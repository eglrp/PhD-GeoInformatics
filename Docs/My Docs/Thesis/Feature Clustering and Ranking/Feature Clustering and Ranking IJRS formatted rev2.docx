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E8CBA" w14:textId="5BDD19DD" w:rsidR="004E1D1B" w:rsidRDefault="004E1D1B" w:rsidP="004E1D1B">
      <w:pPr>
        <w:pStyle w:val="Articletitle"/>
      </w:pPr>
      <w:bookmarkStart w:id="0" w:name="_GoBack"/>
      <w:bookmarkEnd w:id="0"/>
      <w:r w:rsidRPr="004E1D1B">
        <w:t>Feature clustering and ranking for selecting stable features from high dimensional remotely sensed data</w:t>
      </w:r>
    </w:p>
    <w:p w14:paraId="49698812" w14:textId="77777777" w:rsidR="004E1D1B" w:rsidRPr="000C2ABB" w:rsidRDefault="004E1D1B" w:rsidP="004E1D1B">
      <w:pPr>
        <w:pStyle w:val="Authornames"/>
        <w:rPr>
          <w:vertAlign w:val="superscript"/>
        </w:rPr>
      </w:pPr>
      <w:r w:rsidRPr="00E204CE">
        <w:t>Dugal Harris</w:t>
      </w:r>
      <w:r>
        <w:t xml:space="preserve"> </w:t>
      </w:r>
      <w:r>
        <w:rPr>
          <w:vertAlign w:val="superscript"/>
        </w:rPr>
        <w:t>a</w:t>
      </w:r>
      <w:r w:rsidRPr="00E204CE">
        <w:t xml:space="preserve"> </w:t>
      </w:r>
      <w:r>
        <w:t xml:space="preserve">&amp; </w:t>
      </w:r>
      <w:r w:rsidRPr="00E204CE">
        <w:t>Adriaan van Niekerk</w:t>
      </w:r>
      <w:r>
        <w:t xml:space="preserve"> </w:t>
      </w:r>
      <w:r>
        <w:rPr>
          <w:vertAlign w:val="superscript"/>
        </w:rPr>
        <w:t>b</w:t>
      </w:r>
    </w:p>
    <w:p w14:paraId="709605D5" w14:textId="77777777" w:rsidR="004E1D1B" w:rsidRDefault="004E1D1B" w:rsidP="004E1D1B">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tel: +27 82 843 9679,</w:t>
      </w:r>
      <w:r w:rsidRPr="00F40C43">
        <w:t xml:space="preserve"> postal address: PO Box 180, Newlands, Cape Town, 7725</w:t>
      </w:r>
      <w:r w:rsidRPr="007109AC">
        <w:t>)</w:t>
      </w:r>
      <w:r>
        <w:t xml:space="preserve">  </w:t>
      </w:r>
    </w:p>
    <w:p w14:paraId="466AC0C7" w14:textId="77777777" w:rsidR="004E1D1B" w:rsidRDefault="004E1D1B" w:rsidP="004E1D1B">
      <w:pPr>
        <w:pStyle w:val="Affiliation"/>
      </w:pPr>
      <w:r w:rsidRPr="00D1196C">
        <w:rPr>
          <w:i w:val="0"/>
          <w:vertAlign w:val="superscript"/>
        </w:rPr>
        <w:t>b</w:t>
      </w:r>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tel:</w:t>
      </w:r>
      <w:r w:rsidRPr="00F40C43">
        <w:t xml:space="preserve"> +27 21 808 3101</w:t>
      </w:r>
      <w:r>
        <w:t>, postal address: Private Bag X1, Matieland, Stellenbosch, 7602</w:t>
      </w:r>
      <w:r w:rsidRPr="007109AC">
        <w:t>)</w:t>
      </w:r>
    </w:p>
    <w:p w14:paraId="08726AA3" w14:textId="77777777" w:rsidR="004E1D1B" w:rsidRDefault="004E1D1B" w:rsidP="004E1D1B">
      <w:pPr>
        <w:pStyle w:val="Correspondencedetails"/>
      </w:pPr>
      <w:r>
        <w:t xml:space="preserve">Corresponding author: Dugal Harris </w:t>
      </w:r>
    </w:p>
    <w:p w14:paraId="2871A89D" w14:textId="77777777" w:rsidR="004E1D1B" w:rsidRDefault="004E1D1B" w:rsidP="004E1D1B">
      <w:pPr>
        <w:pStyle w:val="Heading1"/>
        <w:rPr>
          <w:caps/>
        </w:rPr>
      </w:pPr>
      <w:r>
        <w:br w:type="page"/>
      </w:r>
    </w:p>
    <w:p w14:paraId="4A7ABCD1" w14:textId="224BA8D5" w:rsidR="00416694" w:rsidRDefault="001577CE" w:rsidP="004E1D1B">
      <w:pPr>
        <w:pStyle w:val="Articletitle"/>
      </w:pPr>
      <w:r w:rsidRPr="00CE1864">
        <w:lastRenderedPageBreak/>
        <w:t xml:space="preserve">Feature </w:t>
      </w:r>
      <w:r w:rsidR="00770D94">
        <w:t>c</w:t>
      </w:r>
      <w:r w:rsidRPr="00CE1864">
        <w:t xml:space="preserve">lustering and </w:t>
      </w:r>
      <w:r w:rsidR="00770D94">
        <w:t>r</w:t>
      </w:r>
      <w:r w:rsidRPr="00CE1864">
        <w:t>anking</w:t>
      </w:r>
      <w:r w:rsidR="00F42BC8">
        <w:t xml:space="preserve"> for </w:t>
      </w:r>
      <w:r w:rsidR="008C1BED">
        <w:t>selecti</w:t>
      </w:r>
      <w:r w:rsidR="00EB4B1E">
        <w:t>ng</w:t>
      </w:r>
      <w:r w:rsidR="008C1BED">
        <w:t xml:space="preserve"> stable features from </w:t>
      </w:r>
      <w:r w:rsidR="00EB4B1E">
        <w:t xml:space="preserve">high dimensional </w:t>
      </w:r>
      <w:r w:rsidR="00F42BC8">
        <w:t xml:space="preserve">remotely sensed data </w:t>
      </w:r>
    </w:p>
    <w:p w14:paraId="7BCF0691" w14:textId="32C2D8F2" w:rsidR="004E1D1B" w:rsidRDefault="004E1D1B" w:rsidP="004E1D1B">
      <w:pPr>
        <w:pStyle w:val="Abstract"/>
      </w:pPr>
      <w:r w:rsidRPr="004E1D1B">
        <w:t>High dimensional remote sensing data sets typically contain redundancy amongst the features.  Traditional approaches to feature selection are prone to instability and selection of sub-optimal features in these circumstances.  They can also be computationally expensive, especially when dealing with very large remote sensing datasets. This article presents an efficient, deterministic feature ranking method that is robust to redundancy.  Average-linkage hierarchical clustering is used to group correlated features into clusters.  A relevance criterion is evaluated for each feature.  Clusters are then ranked based on the median of the relevance values of their constituent features.  Individual features can then be selected from the best clusters.  Other criteria, such as computation time or measurement cost, can be considered when making this selection.  The proposed feature selection method is compared to traditional filter approach methods on a number of remote sensing data sets containing feature redundancy.  Mutual information and naive Bayes relevance criteria were evaluated in conjunction with the feature selection methods.  Using the proposed method it was shown that the stability of selected features improved under different data samplings, while similar or better classification accuracies were achieved compared to traditional methods.</w:t>
      </w:r>
    </w:p>
    <w:p w14:paraId="503BD0C0" w14:textId="50AFD69B" w:rsidR="00376970" w:rsidRDefault="004E1D1B" w:rsidP="00376970">
      <w:pPr>
        <w:pStyle w:val="Keywords"/>
        <w:rPr>
          <w:rStyle w:val="1TeksCharCharChar"/>
        </w:rPr>
      </w:pPr>
      <w:r>
        <w:t>Keywords: f</w:t>
      </w:r>
      <w:r w:rsidR="00376970">
        <w:t xml:space="preserve">eature selection; clustering; high dimensionality; </w:t>
      </w:r>
      <w:r w:rsidR="00CD6EB3">
        <w:t>big data</w:t>
      </w:r>
      <w:r w:rsidR="00376970">
        <w:t>;</w:t>
      </w:r>
      <w:r w:rsidRPr="004E1D1B">
        <w:t xml:space="preserve"> redundancy</w:t>
      </w:r>
      <w:r w:rsidR="00CD6EB3">
        <w:t>; stability</w:t>
      </w:r>
    </w:p>
    <w:p w14:paraId="2E118885" w14:textId="77777777" w:rsidR="00416694" w:rsidRPr="004E1D1B" w:rsidRDefault="001577CE" w:rsidP="009052EC">
      <w:pPr>
        <w:pStyle w:val="Heading1"/>
        <w:numPr>
          <w:ilvl w:val="0"/>
          <w:numId w:val="5"/>
        </w:numPr>
      </w:pPr>
      <w:r w:rsidRPr="004E1D1B">
        <w:t>Introduction</w:t>
      </w:r>
    </w:p>
    <w:p w14:paraId="71AF169A" w14:textId="6EDE697A" w:rsidR="00416694" w:rsidRDefault="00B85875" w:rsidP="00A27229">
      <w:pPr>
        <w:pStyle w:val="Paragraph"/>
      </w:pPr>
      <w:r>
        <w:t>In image classification, t</w:t>
      </w:r>
      <w:r w:rsidR="00416694">
        <w:t xml:space="preserve">he amount of </w:t>
      </w:r>
      <w:r>
        <w:t xml:space="preserve">training </w:t>
      </w:r>
      <w:r w:rsidR="00416694">
        <w:t xml:space="preserve">data required to adequately represent class distributions </w:t>
      </w:r>
      <w:r>
        <w:t>in</w:t>
      </w:r>
      <w:r w:rsidR="00416694">
        <w:t xml:space="preserve"> feature space increases exponentially</w:t>
      </w:r>
      <w:r>
        <w:t xml:space="preserve"> as the number of features (variables) increases – a phenomena </w:t>
      </w:r>
      <w:r w:rsidR="00416694">
        <w:t xml:space="preserve">known as the </w:t>
      </w:r>
      <w:r w:rsidR="00DB43AD">
        <w:t>‘</w:t>
      </w:r>
      <w:r w:rsidR="00416694">
        <w:t>curse of  dimensionality</w:t>
      </w:r>
      <w:r w:rsidR="00DB43AD">
        <w:t>’</w:t>
      </w:r>
      <w:r w:rsidR="00416694">
        <w:t xml:space="preserve"> </w:t>
      </w:r>
      <w:r w:rsidR="00416694">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416694">
        <w:fldChar w:fldCharType="separate"/>
      </w:r>
      <w:r w:rsidR="00BA6C51" w:rsidRPr="00BA6C51">
        <w:rPr>
          <w:noProof/>
        </w:rPr>
        <w:t>(Bishop 2003)</w:t>
      </w:r>
      <w:r w:rsidR="00416694">
        <w:fldChar w:fldCharType="end"/>
      </w:r>
      <w:r w:rsidR="00416694">
        <w:t xml:space="preserve">.   For finite training samples, increasing the features beyond a certain point results in overtraining and a decrease in the classifier accuracy.  This </w:t>
      </w:r>
      <w:r>
        <w:t>so-</w:t>
      </w:r>
      <w:r w:rsidR="00416694">
        <w:t xml:space="preserve">called </w:t>
      </w:r>
      <w:r w:rsidR="00DB43AD">
        <w:t>‘</w:t>
      </w:r>
      <w:r w:rsidR="00416694">
        <w:t>peaking phenomenon</w:t>
      </w:r>
      <w:r w:rsidR="00DB43AD">
        <w:t>’</w:t>
      </w:r>
      <w:r w:rsidR="00416694">
        <w:t xml:space="preserv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r>
        <w:t>requires</w:t>
      </w:r>
      <w:r w:rsidR="00416694">
        <w:t xml:space="preserve"> the size of the feature set to </w:t>
      </w:r>
      <w:r>
        <w:t xml:space="preserve">be reduced to </w:t>
      </w:r>
      <w:r w:rsidR="00416694">
        <w:t>a salient minimum</w:t>
      </w:r>
      <w:r w:rsidR="000017BE">
        <w:t xml:space="preserve"> in order to achieve an accurate </w:t>
      </w:r>
      <w:r w:rsidR="005B5979">
        <w:t>classification</w:t>
      </w:r>
      <w:r w:rsidR="00416694">
        <w:t xml:space="preserve">.  </w:t>
      </w:r>
      <w:r w:rsidR="005B5979">
        <w:t>S</w:t>
      </w:r>
      <w:r w:rsidR="00416694">
        <w:t xml:space="preserve">upport </w:t>
      </w:r>
      <w:r w:rsidR="00306BAA">
        <w:t>v</w:t>
      </w:r>
      <w:r w:rsidR="00416694">
        <w:t xml:space="preserve">ector </w:t>
      </w:r>
      <w:r w:rsidR="00306BAA">
        <w:t>m</w:t>
      </w:r>
      <w:r w:rsidR="00416694">
        <w:t xml:space="preserve">achine (SVM) </w:t>
      </w:r>
      <w:r w:rsidR="00416694">
        <w:fldChar w:fldCharType="begin" w:fldLock="1"/>
      </w:r>
      <w:r w:rsidR="00BA6C51">
        <w:instrText>ADDIN CSL_CITATION { "citationItems" : [ { "id" : "ITEM-1", "itemData" : { "DOI" : "10.1023/A:1009715923555", "ISSN" : "13845810", "author" : [ { "dropping-particle" : "", "family" : "Burges", "given" : "Christopher J.C.", "non-dropping-particle" : "", "parse-names" : false, "suffix" : "" } ], "container-title" : "Data Mining and Knowledge Discovery", "id" : "ITEM-1", "issue" : "2", "issued" : { "date-parts" : [ [ "1998" ] ] }, "page" : "121-167", "title" : "A tutorial on support vector machines for pattern recognition", "type" : "article-journal", "volume" : "2" }, "uris" : [ "http://www.mendeley.com/documents/?uuid=e89af49d-9d4d-47ed-aaa2-a57187df99cd" ] } ], "mendeley" : { "formattedCitation" : "(Burges 1998)", "plainTextFormattedCitation" : "(Burges 1998)", "previouslyFormattedCitation" : "(Burges 1998)" }, "properties" : { "noteIndex" : 0 }, "schema" : "https://github.com/citation-style-language/schema/raw/master/csl-citation.json" }</w:instrText>
      </w:r>
      <w:r w:rsidR="00416694">
        <w:fldChar w:fldCharType="separate"/>
      </w:r>
      <w:r w:rsidR="00BA6C51" w:rsidRPr="00BA6C51">
        <w:rPr>
          <w:noProof/>
        </w:rPr>
        <w:t>(Burges 1998)</w:t>
      </w:r>
      <w:r w:rsidR="00416694">
        <w:fldChar w:fldCharType="end"/>
      </w:r>
      <w:r w:rsidR="00416694">
        <w:t xml:space="preserve"> and </w:t>
      </w:r>
      <w:r w:rsidR="00416694">
        <w:lastRenderedPageBreak/>
        <w:t xml:space="preserve">random forest </w:t>
      </w:r>
      <w:r w:rsidR="00416694">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416694">
        <w:fldChar w:fldCharType="separate"/>
      </w:r>
      <w:r w:rsidR="00BA6C51" w:rsidRPr="00BA6C51">
        <w:rPr>
          <w:noProof/>
        </w:rPr>
        <w:t>(Breiman 2001)</w:t>
      </w:r>
      <w:r w:rsidR="00416694">
        <w:fldChar w:fldCharType="end"/>
      </w:r>
      <w:r w:rsidR="00416694">
        <w:t xml:space="preserve"> classifiers </w:t>
      </w:r>
      <w:r w:rsidR="00306BAA">
        <w:t xml:space="preserve">have become </w:t>
      </w:r>
      <w:r w:rsidR="00416694">
        <w:t xml:space="preserve"> popular</w:t>
      </w:r>
      <w:r w:rsidR="005B5979">
        <w:t xml:space="preserve"> in remote sensing</w:t>
      </w:r>
      <w:r w:rsidR="00416694">
        <w:t>, partly because of their lack of sensitivity to the peaking phenomenon</w:t>
      </w:r>
      <w:r w:rsidR="00FE3CD2">
        <w:t xml:space="preserve"> </w:t>
      </w:r>
      <w:r w:rsidR="00FE3CD2">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"plainTextFormattedCitation" : "(Guyon et al. 2002)", "previouslyFormattedCitation" : "(Guyon et al. 2002)" }, "properties" : { "noteIndex" : 0 }, "schema" : "https://github.com/citation-style-language/schema/raw/master/csl-citation.json" }</w:instrText>
      </w:r>
      <w:r w:rsidR="00FE3CD2">
        <w:fldChar w:fldCharType="separate"/>
      </w:r>
      <w:r w:rsidR="00BA6C51" w:rsidRPr="00BA6C51">
        <w:rPr>
          <w:noProof/>
        </w:rPr>
        <w:t>(Guyon et al. 2002)</w:t>
      </w:r>
      <w:r w:rsidR="00FE3CD2">
        <w:fldChar w:fldCharType="end"/>
      </w:r>
      <w:r w:rsidR="005B5979">
        <w:t xml:space="preserve">, but several studies have demonstrated the benefits of feature reduction when these classifiers were applied to high-dimensional data </w:t>
      </w:r>
      <w:r w:rsidR="00AB648E" w:rsidRPr="00AB648E">
        <w:fldChar w:fldCharType="begin" w:fldLock="1"/>
      </w:r>
      <w:r w:rsidR="00BA6C51">
        <w:rPr>
          <w:highlight w:val="yellow"/>
        </w:rPr>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"ITEM-2",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"ITEM-2",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"ITEM-3",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"ITEM-3",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"mendeley" : { "formattedCitation" : "(Guyon et al. 2002; Strobl et al. 2008; Tolosi and Lengauer 2011)", "plainTextFormattedCitation" : "(Guyon et al. 2002; Strobl et al. 2008; Tolosi and Lengauer 2011)", "previouslyFormattedCitation" : "(Guyon et al. 2002; Strobl et al. 2008; Tolosi and Lengauer 2011)" }, "properties" : { "noteIndex" : 0 }, "schema" : "https://github.com/citation-style-language/schema/raw/master/csl-citation.json" }</w:instrText>
      </w:r>
      <w:r w:rsidR="00AB648E" w:rsidRPr="00AB648E">
        <w:fldChar w:fldCharType="separate"/>
      </w:r>
      <w:r w:rsidR="00BA6C51" w:rsidRPr="00BA6C51">
        <w:rPr>
          <w:noProof/>
        </w:rPr>
        <w:t>(Guyon et al. 2002; Strobl et al. 2008; Tolosi and Lengauer 2011)</w:t>
      </w:r>
      <w:r w:rsidR="00AB648E" w:rsidRPr="00AB648E">
        <w:fldChar w:fldCharType="end"/>
      </w:r>
      <w:r w:rsidR="005B5979">
        <w:t xml:space="preserve">. </w:t>
      </w:r>
      <w:r w:rsidR="007D1C02">
        <w:t xml:space="preserve"> </w:t>
      </w:r>
      <w:r w:rsidR="005B5979">
        <w:t>R</w:t>
      </w:r>
      <w:r w:rsidR="00416694">
        <w:t xml:space="preserve">educing the number of features is also beneficial from the perspective of measurement costs and feature computation time.  </w:t>
      </w:r>
      <w:r w:rsidR="005B5979">
        <w:t xml:space="preserve">This </w:t>
      </w:r>
      <w:r w:rsidR="00416694">
        <w:t xml:space="preserve">is particularly relevant in large scale remote sensing studies </w:t>
      </w:r>
      <w:r w:rsidR="00F00FD8">
        <w:t xml:space="preserve">involving </w:t>
      </w:r>
      <w:r w:rsidR="00416694">
        <w:t xml:space="preserve">Very High Resolution (VHR) imagery, </w:t>
      </w:r>
      <w:r w:rsidR="005B5979">
        <w:t xml:space="preserve">as </w:t>
      </w:r>
      <w:r w:rsidR="00416694">
        <w:t>vast quantities of data requir</w:t>
      </w:r>
      <w:r w:rsidR="005B5979">
        <w:t>e</w:t>
      </w:r>
      <w:r w:rsidR="00416694">
        <w:t xml:space="preserve"> processing.  A further motivation for reducing features to an informative minimum is the </w:t>
      </w:r>
      <w:r w:rsidR="00DB43AD">
        <w:t>‘</w:t>
      </w:r>
      <w:r w:rsidR="00416694">
        <w:t>ugly duckling theorem</w:t>
      </w:r>
      <w:r w:rsidR="00DB43AD">
        <w:t>’</w:t>
      </w:r>
      <w:r w:rsidR="00416694">
        <w:t xml:space="preserve">, which implies that the more redundant features </w:t>
      </w:r>
      <w:r w:rsidR="00306BAA">
        <w:t>contained in a data set</w:t>
      </w:r>
      <w:r w:rsidR="00416694">
        <w:t xml:space="preserve">, the less separable classes become </w:t>
      </w:r>
      <w:r w:rsidR="00416694">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rsidR="00416694">
        <w:fldChar w:fldCharType="separate"/>
      </w:r>
      <w:r w:rsidR="00BA6C51" w:rsidRPr="00BA6C51">
        <w:rPr>
          <w:noProof/>
        </w:rPr>
        <w:t>(Jain, Duin, and Mao 2000)</w:t>
      </w:r>
      <w:r w:rsidR="00416694">
        <w:fldChar w:fldCharType="end"/>
      </w:r>
      <w:r w:rsidR="00416694">
        <w:t xml:space="preserve">.  </w:t>
      </w:r>
    </w:p>
    <w:p w14:paraId="05C9526F" w14:textId="77777777" w:rsidR="001A1FE6" w:rsidRDefault="001A1FE6" w:rsidP="004C7251">
      <w:pPr>
        <w:pStyle w:val="Newparagraph"/>
      </w:pPr>
    </w:p>
    <w:p w14:paraId="40FBD7A4" w14:textId="4A292506" w:rsidR="00416694" w:rsidRDefault="005B5979" w:rsidP="004C7251">
      <w:pPr>
        <w:pStyle w:val="Newparagraph"/>
      </w:pPr>
      <w:r>
        <w:t>T</w:t>
      </w:r>
      <w:r w:rsidR="00416694">
        <w:t>wo basic approaches to feature set reduction</w:t>
      </w:r>
      <w:r>
        <w:t xml:space="preserve"> exi</w:t>
      </w:r>
      <w:r w:rsidR="009D7F6C">
        <w:t>s</w:t>
      </w:r>
      <w:r>
        <w:t>t</w:t>
      </w:r>
      <w:r w:rsidR="00416694">
        <w:t>: feature selection and feature extraction.  In feature extraction the feature set is mapped into a new feature space of reduced dimensionality</w:t>
      </w:r>
      <w:r w:rsidR="00C46760">
        <w:t xml:space="preserve"> </w:t>
      </w:r>
      <w:r w:rsidR="00C46760">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C46760">
        <w:fldChar w:fldCharType="separate"/>
      </w:r>
      <w:r w:rsidR="00BA6C51" w:rsidRPr="00BA6C51">
        <w:rPr>
          <w:noProof/>
        </w:rPr>
        <w:t>(Webb 2002)</w:t>
      </w:r>
      <w:r w:rsidR="00C46760">
        <w:fldChar w:fldCharType="end"/>
      </w:r>
      <w:r w:rsidR="00416694">
        <w:t>.  Various criteria</w:t>
      </w:r>
      <w:r w:rsidR="009D7F6C">
        <w:t>, such as separability and variance,</w:t>
      </w:r>
      <w:r w:rsidR="00416694">
        <w:t xml:space="preserve"> </w:t>
      </w:r>
      <w:r w:rsidR="00306BAA">
        <w:t>are</w:t>
      </w:r>
      <w:r w:rsidR="00416694">
        <w:t xml:space="preserve"> used to define the dimensions of the new </w:t>
      </w:r>
      <w:r w:rsidR="00DB43AD">
        <w:t>‘</w:t>
      </w:r>
      <w:r w:rsidR="009D7F6C">
        <w:t>optimal</w:t>
      </w:r>
      <w:r w:rsidR="00DB43AD">
        <w:t>’</w:t>
      </w:r>
      <w:r w:rsidR="009D7F6C">
        <w:t xml:space="preserve"> </w:t>
      </w:r>
      <w:r w:rsidR="00416694">
        <w:t xml:space="preserve">space.  </w:t>
      </w:r>
      <w:r w:rsidR="009D7F6C">
        <w:t xml:space="preserve">Principal Components Analysis (PCA) </w:t>
      </w:r>
      <w:r w:rsidR="009D7F6C">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D7F6C">
        <w:fldChar w:fldCharType="separate"/>
      </w:r>
      <w:r w:rsidR="00BA6C51" w:rsidRPr="00BA6C51">
        <w:rPr>
          <w:noProof/>
        </w:rPr>
        <w:t>(Webb 2002)</w:t>
      </w:r>
      <w:r w:rsidR="009D7F6C">
        <w:fldChar w:fldCharType="end"/>
      </w:r>
      <w:r w:rsidR="009D7F6C">
        <w:t xml:space="preserve"> is an example of a popular feature extraction method.  </w:t>
      </w:r>
      <w:r w:rsidR="00416694">
        <w:t xml:space="preserve">A disadvantage of the feature extraction approach is that </w:t>
      </w:r>
      <w:r w:rsidR="000017BE">
        <w:t xml:space="preserve">it </w:t>
      </w:r>
      <w:r w:rsidR="00416694">
        <w:t xml:space="preserve">requires calculation of the full feature set.  </w:t>
      </w:r>
    </w:p>
    <w:p w14:paraId="188C771D" w14:textId="77777777" w:rsidR="00416694" w:rsidRDefault="00416694" w:rsidP="004C7251">
      <w:pPr>
        <w:pStyle w:val="Newparagraph"/>
      </w:pPr>
    </w:p>
    <w:p w14:paraId="5FC2406A" w14:textId="1BED96B3" w:rsidR="00416694" w:rsidRDefault="00416694" w:rsidP="004C7251">
      <w:pPr>
        <w:pStyle w:val="Newparagraph"/>
      </w:pPr>
      <w:r>
        <w:t xml:space="preserve">Feature selection involves the selection of a subset of features from the original set according to some criterion of subset performance.  The number of possible subsets increases combinatorially with the size of the feature set and it is seldom practical to evaluate all possible subsets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A variety of search methods exist</w:t>
      </w:r>
      <w:r w:rsidR="00F36192">
        <w:t>s</w:t>
      </w:r>
      <w:r>
        <w:t xml:space="preserve"> for reducing the portion of feature space searched.  Of these, only the branch and bound method is globally optimal, the rest achieve reduced computation at the price of optimality.  The complexity of the branch and bound method increases exponentially with the size of the </w:t>
      </w:r>
      <w:r>
        <w:lastRenderedPageBreak/>
        <w:t xml:space="preserve">feature set and </w:t>
      </w:r>
      <w:r w:rsidR="00FE3A40">
        <w:t>is as such</w:t>
      </w:r>
      <w:r>
        <w:t xml:space="preserve"> still computationally impractical for large feature sets </w:t>
      </w:r>
      <w:r>
        <w:fldChar w:fldCharType="begin" w:fldLock="1"/>
      </w:r>
      <w:r w:rsidR="00BA6C51">
        <w:instrText>ADDIN CSL_CITATION { "citationItems" : [ { "id" : "ITEM-1", "itemData" : { "author" : [ { "dropping-particle" : "", "family" : "Jain", "given" : "Anil K", "non-dropping-particle" : "", "parse-names" : false, "suffix" : "" }, { "dropping-particle" : "", "family" : "Duin", "given" : "Robert P W", "non-dropping-particle" : "", "parse-names" : false, "suffix" : "" }, { "dropping-particle" : "", "family" : "Mao", "given" : "Jianchang", "non-dropping-particle" : "", "parse-names" : false, "suffix" : "" } ], "container-title" : "IEEE Transactions on Pattern Analysis and Machine Intelligence", "id" : "ITEM-1", "issue" : "1", "issued" : { "date-parts" : [ [ "2000" ] ] }, "page" : "4-37", "title" : "Statistical pattern recognition: a review", "type" : "article-journal", "volume" : "22" }, "uris" : [ "http://www.mendeley.com/documents/?uuid=bdb80740-a905-4c79-9a64-0ef426359953" ] } ], "mendeley" : { "formattedCitation" : "(Jain, Duin, and Mao 2000)", "plainTextFormattedCitation" : "(Jain, Duin, and Mao 2000)", "previouslyFormattedCitation" : "(Jain, Duin, and Mao 2000)" }, "properties" : { "noteIndex" : 0 }, "schema" : "https://github.com/citation-style-language/schema/raw/master/csl-citation.json" }</w:instrText>
      </w:r>
      <w:r>
        <w:fldChar w:fldCharType="separate"/>
      </w:r>
      <w:r w:rsidR="00BA6C51" w:rsidRPr="00BA6C51">
        <w:rPr>
          <w:noProof/>
        </w:rPr>
        <w:t>(Jain, Duin, and Mao 2000)</w:t>
      </w:r>
      <w:r>
        <w:fldChar w:fldCharType="end"/>
      </w:r>
      <w:r>
        <w:t xml:space="preserve">.  The fastest and most straightforward search method is simply to rank features based on their individual performance and select the best </w:t>
      </w:r>
      <w:r w:rsidRPr="00127FD9">
        <w:rPr>
          <w:i/>
        </w:rPr>
        <w:t>N</w:t>
      </w:r>
      <w:r>
        <w:t xml:space="preserve">.  </w:t>
      </w:r>
      <w:r w:rsidR="00F9450A">
        <w:t>However, f</w:t>
      </w:r>
      <w:r w:rsidR="00092DD4">
        <w:t xml:space="preserve">eature ranking approaches are problematic for data sets containing </w:t>
      </w:r>
      <w:r w:rsidR="005A6D41">
        <w:t>feature redundancy</w:t>
      </w:r>
      <w:r w:rsidR="00092DD4">
        <w:t>.</w:t>
      </w:r>
      <w:r w:rsidR="009B7EB3">
        <w:t xml:space="preserve">  </w:t>
      </w:r>
      <w:r w:rsidR="00092DD4">
        <w:t>In these situations, correlated features are ranked similarly</w:t>
      </w:r>
      <w:r w:rsidR="001A1FE6">
        <w:t>,</w:t>
      </w:r>
      <w:r w:rsidR="00092DD4">
        <w:t xml:space="preserve"> resulting in sub-optimal and redundant feature sets.  </w:t>
      </w:r>
    </w:p>
    <w:p w14:paraId="176C1FE1" w14:textId="77777777" w:rsidR="001A1FE6" w:rsidRDefault="001A1FE6" w:rsidP="004C7251">
      <w:pPr>
        <w:pStyle w:val="Newparagraph"/>
      </w:pPr>
    </w:p>
    <w:p w14:paraId="15D41EDB" w14:textId="5D8C67FF" w:rsidR="00416694" w:rsidRDefault="00416694" w:rsidP="004C7251">
      <w:pPr>
        <w:pStyle w:val="Newparagraph"/>
      </w:pPr>
      <w:r>
        <w:t xml:space="preserve">More advanced search methods use greedy sequential approaches, such as forward selection and backward elimination.  </w:t>
      </w:r>
      <w:r w:rsidR="009F157F">
        <w:t xml:space="preserve">Compared to the feature ranking approach, greedy search methods are more likely to find the globally optimal feature set as they explore more of the search space and are less inclined to select multiple redundant features </w:t>
      </w:r>
      <w:r w:rsidR="009F157F">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9F157F">
        <w:fldChar w:fldCharType="separate"/>
      </w:r>
      <w:r w:rsidR="00BA6C51" w:rsidRPr="00BA6C51">
        <w:rPr>
          <w:noProof/>
        </w:rPr>
        <w:t>(Webb 2002)</w:t>
      </w:r>
      <w:r w:rsidR="009F157F">
        <w:fldChar w:fldCharType="end"/>
      </w:r>
      <w:r w:rsidR="009F157F">
        <w:t xml:space="preserve">. </w:t>
      </w:r>
      <w:r>
        <w:t>The forward selection (FS) approach starts with an empty feature set</w:t>
      </w:r>
      <w:r w:rsidR="00C960E2">
        <w:t xml:space="preserve"> and </w:t>
      </w:r>
      <w:r w:rsidR="006D1A86">
        <w:t xml:space="preserve">proceeds in a number of steps where one feature is added to the selected set at each step.  </w:t>
      </w:r>
      <w:r w:rsidR="008A0CF3">
        <w:t>T</w:t>
      </w:r>
      <w:r w:rsidR="006D1A86">
        <w:t xml:space="preserve">he feature whose selection most improves an accuracy criterion is the one that is selected for that step.  </w:t>
      </w:r>
      <w:r w:rsidR="008A0CF3">
        <w:t xml:space="preserve">The </w:t>
      </w:r>
      <w:r w:rsidR="002B3CF1">
        <w:t xml:space="preserve">selection process </w:t>
      </w:r>
      <w:r w:rsidR="006D1A86">
        <w:t>proceeds</w:t>
      </w:r>
      <w:r w:rsidR="002B3CF1">
        <w:t xml:space="preserve"> for a set number of </w:t>
      </w:r>
      <w:r w:rsidR="006D1A86">
        <w:t xml:space="preserve">steps </w:t>
      </w:r>
      <w:r w:rsidR="000966F8">
        <w:t>or until a stopping criterion is reached</w:t>
      </w:r>
      <w:r>
        <w:t xml:space="preserve">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The backward elimination (BE) method starts with the full set of features</w:t>
      </w:r>
      <w:r w:rsidR="008A0CF3">
        <w:t xml:space="preserve"> and proceeds in a number of steps where one feature is eliminated from the selected set at each step.  T</w:t>
      </w:r>
      <w:r>
        <w:t xml:space="preserve">he feature whose removal produces the best accuracy according to some criterion is </w:t>
      </w:r>
      <w:r w:rsidR="003618EB">
        <w:t xml:space="preserve">the one </w:t>
      </w:r>
      <w:r>
        <w:t>eliminated</w:t>
      </w:r>
      <w:r w:rsidR="003618EB">
        <w:t xml:space="preserve"> for that step</w:t>
      </w:r>
      <w:r w:rsidR="002B3CF1">
        <w:t xml:space="preserve">. </w:t>
      </w:r>
      <w:r w:rsidR="003618EB">
        <w:t>Again, t</w:t>
      </w:r>
      <w:r w:rsidR="008A0CF3">
        <w:t xml:space="preserve">he </w:t>
      </w:r>
      <w:r w:rsidR="003618EB">
        <w:t xml:space="preserve">BE </w:t>
      </w:r>
      <w:r w:rsidR="008A0CF3">
        <w:t xml:space="preserve">selection process proceeds for a set number of steps or until a stopping criterion is reached </w:t>
      </w:r>
      <w:r w:rsidR="008A0CF3">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rsidR="008A0CF3">
        <w:fldChar w:fldCharType="separate"/>
      </w:r>
      <w:r w:rsidR="00BA6C51" w:rsidRPr="00BA6C51">
        <w:rPr>
          <w:noProof/>
        </w:rPr>
        <w:t>(Bishop 2003)</w:t>
      </w:r>
      <w:r w:rsidR="008A0CF3">
        <w:fldChar w:fldCharType="end"/>
      </w:r>
      <w:r w:rsidR="008A0CF3">
        <w:t xml:space="preserve">.  </w:t>
      </w:r>
      <w:r w:rsidR="00C62475">
        <w:t xml:space="preserve"> </w:t>
      </w:r>
      <w:r w:rsidR="00B00BB0">
        <w:t xml:space="preserve"> </w:t>
      </w:r>
      <w:r w:rsidR="00CD0C06">
        <w:t>BE is computationally more costly than FS as it begins evaluation on the full feature set</w:t>
      </w:r>
      <w:r w:rsidR="00C62475">
        <w:t>.</w:t>
      </w:r>
      <w:r w:rsidR="00CD0C06">
        <w:t xml:space="preserve">  For the same reason, it also requires adequate data to represent the full feature set.</w:t>
      </w:r>
    </w:p>
    <w:p w14:paraId="6E52A9C7" w14:textId="77777777" w:rsidR="004A6E7D" w:rsidRDefault="004A6E7D" w:rsidP="004C7251">
      <w:pPr>
        <w:pStyle w:val="Newparagraph"/>
      </w:pPr>
    </w:p>
    <w:p w14:paraId="74481FD1" w14:textId="0CAF5264" w:rsidR="004A6E7D" w:rsidRDefault="004A6E7D" w:rsidP="004C7251">
      <w:pPr>
        <w:pStyle w:val="Newparagraph"/>
      </w:pPr>
      <w:r>
        <w:t xml:space="preserve">Feature selection </w:t>
      </w:r>
      <w:r w:rsidR="00EB3BE1">
        <w:t>methods</w:t>
      </w:r>
      <w:r>
        <w:t xml:space="preserve"> can be </w:t>
      </w:r>
      <w:r w:rsidR="009F157F">
        <w:t xml:space="preserve">grouped </w:t>
      </w:r>
      <w:r w:rsidR="00960F34">
        <w:t>into</w:t>
      </w:r>
      <w:r>
        <w:t xml:space="preserve"> filter, wrapper and embedded approaches.  </w:t>
      </w:r>
      <w:r w:rsidR="00971D77">
        <w:t xml:space="preserve">In the filter approach, </w:t>
      </w:r>
      <w:r w:rsidR="00D653E3">
        <w:t>generic</w:t>
      </w:r>
      <w:r w:rsidR="00971D77">
        <w:t xml:space="preserve"> measures of separability or importance are used to </w:t>
      </w:r>
      <w:r w:rsidR="00971D77">
        <w:lastRenderedPageBreak/>
        <w:t xml:space="preserve">evaluate feature subsets, while in the wrapper approach, the accuracy of a specific classifier trained on the feature subset is used as the selection criterion </w:t>
      </w:r>
      <w:r w:rsidR="00971D77">
        <w:fldChar w:fldCharType="begin" w:fldLock="1"/>
      </w:r>
      <w:r w:rsidR="00BA6C51">
        <w:instrText>ADDIN CSL_CITATION { "citationItems" : [ { "id" : "ITEM-1", "itemData" : { "DOI" : "10.1142/9789812775320_0001", "ISBN" : "981-256-105-6", "author" : [ { "dropping-particle" : "", "family" : "Duin", "given" : "R P W", "non-dropping-particle" : "", "parse-names" : false, "suffix" : "" }, { "dropping-particle" : "", "family" : "Tax", "given" : "David M. J.", "non-dropping-particle" : "", "parse-names" : false, "suffix" : "" } ], "container-title" : "Handbook of Pattern Recognition and Computer Vision, 3rd ed.", "editor" : [ { "dropping-particle" : "", "family" : "Chen", "given" : "CH", "non-dropping-particle" : "", "parse-names" : false, "suffix" : "" }, { "dropping-particle" : "", "family" : "Wang", "given" : "PSP", "non-dropping-particle" : "", "parse-names" : false, "suffix" : "" } ], "id" : "ITEM-1", "issued" : { "date-parts" : [ [ "2005" ] ] }, "page" : "1-21", "publisher" : "World Scientific", "publisher-place" : "Singapore", "title" : "Statistical Pattern Recognition", "type" : "chapter" }, "uris" : [ "http://www.mendeley.com/documents/?uuid=92a9037c-9c3c-4d4e-a388-7b66d8edadd1" ] } ], "mendeley" : { "formattedCitation" : "(Duin and Tax 2005)", "plainTextFormattedCitation" : "(Duin and Tax 2005)", "previouslyFormattedCitation" : "(Duin and Tax 2005)" }, "properties" : { "noteIndex" : 0 }, "schema" : "https://github.com/citation-style-language/schema/raw/master/csl-citation.json" }</w:instrText>
      </w:r>
      <w:r w:rsidR="00971D77">
        <w:fldChar w:fldCharType="separate"/>
      </w:r>
      <w:r w:rsidR="00BA6C51" w:rsidRPr="00BA6C51">
        <w:rPr>
          <w:noProof/>
        </w:rPr>
        <w:t>(Duin and Tax 2005)</w:t>
      </w:r>
      <w:r w:rsidR="00971D77">
        <w:fldChar w:fldCharType="end"/>
      </w:r>
      <w:r w:rsidR="00971D77">
        <w:t>.  An embedded approach is one where feature selection is incorporated into the classifier training procedure</w:t>
      </w:r>
      <w:r w:rsidR="00F00FD8">
        <w:t>,</w:t>
      </w:r>
      <w:r w:rsidR="00971D77">
        <w:t xml:space="preserve"> such as with random forests</w:t>
      </w:r>
      <w:r w:rsidR="00751761">
        <w:t xml:space="preserve"> </w:t>
      </w:r>
      <w:r w:rsidR="00751761">
        <w:fldChar w:fldCharType="begin" w:fldLock="1"/>
      </w:r>
      <w:r w:rsidR="00BA6C51">
        <w:instrText>ADDIN CSL_CITATION { "citationItems" : [ { "id" : "ITEM-1", "itemData" : { "DOI" : "10.1023/A:1010933404324", "author" : [ { "dropping-particle" : "", "family" : "Breiman", "given" : "Leo", "non-dropping-particle" : "", "parse-names" : false, "suffix" : "" } ], "container-title" : "Machine Learning", "id" : "ITEM-1", "issue" : "1", "issued" : { "date-parts" : [ [ "2001" ] ] }, "page" : "5-32", "title" : "Random Forests", "type" : "article-journal", "volume" : "45" }, "uris" : [ "http://www.mendeley.com/documents/?uuid=879618bc-53b7-42be-8e6c-d7f43e29874b" ] } ], "mendeley" : { "formattedCitation" : "(Breiman 2001)", "plainTextFormattedCitation" : "(Breiman 2001)", "previouslyFormattedCitation" : "(Breiman 2001)" }, "properties" : { "noteIndex" : 0 }, "schema" : "https://github.com/citation-style-language/schema/raw/master/csl-citation.json" }</w:instrText>
      </w:r>
      <w:r w:rsidR="00751761">
        <w:fldChar w:fldCharType="separate"/>
      </w:r>
      <w:r w:rsidR="00BA6C51" w:rsidRPr="00BA6C51">
        <w:rPr>
          <w:noProof/>
        </w:rPr>
        <w:t>(Breiman 2001)</w:t>
      </w:r>
      <w:r w:rsidR="00751761">
        <w:fldChar w:fldCharType="end"/>
      </w:r>
      <w:r w:rsidR="00971D77">
        <w:t xml:space="preserve">.  </w:t>
      </w:r>
      <w:r w:rsidR="00D653E3">
        <w:t>Filter approaches have the advantage over wrapper and embedded approaches of making feature selection independent of the classifier</w:t>
      </w:r>
      <w:r w:rsidR="009853E3">
        <w:t>, thus allowing for greater</w:t>
      </w:r>
      <w:r w:rsidR="00D653E3">
        <w:t xml:space="preserve"> flexibility in the </w:t>
      </w:r>
      <w:r w:rsidR="009853E3">
        <w:t>choice of classifier</w:t>
      </w:r>
      <w:r w:rsidR="00EB3BE1">
        <w:t xml:space="preserve"> </w:t>
      </w:r>
      <w:r w:rsidR="00EB3BE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EB3BE1">
        <w:fldChar w:fldCharType="separate"/>
      </w:r>
      <w:r w:rsidR="00BA6C51" w:rsidRPr="00BA6C51">
        <w:rPr>
          <w:noProof/>
        </w:rPr>
        <w:t>(Brown et al. 2012)</w:t>
      </w:r>
      <w:r w:rsidR="00EB3BE1">
        <w:fldChar w:fldCharType="end"/>
      </w:r>
      <w:r w:rsidR="00D653E3">
        <w:t xml:space="preserve">.  </w:t>
      </w:r>
      <w:r w:rsidR="00F9450A">
        <w:t>In general, f</w:t>
      </w:r>
      <w:r w:rsidR="009853E3">
        <w:t>ilter approaches are also computationally more efficient than wrapper</w:t>
      </w:r>
      <w:r w:rsidR="00EB3BE1">
        <w:t xml:space="preserve"> </w:t>
      </w:r>
      <w:r w:rsidR="009853E3">
        <w:t xml:space="preserve">approaches.  </w:t>
      </w:r>
      <w:r w:rsidR="00194BA8">
        <w:t xml:space="preserve">This is an important consideration for large and high dimensional data sets such as those often encountered in remote sensing.  </w:t>
      </w:r>
      <w:r w:rsidR="00B95EC9">
        <w:t>This study focuses on filter approaches.</w:t>
      </w:r>
    </w:p>
    <w:p w14:paraId="05B064D2" w14:textId="77777777" w:rsidR="00416694" w:rsidRDefault="00416694" w:rsidP="004C7251">
      <w:pPr>
        <w:pStyle w:val="Newparagraph"/>
      </w:pPr>
    </w:p>
    <w:p w14:paraId="118797E7" w14:textId="30C7A678" w:rsidR="00FE3A40" w:rsidRDefault="00341253" w:rsidP="004C7251">
      <w:pPr>
        <w:pStyle w:val="Newparagraph"/>
      </w:pPr>
      <w:r>
        <w:t xml:space="preserve">High dimensional feature spaces </w:t>
      </w:r>
      <w:r w:rsidR="00E63DB3">
        <w:t xml:space="preserve">typically </w:t>
      </w:r>
      <w:r w:rsidR="00922DD0">
        <w:t>contain</w:t>
      </w:r>
      <w:r>
        <w:t xml:space="preserve"> </w:t>
      </w:r>
      <w:r w:rsidR="005A6D41">
        <w:t>feature redundancy</w:t>
      </w:r>
      <w:r w:rsidR="007D1C02">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"ITEM-2",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"ITEM-3", "itemData" : { "author" : [ { "dropping-particle" : "", "family" : "Yu", "given" : "Lei", "non-dropping-particle" : "", "parse-names" : false, "suffix" : "" }, { "dropping-particle" : "", "family" : "Liu", "given" : "Huan", "non-dropping-particle" : "", "parse-names" : false, "suffix" : "" } ], "container-title" : "Journal of Machine Learning Research", "id" : "ITEM-3",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"(Cukur et al. 2015; Tolosi and Lengauer 2011; Yu and Liu 2004)", "plainTextFormattedCitation" : "(Cukur et al. 2015; Tolosi and Lengauer 2011; Yu and Liu 2004)", "previouslyFormattedCitation" : "(Cukur et al. 2015; Tolosi and Lengauer 2011; Yu and Liu 2004)" }, "properties" : { "noteIndex" : 0 }, "schema" : "https://github.com/citation-style-language/schema/raw/master/csl-citation.json" }</w:instrText>
      </w:r>
      <w:r w:rsidR="00E63DB3">
        <w:fldChar w:fldCharType="separate"/>
      </w:r>
      <w:r w:rsidR="00BA6C51" w:rsidRPr="00BA6C51">
        <w:rPr>
          <w:noProof/>
        </w:rPr>
        <w:t>(Cukur et al. 2015; Tolosi and Lengauer 2011; Yu and Liu 2004)</w:t>
      </w:r>
      <w:r w:rsidR="00E63DB3">
        <w:fldChar w:fldCharType="end"/>
      </w:r>
      <w:r w:rsidR="007D1C02">
        <w:t xml:space="preserve">.  </w:t>
      </w:r>
      <w:r w:rsidR="006D0D33">
        <w:t>A</w:t>
      </w:r>
      <w:r w:rsidR="00C9358A">
        <w:t>lthough</w:t>
      </w:r>
      <w:r w:rsidR="005A6D41">
        <w:t xml:space="preserve"> </w:t>
      </w:r>
      <w:r w:rsidR="002308E8">
        <w:t xml:space="preserve">feature </w:t>
      </w:r>
      <w:r w:rsidR="005A6D41">
        <w:t xml:space="preserve">correlation and redundancy are related, they are not strictly the same thing </w:t>
      </w:r>
      <w:r w:rsidR="005A6D4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"(Brown et al. 2012; Guyon and Elisseeff 2003)", "plainTextFormattedCitation" : "(Brown et al. 2012; Guyon and Elisseeff 2003)", "previouslyFormattedCitation" : "(Brown et al. 2012; Guyon and Elisseeff 2003)" }, "properties" : { "noteIndex" : 0 }, "schema" : "https://github.com/citation-style-language/schema/raw/master/csl-citation.json" }</w:instrText>
      </w:r>
      <w:r w:rsidR="005A6D41">
        <w:fldChar w:fldCharType="separate"/>
      </w:r>
      <w:r w:rsidR="00BA6C51" w:rsidRPr="00BA6C51">
        <w:rPr>
          <w:noProof/>
        </w:rPr>
        <w:t>(Brown et al. 2012; Guyon and Elisseeff 2003)</w:t>
      </w:r>
      <w:r w:rsidR="005A6D41">
        <w:fldChar w:fldCharType="end"/>
      </w:r>
      <w:r w:rsidR="005A6D41">
        <w:t xml:space="preserve">.  </w:t>
      </w:r>
      <w:r w:rsidR="002127FA">
        <w:t>Features can help improve separability when the within class correlation is stronger than the between class correlation</w:t>
      </w:r>
      <w:r w:rsidR="00965877">
        <w:t xml:space="preserve">.  We use the term </w:t>
      </w:r>
      <w:r w:rsidR="00DB43AD">
        <w:t>‘</w:t>
      </w:r>
      <w:r w:rsidR="00965877">
        <w:t>redundancy</w:t>
      </w:r>
      <w:r w:rsidR="00DB43AD">
        <w:t>’</w:t>
      </w:r>
      <w:r w:rsidR="00965877">
        <w:t xml:space="preserve"> to refer to correlation of features between classes.  </w:t>
      </w:r>
      <w:r w:rsidR="00E63DB3">
        <w:t>T</w:t>
      </w:r>
      <w:r w:rsidR="00416694">
        <w:t xml:space="preserve">he raw bands of </w:t>
      </w:r>
      <w:r w:rsidR="00C63769">
        <w:t>multispectral</w:t>
      </w:r>
      <w:r w:rsidR="00416694">
        <w:t xml:space="preserve"> imagery </w:t>
      </w:r>
      <w:r w:rsidR="00DD0506">
        <w:t>often</w:t>
      </w:r>
      <w:r w:rsidR="00416694">
        <w:t xml:space="preserve"> have significant spectral overlap and consequently are correlated with one another</w:t>
      </w:r>
      <w:r w:rsidR="001F2BF6">
        <w:t xml:space="preserve">. </w:t>
      </w:r>
      <w:r>
        <w:t xml:space="preserve"> </w:t>
      </w:r>
      <w:r w:rsidR="00DE171E">
        <w:t xml:space="preserve">This </w:t>
      </w:r>
      <w:r w:rsidR="006E03BE">
        <w:t xml:space="preserve">spectral overlap </w:t>
      </w:r>
      <w:r w:rsidR="00DE171E">
        <w:t xml:space="preserve">will exacerbate the </w:t>
      </w:r>
      <w:r w:rsidR="00965877">
        <w:t xml:space="preserve">redundancy </w:t>
      </w:r>
      <w:r w:rsidR="00DE171E">
        <w:t>amongst features derived from these raw bands</w:t>
      </w:r>
      <w:r w:rsidR="00E63DB3">
        <w:t xml:space="preserve"> </w:t>
      </w:r>
      <w:r w:rsidR="00E63DB3">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"plainTextFormattedCitation" : "(Cukur et al. 2015)", "previouslyFormattedCitation" : "(Cukur et al. 2015)" }, "properties" : { "noteIndex" : 0 }, "schema" : "https://github.com/citation-style-language/schema/raw/master/csl-citation.json" }</w:instrText>
      </w:r>
      <w:r w:rsidR="00E63DB3">
        <w:fldChar w:fldCharType="separate"/>
      </w:r>
      <w:r w:rsidR="00BA6C51" w:rsidRPr="00BA6C51">
        <w:rPr>
          <w:noProof/>
        </w:rPr>
        <w:t>(Cukur et al. 2015)</w:t>
      </w:r>
      <w:r w:rsidR="00E63DB3">
        <w:fldChar w:fldCharType="end"/>
      </w:r>
      <w:r w:rsidR="001F2BF6">
        <w:t xml:space="preserve">.  </w:t>
      </w:r>
    </w:p>
    <w:p w14:paraId="093D051E" w14:textId="77777777" w:rsidR="00FE3A40" w:rsidRDefault="00FE3A40" w:rsidP="004C7251">
      <w:pPr>
        <w:pStyle w:val="Newparagraph"/>
      </w:pPr>
    </w:p>
    <w:p w14:paraId="58EB59F2" w14:textId="60210E42" w:rsidR="00416694" w:rsidRDefault="00416694" w:rsidP="004C7251">
      <w:pPr>
        <w:pStyle w:val="Newparagraph"/>
      </w:pPr>
      <w:r>
        <w:t xml:space="preserve">A number of authors have noted difficulties in selecting features from high dimensional </w:t>
      </w:r>
      <w:r w:rsidR="00EB1C90">
        <w:t xml:space="preserve">data </w:t>
      </w:r>
      <w:r>
        <w:t xml:space="preserve">sets. </w:t>
      </w:r>
      <w:r w:rsidR="006E03BE">
        <w:t xml:space="preserve"> </w:t>
      </w:r>
      <w:r w:rsidR="00EB3BE1">
        <w:fldChar w:fldCharType="begin" w:fldLock="1"/>
      </w:r>
      <w:r w:rsidR="00BA6C51">
        <w:instrText>ADDIN CSL_CITATION { "citationItems" : [ { "id" : "ITEM-1", "itemData" : { "DOI" : "10.1023/A:1008280620621", "ISBN" : "0924-669X", "ISSN" : "0924-669X", "abstract" : ". Current inductive machine learning algorithms typically use greedy search with limited lookahead. This prevents them to detect significant conditional dependencies between the attributes that describe training objects. Instead of myopic impurity functions and lookahead, we propose to use RELIEFF, an extension of RELIEF developed by Kira and Rendell 10, 11, for heuristic guidance of inductive learning algorithms. We have reimplemented Assistant, a system for top down induction of decision...", "author" : [ { "dropping-particle" : "", "family" : "Kononenko", "given" : "Igor", "non-dropping-particle" : "", "parse-names" : false, "suffix" : "" }, { "dropping-particle" : "", "family" : "\u0160imec", "given" : "E", "non-dropping-particle" : "", "parse-names" : false, "suffix" : "" }, { "dropping-particle" : "", "family" : "Robnik-\u0160ikonja", "given" : "M", "non-dropping-particle" : "", "parse-names" : false, "suffix" : "" } ], "container-title" : "Applied Intelligence", "id" : "ITEM-1", "issue" : "1", "issued" : { "date-parts" : [ [ "1997" ] ] }, "page" : "39-55", "title" : "Overcoming the myopia of inductive learning algorithms with RELIEFF", "type" : "article-journal", "volume" : "7" }, "uris" : [ "http://www.mendeley.com/documents/?uuid=585c26fb-ea07-432b-96eb-3a8e6aa9126c" ] } ], "mendeley" : { "formattedCitation" : "(Kononenko, \u0160imec, and Robnik-\u0160ikonja 1997)", "manualFormatting" : "Kononenko et al. (1997)", "plainTextFormattedCitation" : "(Kononenko, \u0160imec, and Robnik-\u0160ikonja 1997)", "previouslyFormattedCitation" : "(Kononenko, \u0160imec, and Robnik-\u0160ikonja 1997)" }, "properties" : { "noteIndex" : 0 }, "schema" : "https://github.com/citation-style-language/schema/raw/master/csl-citation.json" }</w:instrText>
      </w:r>
      <w:r w:rsidR="00EB3BE1">
        <w:fldChar w:fldCharType="separate"/>
      </w:r>
      <w:r w:rsidR="00EB3BE1" w:rsidRPr="00EB3BE1">
        <w:rPr>
          <w:noProof/>
        </w:rPr>
        <w:t xml:space="preserve">Kononenko et al. </w:t>
      </w:r>
      <w:r w:rsidR="00EB3BE1">
        <w:rPr>
          <w:noProof/>
        </w:rPr>
        <w:t>(</w:t>
      </w:r>
      <w:r w:rsidR="00EB3BE1" w:rsidRPr="00EB3BE1">
        <w:rPr>
          <w:noProof/>
        </w:rPr>
        <w:t>1997)</w:t>
      </w:r>
      <w:r w:rsidR="00EB3BE1">
        <w:fldChar w:fldCharType="end"/>
      </w:r>
      <w:r w:rsidR="00EB3BE1">
        <w:t xml:space="preserve">, </w:t>
      </w:r>
      <w:r w:rsidR="00EB3BE1">
        <w:fldChar w:fldCharType="begin" w:fldLock="1"/>
      </w:r>
      <w:r w:rsidR="00BA6C51">
        <w:instrText>ADDIN CSL_CITATION { "citationItems" : [ { "id" : "ITEM-1",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"ITEM-1",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"mendeley" : { "formattedCitation" : "(Guyon et al. 2002)", "manualFormatting" : "Guyon et al. (2002)", "plainTextFormattedCitation" : "(Guyon et al. 2002)", "previouslyFormattedCitation" : "(Guyon et al. 2002)" }, "properties" : { "noteIndex" : 0 }, "schema" : "https://github.com/citation-style-language/schema/raw/master/csl-citation.json" }</w:instrText>
      </w:r>
      <w:r w:rsidR="00EB3BE1">
        <w:fldChar w:fldCharType="separate"/>
      </w:r>
      <w:r w:rsidR="00EB3BE1" w:rsidRPr="00892A84">
        <w:rPr>
          <w:noProof/>
        </w:rPr>
        <w:t xml:space="preserve">Guyon et al. </w:t>
      </w:r>
      <w:r w:rsidR="00EB3BE1">
        <w:rPr>
          <w:noProof/>
        </w:rPr>
        <w:t>(</w:t>
      </w:r>
      <w:r w:rsidR="00EB3BE1" w:rsidRPr="00892A84">
        <w:rPr>
          <w:noProof/>
        </w:rPr>
        <w:t>2002)</w:t>
      </w:r>
      <w:r w:rsidR="00EB3BE1">
        <w:fldChar w:fldCharType="end"/>
      </w:r>
      <w:r w:rsidR="00EB3BE1">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652404">
        <w:rPr>
          <w:noProof/>
        </w:rPr>
        <w:t xml:space="preserve">Yu &amp; Liu </w:t>
      </w:r>
      <w:r>
        <w:rPr>
          <w:noProof/>
        </w:rPr>
        <w:t>(</w:t>
      </w:r>
      <w:r w:rsidRPr="00652404">
        <w:rPr>
          <w:noProof/>
        </w:rPr>
        <w:t>2004)</w:t>
      </w:r>
      <w:r>
        <w:fldChar w:fldCharType="end"/>
      </w:r>
      <w:r w:rsidR="00EB3BE1">
        <w:t xml:space="preserve"> and</w:t>
      </w:r>
      <w:r>
        <w:t xml:space="preserve">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rsidR="00892A84">
        <w:t xml:space="preserve"> </w:t>
      </w:r>
      <w:r w:rsidR="00EB3BE1">
        <w:t>note</w:t>
      </w:r>
      <w:r w:rsidR="0066718D">
        <w:t>d</w:t>
      </w:r>
      <w:r w:rsidR="00EB3BE1">
        <w:t xml:space="preserve"> </w:t>
      </w:r>
      <w:r>
        <w:t xml:space="preserve">that feature redundancy </w:t>
      </w:r>
      <w:r w:rsidR="00EB3BE1">
        <w:t xml:space="preserve">can have </w:t>
      </w:r>
      <w:r>
        <w:t>a negative impact on the optimality of feature selection.</w:t>
      </w:r>
      <w:r w:rsidR="00BD6596">
        <w:t xml:space="preserve">  </w:t>
      </w:r>
      <w:r w:rsidR="00DB421B">
        <w:t>F</w:t>
      </w:r>
      <w:r w:rsidR="00BD6596">
        <w:t xml:space="preserve">eature redundancy </w:t>
      </w:r>
      <w:r w:rsidR="00DB421B">
        <w:t>not only leads to sub-optimal feature selection</w:t>
      </w:r>
      <w:r w:rsidR="00EB1C90">
        <w:t>,</w:t>
      </w:r>
      <w:r w:rsidR="00DB421B">
        <w:t xml:space="preserve"> but also makes selected features unstable and sensitive to small changes in the data </w:t>
      </w:r>
      <w:r w:rsidR="00DB421B">
        <w:lastRenderedPageBreak/>
        <w:t xml:space="preserve">used for selection </w:t>
      </w:r>
      <w:r w:rsidR="0085763A">
        <w:fldChar w:fldCharType="begin" w:fldLock="1"/>
      </w:r>
      <w:r w:rsidR="00BA6C51">
        <w:instrText>ADDIN CSL_CITATION { "citationItems" : [ { "id" : "ITEM-1", "itemData" : { "DOI" : "10.1093/bioinformatics/btr300", "ISSN" : "1367-4811", "PMID" : "21576180", "abstract" : "MOTIVATION: Classification and feature selection of genomics or transcriptomics data is often hampered by the large number of features as compared with the small number of samples available. Moreover, features represented by probes that either have similar molecular functions (gene expression analysis) or genomic locations (DNA copy number analysis) are highly correlated. Classical model selection methods such as penalized logistic regression or random forest become unstable in the presence of high feature correlations. Sophisticated penalties such as group Lasso or fused Lasso can force the models to assign similar weights to correlated features and thus improve model stability and interpretability. In this article, we show that the measures of feature relevance corresponding to the above-mentioned methods are biased such that the weights of the features belonging to groups of correlated features decrease as the sizes of the groups increase, which leads to incorrect model interpretation and misleading feature ranking. RESULTS: With simulation experiments, we demonstrate that Lasso logistic regression, fused support vector machine, group Lasso and random forest models suffer from correlation bias. Using simulations, we show that two related methods for group selection based on feature clustering can be used for correcting the correlation bias. These techniques also improve the stability and the accuracy of the baseline models. We apply all methods investigated to a breast cancer and a bladder cancer arrayCGH dataset and in order to identify copy number aberrations predictive of tumor phenotype. AVAILABILITY: R code can be found at: http://www.mpi-inf.mpg.de/~laura/Clustering.r.", "author" : [ { "dropping-particle" : "", "family" : "Tolosi", "given" : "Laura", "non-dropping-particle" : "", "parse-names" : false, "suffix" : "" }, { "dropping-particle" : "", "family" : "Lengauer", "given" : "Thomas", "non-dropping-particle" : "", "parse-names" : false, "suffix" : "" } ], "container-title" : "Bioinformatics", "id" : "ITEM-1", "issue" : "14", "issued" : { "date-parts" : [ [ "2011", "7", "15" ] ] }, "note" : "Method: they show a number of classifiers / regressors suffer from correlation bias (Lasso, Lasso logistic regression, group Lasso, fused SVM, random forests ). they also show that clustering method such as Park 2007 compensates successfully for this. they give a theoretical background for this.\n\nResults: - methods tested on a number of simulated and 2 real biological datasets\n- NB not only compare clfr accuracy but also measure feature stability using variance / correlation of feature weight vector over bootstraps\n- they compare Park 2007 to other methods including random forests and SVM\n- accuracy of clustering approach is not always superior to other methods but usually is\n- feature stability is improved by clustering\n- they eval clustering modifications of the same clfrs eval'd in traditional mode\n\n\n\nOld comments:\n\nDidn't read this through but think I have a rough understanding of the issues involved. FS or BE should not suffer from this correlation issue although they obviously are not optimal\n\nSome notes on how random forests dont deal with well with correlation and how correlated features lead to instability in fs.\n\nResults: \nOverall model stability is given by the average of all pairwise Pearson correlations between feature weight vectors provided by the models fitted on the 10 variations of the training set", "page" : "1986-1994", "title" : "Classification with correlated features: unreliability of feature ranking and solutions.", "type" : "article-journal", "volume" : "27" }, "uris" : [ "http://www.mendeley.com/documents/?uuid=a9f19872-8de9-4086-8714-ec90cce4cbf7" ] }, { "id" : "ITEM-2",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"ITEM-2",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"id" : "ITEM-3", "itemData" : { "DOI" : "10.1186/1471-2105-12-450", "ISSN" : "1471-2105", "PMID" : "22093447", "abstract" : "BACKGROUND: Successfully modeling high-dimensional data involving thousands of variables is challenging. This is especially true for gene expression profiling experiments, given the large number of genes involved and the small number of samples available. Random Forests (RF) is a popular and widely used approach to feature selection for such \"small n, large p problems.\" However, Random Forests suffers from instability, especially in the presence of noisy and/or unbalanced inputs.\n\nRESULTS: We present RKNN-FS, an innovative feature selection procedure for \"small n, large p problems.\" RKNN-FS is based on Random KNN (RKNN), a novel generalization of traditional nearest-neighbor modeling. RKNN consists of an ensemble of base k-nearest neighbor models, each constructed from a random subset of the input variables. To rank the importance of the variables, we define a criterion on the RKNN framework, using the notion of support. A two-stage backward model selection method is then developed based on this criterion. Empirical results on microarray data sets with thousands of variables and relatively few samples show that RKNN-FS is an effective feature selection approach for high-dimensional data. RKNN is similar to Random Forests in terms of classification accuracy without feature selection. However, RKNN provides much better classification accuracy than RF when each method incorporates a feature-selection step. Our results show that RKNN is significantly more stable and more robust than Random Forests for feature selection when the input data are noisy and/or unbalanced. Further, RKNN-FS is much faster than the Random Forests feature selection method (RF-FS), especially for large scale problems, involving thousands of variables and multiple classes.\n\nCONCLUSIONS: Given the superiority of Random KNN in classification performance when compared with Random Forests, RKNN-FS's simplicity and ease of implementation, and its superiority in speed and stability, we propose RKNN-FS as a faster and more stable alternative to Random Forests in classification problems involving feature selection for high-dimensional datasets.", "author" : [ { "dropping-particle" : "", "family" : "Li", "given" : "Shengqiao", "non-dropping-particle" : "", "parse-names" : false, "suffix" : "" }, { "dropping-particle" : "", "family" : "Harner", "given" : "E James", "non-dropping-particle" : "", "parse-names" : false, "suffix" : "" }, { "dropping-particle" : "", "family" : "Adjeroh", "given" : "Donald a", "non-dropping-particle" : "", "parse-names" : false, "suffix" : "" } ], "container-title" : "BMC bioinformatics", "id" : "ITEM-3", "issue" : "1", "issued" : { "date-parts" : [ [ "2011", "1" ] ] }, "note" : "Method: Uses a random &amp;quot;forest&amp;quot; of knn's to rank feature importance based on their own criterion based on &amp;quot;support&amp;quot;. Uses a recursive BE type method to eliminate features with this measurement of feature importance. Probably slow. Actual algorithm is somewhat more involved but in principal is BE on full feature set with ranking based on a criterion. \nResults: - Eval RKNN accuracy on a number of data sets. Compare to random forest accuracy.\n- Also included the variation of clfr accuracy over bootstraps above to quantify &amp;quot;stability&amp;quot;. \n- And the variation in size of final selected gene set.\n- Computation time.\n\nOld Comments:\nUses a random &amp;quot;forest&amp;quot; of knn's to rank feature importance. Uses a recursive BE type method to eliminate features with this measurement of feature importance. \n\nNot the greatest method IMO. Is tied to RKNN classifier and seems slow.\n\nTheir results are better formulated than mine though. \n\nThey deal specifically with random forests and RKNN - it is not a generic paper.", "page" : "450", "publisher" : "BioMed Central Ltd", "title" : "Random KNN feature selection - a fast and stable alternative to Random Forests.", "type" : "article-journal", "volume" : "12" }, "uris" : [ "http://www.mendeley.com/documents/?uuid=85e1f4c2-8663-4020-8d93-757e576a296a" ] }, { "id" : "ITEM-4", "itemData" : { "DOI" : "10.1007/s10115-006-0040-8", "ISBN" : "1011500600408", "ISSN" : "02191377", "abstract" : "With the proliferation of extremely high-dimensional data, feature selection algorithms have become indispensable components of the learning process. Strangely, despite extensive work on the stability of learning algorithms, the stability of feature selection algorithms has been relatively neglected. This study is an attempt to fill that gap by quantifying the sensitivity of feature selection algorithms to variations in the training set. We assess the stability of feature selection algorithms based on the stability of the feature preferences that they express in the form of weights-scores, ranks, or a selected feature subset. We examine a number of measures to quantify the stability of feature preferences and propose an empirical way to estimate them. We perform a series of experiments with several feature selection algorithms on a set of proteomics datasets. The experiments allow us to explore the merits of each stability measure and create stability profiles of the feature selection algorithms. Finally, we show how stability profiles can support the choice of a feature selection algorithm.", "author" : [ { "dropping-particle" : "", "family" : "Kalousis", "given" : "Alexandros", "non-dropping-particle" : "", "parse-names" : false, "suffix" : "" }, { "dropping-particle" : "", "family" : "Prados", "given" : "Julien", "non-dropping-particle" : "", "parse-names" : false, "suffix" : "" }, { "dropping-particle" : "", "family" : "Hilario", "given" : "Melanie", "non-dropping-particle" : "", "parse-names" : false, "suffix" : "" } ], "container-title" : "Knowledge and Information Systems", "id" : "ITEM-4", "issue" : "1", "issued" : { "date-parts" : [ [ "2007" ] ] }, "note" : "Good straightforward article. Relevant stability measures given that will be useful for my FS method. Relief FS algorithm best overall", "page" : "95-116", "title" : "Stability of feature selection algorithms: A study on high-dimensional spaces", "type" : "article-journal", "volume" : "12" }, "uris" : [ "http://www.mendeley.com/documents/?uuid=148dda16-5fbe-418b-a8af-6165684843bb" ] } ], "mendeley" : { "formattedCitation" : "(Tolosi and Lengauer 2011; Guyon and Elisseeff 2003; Li, Harner, and Adjeroh 2011; Kalousis, Prados, and Hilario 2007)", "plainTextFormattedCitation" : "(Tolosi and Lengauer 2011; Guyon and Elisseeff 2003; Li, Harner, and Adjeroh 2011; Kalousis, Prados, and Hilario 2007)", "previouslyFormattedCitation" : "(Tolosi and Lengauer 2011; Guyon and Elisseeff 2003; Li, Harner, and Adjeroh 2011; Kalousis, Prados, and Hilario 2007)" }, "properties" : { "noteIndex" : 0 }, "schema" : "https://github.com/citation-style-language/schema/raw/master/csl-citation.json" }</w:instrText>
      </w:r>
      <w:r w:rsidR="0085763A">
        <w:fldChar w:fldCharType="separate"/>
      </w:r>
      <w:r w:rsidR="00BA6C51" w:rsidRPr="00BA6C51">
        <w:rPr>
          <w:noProof/>
        </w:rPr>
        <w:t>(Tolosi and Lengauer 2011; Guyon and Elisseeff 2003; Li, Harner, and Adjeroh 2011; Kalousis, Prados, and Hilario 2007)</w:t>
      </w:r>
      <w:r w:rsidR="0085763A">
        <w:fldChar w:fldCharType="end"/>
      </w:r>
      <w:r w:rsidR="00DB421B">
        <w:t>.</w:t>
      </w:r>
    </w:p>
    <w:p w14:paraId="57E67C6B" w14:textId="77777777" w:rsidR="00416694" w:rsidRDefault="00416694" w:rsidP="004C7251">
      <w:pPr>
        <w:pStyle w:val="Newparagraph"/>
      </w:pPr>
    </w:p>
    <w:p w14:paraId="550C912B" w14:textId="0C324FA7" w:rsidR="00365BD5" w:rsidRDefault="00CA1B20" w:rsidP="004C7251">
      <w:pPr>
        <w:pStyle w:val="Newparagraph"/>
      </w:pPr>
      <w:r>
        <w:t xml:space="preserve">Redundancy </w:t>
      </w:r>
      <w:r w:rsidR="00416694">
        <w:t>can be effectively dealt with using a feature extraction approach</w:t>
      </w:r>
      <w:r w:rsidR="001466CD">
        <w:t>,</w:t>
      </w:r>
      <w:r w:rsidR="00416694">
        <w:t xml:space="preserve"> such as PCA</w:t>
      </w:r>
      <w:r w:rsidR="001466CD">
        <w:t>,</w:t>
      </w:r>
      <w:r w:rsidR="00416694">
        <w:t xml:space="preserve"> but this requires computation of the full feature set.  This is not practical in computationally demanding applications such as </w:t>
      </w:r>
      <w:r w:rsidR="00C76938">
        <w:t>analysing very high resolution (VHR) imagery over large areas</w:t>
      </w:r>
      <w:r w:rsidR="00416694">
        <w:t xml:space="preserve">.  </w:t>
      </w:r>
      <w:r w:rsidR="004D20A1">
        <w:t xml:space="preserve">A number of feature selection approaches </w:t>
      </w:r>
      <w:r w:rsidR="00870CE4">
        <w:t>have been developed to address the issues of stability and sub-optimality encountered in high</w:t>
      </w:r>
      <w:r w:rsidR="00957D6D">
        <w:t xml:space="preserve"> </w:t>
      </w:r>
      <w:r w:rsidR="00870CE4">
        <w:t xml:space="preserve">dimensional and </w:t>
      </w:r>
      <w:r>
        <w:t>redundant</w:t>
      </w:r>
      <w:r w:rsidR="00870CE4">
        <w:t xml:space="preserve"> data.  </w:t>
      </w:r>
      <w:r w:rsidR="00111D1C">
        <w:t xml:space="preserve">These methods consider </w:t>
      </w:r>
      <w:r w:rsidR="00292280">
        <w:t>the trade-off between</w:t>
      </w:r>
      <w:r w:rsidR="00111D1C">
        <w:t xml:space="preserve"> feature relevance</w:t>
      </w:r>
      <w:r>
        <w:t xml:space="preserve"> (</w:t>
      </w:r>
      <w:r w:rsidR="00292280">
        <w:t xml:space="preserve">i.e. </w:t>
      </w:r>
      <w:r>
        <w:t>how much information the feature contains about the class labels)</w:t>
      </w:r>
      <w:r w:rsidR="00111D1C">
        <w:t xml:space="preserve"> and redundancy</w:t>
      </w:r>
      <w:r w:rsidR="005026A2">
        <w:t>.</w:t>
      </w:r>
      <w:r w:rsidR="00111D1C">
        <w:t xml:space="preserve"> </w:t>
      </w:r>
      <w:r w:rsidR="005026A2">
        <w:t xml:space="preserve"> </w:t>
      </w:r>
    </w:p>
    <w:p w14:paraId="78996388" w14:textId="77777777" w:rsidR="005026A2" w:rsidRDefault="005026A2" w:rsidP="004C7251">
      <w:pPr>
        <w:pStyle w:val="Newparagraph"/>
      </w:pPr>
    </w:p>
    <w:p w14:paraId="675A4361" w14:textId="739A7210" w:rsidR="004D20A1" w:rsidRDefault="00416694" w:rsidP="004C7251">
      <w:pPr>
        <w:pStyle w:val="Newparagraph"/>
      </w:pPr>
      <w:r>
        <w:t xml:space="preserve">A means of selecting good features </w:t>
      </w:r>
      <w:r w:rsidR="00292280">
        <w:t xml:space="preserve">from redundant spaces </w:t>
      </w:r>
      <w:r>
        <w:t xml:space="preserve">was devised by </w:t>
      </w:r>
      <w:r>
        <w:fldChar w:fldCharType="begin" w:fldLock="1"/>
      </w:r>
      <w:r w:rsidR="00BA6C51">
        <w:instrText>ADDIN CSL_CITATION { "citationItems" : [ { "id" : "ITEM-1",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"ITEM-1",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"(Yousef et al. 2007)", "manualFormatting" : "Yousef et al. (2007)", "plainTextFormattedCitation" : "(Yousef et al. 2007)", "previouslyFormattedCitation" : "(Yousef et al. 2007)" }, "properties" : { "noteIndex" : 0 }, "schema" : "https://github.com/citation-style-language/schema/raw/master/csl-citation.json" }</w:instrText>
      </w:r>
      <w:r>
        <w:fldChar w:fldCharType="separate"/>
      </w:r>
      <w:r w:rsidRPr="00652404">
        <w:rPr>
          <w:noProof/>
        </w:rPr>
        <w:t xml:space="preserve">Yousef et al. </w:t>
      </w:r>
      <w:r>
        <w:rPr>
          <w:noProof/>
        </w:rPr>
        <w:t>(</w:t>
      </w:r>
      <w:r w:rsidRPr="00652404">
        <w:rPr>
          <w:noProof/>
        </w:rPr>
        <w:t>2007)</w:t>
      </w:r>
      <w:r>
        <w:fldChar w:fldCharType="end"/>
      </w:r>
      <w:r>
        <w:t>.  They use</w:t>
      </w:r>
      <w:r w:rsidR="00FE3A40">
        <w:t>d</w:t>
      </w:r>
      <w:r>
        <w:t xml:space="preserve"> a k-means algorithm to produce a fixed number of clusters of correlated features.  The accuracy of a SVM </w:t>
      </w:r>
      <w:r w:rsidR="00FE3A40">
        <w:t xml:space="preserve">classifier </w:t>
      </w:r>
      <w:r w:rsidR="002E2D05">
        <w:t xml:space="preserve">is found </w:t>
      </w:r>
      <w:r w:rsidR="00176DB5">
        <w:t>for</w:t>
      </w:r>
      <w:r w:rsidR="002E2D05">
        <w:t xml:space="preserve"> </w:t>
      </w:r>
      <w:r w:rsidR="00C76938">
        <w:t xml:space="preserve">all </w:t>
      </w:r>
      <w:r w:rsidR="002E2D05">
        <w:t xml:space="preserve">the features </w:t>
      </w:r>
      <w:r w:rsidR="00176DB5">
        <w:t>of</w:t>
      </w:r>
      <w:r w:rsidR="002E2D05">
        <w:t xml:space="preserve"> each cluster.  The lowest performing clusters are eliminated, the remaining features combined</w:t>
      </w:r>
      <w:r w:rsidR="001A1FE6">
        <w:t>,</w:t>
      </w:r>
      <w:r w:rsidR="002E2D05">
        <w:t xml:space="preserve"> and the process </w:t>
      </w:r>
      <w:r w:rsidR="00FE3A40">
        <w:t xml:space="preserve">is </w:t>
      </w:r>
      <w:r w:rsidR="002E2D05">
        <w:t>repeated</w:t>
      </w:r>
      <w:r w:rsidR="001A5EA5">
        <w:t xml:space="preserve"> until a desired number of clusters is reached</w:t>
      </w:r>
      <w:r>
        <w:t xml:space="preserve">.   </w:t>
      </w:r>
      <w:r w:rsidR="0049686C">
        <w:t xml:space="preserve">A </w:t>
      </w:r>
      <w:r w:rsidR="00A409F2">
        <w:t xml:space="preserve">related </w:t>
      </w:r>
      <w:r w:rsidR="0049686C">
        <w:t>f</w:t>
      </w:r>
      <w:r w:rsidR="00271631">
        <w:t>eature selection m</w:t>
      </w:r>
      <w:r w:rsidR="0049686C">
        <w:t>ethod</w:t>
      </w:r>
      <w:r w:rsidR="00CE64DC">
        <w:t xml:space="preserve"> </w:t>
      </w:r>
      <w:r w:rsidR="00271631">
        <w:t>that</w:t>
      </w:r>
      <w:r w:rsidR="00CE64DC">
        <w:t xml:space="preserve"> </w:t>
      </w:r>
      <w:r w:rsidR="008A3773">
        <w:t>find</w:t>
      </w:r>
      <w:r w:rsidR="0049686C">
        <w:t>s</w:t>
      </w:r>
      <w:r w:rsidR="008A3773">
        <w:t xml:space="preserve"> and remove</w:t>
      </w:r>
      <w:r w:rsidR="00402294">
        <w:t>s</w:t>
      </w:r>
      <w:r w:rsidR="008A3773">
        <w:t xml:space="preserve"> redundancy by clustering features into </w:t>
      </w:r>
      <w:r w:rsidR="0049686C">
        <w:t>similar</w:t>
      </w:r>
      <w:r w:rsidR="008A3773">
        <w:t xml:space="preserve"> groups </w:t>
      </w:r>
      <w:r w:rsidR="0066718D">
        <w:t>was</w:t>
      </w:r>
      <w:r w:rsidR="00CE64DC">
        <w:t xml:space="preserve"> presented by </w:t>
      </w:r>
      <w:r w:rsidR="00FB6C1B">
        <w:fldChar w:fldCharType="begin" w:fldLock="1"/>
      </w:r>
      <w:r w:rsidR="00541362">
        <w:instrText>ADDIN CSL_CITATION { "citationItems" : [ { "id" : "ITEM-1",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"ITEM-1",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"mendeley" : { "formattedCitation" : "(Mitra, Murthy, and Pal 2002)", "manualFormatting" : "Mitra et al. (2002)", "plainTextFormattedCitation" : "(Mitra, Murthy, and Pal 2002)", "previouslyFormattedCitation" : "(Mitra, Murthy, and Pal 2002)" }, "properties" : { "noteIndex" : 0 }, "schema" : "https://github.com/citation-style-language/schema/raw/master/csl-citation.json" }</w:instrText>
      </w:r>
      <w:r w:rsidR="00FB6C1B">
        <w:fldChar w:fldCharType="separate"/>
      </w:r>
      <w:r w:rsidR="00FB6C1B">
        <w:rPr>
          <w:noProof/>
        </w:rPr>
        <w:t>Mitra et al.</w:t>
      </w:r>
      <w:r w:rsidR="00FB6C1B" w:rsidRPr="008A3773">
        <w:rPr>
          <w:noProof/>
        </w:rPr>
        <w:t xml:space="preserve"> </w:t>
      </w:r>
      <w:r w:rsidR="00FB6C1B">
        <w:rPr>
          <w:noProof/>
        </w:rPr>
        <w:t>(</w:t>
      </w:r>
      <w:r w:rsidR="00FB6C1B" w:rsidRPr="008A3773">
        <w:rPr>
          <w:noProof/>
        </w:rPr>
        <w:t>2002)</w:t>
      </w:r>
      <w:r w:rsidR="00FB6C1B">
        <w:fldChar w:fldCharType="end"/>
      </w:r>
      <w:r w:rsidR="0049686C">
        <w:t>.</w:t>
      </w:r>
      <w:r w:rsidR="00402294">
        <w:t xml:space="preserve">  They </w:t>
      </w:r>
      <w:r w:rsidR="00010534">
        <w:t>use</w:t>
      </w:r>
      <w:r w:rsidR="0066718D">
        <w:t>d</w:t>
      </w:r>
      <w:r w:rsidR="00010534">
        <w:t xml:space="preserve"> a novel clustering algorithm to group </w:t>
      </w:r>
      <w:r w:rsidR="00B427ED">
        <w:t>correlated</w:t>
      </w:r>
      <w:r w:rsidR="00010534">
        <w:t xml:space="preserve"> features based on </w:t>
      </w:r>
      <w:r w:rsidR="00402294">
        <w:t xml:space="preserve">a similarity measure they call </w:t>
      </w:r>
      <w:r w:rsidR="00DB43AD">
        <w:t>‘</w:t>
      </w:r>
      <w:r w:rsidR="00402294">
        <w:t>maxim</w:t>
      </w:r>
      <w:r w:rsidR="00B427ED">
        <w:t>al</w:t>
      </w:r>
      <w:r w:rsidR="00402294">
        <w:t xml:space="preserve"> information compression</w:t>
      </w:r>
      <w:r w:rsidR="00010534">
        <w:t xml:space="preserve"> index</w:t>
      </w:r>
      <w:r w:rsidR="00DB43AD">
        <w:t>’</w:t>
      </w:r>
      <w:r w:rsidR="00010534">
        <w:t>, which is the smallest eigenvalue of the feature covariance.</w:t>
      </w:r>
      <w:r w:rsidR="00402294">
        <w:t xml:space="preserve">  </w:t>
      </w:r>
      <w:r>
        <w:fldChar w:fldCharType="begin" w:fldLock="1"/>
      </w:r>
      <w:r w:rsidR="00BA6C51">
        <w:instrText>ADDIN CSL_CITATION { "citationItems" : [ { "id" : "ITEM-1",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"ITEM-1",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"mendeley" : { "formattedCitation" : "(Sahu and Mishra 2011)", "manualFormatting" : "Sahu &amp; Mishra (2011)", "plainTextFormattedCitation" : "(Sahu and Mishra 2011)", "previouslyFormattedCitation" : "(Sahu and Mishra 2011)" }, "properties" : { "noteIndex" : 0 }, "schema" : "https://github.com/citation-style-language/schema/raw/master/csl-citation.json" }</w:instrText>
      </w:r>
      <w:r>
        <w:fldChar w:fldCharType="separate"/>
      </w:r>
      <w:r w:rsidRPr="00C530E6">
        <w:rPr>
          <w:noProof/>
        </w:rPr>
        <w:t xml:space="preserve">Sahu &amp; Mishra </w:t>
      </w:r>
      <w:r>
        <w:rPr>
          <w:noProof/>
        </w:rPr>
        <w:t>(</w:t>
      </w:r>
      <w:r w:rsidRPr="00C530E6">
        <w:rPr>
          <w:noProof/>
        </w:rPr>
        <w:t>2011)</w:t>
      </w:r>
      <w:r>
        <w:fldChar w:fldCharType="end"/>
      </w:r>
      <w:r w:rsidR="00FE3A40">
        <w:t xml:space="preserve"> also</w:t>
      </w:r>
      <w:r w:rsidR="00CE64DC">
        <w:t xml:space="preserve"> </w:t>
      </w:r>
      <w:r w:rsidR="005B4F57">
        <w:t xml:space="preserve">used k-means clustering to group </w:t>
      </w:r>
      <w:r w:rsidR="003F1C25">
        <w:t>redundant</w:t>
      </w:r>
      <w:r w:rsidR="005B4F57">
        <w:t xml:space="preserve"> features.  </w:t>
      </w:r>
      <w:r w:rsidR="00314845">
        <w:t xml:space="preserve">The best feature, according to an importance measure, is then selected from each cluster.  </w:t>
      </w:r>
      <w:r w:rsidR="00CE64DC">
        <w:fldChar w:fldCharType="begin" w:fldLock="1"/>
      </w:r>
      <w:r w:rsidR="00BA6C51">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"mendeley" : { "formattedCitation" : "(Cukur et al. 2015)", "manualFormatting" : "Cukur et al. (2015)", "plainTextFormattedCitation" : "(Cukur et al. 2015)", "previouslyFormattedCitation" : "(Cukur et al. 2015)" }, "properties" : { "noteIndex" : 0 }, "schema" : "https://github.com/citation-style-language/schema/raw/master/csl-citation.json" }</w:instrText>
      </w:r>
      <w:r w:rsidR="00CE64DC">
        <w:fldChar w:fldCharType="separate"/>
      </w:r>
      <w:r w:rsidR="00CE64DC">
        <w:rPr>
          <w:noProof/>
        </w:rPr>
        <w:t>Cukur et al.</w:t>
      </w:r>
      <w:r w:rsidR="00CE64DC" w:rsidRPr="002B65C1">
        <w:rPr>
          <w:noProof/>
        </w:rPr>
        <w:t xml:space="preserve"> </w:t>
      </w:r>
      <w:r w:rsidR="00CE64DC">
        <w:rPr>
          <w:noProof/>
        </w:rPr>
        <w:t>(</w:t>
      </w:r>
      <w:r w:rsidR="00CE64DC" w:rsidRPr="002B65C1">
        <w:rPr>
          <w:noProof/>
        </w:rPr>
        <w:t>2015)</w:t>
      </w:r>
      <w:r w:rsidR="00CE64DC">
        <w:fldChar w:fldCharType="end"/>
      </w:r>
      <w:r w:rsidR="0049686C">
        <w:t xml:space="preserve"> propose</w:t>
      </w:r>
      <w:r w:rsidR="0066718D">
        <w:t>d</w:t>
      </w:r>
      <w:r w:rsidR="0049686C">
        <w:t xml:space="preserve"> </w:t>
      </w:r>
      <w:r w:rsidR="00314845">
        <w:t xml:space="preserve">a similar method, where </w:t>
      </w:r>
      <w:r w:rsidR="003F1C25">
        <w:t>redundant</w:t>
      </w:r>
      <w:r w:rsidR="00314845">
        <w:t xml:space="preserve"> features are clustered and </w:t>
      </w:r>
      <w:r w:rsidR="00531CC2">
        <w:t xml:space="preserve">top ranked features selected from each cluster using an importance measure called </w:t>
      </w:r>
      <w:r w:rsidR="00DB43AD">
        <w:t>‘</w:t>
      </w:r>
      <w:r w:rsidR="00531CC2">
        <w:t>minimum redundancy maximum relevance</w:t>
      </w:r>
      <w:r w:rsidR="00DB43AD">
        <w:t>’</w:t>
      </w:r>
      <w:r w:rsidR="00531CC2">
        <w:t xml:space="preserve"> (mRMR).</w:t>
      </w:r>
      <w:r w:rsidR="00314845">
        <w:t xml:space="preserve"> </w:t>
      </w:r>
      <w:r w:rsidR="00531CC2">
        <w:t xml:space="preserve">  </w:t>
      </w:r>
    </w:p>
    <w:p w14:paraId="4BC81A67" w14:textId="77777777" w:rsidR="004D20A1" w:rsidRDefault="004D20A1" w:rsidP="004C7251">
      <w:pPr>
        <w:pStyle w:val="Newparagraph"/>
      </w:pPr>
    </w:p>
    <w:p w14:paraId="0DD965F9" w14:textId="4E44EFA6" w:rsidR="00B0045D" w:rsidRDefault="009162F6" w:rsidP="004C7251">
      <w:pPr>
        <w:pStyle w:val="Newparagraph"/>
      </w:pPr>
      <w:r>
        <w:t>A</w:t>
      </w:r>
      <w:r w:rsidR="00921340">
        <w:t xml:space="preserve"> two-step procedure</w:t>
      </w:r>
      <w:r w:rsidR="005A3324">
        <w:t xml:space="preserve"> called the </w:t>
      </w:r>
      <w:r w:rsidR="00DB43AD">
        <w:t>‘</w:t>
      </w:r>
      <w:r w:rsidR="005A3324">
        <w:t>Fast Correlation Based Filter</w:t>
      </w:r>
      <w:r w:rsidR="00DB43AD">
        <w:t>’</w:t>
      </w:r>
      <w:r w:rsidR="005A3324">
        <w:t xml:space="preserve"> (FCBF)</w:t>
      </w:r>
      <w:r>
        <w:t>, was developed</w:t>
      </w:r>
      <w:r w:rsidR="00AC2C6A">
        <w:t xml:space="preserve"> by</w:t>
      </w:r>
      <w:r>
        <w:t xml:space="preserve"> </w:t>
      </w:r>
      <w:r>
        <w:fldChar w:fldCharType="begin" w:fldLock="1"/>
      </w:r>
      <w:r w:rsidR="00BA6C51">
        <w:instrText>ADDIN CSL_CITATION { "citationItems" : [ { "id" : "ITEM-1", "itemData" : { "author" : [ { "dropping-particle" : "", "family" : "Yu", "given" : "Lei", "non-dropping-particle" : "", "parse-names" : false, "suffix" : "" }, { "dropping-particle" : "", "family" : "Liu", "given" : "Huan", "non-dropping-particle" : "", "parse-names" : false, "suffix" : "" } ], "container-title" : "Journal of Machine Learning Research", "id" : "ITEM-1",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"mendeley" : { "formattedCitation" : "(Yu and Liu 2004)", "manualFormatting" : "Yu &amp; Liu (2004)", "plainTextFormattedCitation" : "(Yu and Liu 2004)", "previouslyFormattedCitation" : "(Yu and Liu 2004)" }, "properties" : { "noteIndex" : 0 }, "schema" : "https://github.com/citation-style-language/schema/raw/master/csl-citation.json" }</w:instrText>
      </w:r>
      <w:r>
        <w:fldChar w:fldCharType="separate"/>
      </w:r>
      <w:r w:rsidRPr="000669AA">
        <w:rPr>
          <w:noProof/>
        </w:rPr>
        <w:t xml:space="preserve">Yu &amp; Liu </w:t>
      </w:r>
      <w:r>
        <w:rPr>
          <w:noProof/>
        </w:rPr>
        <w:t>(</w:t>
      </w:r>
      <w:r w:rsidRPr="000669AA">
        <w:rPr>
          <w:noProof/>
        </w:rPr>
        <w:t>2004)</w:t>
      </w:r>
      <w:r>
        <w:fldChar w:fldCharType="end"/>
      </w:r>
      <w:r w:rsidR="005A3324">
        <w:t>.  It</w:t>
      </w:r>
      <w:r w:rsidR="00921340">
        <w:t xml:space="preserve"> first creates a reduced set of relevant features, and then removes redundant features from this set using a search procedure based on Markov blanket filtering.  A</w:t>
      </w:r>
      <w:r w:rsidR="00416694">
        <w:t xml:space="preserve"> non-linear correlation measure</w:t>
      </w:r>
      <w:r w:rsidR="00B427ED">
        <w:t>,</w:t>
      </w:r>
      <w:r w:rsidR="00416694">
        <w:t xml:space="preserve"> called symmetrical uncertainty</w:t>
      </w:r>
      <w:r w:rsidR="00B427ED">
        <w:t>,</w:t>
      </w:r>
      <w:r w:rsidR="00416694">
        <w:t xml:space="preserve"> </w:t>
      </w:r>
      <w:r w:rsidR="00921340">
        <w:t xml:space="preserve">is used </w:t>
      </w:r>
      <w:r w:rsidR="00416694">
        <w:t>to measure both feature relevance</w:t>
      </w:r>
      <w:r w:rsidR="00921340">
        <w:t xml:space="preserve"> and redundancy.  Relevance is measured </w:t>
      </w:r>
      <w:r w:rsidR="00416694">
        <w:t xml:space="preserve">by how well features are </w:t>
      </w:r>
      <w:r w:rsidR="003F1C25">
        <w:t xml:space="preserve">correlated </w:t>
      </w:r>
      <w:r w:rsidR="00416694">
        <w:t>with class labels and redundancy</w:t>
      </w:r>
      <w:r w:rsidR="00921340">
        <w:t xml:space="preserve"> is measured</w:t>
      </w:r>
      <w:r w:rsidR="00416694">
        <w:t xml:space="preserve"> by how well </w:t>
      </w:r>
      <w:r w:rsidR="00AE4C88">
        <w:t xml:space="preserve">features are </w:t>
      </w:r>
      <w:r w:rsidR="003F1C25">
        <w:t xml:space="preserve">correlated </w:t>
      </w:r>
      <w:r w:rsidR="00AE4C88">
        <w:t xml:space="preserve">with each other.  </w:t>
      </w:r>
    </w:p>
    <w:p w14:paraId="54CF96BD" w14:textId="77777777" w:rsidR="00BE5C0B" w:rsidRDefault="00BE5C0B" w:rsidP="004C7251">
      <w:pPr>
        <w:pStyle w:val="Newparagraph"/>
      </w:pPr>
    </w:p>
    <w:p w14:paraId="3AD6B0B8" w14:textId="3659F778" w:rsidR="00BE5C0B" w:rsidRDefault="005111F4" w:rsidP="004C7251">
      <w:pPr>
        <w:pStyle w:val="Newparagraph"/>
      </w:pPr>
      <w:r>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fldChar w:fldCharType="separate"/>
      </w:r>
      <w:r w:rsidRPr="005111F4">
        <w:rPr>
          <w:noProof/>
        </w:rPr>
        <w:t xml:space="preserve">Wu et al. </w:t>
      </w:r>
      <w:r w:rsidR="002C1DBF">
        <w:rPr>
          <w:noProof/>
        </w:rPr>
        <w:t>(</w:t>
      </w:r>
      <w:r w:rsidRPr="005111F4">
        <w:rPr>
          <w:noProof/>
        </w:rPr>
        <w:t>2013)</w:t>
      </w:r>
      <w:r>
        <w:fldChar w:fldCharType="end"/>
      </w:r>
      <w:r>
        <w:t xml:space="preserve"> compare</w:t>
      </w:r>
      <w:r w:rsidR="002C1DBF">
        <w:t>d</w:t>
      </w:r>
      <w:r>
        <w:t xml:space="preserve"> a number of filter approach feature selection methods based on their </w:t>
      </w:r>
      <w:r w:rsidR="002C1DBF">
        <w:t>application to</w:t>
      </w:r>
      <w:r>
        <w:t xml:space="preserve"> three hyperspectral data sets.  </w:t>
      </w:r>
      <w:r w:rsidR="002C1DBF">
        <w:t>They used a number of performance measures for comparison, including classifier accuracy</w:t>
      </w:r>
      <w:r w:rsidR="0064270D">
        <w:t xml:space="preserve">, </w:t>
      </w:r>
      <w:r w:rsidR="002C1DBF">
        <w:t>feature stability</w:t>
      </w:r>
      <w:r w:rsidR="0064270D">
        <w:t>, and t</w:t>
      </w:r>
      <w:r w:rsidR="002C1DBF">
        <w:t>heir own criterion</w:t>
      </w:r>
      <w:r w:rsidR="0064270D">
        <w:t xml:space="preserve"> called</w:t>
      </w:r>
      <w:r w:rsidR="002C1DBF">
        <w:t xml:space="preserve"> the </w:t>
      </w:r>
      <w:r w:rsidR="002C1DBF" w:rsidRPr="002C1DBF">
        <w:t xml:space="preserve">maximal minimal associated index </w:t>
      </w:r>
      <w:r w:rsidR="002C1DBF">
        <w:t xml:space="preserve">quotient </w:t>
      </w:r>
      <w:r w:rsidR="002C1DBF" w:rsidRPr="002C1DBF">
        <w:t>(MMAIQ)</w:t>
      </w:r>
      <w:r w:rsidR="002C1DBF">
        <w:t xml:space="preserve">.  </w:t>
      </w:r>
      <w:r w:rsidR="0064270D">
        <w:t xml:space="preserve">MMAIQ </w:t>
      </w:r>
      <w:r w:rsidR="002C1DBF">
        <w:t xml:space="preserve">uses Cramer’s </w:t>
      </w:r>
      <w:r w:rsidR="002C1DBF" w:rsidRPr="00A548C8">
        <w:rPr>
          <w:i/>
        </w:rPr>
        <w:t>V</w:t>
      </w:r>
      <w:r w:rsidR="002C1DBF">
        <w:t>-test values to trade feature relevance against redundancy</w:t>
      </w:r>
      <w:r w:rsidR="004F18E1">
        <w:t xml:space="preserve"> and </w:t>
      </w:r>
      <w:r w:rsidR="002C1DBF">
        <w:t xml:space="preserve">is </w:t>
      </w:r>
      <w:r w:rsidR="004F18E1">
        <w:t xml:space="preserve">applied </w:t>
      </w:r>
      <w:r w:rsidR="002C1DBF">
        <w:t xml:space="preserve">in a forward selection </w:t>
      </w:r>
      <w:r w:rsidR="004F18E1">
        <w:t>type routine</w:t>
      </w:r>
      <w:r w:rsidR="002C1DBF">
        <w:t xml:space="preserve">.  While the authors concluded that MMAIQ provided the best overall performance, it </w:t>
      </w:r>
      <w:r w:rsidR="003466AE">
        <w:t>did not provide good stability for high dimensional data</w:t>
      </w:r>
      <w:r w:rsidR="002C1DBF">
        <w:t>.</w:t>
      </w:r>
    </w:p>
    <w:p w14:paraId="22AD4AE5" w14:textId="16E7C514" w:rsidR="00B0045D" w:rsidRDefault="00B0045D" w:rsidP="004C7251">
      <w:pPr>
        <w:pStyle w:val="Newparagraph"/>
      </w:pPr>
    </w:p>
    <w:p w14:paraId="496DBAD0" w14:textId="1179439B" w:rsidR="0049686C" w:rsidRDefault="00F41FDC" w:rsidP="004C7251">
      <w:pPr>
        <w:pStyle w:val="Newparagraph"/>
      </w:pPr>
      <w:r>
        <w:t>A number of feature importance measures</w:t>
      </w:r>
      <w:r w:rsidR="00026A2A">
        <w:t xml:space="preserve"> (including the FCBF)</w:t>
      </w:r>
      <w:r>
        <w:t xml:space="preserve"> </w:t>
      </w:r>
      <w:r w:rsidR="000C0A0B">
        <w:t>were</w:t>
      </w:r>
      <w:r w:rsidR="00CF3899">
        <w:t xml:space="preserve"> incorporated </w:t>
      </w:r>
      <w:r w:rsidR="00FE3A40">
        <w:t xml:space="preserve">by </w:t>
      </w:r>
      <w:r w:rsidR="00FE3A4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FE3A40">
        <w:fldChar w:fldCharType="separate"/>
      </w:r>
      <w:r w:rsidR="00FE3A40" w:rsidRPr="00CF3899">
        <w:rPr>
          <w:noProof/>
        </w:rPr>
        <w:t xml:space="preserve">Brown et al. </w:t>
      </w:r>
      <w:r w:rsidR="00FE3A40">
        <w:rPr>
          <w:noProof/>
        </w:rPr>
        <w:t>(</w:t>
      </w:r>
      <w:r w:rsidR="00FE3A40" w:rsidRPr="00CF3899">
        <w:rPr>
          <w:noProof/>
        </w:rPr>
        <w:t>2012)</w:t>
      </w:r>
      <w:r w:rsidR="00FE3A40">
        <w:fldChar w:fldCharType="end"/>
      </w:r>
      <w:r w:rsidR="00FE3A40">
        <w:t xml:space="preserve"> </w:t>
      </w:r>
      <w:r w:rsidR="00CF3899">
        <w:t xml:space="preserve">into a common theoretical framework.  </w:t>
      </w:r>
      <w:r w:rsidR="005E021C">
        <w:t xml:space="preserve">These measures all consider both relevance and redundancy in some way.  </w:t>
      </w:r>
      <w:r>
        <w:t>A</w:t>
      </w:r>
      <w:r w:rsidR="00CF3899">
        <w:t xml:space="preserve"> comprehensive empirical study </w:t>
      </w:r>
      <w:r w:rsidR="000C0A0B">
        <w:t>was</w:t>
      </w:r>
      <w:r w:rsidR="00CF3899">
        <w:t xml:space="preserve"> used to compare the performance</w:t>
      </w:r>
      <w:r w:rsidR="00E054D1">
        <w:t xml:space="preserve"> (in terms of stability and </w:t>
      </w:r>
      <w:r w:rsidR="005E021C">
        <w:t xml:space="preserve">classifier </w:t>
      </w:r>
      <w:r w:rsidR="00E054D1">
        <w:t>accuracy)</w:t>
      </w:r>
      <w:r w:rsidR="00CF3899">
        <w:t xml:space="preserve"> of </w:t>
      </w:r>
      <w:r>
        <w:t>these measures</w:t>
      </w:r>
      <w:r w:rsidR="001A1FE6">
        <w:t>.  The study tested the criteria</w:t>
      </w:r>
      <w:r w:rsidR="00CF3899">
        <w:t xml:space="preserve"> </w:t>
      </w:r>
      <w:r w:rsidR="00B04625">
        <w:t xml:space="preserve">in a </w:t>
      </w:r>
      <w:r w:rsidR="00223FDE">
        <w:t>FS</w:t>
      </w:r>
      <w:r w:rsidR="00B04625">
        <w:t xml:space="preserve"> approach, </w:t>
      </w:r>
      <w:r w:rsidR="00284318">
        <w:t>under</w:t>
      </w:r>
      <w:r w:rsidR="00CF3899">
        <w:t xml:space="preserve"> varying conditions, including </w:t>
      </w:r>
      <w:r w:rsidR="003F1C25">
        <w:t>redundancy</w:t>
      </w:r>
      <w:r w:rsidR="00CF3899">
        <w:t xml:space="preserve"> </w:t>
      </w:r>
      <w:r w:rsidR="00900654">
        <w:t>in high dimensional</w:t>
      </w:r>
      <w:r w:rsidR="00CF3899">
        <w:t xml:space="preserve"> feature</w:t>
      </w:r>
      <w:r w:rsidR="00900654">
        <w:t xml:space="preserve"> space</w:t>
      </w:r>
      <w:r w:rsidR="00CF3899">
        <w:t>s</w:t>
      </w:r>
      <w:r w:rsidR="00284318">
        <w:t>.  They conclude</w:t>
      </w:r>
      <w:r w:rsidR="000C0A0B">
        <w:t>d</w:t>
      </w:r>
      <w:r w:rsidR="00284318">
        <w:t xml:space="preserve"> that joint mutual </w:t>
      </w:r>
      <w:r w:rsidR="00284318">
        <w:lastRenderedPageBreak/>
        <w:t>information (JMI)</w:t>
      </w:r>
      <w:r w:rsidR="00DA789D">
        <w:t xml:space="preserve"> </w:t>
      </w:r>
      <w:r w:rsidR="00DA789D">
        <w:fldChar w:fldCharType="begin" w:fldLock="1"/>
      </w:r>
      <w:r w:rsidR="00BA6C51">
        <w:instrText>ADDIN CSL_CITATION { "citationItems" : [ { "id" : "ITEM-1", "itemData" : { "author" : [ { "dropping-particle" : "", "family" : "Yang", "given" : "Howard Hua", "non-dropping-particle" : "", "parse-names" : false, "suffix" : "" }, { "dropping-particle" : "", "family" : "Moody", "given" : "John", "non-dropping-particle" : "", "parse-names" : false, "suffix" : "" } ], "container-title" : "Advances in Neural Information Processing Systems", "id" : "ITEM-1", "issue" : "Mi", "issued" : { "date-parts" : [ [ "1999" ] ] }, "page" : "687-693", "title" : "Data Visualization and Feature Selection: New Algorithms for Nongaussian Data", "type" : "article-journal", "volume" : "12" }, "uris" : [ "http://www.mendeley.com/documents/?uuid=d0797c53-1db6-4334-ade8-b8443777bcec" ] } ], "mendeley" : { "formattedCitation" : "(Yang and Moody 1999)", "plainTextFormattedCitation" : "(Yang and Moody 1999)", "previouslyFormattedCitation" : "(Yang and Moody 1999)" }, "properties" : { "noteIndex" : 0 }, "schema" : "https://github.com/citation-style-language/schema/raw/master/csl-citation.json" }</w:instrText>
      </w:r>
      <w:r w:rsidR="00DA789D">
        <w:fldChar w:fldCharType="separate"/>
      </w:r>
      <w:r w:rsidR="00BA6C51" w:rsidRPr="00BA6C51">
        <w:rPr>
          <w:noProof/>
        </w:rPr>
        <w:t>(Yang and Moody 1999)</w:t>
      </w:r>
      <w:r w:rsidR="00DA789D">
        <w:fldChar w:fldCharType="end"/>
      </w:r>
      <w:r w:rsidR="00DA789D">
        <w:t xml:space="preserve"> provides the best </w:t>
      </w:r>
      <w:r>
        <w:t xml:space="preserve">feature selection </w:t>
      </w:r>
      <w:r w:rsidR="00DA789D">
        <w:t>performance overall.</w:t>
      </w:r>
      <w:r>
        <w:t xml:space="preserve">  </w:t>
      </w:r>
    </w:p>
    <w:p w14:paraId="7AB2BDD8" w14:textId="77777777" w:rsidR="00900654" w:rsidRDefault="00900654" w:rsidP="004C7251">
      <w:pPr>
        <w:pStyle w:val="Newparagraph"/>
      </w:pPr>
    </w:p>
    <w:p w14:paraId="5290CAA2" w14:textId="77777777" w:rsidR="000D58F8" w:rsidRDefault="00026A2A" w:rsidP="004C7251">
      <w:pPr>
        <w:pStyle w:val="Newparagraph"/>
      </w:pPr>
      <w:r>
        <w:t>With the exception of FCBF, the above feature selection procedures can be grouped into two categories:</w:t>
      </w:r>
    </w:p>
    <w:p w14:paraId="6D8AF894" w14:textId="77777777" w:rsidR="000D58F8" w:rsidRDefault="00026A2A" w:rsidP="009052EC">
      <w:pPr>
        <w:pStyle w:val="Bulletedlist"/>
        <w:numPr>
          <w:ilvl w:val="0"/>
          <w:numId w:val="4"/>
        </w:numPr>
      </w:pPr>
      <w:r>
        <w:t>Approaches that use some form of clustering of similar features to identify and remove redundancy</w:t>
      </w:r>
      <w:r w:rsidR="00FE3A40">
        <w:t xml:space="preserve">, </w:t>
      </w:r>
      <w:r>
        <w:t>usually followed by a ranking of cluster relevance to choose features from the most informative clusters.</w:t>
      </w:r>
    </w:p>
    <w:p w14:paraId="4268045B" w14:textId="076F48F8" w:rsidR="009162F6" w:rsidRDefault="00026A2A" w:rsidP="009052EC">
      <w:pPr>
        <w:pStyle w:val="Bulletedlist"/>
        <w:numPr>
          <w:ilvl w:val="0"/>
          <w:numId w:val="4"/>
        </w:numPr>
      </w:pPr>
      <w:r>
        <w:t xml:space="preserve">Approaches that use a </w:t>
      </w:r>
      <w:r w:rsidR="009162F6">
        <w:t xml:space="preserve">single </w:t>
      </w:r>
      <w:r>
        <w:t xml:space="preserve">measure of feature importance that incorporates the trade-off between feature relevance </w:t>
      </w:r>
      <w:r w:rsidR="00E376F9">
        <w:t>and</w:t>
      </w:r>
      <w:r>
        <w:t xml:space="preserve"> redundancy</w:t>
      </w:r>
      <w:r w:rsidR="00FE3A40">
        <w:t>, after which</w:t>
      </w:r>
      <w:r>
        <w:t xml:space="preserve"> </w:t>
      </w:r>
      <w:r w:rsidR="00FE3A40">
        <w:t>a</w:t>
      </w:r>
      <w:r>
        <w:t xml:space="preserve"> </w:t>
      </w:r>
      <w:r w:rsidR="00223FDE">
        <w:t>FS</w:t>
      </w:r>
      <w:r w:rsidR="00E376F9">
        <w:t xml:space="preserve"> or </w:t>
      </w:r>
      <w:r>
        <w:t xml:space="preserve">simple ranking procedure </w:t>
      </w:r>
      <w:r w:rsidR="00FE3A40">
        <w:t xml:space="preserve">is </w:t>
      </w:r>
      <w:r>
        <w:t>used to select the best features.</w:t>
      </w:r>
    </w:p>
    <w:p w14:paraId="48B2FE97" w14:textId="4C75F9BB" w:rsidR="009162F6" w:rsidRDefault="009162F6" w:rsidP="004C7251">
      <w:pPr>
        <w:pStyle w:val="Newparagraph"/>
      </w:pPr>
    </w:p>
    <w:p w14:paraId="64FA4D94" w14:textId="59F0B250" w:rsidR="00FE3A40" w:rsidRDefault="00FE3A40" w:rsidP="004C7251">
      <w:pPr>
        <w:pStyle w:val="Newparagraph"/>
      </w:pPr>
      <w:r>
        <w:t xml:space="preserve">In gene expression studies, such as DNA microarray studies, all features have similar measurement costs and computation times </w:t>
      </w:r>
      <w:r>
        <w:fldChar w:fldCharType="begin" w:fldLock="1"/>
      </w:r>
      <w:r w:rsidR="00BA6C51">
        <w:instrText>ADDIN CSL_CITATION { "citationItems" : [ { "id" : "ITEM-1", "itemData" : { "DOI" : "10.1016/j.artmed.2004.01.007", "ISSN" : "09333657", "author" : [ { "dropping-particle" : "", "family" : "Inza", "given" : "I\u00f1aki", "non-dropping-particle" : "", "parse-names" : false, "suffix" : "" }, { "dropping-particle" : "", "family" : "Larra\u00f1aga", "given" : "Pedro", "non-dropping-particle" : "", "parse-names" : false, "suffix" : "" }, { "dropping-particle" : "", "family" : "Blanco", "given" : "Rosa", "non-dropping-particle" : "", "parse-names" : false, "suffix" : "" }, { "dropping-particle" : "", "family" : "Cerrolaza", "given" : "Antonio J.", "non-dropping-particle" : "", "parse-names" : false, "suffix" : "" } ], "container-title" : "Artificial Intelligence in Medicine", "id" : "ITEM-1", "issue" : "2", "issued" : { "date-parts" : [ [ "2004", "6" ] ] }, "page" : "91-103", "title" : "Filter versus wrapper gene selection approaches in DNA microarray domains", "type" : "article-journal", "volume" : "31" }, "uris" : [ "http://www.mendeley.com/documents/?uuid=e20eec5e-2910-3daf-9870-75fefbe92f34" ] } ], "mendeley" : { "formattedCitation" : "(Inza et al. 2004)", "plainTextFormattedCitation" : "(Inza et al. 2004)", "previouslyFormattedCitation" : "(Inza et al. 2004)" }, "properties" : { "noteIndex" : 0 }, "schema" : "https://github.com/citation-style-language/schema/raw/master/csl-citation.json" }</w:instrText>
      </w:r>
      <w:r>
        <w:fldChar w:fldCharType="separate"/>
      </w:r>
      <w:r w:rsidR="00BA6C51" w:rsidRPr="00BA6C51">
        <w:rPr>
          <w:noProof/>
        </w:rPr>
        <w:t>(Inza et al. 2004)</w:t>
      </w:r>
      <w:r>
        <w:fldChar w:fldCharType="end"/>
      </w:r>
      <w:r>
        <w:t xml:space="preserve">, but this is not the case for remote sensing problems, where some features might carry significantly larger computation time or measurement cost burdens than others </w:t>
      </w:r>
      <w:r>
        <w:fldChar w:fldCharType="begin" w:fldLock="1"/>
      </w:r>
      <w:r w:rsidR="00BA6C51">
        <w:instrText>ADDIN CSL_CITATION { "citationItems" : [ { "id" : "ITEM-1", "itemData" : { "DOI" : "10.1016/j.isprsjprs.2009.06.004", "ISSN" : "09242716", "author" : [ { "dropping-particle" : "", "family" : "Blaschke", "given" : "T.", "non-dropping-particle" : "", "parse-names" : false, "suffix" : "" } ], "container-title" : "ISPRS Journal of Photogrammetry and Remote Sensing", "id" : "ITEM-1", "issue" : "1", "issued" : { "date-parts" : [ [ "2010", "1" ] ] }, "page" : "2-16", "publisher" : "Elsevier B.V.", "title" : "Object based image analysis for remote sensing", "type" : "article-journal", "volume" : "65" }, "uris" : [ "http://www.mendeley.com/documents/?uuid=d7ad7962-fcf8-44d1-805f-7fc4bace3b18" ] } ], "mendeley" : { "formattedCitation" : "(Blaschke 2010)", "plainTextFormattedCitation" : "(Blaschke 2010)", "previouslyFormattedCitation" : "(Blaschke 2010)" }, "properties" : { "noteIndex" : 0 }, "schema" : "https://github.com/citation-style-language/schema/raw/master/csl-citation.json" }</w:instrText>
      </w:r>
      <w:r>
        <w:fldChar w:fldCharType="separate"/>
      </w:r>
      <w:r w:rsidR="00BA6C51" w:rsidRPr="00BA6C51">
        <w:rPr>
          <w:noProof/>
        </w:rPr>
        <w:t>(Blaschke 2010)</w:t>
      </w:r>
      <w:r>
        <w:fldChar w:fldCharType="end"/>
      </w:r>
      <w:r>
        <w:t>.  Where a group of correlated features are similarly relevant, it is beneficial to select the feature with the lowest computation time or measurement cost.  Consideration of these costs can potentially result in a substantial reduction in classification computation time for this form of remote sensing problem.</w:t>
      </w:r>
    </w:p>
    <w:p w14:paraId="75BB6952" w14:textId="77777777" w:rsidR="00DB2C16" w:rsidRDefault="00DB2C16" w:rsidP="004C7251">
      <w:pPr>
        <w:pStyle w:val="Newparagraph"/>
      </w:pPr>
    </w:p>
    <w:p w14:paraId="6575E614" w14:textId="4D751032" w:rsidR="00C122D8" w:rsidRDefault="00666A66" w:rsidP="004C7251">
      <w:pPr>
        <w:pStyle w:val="Newparagraph"/>
      </w:pPr>
      <w:r>
        <w:t>T</w:t>
      </w:r>
      <w:r w:rsidR="00AF5C1B">
        <w:t xml:space="preserve">he availability of high resolution </w:t>
      </w:r>
      <w:r w:rsidR="004A69A8">
        <w:t>imagery</w:t>
      </w:r>
      <w:r>
        <w:t xml:space="preserve"> and</w:t>
      </w:r>
      <w:r w:rsidR="00AF5C1B">
        <w:t xml:space="preserve"> associated feature extraction </w:t>
      </w:r>
      <w:r>
        <w:t xml:space="preserve">and classification </w:t>
      </w:r>
      <w:r w:rsidR="00AF5C1B">
        <w:t>techniques</w:t>
      </w:r>
      <w:r w:rsidR="004A69A8">
        <w:t xml:space="preserve"> </w:t>
      </w:r>
      <w:r>
        <w:t>are rapidly increasing</w:t>
      </w:r>
      <w:r w:rsidR="004E65E0">
        <w:t xml:space="preserve"> </w:t>
      </w:r>
      <w:r w:rsidR="004E65E0">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4E65E0">
        <w:fldChar w:fldCharType="separate"/>
      </w:r>
      <w:r w:rsidR="00BA6C51" w:rsidRPr="00BA6C51">
        <w:rPr>
          <w:noProof/>
        </w:rPr>
        <w:t>(Chi et al. 2016)</w:t>
      </w:r>
      <w:r w:rsidR="004E65E0">
        <w:fldChar w:fldCharType="end"/>
      </w:r>
      <w:r w:rsidR="00714EC2">
        <w:t xml:space="preserve"> resulting in large quantities of high spatial and spectral resolution data requiring interpretation</w:t>
      </w:r>
      <w:r>
        <w:t>.  With</w:t>
      </w:r>
      <w:r w:rsidR="004A69A8">
        <w:t xml:space="preserve"> the advent of </w:t>
      </w:r>
      <w:r w:rsidR="00DB43AD">
        <w:t>‘</w:t>
      </w:r>
      <w:r w:rsidR="004A69A8">
        <w:t xml:space="preserve">big </w:t>
      </w:r>
      <w:r w:rsidR="004A69A8">
        <w:lastRenderedPageBreak/>
        <w:t>data</w:t>
      </w:r>
      <w:r w:rsidR="00DB43AD">
        <w:t>’</w:t>
      </w:r>
      <w:r w:rsidR="00C2670B">
        <w:t xml:space="preserve"> in remote sensing</w:t>
      </w:r>
      <w:r w:rsidR="00AF5C1B">
        <w:t xml:space="preserve">, </w:t>
      </w:r>
      <w:r>
        <w:t>computationally efficient</w:t>
      </w:r>
      <w:r w:rsidR="00AF5C1B">
        <w:t xml:space="preserve"> feature selection </w:t>
      </w:r>
      <w:r>
        <w:t xml:space="preserve">techniques robust to </w:t>
      </w:r>
      <w:r w:rsidR="00AF5C1B">
        <w:t xml:space="preserve">high dimensional </w:t>
      </w:r>
      <w:r>
        <w:t xml:space="preserve">redundant </w:t>
      </w:r>
      <w:r w:rsidR="00AF5C1B">
        <w:t xml:space="preserve">spaces </w:t>
      </w:r>
      <w:r w:rsidR="00EA0D71">
        <w:t>will become</w:t>
      </w:r>
      <w:r w:rsidR="00AF5C1B">
        <w:t xml:space="preserve"> increasingly </w:t>
      </w:r>
      <w:r w:rsidR="002779D7">
        <w:t>important</w:t>
      </w:r>
      <w:r w:rsidR="00AF5C1B">
        <w:t xml:space="preserve">.  </w:t>
      </w:r>
      <w:r w:rsidR="00ED68DE">
        <w:t xml:space="preserve">In this paper we propose a </w:t>
      </w:r>
      <w:r w:rsidR="004D1369">
        <w:t xml:space="preserve">filter approach </w:t>
      </w:r>
      <w:r w:rsidR="00ED68DE">
        <w:t xml:space="preserve">feature selection method for addressing the problem of high dimensional, </w:t>
      </w:r>
      <w:r w:rsidR="00E376F9">
        <w:t>redundant</w:t>
      </w:r>
      <w:r w:rsidR="00ED68DE">
        <w:t xml:space="preserve"> feature spaces</w:t>
      </w:r>
      <w:r w:rsidR="00613F66">
        <w:t xml:space="preserve"> of remotely sensed data</w:t>
      </w:r>
      <w:r w:rsidR="004027D2">
        <w:t xml:space="preserve">.  </w:t>
      </w:r>
      <w:r w:rsidR="004D1369">
        <w:t xml:space="preserve">We adopt the filter approach due its relative speed and separation of feature selection and classification tasks.  </w:t>
      </w:r>
      <w:r w:rsidR="00613F66">
        <w:t>The method</w:t>
      </w:r>
      <w:r w:rsidR="004027D2">
        <w:t xml:space="preserve"> </w:t>
      </w:r>
      <w:r w:rsidR="00362D8B">
        <w:t xml:space="preserve">follows the clustering </w:t>
      </w:r>
      <w:r w:rsidR="004027D2">
        <w:t xml:space="preserve">and ranking </w:t>
      </w:r>
      <w:r w:rsidR="001852C2">
        <w:t>approach</w:t>
      </w:r>
      <w:r w:rsidR="00362D8B">
        <w:t xml:space="preserve"> </w:t>
      </w:r>
      <w:r w:rsidR="004E0D08">
        <w:t>(</w:t>
      </w:r>
      <w:r w:rsidR="00362D8B">
        <w:t xml:space="preserve">category </w:t>
      </w:r>
      <w:r w:rsidR="009162F6">
        <w:t xml:space="preserve">1 </w:t>
      </w:r>
      <w:r w:rsidR="004027D2">
        <w:t>above</w:t>
      </w:r>
      <w:r w:rsidR="004E0D08">
        <w:t xml:space="preserve">) and employs </w:t>
      </w:r>
      <w:r w:rsidR="008257BE">
        <w:t xml:space="preserve">hierarchical clustering.  This has the advantage of </w:t>
      </w:r>
      <w:r w:rsidR="009162F6">
        <w:t>producing</w:t>
      </w:r>
      <w:r w:rsidR="008257BE">
        <w:t xml:space="preserve"> deterministic</w:t>
      </w:r>
      <w:r w:rsidR="009162F6">
        <w:t xml:space="preserve"> results</w:t>
      </w:r>
      <w:r w:rsidR="008257BE">
        <w:t xml:space="preserve">, not requiring prior knowledge of the number of clusters and allowing user selection of the final partitioning. </w:t>
      </w:r>
      <w:r w:rsidR="00FE3A40">
        <w:t xml:space="preserve">We compare the performance of the proposed method to popular feature selection approaches, on a number of remote sensing data sets. </w:t>
      </w:r>
      <w:r w:rsidR="008257BE">
        <w:t xml:space="preserve"> </w:t>
      </w:r>
      <w:r w:rsidR="00362D8B">
        <w:t xml:space="preserve">The </w:t>
      </w:r>
      <w:r w:rsidR="004027D2">
        <w:t xml:space="preserve">proposed method also allows consideration of computation time and measurement cost in selecting features from correlated clusters of similarly relevant </w:t>
      </w:r>
      <w:r w:rsidR="00E376F9">
        <w:t>features</w:t>
      </w:r>
      <w:r w:rsidR="004027D2">
        <w:t xml:space="preserve">. </w:t>
      </w:r>
      <w:r w:rsidR="00CE5894">
        <w:t>While many feature selection evaluations only consider classification accuracy</w:t>
      </w:r>
      <w:r w:rsidR="00D14436">
        <w:t xml:space="preserve"> </w:t>
      </w:r>
      <w:r w:rsidR="00D14436">
        <w:fldChar w:fldCharType="begin" w:fldLock="1"/>
      </w:r>
      <w:r w:rsidR="00541362">
        <w:instrText>ADDIN CSL_CITATION { "citationItems" : [ { "id" : "ITEM-1", "itemData" : { "DOI" : "10.1109/ELECO.2015.7394552", "ISBN" : "978-6-0501-0737-1", "author" : [ { "dropping-particle" : "", "family" : "Cukur", "given" : "Huseyin", "non-dropping-particle" : "", "parse-names" : false, "suffix" : "" }, { "dropping-particle" : "", "family" : "Binol", "given" : "Hamidullah", "non-dropping-particle" : "", "parse-names" : false, "suffix" : "" }, { "dropping-particle" : "", "family" : "Uslu", "given" : "Faruk Sukru", "non-dropping-particle" : "", "parse-names" : false, "suffix" : "" }, { "dropping-particle" : "", "family" : "Kalayci", "given" : "Yusuf", "non-dropping-particle" : "", "parse-names" : false, "suffix" : "" }, { "dropping-particle" : "", "family" : "Bal", "given" : "Abdullah", "non-dropping-particle" : "", "parse-names" : false, "suffix" : "" } ], "container-title" : "2015 9th International Conference on Electrical and Electronics Engineering (ELECO)", "id" : "ITEM-1", "issued" : { "date-parts" : [ [ "2015", "11" ] ] }, "note" : "similar approach to me - clusters based on corrrelation then ranked with a generic relvancy meaure mRMR, that may be better than my naivebc? it measures relevance against redundancy. \n\ntheir clustering method is a biit weird and manual\n\nresults are weak\n\nconceptually not that strong as mRMR is already supposed to get rid of redundancy but doesn't do well with correlated bands. therefore they cluster based on correlation (whcih shuld get rid of redundancy) and then apply mRMR too.", "page" : "232-236", "publisher" : "IEEE", "publisher-place" : "Bursa", "title" : "Cross correlation based clustering for feature selection in hyperspectral imagery", "type" : "paper-conference" }, "uris" : [ "http://www.mendeley.com/documents/?uuid=e969147b-8f7f-4f40-a694-9a38f214bbf5" ] }, { "id" : "ITEM-2", "itemData" : { "DOI" : "10.1023/A:1012487302797", "ISBN" : "0885-6125", "ISSN" : "08856125", "PMID" : "21889629", "abstract" : "DNA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 "author" : [ { "dropping-particle" : "", "family" : "Guyon", "given" : "Isabelle", "non-dropping-particle" : "", "parse-names" : false, "suffix" : "" }, { "dropping-particle" : "", "family" : "Weston", "given" : "Jason", "non-dropping-particle" : "", "parse-names" : false, "suffix" : "" }, { "dropping-particle" : "", "family" : "Barnhill", "given" : "Stephen", "non-dropping-particle" : "", "parse-names" : false, "suffix" : "" }, { "dropping-particle" : "", "family" : "Vapnik", "given" : "Vladimir", "non-dropping-particle" : "", "parse-names" : false, "suffix" : "" } ], "container-title" : "Machine Learning", "id" : "ITEM-2", "issue" : "1-3", "issued" : { "date-parts" : [ [ "2002" ] ] }, "note" : "Method: modified SVM approach that uses BE type procedure that removes worst feature at each iteration. uses SVM weight as ranking criterion. simply trains on all feats (no clustering) then ranks and eliminates one or more feats based on ranking. repeat. slow\n\nResults: - considers confidence intervals when comparing clfr accuracy\n- they use weird metrics to compare clfrs\n- Nice hex visualisation for different clfr accuracy metrics \n- They find the features matter more than the clfr\n- Then they compare various fs methods with the same clfr \n- etc etc \n\nOld comments:\ndeals with SVM\nvery comprehensive\nnice bg on feature selection\nuses a BE type approach that removes the worst ranked feature at each iteration i.e. it is a straightforward approach\nuses the SVM weight magnitude as ranking criterion", "page" : "389-422", "title" : "Gene selection for cancer classification using support vector machines", "type" : "article-journal", "volume" : "46" }, "uris" : [ "http://www.mendeley.com/documents/?uuid=ec55b9ea-99e4-442d-b9f0-a8768a2e9dae" ] }, { "id" : "ITEM-3", "itemData" : { "DOI" : "10.1109/34.990133", "ISBN" : "0162-8828", "ISSN" : "01628828", "PMID" : "1000183029", "abstract" : "In this article, we describe an unsupervised feature selection algorithm suitable for data sets, large in both dimension and size. The method is based on measuring similarity between features whereby redundancy therein is removed. This does not need any search and, therefore, is fast. A new feature similarity measure, called maximum information compression index, is introduced. The algorithm is generic in nature and has the capability of multiscale representation of data sets. The superiority of the algorithm, in terms of speed and performance, is established extensively over various real-life data sets of different sizes and dimensions. It is also demonstrated how redundancy and information loss in feature selection can be quantified with an entropy measure.", "author" : [ { "dropping-particle" : "", "family" : "Mitra", "given" : "Pabitra", "non-dropping-particle" : "", "parse-names" : false, "suffix" : "" }, { "dropping-particle" : "", "family" : "Murthy", "given" : "C A", "non-dropping-particle" : "", "parse-names" : false, "suffix" : "" }, { "dropping-particle" : "", "family" : "Pal", "given" : "Sankar K", "non-dropping-particle" : "", "parse-names" : false, "suffix" : "" } ], "container-title" : "IEEE Transactions on Pattern Analysis and Machine Intelligence PAMI", "id" : "ITEM-3", "issue" : "3", "issued" : { "date-parts" : [ [ "2002" ] ] }, "note" : "overall a very good paper (better than mine...)\n\nMethod: 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\nResults: - Features selected from a number of public data sets are measured using a number of different measures (eg naivebc, separability). Common methods such as FS are compared against presented method using above data and metrics. CPU time also included. \n- Redundancy reduction (rather than eg clfr accuracy) of proposed method evaluated against other methods (uses modified entropy). Effect of number of clusters investigated\n\nComments: realistically, this prob supersedes mine and should be used in place of or at least compared to (not sure how unsupervised aspect will come in)\n\nunsupervised method\nno mention of numerical issues that arise with high dimensions, is justified more on the computational basis\n\nunconventional clustering approach based on kmeans. then a custom and rigorously formulated similarity measure to cluster features using custom kmeans. a single feature is chosen from each cluster and this forms the final selected set i.e. no further ranking or search is performed on the final clusters as best as I can tell. it is v fast but does performs similarity to search methods like fs etc. is unsupervised. \n\nsimilar to my approach of clustering of features into subsets then selecting one feature from each set. uses different measure for measuring feature similarity i.e. for clustering. \n\ntheir similarity measure is pretty cool.\n\ntheir formulation is quite a bit better than mine in that it is better justified and thought out\n\nthey also have some nice ways of evaluating selected features, and they use proper hypothesis testing approach to compare \n\nthey use an unconventional KNN clustering approach. I suspect it may find similar clusters to hierarchical approach.\n\ni don't understand how they choose the best clusters though once they are done with the clustering. or which feature they choose from the clusters... i think they dont choose best clusters, the choose all clusters and they just choose a single feature from each cluster\n\nNB the method actually does not outperform a lot of supervised? search methods like fs", "page" : "301-312", "title" : "Unsupervised feature selection using feature similarity", "type" : "article-journal", "volume" : "24" }, "uris" : [ "http://www.mendeley.com/documents/?uuid=cc248e38-b7e5-41cf-b6a0-8192dfe9d419" ] }, { "id" : "ITEM-4", "itemData" : { "DOI" : "10.1109/ICCCT.2011.6075207", "ISBN" : "978-1-4577-1385-9", "author" : [ { "dropping-particle" : "", "family" : "Sahu", "given" : "Barnali", "non-dropping-particle" : "", "parse-names" : false, "suffix" : "" }, { "dropping-particle" : "", "family" : "Mishra", "given" : "Debahuti", "non-dropping-particle" : "", "parse-names" : false, "suffix" : "" } ], "container-title" : "2011 2nd International Conference on Computer and Communication Technology (ICCCT-2011)", "id" : "ITEM-4", "issued" : { "date-parts" : [ [ "2011", "9" ] ] }, "note" : "Method: kmeans clustering with correlation. snr ratio and t stat ranking for each cluster. single features taken from each cluster.\nResults: compare proposed feat sel with polain ranking based on tstat and snr using clfr accuracy for a few different clfrs and data sets\n\nOld comments:\nsimilar to my fs approach but little theoretical foundation or bg. k-means reqs knowledge of the num of clusters which is ubknown and which my technique does not. \n\nalso v similar to yousef et al", "page" : "5-10", "publisher" : "IEEE", "publisher-place" : "Allahabad, India", "title" : "A novel approach for selecting informative genes from gene expression data using signal-to-noise ratio and t-statistics", "type" : "paper-conference" }, "uris" : [ "http://www.mendeley.com/documents/?uuid=cbac2827-7b7e-40f0-adc3-d0f5193d0efa" ] }, { "id" : "ITEM-5", "itemData" : { "author" : [ { "dropping-particle" : "", "family" : "Yu", "given" : "Lei", "non-dropping-particle" : "", "parse-names" : false, "suffix" : "" }, { "dropping-particle" : "", "family" : "Liu", "given" : "Huan", "non-dropping-particle" : "", "parse-names" : false, "suffix" : "" } ], "container-title" : "Journal of Machine Learning Research", "id" : "ITEM-5", "issue" : "2004", "issued" : { "date-parts" : [ [ "2004" ] ] }, "note" : "Method: - relevant features selected with ranking on a crtiterion called symmetrical uncertainty (SU) (kind of correlation measure based on entropy and info gain and then normalised)?\n- redundant features removed from the above set using &amp;quot;markov blanket filtering&amp;quot; which is a procedure related to BE. they use SU measures betw features and betw feat and class to find markov blankets. \n\nResults: - they use a synthetic data set where the optimal feature set is known. and then compare selected features to optimal features.\n- they compare proposed algorithm to other good filter based fs approaches by comparing clfr accuracy for 2 clfrs. \n- they do this on a number of genetic and text data sets (UCI benchmark data) that we should also use. \n- they compare running times. the proposed method is v fast.\n- they include t-test on clfr accuracy for stat significance.\n- their accuracy is similar or better than slower methods\n\n\nformally/theoretically define relevance and redundancy\n\nThey first choose relevant features and then eliminate redundant ones from the relevant ones using their formal definition. It allegedly circumvents the need for costly subset search methods and evals feature relevance based on individual feature perfomance. BUT how does this tie in with the best two individual features are not necessarilpy the best two combined features. \nThey use a nonlin correlation measure that we should also try. It is based on entropy. They use the same measure for deciding feature relevance by examining correlation with class label. (CLEVER)", "page" : "1205-1224", "title" : "Efficient feature selection via analysis of relevance and redundancy", "type" : "article-journal", "volume" : "5" }, "uris" : [ "http://www.mendeley.com/documents/?uuid=befc8caa-9712-4dc8-b758-82f05ec875d8" ] }, { "id" : "ITEM-6", "itemData" : { "DOI" : "10.1186/1471-2105-9-307", "ISSN" : "1471-2105", "PMID" : "18620558", "abstract" : "BACKGROUND: Random forests are becoming increasingly popular in many scientific fields because they can cope with \"small n large p\" problems, complex interactions and even highly correlated predictor variables. Their variable importance measures have recently been suggested as screening tools for, e.g., gene expression studies. However, these variable importance measures show a bias towards correlated predictor variables. RESULTS: We identify two mechanisms responsible for this finding: (i) A preference for the selection of correlated predictors in the tree building process and (ii) an additional advantage for correlated predictor variables induced by the unconditional permutation scheme that is employed in the computation of the variable importance measure. Based on these considerations we develop a new, conditional permutation scheme for the computation of the variable importance measure. CONCLUSION: The resulting conditional variable importance reflects the true impact of each predictor variable more reliably than the original marginal approach.", "author" : [ { "dropping-particle" : "", "family" : "Strobl", "given" : "Carolin", "non-dropping-particle" : "", "parse-names" : false, "suffix" : "" }, { "dropping-particle" : "", "family" : "Boulesteix", "given" : "Anne-Laure", "non-dropping-particle" : "", "parse-names" : false, "suffix" : "" }, { "dropping-particle" : "", "family" : "Kneib", "given" : "Thomas", "non-dropping-particle" : "", "parse-names" : false, "suffix" : "" }, { "dropping-particle" : "", "family" : "Augustin", "given" : "Thomas", "non-dropping-particle" : "", "parse-names" : false, "suffix" : "" }, { "dropping-particle" : "", "family" : "Zeileis", "given" : "Achim", "non-dropping-particle" : "", "parse-names" : false, "suffix" : "" } ], "container-title" : "BMC bioinformatics", "id" : "ITEM-6", "issued" : { "date-parts" : [ [ "2008", "1" ] ] }, "note" : "Method: show that random forests permutation fs method is biased to select correlated vars. develop a new conditional permutation scheme that avoids correlation bias. \n\nResults: - synthetic data\n- they show their variable importance measure better reflects real importance than traditional random forests\n- then a similar thing on real genetic data", "page" : "307", "title" : "Conditional variable importance for random forests.", "type" : "article-journal", "volume" : "9" }, "uris" : [ "http://www.mendeley.com/documents/?uuid=1b21249c-ff9c-4971-9f35-2a02060bfb52" ] }, { "id" : "ITEM-7", "itemData" : { "DOI" : "10.1186/1471-2105-8-144", "ISSN" : "1471-2105", "PMID" : "17474999", "abstract" : "BACKGROUND: Classification studies using gene expression datasets are usually based on small numbers of samples and tens of thousands of genes. The selection of those genes that are important for distinguishing the different sample classes being compared, poses a challenging problem in high dimensional data analysis. We describe a new procedure for selecting significant genes as recursive cluster elimination (RCE) rather than recursive feature elimination (RFE). We have tested this algorithm on six datasets and compared its performance with that of two related classification procedures with RFE. RESULTS: We have developed a novel method for selecting significant genes in comparative gene expression studies. This method, which we refer to as SVM-RCE, combines K-means, a clustering method, to identify correlated gene clusters, and Support Vector Machines (SVMs), a supervised machine learning classification method, to identify and score (rank) those gene clusters for the purpose of classification. K-means is used initially to group genes into clusters. Recursive cluster elimination (RCE) is then applied to iteratively remove those clusters of genes that contribute the least to the classification performance. SVM-RCE identifies the clusters of correlated genes that are most significantly differentially expressed between the sample classes. Utilization of gene clusters, rather than individual genes, enhances the supervised classification accuracy of the same data as compared to the accuracy when either SVM or Penalized Discriminant Analysis (PDA) with recursive feature elimination (SVM-RFE and PDA-RFE) are used to remove genes based on their individual discriminant weights. CONCLUSION: SVM-RCE provides improved classification accuracy with complex microarray data sets when it is compared to the classification accuracy of the same datasets using either SVM-RFE or PDA-RFE. SVM-RCE identifies clusters of correlated genes that when considered together provide greater insight into the structure of the microarray data. Clustering genes for classification appears to result in some concomitant clustering of samples into subgroups. Our present implementation of SVM-RCE groups genes using the correlation metric. The success of the SVM-RCE method in classification suggests that gene interaction networks or other biologically relevant metrics that group genes based on functional parameters might also be useful.", "author" : [ { "dropping-particle" : "", "family" : "Yousef", "given" : "Malik", "non-dropping-particle" : "", "parse-names" : false, "suffix" : "" }, { "dropping-particle" : "", "family" : "Jung", "given" : "Segun", "non-dropping-particle" : "", "parse-names" : false, "suffix" : "" }, { "dropping-particle" : "", "family" : "Showe", "given" : "Louise C", "non-dropping-particle" : "", "parse-names" : false, "suffix" : "" }, { "dropping-particle" : "", "family" : "Showe", "given" : "Michael K", "non-dropping-particle" : "", "parse-names" : false, "suffix" : "" } ], "container-title" : "BMC Bioinformatics", "id" : "ITEM-7", "issue" : "144", "issued" : { "date-parts" : [ [ "2007", "1" ] ] }, "note" : "Method: - similar to my feature selection invention. \n- group genes into clusters with Kmeans using correlation as metric\n- Linear SVM used to rank clusters\n- Clusters eliminated with BE type procedure (on which feats - all or a representative). Clsutering is repeated at each iteration i.e. it must be slow\n- The cluster score is the accuracy of an SVM trained on that cluster\n- It is SLOW and not the most rigorously thought out method IMO.\n\nResults: - Proposed method compared to SVM and PDA (also with BE but no clustering i.e. BE on features not clusters) (?) using clfr accuracy\n- they use a number of public genetic data sets. \n- clfr performance is slightly better than non-clustering variants\n- their method took 9 hrs!!!! to execute on the one dataset\n- the accuracy improvement is marginal\n\nOld comments:\nRecursive BE approach Make 2 clusters and then eval on the entire cluster using a BE of the entire cluster with a linear SVM accuracy as metric. \n\nThis is similar to my feature selection invention. \nThey only make 2 clusters and then eval on the entire cluster using a BE of the entire cluster with a linear SVM accuracy as metric. \n\nNo they dont make 2 clusters that start with 300 and reduce to 2. \n\nMy method makes more sense to me, at least for my situation\n\nTheir recurtsive approach (something like BE of clusters) may be closer to globally optimal than my cluster in solation approach. Yes, as my approach comes down to a ranking of clusters.", "title" : "Recursive cluster elimination (RCE) for classification and feature selection from gene expression data.", "type" : "article-journal", "volume" : "8" }, "uris" : [ "http://www.mendeley.com/documents/?uuid=8fba6ef8-3b8b-4892-bd24-ff3ebfa74be5" ] } ], "mendeley" : { "formattedCitation" : "(Cukur et al. 2015; Guyon et al. 2002; Mitra, Murthy, and Pal 2002; Sahu and Mishra 2011; Yu and Liu 2004; Strobl et al. 2008; Yousef et al. 2007)", "manualFormatting" : "(Mitra et al., 2002; Strobl et al., 2008; Yu and Liu, 2004)", "plainTextFormattedCitation" : "(Cukur et al. 2015; Guyon et al. 2002; Mitra, Murthy, and Pal 2002; Sahu and Mishra 2011; Yu and Liu 2004; Strobl et al. 2008; Yousef et al. 2007)", "previouslyFormattedCitation" : "(Cukur et al. 2015; Guyon et al. 2002; Mitra, Murthy, and Pal 2002; Sahu and Mishra 2011; Yu and Liu 2004; Strobl et al. 2008; Yousef et al. 2007)" }, "properties" : { "noteIndex" : 0 }, "schema" : "https://github.com/citation-style-language/schema/raw/master/csl-citation.json" }</w:instrText>
      </w:r>
      <w:r w:rsidR="00D14436">
        <w:fldChar w:fldCharType="separate"/>
      </w:r>
      <w:r w:rsidR="00D14436" w:rsidRPr="00D14436">
        <w:rPr>
          <w:noProof/>
        </w:rPr>
        <w:t>(Mitra et al., 2002; Strobl et al., 2008; Yu and Liu, 2004)</w:t>
      </w:r>
      <w:r w:rsidR="00D14436">
        <w:fldChar w:fldCharType="end"/>
      </w:r>
      <w:r w:rsidR="00CE5894">
        <w:t xml:space="preserve">, we </w:t>
      </w:r>
      <w:r w:rsidR="00E376F9">
        <w:t>present</w:t>
      </w:r>
      <w:r w:rsidR="00CE5894">
        <w:t xml:space="preserve"> measures of </w:t>
      </w:r>
      <w:r w:rsidR="00B3071E">
        <w:t>computation time,</w:t>
      </w:r>
      <w:r w:rsidR="00CE5894">
        <w:t xml:space="preserve"> classification accuracy and stability of selected features under different data samplings.</w:t>
      </w:r>
    </w:p>
    <w:p w14:paraId="61DBAB86" w14:textId="6CCD0B67" w:rsidR="00CD0706" w:rsidRDefault="00C122D8" w:rsidP="00C122D8">
      <w:pPr>
        <w:pStyle w:val="Heading1"/>
        <w:keepLines/>
      </w:pPr>
      <w:r w:rsidDel="00C122D8">
        <w:t xml:space="preserve"> </w:t>
      </w:r>
      <w:r w:rsidR="00CD0706">
        <w:t>Methods</w:t>
      </w:r>
    </w:p>
    <w:p w14:paraId="43502BF1" w14:textId="77777777" w:rsidR="004D38FC" w:rsidRDefault="004D38FC" w:rsidP="00C122D8">
      <w:pPr>
        <w:pStyle w:val="Heading2"/>
        <w:keepLines/>
      </w:pPr>
      <w:bookmarkStart w:id="1" w:name="_Ref475980656"/>
      <w:r>
        <w:t>Formulation</w:t>
      </w:r>
      <w:bookmarkEnd w:id="1"/>
    </w:p>
    <w:p w14:paraId="75B2847B" w14:textId="53071938" w:rsidR="004D38FC" w:rsidRDefault="00176DB5" w:rsidP="004C7251">
      <w:pPr>
        <w:pStyle w:val="Paragraph"/>
      </w:pPr>
      <w:r>
        <w:t>The proposed</w:t>
      </w:r>
      <w:r w:rsidR="004D38FC">
        <w:t xml:space="preserve"> </w:t>
      </w:r>
      <w:r w:rsidR="0074255F">
        <w:t xml:space="preserve">method </w:t>
      </w:r>
      <w:r w:rsidR="004D38FC">
        <w:t>is described as follows:</w:t>
      </w:r>
    </w:p>
    <w:p w14:paraId="5C914AE8" w14:textId="052E7640" w:rsidR="004D38FC" w:rsidRDefault="004D38FC" w:rsidP="009052EC">
      <w:pPr>
        <w:pStyle w:val="Bulletedlist"/>
        <w:numPr>
          <w:ilvl w:val="0"/>
          <w:numId w:val="6"/>
        </w:numPr>
      </w:pPr>
      <w:r>
        <w:t xml:space="preserve">Perform average-linkage hierarchical clustering </w:t>
      </w:r>
      <w:r>
        <w:fldChar w:fldCharType="begin" w:fldLock="1"/>
      </w:r>
      <w:r w:rsidR="00BA6C51">
        <w:instrText>ADDIN CSL_CITATION { "citationItems" : [ { "id" : "ITEM-1", "itemData" : { "DOI" : "10.1007/s00357-005-0012-9", "ISSN" : "0176-4268", "author" : [ { "dropping-particle" : "", "family" : "Szekely", "given" : "Gabor J.", "non-dropping-particle" : "", "parse-names" : false, "suffix" : "" }, { "dropping-particle" : "", "family" : "Rizzo", "given" : "Maria L.", "non-dropping-particle" : "", "parse-names" : false, "suffix" : "" } ], "container-title" : "Journal of Classification", "id" : "ITEM-1", "issue" : "2", "issued" : { "date-parts" : [ [ "2005", "9" ] ] }, "page" : "151-183", "title" : "Hierarchical clustering via joint between-within distances: extending Ward's minimum variance method", "type" : "article-journal", "volume" : "22" }, "uris" : [ "http://www.mendeley.com/documents/?uuid=c7523e26-d44c-40d3-b024-cb2eb337047f" ] } ], "mendeley" : { "formattedCitation" : "(Szekely and Rizzo 2005)", "plainTextFormattedCitation" : "(Szekely and Rizzo 2005)", "previouslyFormattedCitation" : "(Szekely and Rizzo 2005)" }, "properties" : { "noteIndex" : 0 }, "schema" : "https://github.com/citation-style-language/schema/raw/master/csl-citation.json" }</w:instrText>
      </w:r>
      <w:r>
        <w:fldChar w:fldCharType="separate"/>
      </w:r>
      <w:r w:rsidR="00BA6C51" w:rsidRPr="00BA6C51">
        <w:rPr>
          <w:noProof/>
        </w:rPr>
        <w:t>(Szekely and Rizzo 2005)</w:t>
      </w:r>
      <w:r>
        <w:fldChar w:fldCharType="end"/>
      </w:r>
      <w:r>
        <w:t xml:space="preserve"> of the feature set using the correlation coefficient as the dissimilarity metric.</w:t>
      </w:r>
    </w:p>
    <w:p w14:paraId="4CF39998" w14:textId="4334BFB0" w:rsidR="004D38FC" w:rsidRDefault="004D38FC" w:rsidP="009052EC">
      <w:pPr>
        <w:pStyle w:val="Bulletedlist"/>
        <w:numPr>
          <w:ilvl w:val="0"/>
          <w:numId w:val="6"/>
        </w:numPr>
      </w:pPr>
      <w:r>
        <w:t xml:space="preserve">Select a </w:t>
      </w:r>
      <w:r w:rsidR="000B115B">
        <w:t>dissimilarity threshold at which to extract</w:t>
      </w:r>
      <w:r w:rsidR="00EA23F7">
        <w:t xml:space="preserve"> a</w:t>
      </w:r>
      <w:r w:rsidR="000B115B">
        <w:t xml:space="preserve"> </w:t>
      </w:r>
      <w:r>
        <w:t xml:space="preserve">natural number of clusters containing high correlation </w:t>
      </w:r>
      <w:r w:rsidR="00E163BD">
        <w:t xml:space="preserve">(in this study it is done </w:t>
      </w:r>
      <w:r>
        <w:t>by visual inspection of the dendrogram</w:t>
      </w:r>
      <w:r w:rsidR="00E163BD">
        <w:t xml:space="preserve">, but selection can </w:t>
      </w:r>
      <w:r w:rsidR="000B115B">
        <w:t xml:space="preserve">conceivably </w:t>
      </w:r>
      <w:r w:rsidR="00E163BD">
        <w:t>also be automated)</w:t>
      </w:r>
      <w:r>
        <w:t>.</w:t>
      </w:r>
    </w:p>
    <w:p w14:paraId="38584AF7" w14:textId="2C16094B" w:rsidR="004D38FC" w:rsidRDefault="004D38FC" w:rsidP="009052EC">
      <w:pPr>
        <w:pStyle w:val="Bulletedlist"/>
        <w:numPr>
          <w:ilvl w:val="0"/>
          <w:numId w:val="6"/>
        </w:numPr>
      </w:pPr>
      <w:r>
        <w:lastRenderedPageBreak/>
        <w:t xml:space="preserve">Rank each cluster’s importance by finding the </w:t>
      </w:r>
      <w:r w:rsidR="004262AE">
        <w:t xml:space="preserve">value of a relevance criterion for </w:t>
      </w:r>
      <w:r>
        <w:t xml:space="preserve">each individual feature and then finding the median of the feature </w:t>
      </w:r>
      <w:r w:rsidR="004262AE">
        <w:t xml:space="preserve">relevance </w:t>
      </w:r>
      <w:r w:rsidR="009207E1">
        <w:t xml:space="preserve">values </w:t>
      </w:r>
      <w:r>
        <w:t>in the cluster.</w:t>
      </w:r>
    </w:p>
    <w:p w14:paraId="2E40AB0A" w14:textId="410B200D" w:rsidR="004D38FC" w:rsidRDefault="004D38FC" w:rsidP="009052EC">
      <w:pPr>
        <w:pStyle w:val="Bulletedlist"/>
        <w:numPr>
          <w:ilvl w:val="0"/>
          <w:numId w:val="6"/>
        </w:numPr>
      </w:pPr>
      <w:r>
        <w:t xml:space="preserve">Select a single feature from each of the </w:t>
      </w:r>
      <w:r w:rsidRPr="001D62D1">
        <w:rPr>
          <w:i/>
        </w:rPr>
        <w:t>N</w:t>
      </w:r>
      <w:r>
        <w:t xml:space="preserve"> clusters with best </w:t>
      </w:r>
      <w:r w:rsidR="004262AE">
        <w:t xml:space="preserve">importance </w:t>
      </w:r>
      <w:r>
        <w:t>scores.</w:t>
      </w:r>
    </w:p>
    <w:p w14:paraId="01EE7926" w14:textId="77777777" w:rsidR="004D38FC" w:rsidRDefault="004D38FC" w:rsidP="004C7251">
      <w:pPr>
        <w:pStyle w:val="Newparagraph"/>
      </w:pPr>
    </w:p>
    <w:p w14:paraId="3756323D" w14:textId="0B310E8D" w:rsidR="00DA69AD" w:rsidRDefault="004D38FC" w:rsidP="004C7251">
      <w:pPr>
        <w:pStyle w:val="Newparagraph"/>
      </w:pPr>
      <w:r>
        <w:t xml:space="preserve">Hierarchical clustering provides a simple way of </w:t>
      </w:r>
      <w:r w:rsidR="00E5542B">
        <w:t xml:space="preserve">grouping </w:t>
      </w:r>
      <w:r>
        <w:t xml:space="preserve">features </w:t>
      </w:r>
      <w:r w:rsidR="00361263">
        <w:t xml:space="preserve">and </w:t>
      </w:r>
      <w:r>
        <w:t>does not require prior knowledge of the number of clusters</w:t>
      </w:r>
      <w:r w:rsidR="00E06262">
        <w:t xml:space="preserve"> </w:t>
      </w:r>
      <w:r w:rsidR="00E06262">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E06262">
        <w:fldChar w:fldCharType="separate"/>
      </w:r>
      <w:r w:rsidR="00BA6C51" w:rsidRPr="00BA6C51">
        <w:rPr>
          <w:noProof/>
        </w:rPr>
        <w:t>(Webb 2002)</w:t>
      </w:r>
      <w:r w:rsidR="00E06262">
        <w:fldChar w:fldCharType="end"/>
      </w:r>
      <w:r>
        <w:t xml:space="preserve">.  </w:t>
      </w:r>
      <w:r w:rsidR="008905E8">
        <w:t>The method</w:t>
      </w:r>
      <w:r>
        <w:t xml:space="preserve"> </w:t>
      </w:r>
      <w:r w:rsidR="009651B5">
        <w:t xml:space="preserve">begins </w:t>
      </w:r>
      <w:r>
        <w:t>with each individual feature in its own cluster</w:t>
      </w:r>
      <w:r w:rsidR="009651B5">
        <w:t xml:space="preserve"> and proceeds in a number of steps.  At each step, </w:t>
      </w:r>
      <w:r>
        <w:t xml:space="preserve">the pair of clusters that minimise a </w:t>
      </w:r>
      <w:r w:rsidR="00984850">
        <w:t xml:space="preserve">cluster </w:t>
      </w:r>
      <w:r w:rsidR="00031908">
        <w:t xml:space="preserve">dissimilarity </w:t>
      </w:r>
      <w:r>
        <w:t xml:space="preserve">criterion are merged </w:t>
      </w:r>
      <w:r w:rsidR="009651B5">
        <w:t>into a single cluster</w:t>
      </w:r>
      <w:r>
        <w:t xml:space="preserve">.  </w:t>
      </w:r>
      <w:r w:rsidR="00984850">
        <w:t xml:space="preserve">The hierarchy of clusters can be graphically represented with a dendrogram </w:t>
      </w:r>
      <w:r w:rsidR="00984850">
        <w:fldChar w:fldCharType="begin" w:fldLock="1"/>
      </w:r>
      <w:r w:rsidR="00BA6C51">
        <w:instrText>ADDIN CSL_CITATION { "citationItems" : [ { "id" : "ITEM-1", "itemData" : { "URL" : "https://www.mathworks.com/help/stats/hierarchical-clustering.html", "accessed" : { "date-parts" : [ [ "2017", "3", "1" ] ] }, "author" : [ { "dropping-particle" : "", "family" : "MathWorks", "given" : "", "non-dropping-particle" : "", "parse-names" : false, "suffix" : "" } ], "container-title" : "Matlab Documentation", "id" : "ITEM-1", "issued" : { "date-parts" : [ [ "2016" ] ] }, "title" : "Hierarchical Clustering - Statistics and Machine Learning Toolbox", "type" : "webpage" }, "uris" : [ "http://www.mendeley.com/documents/?uuid=53b9de2f-93e9-3173-adaa-37eba080fd8d" ] } ], "mendeley" : { "formattedCitation" : "(MathWorks 2016)", "plainTextFormattedCitation" : "(MathWorks 2016)", "previouslyFormattedCitation" : "(MathWorks 2016)" }, "properties" : { "noteIndex" : 0 }, "schema" : "https://github.com/citation-style-language/schema/raw/master/csl-citation.json" }</w:instrText>
      </w:r>
      <w:r w:rsidR="00984850">
        <w:fldChar w:fldCharType="separate"/>
      </w:r>
      <w:r w:rsidR="00BA6C51" w:rsidRPr="00BA6C51">
        <w:rPr>
          <w:noProof/>
        </w:rPr>
        <w:t>(MathWorks 2016)</w:t>
      </w:r>
      <w:r w:rsidR="00984850">
        <w:fldChar w:fldCharType="end"/>
      </w:r>
      <w:r w:rsidR="00054B4E">
        <w:t>, as illustrated</w:t>
      </w:r>
      <w:r w:rsidR="00984850">
        <w:t xml:space="preserve"> </w:t>
      </w:r>
      <w:r w:rsidR="00054B4E">
        <w:t>with an</w:t>
      </w:r>
      <w:r w:rsidR="00984850">
        <w:t xml:space="preserve"> example in </w:t>
      </w:r>
      <w:r w:rsidR="00984850">
        <w:fldChar w:fldCharType="begin"/>
      </w:r>
      <w:r w:rsidR="00984850">
        <w:instrText xml:space="preserve"> REF _Ref466974803 \h </w:instrText>
      </w:r>
      <w:r w:rsidR="00984850">
        <w:fldChar w:fldCharType="separate"/>
      </w:r>
      <w:r w:rsidR="00567C56">
        <w:t xml:space="preserve">Figure </w:t>
      </w:r>
      <w:r w:rsidR="00567C56">
        <w:rPr>
          <w:noProof/>
        </w:rPr>
        <w:t>1</w:t>
      </w:r>
      <w:r w:rsidR="00984850">
        <w:fldChar w:fldCharType="end"/>
      </w:r>
      <w:r w:rsidR="00984850">
        <w:t xml:space="preserve">.  </w:t>
      </w:r>
      <w:r w:rsidR="00054B4E">
        <w:t>The inverted U-shaped lines show which clusters are combined into new clusters</w:t>
      </w:r>
      <w:r w:rsidR="008256FC">
        <w:t xml:space="preserve"> at each step</w:t>
      </w:r>
      <w:r w:rsidR="00054B4E">
        <w:t xml:space="preserve">.  The height of the horizontal line indicates the magnitude of the dissimilarity between clusters.  </w:t>
      </w:r>
    </w:p>
    <w:p w14:paraId="17025472" w14:textId="77777777" w:rsidR="00DA69AD" w:rsidRDefault="00DA69AD" w:rsidP="004C7251">
      <w:pPr>
        <w:pStyle w:val="Newparagraph"/>
      </w:pPr>
    </w:p>
    <w:p w14:paraId="2D9E05BF" w14:textId="52941F12" w:rsidR="00B72E9A" w:rsidRDefault="008905E8" w:rsidP="00567C56">
      <w:pPr>
        <w:pStyle w:val="Newparagraph"/>
      </w:pPr>
      <w:r>
        <w:t>The average</w:t>
      </w:r>
      <w:r w:rsidR="00F42BC8">
        <w:t>-</w:t>
      </w:r>
      <w:r>
        <w:t>linkage criterion</w:t>
      </w:r>
      <w:r w:rsidR="008256FC">
        <w:t xml:space="preserve"> was used to measure cluster dissimilarity.  This</w:t>
      </w:r>
      <w:r w:rsidR="00E62FE6">
        <w:t xml:space="preserve"> is the average of the pairwise distances between the objects in </w:t>
      </w:r>
      <w:r w:rsidR="00F03FEB">
        <w:t xml:space="preserve">the </w:t>
      </w:r>
      <w:r w:rsidR="00E62FE6">
        <w:t>two clusters</w:t>
      </w:r>
      <w:r w:rsidR="00984850">
        <w:t xml:space="preserve">.  </w:t>
      </w:r>
      <w:r w:rsidR="00E62FE6">
        <w:t xml:space="preserve">The </w:t>
      </w:r>
      <w:r w:rsidR="00E954AD">
        <w:t xml:space="preserve">pairwise </w:t>
      </w:r>
      <w:r w:rsidR="00E62FE6">
        <w:t>object distance</w:t>
      </w:r>
      <w:r w:rsidR="00DB6CD3">
        <w:t>s</w:t>
      </w:r>
      <w:r w:rsidR="00E62FE6">
        <w:t xml:space="preserve"> </w:t>
      </w:r>
      <w:r w:rsidR="00DB6CD3">
        <w:t xml:space="preserve">were </w:t>
      </w:r>
      <w:r w:rsidR="009A7D00">
        <w:t>calculated</w:t>
      </w:r>
      <w:r w:rsidR="00E62FE6">
        <w:t xml:space="preserve"> as </w:t>
      </w:r>
      <m:oMath>
        <m:d>
          <m:dPr>
            <m:begChr m:val="|"/>
            <m:endChr m:val="|"/>
            <m:ctrlPr>
              <w:rPr>
                <w:rFonts w:ascii="Cambria Math" w:hAnsi="Cambria Math"/>
                <w:i/>
              </w:rPr>
            </m:ctrlPr>
          </m:dPr>
          <m:e>
            <m:r>
              <w:rPr>
                <w:rFonts w:ascii="Cambria Math" w:hAnsi="Cambria Math"/>
              </w:rPr>
              <m:t>1-ρ</m:t>
            </m:r>
          </m:e>
        </m:d>
      </m:oMath>
      <w:r w:rsidR="009A7D00">
        <w:t xml:space="preserve"> ,</w:t>
      </w:r>
      <w:r w:rsidR="00E62FE6">
        <w:t xml:space="preserve"> where </w:t>
      </w:r>
      <m:oMath>
        <m:r>
          <w:rPr>
            <w:rFonts w:ascii="Cambria Math" w:hAnsi="Cambria Math"/>
          </w:rPr>
          <m:t>ρ</m:t>
        </m:r>
      </m:oMath>
      <w:r w:rsidR="00E62FE6" w:rsidDel="00E62FE6">
        <w:t xml:space="preserve"> </w:t>
      </w:r>
      <w:r w:rsidR="00E62FE6">
        <w:t xml:space="preserve"> is the Pearson correlation coefficie</w:t>
      </w:r>
      <w:r w:rsidR="00E954AD">
        <w:t>n</w:t>
      </w:r>
      <w:r w:rsidR="00E62FE6">
        <w:t xml:space="preserve">t </w:t>
      </w:r>
      <w:r w:rsidR="00E954AD">
        <w:t xml:space="preserve">between two objects.  </w:t>
      </w:r>
      <w:r w:rsidR="004D38FC">
        <w:t xml:space="preserve">Cluster stability and strength of correlation within each cluster are the key factors to consider when choosing the number of clusters and can be visually interpreted from the dendrogram.  </w:t>
      </w:r>
      <w:r w:rsidR="00984850">
        <w:t>I</w:t>
      </w:r>
      <w:r w:rsidR="00C82720">
        <w:t xml:space="preserve">n </w:t>
      </w:r>
      <w:r w:rsidR="00C82720">
        <w:fldChar w:fldCharType="begin"/>
      </w:r>
      <w:r w:rsidR="00C82720">
        <w:instrText xml:space="preserve"> REF _Ref466974803 \h </w:instrText>
      </w:r>
      <w:r w:rsidR="00C82720">
        <w:fldChar w:fldCharType="separate"/>
      </w:r>
      <w:r w:rsidR="00567C56">
        <w:t xml:space="preserve">Figure </w:t>
      </w:r>
      <w:r w:rsidR="00567C56">
        <w:rPr>
          <w:noProof/>
        </w:rPr>
        <w:t>1</w:t>
      </w:r>
      <w:r w:rsidR="00C82720">
        <w:fldChar w:fldCharType="end"/>
      </w:r>
      <w:r w:rsidR="00984850">
        <w:t>,</w:t>
      </w:r>
      <w:r w:rsidR="009F4EC4">
        <w:t xml:space="preserve"> </w:t>
      </w:r>
      <w:r w:rsidR="00054B4E">
        <w:t xml:space="preserve">the </w:t>
      </w:r>
      <w:r w:rsidR="003810DD">
        <w:t xml:space="preserve">dotted line shows </w:t>
      </w:r>
      <w:r w:rsidR="00EB4B1E">
        <w:t>a</w:t>
      </w:r>
      <w:r w:rsidR="00E5542B">
        <w:t>n example</w:t>
      </w:r>
      <w:r w:rsidR="003810DD">
        <w:t xml:space="preserve"> </w:t>
      </w:r>
      <w:r w:rsidR="00031908">
        <w:t>dissimilarity threshold</w:t>
      </w:r>
      <w:r w:rsidR="003810DD">
        <w:t xml:space="preserve"> </w:t>
      </w:r>
      <w:r w:rsidR="00031908">
        <w:t>at which</w:t>
      </w:r>
      <w:r w:rsidR="003810DD">
        <w:t xml:space="preserve"> to extract clusters</w:t>
      </w:r>
      <w:r w:rsidR="00031908">
        <w:t xml:space="preserve"> from the hierarchy</w:t>
      </w:r>
      <w:r w:rsidR="003810DD">
        <w:t xml:space="preserve">.  At this </w:t>
      </w:r>
      <w:r w:rsidR="00980E9E">
        <w:t>threshold</w:t>
      </w:r>
      <w:r w:rsidR="003810DD">
        <w:t xml:space="preserve">, the clusters are highly correlated (i.e. the </w:t>
      </w:r>
      <w:r w:rsidR="00031908">
        <w:t>dissimilarity</w:t>
      </w:r>
      <w:r w:rsidR="003810DD">
        <w:t xml:space="preserve"> is small) and the cluster contents are </w:t>
      </w:r>
      <w:r w:rsidR="00D102D6">
        <w:t>stable</w:t>
      </w:r>
      <w:r w:rsidR="003810DD">
        <w:t xml:space="preserve"> (i.e. the next level in the hierarchy only occurs at a substantially larger </w:t>
      </w:r>
      <w:r w:rsidR="00031908">
        <w:t>dissimilarity</w:t>
      </w:r>
      <w:r w:rsidR="003810DD">
        <w:t xml:space="preserve">).  </w:t>
      </w:r>
    </w:p>
    <w:p w14:paraId="1778CA5C" w14:textId="77777777" w:rsidR="00567C56" w:rsidRDefault="00567C56" w:rsidP="00567C56">
      <w:pPr>
        <w:pStyle w:val="Newparagraph"/>
      </w:pPr>
    </w:p>
    <w:p w14:paraId="357BBA21" w14:textId="55102B81" w:rsidR="00C82720" w:rsidRDefault="00567C56" w:rsidP="00567C56">
      <w:pPr>
        <w:pStyle w:val="Paragraph"/>
      </w:pPr>
      <w:r>
        <w:lastRenderedPageBreak/>
        <w:t>[</w:t>
      </w:r>
      <w:bookmarkStart w:id="2" w:name="_Ref466974803"/>
      <w:r w:rsidR="00C82720">
        <w:t xml:space="preserve">Figure </w:t>
      </w:r>
      <w:r w:rsidR="00C82720">
        <w:fldChar w:fldCharType="begin"/>
      </w:r>
      <w:r w:rsidR="00C82720">
        <w:instrText xml:space="preserve"> SEQ Figure \* ARABIC </w:instrText>
      </w:r>
      <w:r w:rsidR="00C82720">
        <w:fldChar w:fldCharType="separate"/>
      </w:r>
      <w:r>
        <w:rPr>
          <w:noProof/>
        </w:rPr>
        <w:t>1</w:t>
      </w:r>
      <w:r w:rsidR="00C82720">
        <w:fldChar w:fldCharType="end"/>
      </w:r>
      <w:bookmarkEnd w:id="2"/>
      <w:r w:rsidR="00921513">
        <w:t>.</w:t>
      </w:r>
      <w:r w:rsidR="00C82720">
        <w:t xml:space="preserve"> </w:t>
      </w:r>
      <w:r w:rsidR="00921513">
        <w:t xml:space="preserve"> </w:t>
      </w:r>
      <w:r w:rsidR="00C82720">
        <w:t xml:space="preserve">Example dendrogram showing </w:t>
      </w:r>
      <w:r w:rsidR="009F4EC4">
        <w:t xml:space="preserve">chosen </w:t>
      </w:r>
      <w:r w:rsidR="00D102D6">
        <w:t>threshold</w:t>
      </w:r>
      <w:r w:rsidR="00C82720">
        <w:t xml:space="preserve"> at which to extract clusters</w:t>
      </w:r>
      <w:r>
        <w:t>]</w:t>
      </w:r>
    </w:p>
    <w:p w14:paraId="20CA31D1" w14:textId="77777777" w:rsidR="00DB2C16" w:rsidRDefault="00DB2C16" w:rsidP="0098136D">
      <w:pPr>
        <w:pStyle w:val="Newparagraph"/>
      </w:pPr>
    </w:p>
    <w:p w14:paraId="0F8777BE" w14:textId="2FCF503F" w:rsidR="00EB77E7" w:rsidRDefault="00B161B2" w:rsidP="0098136D">
      <w:pPr>
        <w:pStyle w:val="Newparagraph"/>
      </w:pPr>
      <w:r>
        <w:t xml:space="preserve">We investigated the performance of two different feature </w:t>
      </w:r>
      <w:r w:rsidR="004262AE">
        <w:t>relevance</w:t>
      </w:r>
      <w:r>
        <w:t xml:space="preserve"> measures</w:t>
      </w:r>
      <w:r w:rsidR="00EB77E7">
        <w:t xml:space="preserve">: the accuracy of a </w:t>
      </w:r>
      <w:r w:rsidR="005122E9">
        <w:t>naive</w:t>
      </w:r>
      <w:r w:rsidR="00EB77E7">
        <w:t xml:space="preserve"> Bayes classifier and the mutual information</w:t>
      </w:r>
      <w:r w:rsidR="004262AE">
        <w:t xml:space="preserve"> (MI)</w:t>
      </w:r>
      <w:r w:rsidR="00EB77E7">
        <w:t xml:space="preserve"> between the feature and the class labels</w:t>
      </w:r>
      <w:r>
        <w:t xml:space="preserve">.  </w:t>
      </w:r>
      <w:r w:rsidR="00EB77E7">
        <w:t xml:space="preserve">The </w:t>
      </w:r>
      <w:r w:rsidR="005122E9">
        <w:t>naive</w:t>
      </w:r>
      <w:r w:rsidR="00EB77E7">
        <w:t xml:space="preserve"> Bayes classifier, using a histogram to model class densities, was chosen primarily because it makes no assumptions about the form of the class distributions and can thus provide a generic measure of separability.  It is simple, fast and recognised as being accurate for a variety of problems </w:t>
      </w:r>
      <w:r w:rsidR="00EB77E7">
        <w:fldChar w:fldCharType="begin" w:fldLock="1"/>
      </w:r>
      <w:r w:rsidR="00541362">
        <w:instrText>ADDIN CSL_CITATION { "citationItems" : [ { "id" : "ITEM-1", "itemData" : { "ISSN" : "03067734", "author" : [ { "dropping-particle" : "", "family" : "Hand", "given" : "David J", "non-dropping-particle" : "", "parse-names" : false, "suffix" : "" }, { "dropping-particle" : "", "family" : "Yu", "given" : "Kerning", "non-dropping-particle" : "", "parse-names" : false, "suffix" : "" } ], "container-title" : "International Statisitical Review", "id" : "ITEM-1", "issue" : "3", "issued" : { "date-parts" : [ [ "2001" ] ] }, "page" : "385-398", "title" : "Idiot\u2019s Bayes - Not So Stupid After All?", "type" : "article-journal", "volume" : "69" }, "uris" : [ "http://www.mendeley.com/documents/?uuid=6270de9c-cc6c-40ed-848d-2147489c13bc" ] } ], "mendeley" : { "formattedCitation" : "(Hand and Yu 2001)", "plainTextFormattedCitation" : "(Hand and Yu 2001)", "previouslyFormattedCitation" : "(Hand and Yu 2001)" }, "properties" : { "noteIndex" : 0 }, "schema" : "https://github.com/citation-style-language/schema/raw/master/csl-citation.json" }</w:instrText>
      </w:r>
      <w:r w:rsidR="00EB77E7">
        <w:fldChar w:fldCharType="separate"/>
      </w:r>
      <w:r w:rsidR="00BA6C51" w:rsidRPr="00BA6C51">
        <w:rPr>
          <w:noProof/>
        </w:rPr>
        <w:t>(Hand and Yu 2001)</w:t>
      </w:r>
      <w:r w:rsidR="00EB77E7">
        <w:fldChar w:fldCharType="end"/>
      </w:r>
      <w:r w:rsidR="00EB77E7">
        <w:t xml:space="preserve">.  The </w:t>
      </w:r>
      <w:r w:rsidR="00DB43AD">
        <w:t>‘</w:t>
      </w:r>
      <w:r w:rsidR="005122E9">
        <w:t>naive</w:t>
      </w:r>
      <w:r w:rsidR="00DB43AD">
        <w:t>’</w:t>
      </w:r>
      <w:r w:rsidR="00EB77E7">
        <w:t xml:space="preserve"> assumption of feature independence is of no consequence when testing individual features.  </w:t>
      </w:r>
    </w:p>
    <w:p w14:paraId="13D7368A" w14:textId="77777777" w:rsidR="00EB77E7" w:rsidRDefault="00EB77E7" w:rsidP="0098136D">
      <w:pPr>
        <w:pStyle w:val="Newparagraph"/>
      </w:pPr>
    </w:p>
    <w:p w14:paraId="76F3F0C1" w14:textId="780DF8EE" w:rsidR="00BC09E0" w:rsidRDefault="00B72E9A" w:rsidP="0098136D">
      <w:pPr>
        <w:pStyle w:val="Newparagraph"/>
      </w:pPr>
      <w:r>
        <w:t>M</w:t>
      </w:r>
      <w:r w:rsidR="00957D6D">
        <w:t>I</w:t>
      </w:r>
      <w:r w:rsidR="00EB77E7">
        <w:t xml:space="preserve"> </w:t>
      </w:r>
      <w:r w:rsidR="00D20FA3">
        <w:t xml:space="preserve"> </w:t>
      </w:r>
      <w:r>
        <w:t>is a measure of the dependence between two random variables</w:t>
      </w:r>
      <w:r w:rsidR="00B421C4">
        <w:t xml:space="preserve"> </w:t>
      </w:r>
      <w:r w:rsidR="00B421C4">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B421C4">
        <w:fldChar w:fldCharType="separate"/>
      </w:r>
      <w:r w:rsidR="00BA6C51" w:rsidRPr="00BA6C51">
        <w:rPr>
          <w:noProof/>
        </w:rPr>
        <w:t>(Brown et al. 2012)</w:t>
      </w:r>
      <w:r w:rsidR="00B421C4">
        <w:fldChar w:fldCharType="end"/>
      </w:r>
      <w:r>
        <w:t xml:space="preserve">.  Given two random variables </w:t>
      </w:r>
      <m:oMath>
        <m:r>
          <w:rPr>
            <w:rFonts w:ascii="Cambria Math" w:hAnsi="Cambria Math"/>
          </w:rPr>
          <m:t>X</m:t>
        </m:r>
      </m:oMath>
      <w:r>
        <w:t xml:space="preserve"> and </w:t>
      </w:r>
      <m:oMath>
        <m:r>
          <w:rPr>
            <w:rFonts w:ascii="Cambria Math" w:hAnsi="Cambria Math"/>
          </w:rPr>
          <m:t>Y</m:t>
        </m:r>
      </m:oMath>
      <w:r>
        <w:t xml:space="preserve">, with probability distributions </w:t>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oMath>
      <w:r>
        <w:t xml:space="preserve"> and </w:t>
      </w:r>
      <m:oMath>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and joint probability distribution </w:t>
      </w:r>
      <m:oMath>
        <m:r>
          <w:rPr>
            <w:rFonts w:ascii="Cambria Math" w:hAnsi="Cambria Math"/>
          </w:rPr>
          <m:t>p</m:t>
        </m:r>
        <m:r>
          <m:rPr>
            <m:sty m:val="p"/>
          </m:rPr>
          <w:rPr>
            <w:rFonts w:ascii="Cambria Math" w:hAnsi="Cambria Math"/>
          </w:rPr>
          <m:t>(</m:t>
        </m:r>
        <m:r>
          <w:rPr>
            <w:rFonts w:ascii="Cambria Math" w:hAnsi="Cambria Math"/>
          </w:rPr>
          <m:t>x,y</m:t>
        </m:r>
        <m:r>
          <m:rPr>
            <m:sty m:val="p"/>
          </m:rPr>
          <w:rPr>
            <w:rFonts w:ascii="Cambria Math" w:hAnsi="Cambria Math"/>
          </w:rPr>
          <m:t>)</m:t>
        </m:r>
      </m:oMath>
      <w:r>
        <w:t xml:space="preserve">, the MI between </w:t>
      </w:r>
      <m:oMath>
        <m:r>
          <w:rPr>
            <w:rFonts w:ascii="Cambria Math" w:hAnsi="Cambria Math"/>
          </w:rPr>
          <m:t>X</m:t>
        </m:r>
      </m:oMath>
      <w:r>
        <w:t xml:space="preserve"> and </w:t>
      </w:r>
      <m:oMath>
        <m:r>
          <w:rPr>
            <w:rFonts w:ascii="Cambria Math" w:hAnsi="Cambria Math"/>
          </w:rPr>
          <m:t>Y</m:t>
        </m:r>
      </m:oMath>
      <w:r>
        <w:t xml:space="preserve"> is defined as</w:t>
      </w:r>
      <w:r w:rsidR="007C3EB3">
        <w:t>:</w:t>
      </w:r>
      <w:r w:rsidR="00EB77E7">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0705B8" w14:paraId="58493A26" w14:textId="77777777" w:rsidTr="000705B8">
        <w:trPr>
          <w:trHeight w:val="1135"/>
        </w:trPr>
        <w:tc>
          <w:tcPr>
            <w:tcW w:w="4750" w:type="pct"/>
            <w:vAlign w:val="center"/>
          </w:tcPr>
          <w:p w14:paraId="0972D30E" w14:textId="0AAFFD3D" w:rsidR="000705B8" w:rsidRPr="000705B8" w:rsidRDefault="000705B8" w:rsidP="00D22A1B">
            <w:pPr>
              <w:pStyle w:val="Displayedequation"/>
            </w:pPr>
            <m:oMathPara>
              <m:oMathParaPr>
                <m:jc m:val="center"/>
              </m:oMathParaPr>
              <m:oMath>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r>
                      <m:rPr>
                        <m:scr m:val="script"/>
                        <m:sty m:val="p"/>
                      </m:rPr>
                      <w:rPr>
                        <w:rFonts w:ascii="Cambria Math" w:hAnsi="Cambria Math"/>
                      </w:rPr>
                      <m:t>∈X</m:t>
                    </m:r>
                  </m:sub>
                  <m:sup/>
                  <m:e>
                    <m:nary>
                      <m:naryPr>
                        <m:chr m:val="∑"/>
                        <m:limLoc m:val="undOvr"/>
                        <m:supHide m:val="1"/>
                        <m:ctrlPr>
                          <w:rPr>
                            <w:rFonts w:ascii="Cambria Math" w:hAnsi="Cambria Math"/>
                          </w:rPr>
                        </m:ctrlPr>
                      </m:naryPr>
                      <m:sub>
                        <m:r>
                          <w:rPr>
                            <w:rFonts w:ascii="Cambria Math" w:hAnsi="Cambria Math"/>
                          </w:rPr>
                          <m:t>y</m:t>
                        </m:r>
                        <m:r>
                          <m:rPr>
                            <m:scr m:val="script"/>
                            <m:sty m:val="p"/>
                          </m:rPr>
                          <w:rPr>
                            <w:rFonts w:ascii="Cambria Math" w:hAnsi="Cambria Math"/>
                          </w:rPr>
                          <m:t>∈Y</m:t>
                        </m:r>
                      </m:sub>
                      <m:sup/>
                      <m:e>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y</m:t>
                            </m:r>
                            <m:r>
                              <m:rPr>
                                <m:sty m:val="p"/>
                              </m:rPr>
                              <w:rPr>
                                <w:rFonts w:ascii="Cambria Math" w:hAnsi="Cambria Math"/>
                              </w:rPr>
                              <m:t>)</m:t>
                            </m:r>
                          </m:den>
                        </m:f>
                      </m:e>
                    </m:nary>
                  </m:e>
                </m:nary>
              </m:oMath>
            </m:oMathPara>
          </w:p>
        </w:tc>
        <w:tc>
          <w:tcPr>
            <w:tcW w:w="250" w:type="pct"/>
            <w:vAlign w:val="center"/>
          </w:tcPr>
          <w:p w14:paraId="51DE4D53" w14:textId="77777777" w:rsidR="000705B8" w:rsidRPr="003B5532" w:rsidRDefault="000705B8" w:rsidP="00D22A1B">
            <w:pPr>
              <w:pStyle w:val="Displayedequation"/>
            </w:pPr>
            <w:bookmarkStart w:id="3" w:name="_Ref463338697"/>
            <w:bookmarkStart w:id="4" w:name="_Ref463338703"/>
            <w:r w:rsidRPr="003B5532">
              <w:t>(</w:t>
            </w:r>
            <w:r>
              <w:fldChar w:fldCharType="begin"/>
            </w:r>
            <w:r>
              <w:instrText xml:space="preserve"> SEQ MyEquation \* ARABIC </w:instrText>
            </w:r>
            <w:r>
              <w:fldChar w:fldCharType="separate"/>
            </w:r>
            <w:r w:rsidR="00567C56">
              <w:rPr>
                <w:noProof/>
              </w:rPr>
              <w:t>1</w:t>
            </w:r>
            <w:r>
              <w:fldChar w:fldCharType="end"/>
            </w:r>
            <w:bookmarkEnd w:id="3"/>
            <w:r w:rsidRPr="003B5532">
              <w:t>)</w:t>
            </w:r>
            <w:bookmarkEnd w:id="4"/>
          </w:p>
        </w:tc>
      </w:tr>
    </w:tbl>
    <w:p w14:paraId="6AA4B7B1" w14:textId="3B0DDEE6" w:rsidR="00B06AD2" w:rsidRDefault="00D20FA3" w:rsidP="00921513">
      <w:pPr>
        <w:pStyle w:val="Newparagraph"/>
      </w:pPr>
      <w:r>
        <w:t xml:space="preserve">The </w:t>
      </w:r>
      <w:r w:rsidR="00957D6D">
        <w:t>MI</w:t>
      </w:r>
      <w:r>
        <w:t xml:space="preserve"> between a feature and the class labels gives a useful indication of that feature’s relevance or importance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r w:rsidR="00B06AD2">
        <w:t>The probability distributions in Equation</w:t>
      </w:r>
      <w:r w:rsidR="007414B8">
        <w:t xml:space="preserve"> </w:t>
      </w:r>
      <w:r w:rsidR="007414B8">
        <w:fldChar w:fldCharType="begin"/>
      </w:r>
      <w:r w:rsidR="007414B8">
        <w:instrText xml:space="preserve"> REF _Ref463338703 \h </w:instrText>
      </w:r>
      <w:r w:rsidR="007414B8">
        <w:fldChar w:fldCharType="separate"/>
      </w:r>
      <w:r w:rsidR="00567C56" w:rsidRPr="003B5532">
        <w:t>(</w:t>
      </w:r>
      <w:r w:rsidR="00567C56">
        <w:rPr>
          <w:noProof/>
        </w:rPr>
        <w:t>1</w:t>
      </w:r>
      <w:r w:rsidR="00567C56" w:rsidRPr="003B5532">
        <w:t>)</w:t>
      </w:r>
      <w:r w:rsidR="007414B8">
        <w:fldChar w:fldCharType="end"/>
      </w:r>
      <w:r w:rsidR="00B06AD2">
        <w:t xml:space="preserve"> are not known and are estimated using histograms.</w:t>
      </w:r>
    </w:p>
    <w:p w14:paraId="0937631B" w14:textId="77777777" w:rsidR="004D38FC" w:rsidRDefault="004D38FC" w:rsidP="00921513">
      <w:pPr>
        <w:pStyle w:val="Newparagraph"/>
      </w:pPr>
    </w:p>
    <w:p w14:paraId="691B0BB3" w14:textId="78928F65" w:rsidR="004D38FC" w:rsidRPr="004D38FC" w:rsidRDefault="004D38FC" w:rsidP="00921513">
      <w:pPr>
        <w:pStyle w:val="Newparagraph"/>
      </w:pPr>
      <w:r>
        <w:t>The number of clusters</w:t>
      </w:r>
      <w:r w:rsidR="00C122D8">
        <w:t xml:space="preserve"> to select</w:t>
      </w:r>
      <w:r>
        <w:t xml:space="preserve">, </w:t>
      </w:r>
      <w:r w:rsidRPr="00C86108">
        <w:rPr>
          <w:i/>
        </w:rPr>
        <w:t>N</w:t>
      </w:r>
      <w:r>
        <w:t xml:space="preserve">, can be specified by the user based on the size of the training set or </w:t>
      </w:r>
      <w:r w:rsidR="00FE0285">
        <w:t xml:space="preserve">by </w:t>
      </w:r>
      <w:r>
        <w:t>using a grid search with the final classifier accuracy as performance measure.  To avoid biased accuracy estimates, all classifier accuracy evaluation</w:t>
      </w:r>
      <w:r w:rsidR="00613F66">
        <w:t>s</w:t>
      </w:r>
      <w:r>
        <w:t xml:space="preserve">, for cluster ranking or selection of </w:t>
      </w:r>
      <w:r w:rsidRPr="00295A34">
        <w:rPr>
          <w:i/>
        </w:rPr>
        <w:t>N</w:t>
      </w:r>
      <w:r>
        <w:t xml:space="preserve">, </w:t>
      </w:r>
      <w:r w:rsidR="00613F66">
        <w:t xml:space="preserve">are </w:t>
      </w:r>
      <w:r>
        <w:t xml:space="preserve">done on unseen test data using a </w:t>
      </w:r>
      <w:r w:rsidR="002256CF">
        <w:t>five</w:t>
      </w:r>
      <w:r>
        <w:t xml:space="preserve">-fold cross validation </w:t>
      </w:r>
      <w:r>
        <w:fldChar w:fldCharType="begin" w:fldLock="1"/>
      </w:r>
      <w:r w:rsidR="00BA6C51">
        <w:instrText>ADDIN CSL_CITATION { "citationItems" : [ { "id" : "ITEM-1", "itemData" : { "DOI" : "10.1002/0470854774", "ISBN" : "0198538642", "author" : [ { "dropping-particle" : "", "family" : "Bishop", "given" : "Christopher M.", "non-dropping-particle" : "", "parse-names" : false, "suffix" : "" } ], "id" : "ITEM-1", "issued" : { "date-parts" : [ [ "2003" ] ] }, "publisher" : "Oxford University Press", "publisher-place" : "New York", "title" : "Neural networks for pattern recognition", "type" : "book" }, "uris" : [ "http://www.mendeley.com/documents/?uuid=284fd81e-b578-4566-aa67-a8bc0944a59a" ] } ], "mendeley" : { "formattedCitation" : "(Bishop 2003)", "plainTextFormattedCitation" : "(Bishop 2003)", "previouslyFormattedCitation" : "(Bishop 2003)" }, "properties" : { "noteIndex" : 0 }, "schema" : "https://github.com/citation-style-language/schema/raw/master/csl-citation.json" }</w:instrText>
      </w:r>
      <w:r>
        <w:fldChar w:fldCharType="separate"/>
      </w:r>
      <w:r w:rsidR="00BA6C51" w:rsidRPr="00BA6C51">
        <w:rPr>
          <w:noProof/>
        </w:rPr>
        <w:t>(Bishop 2003)</w:t>
      </w:r>
      <w:r>
        <w:fldChar w:fldCharType="end"/>
      </w:r>
      <w:r>
        <w:t xml:space="preserve">.  </w:t>
      </w:r>
    </w:p>
    <w:p w14:paraId="4D9CC0EC" w14:textId="56C38D95" w:rsidR="00416694" w:rsidRDefault="001577CE" w:rsidP="00CD0706">
      <w:pPr>
        <w:pStyle w:val="Heading2"/>
      </w:pPr>
      <w:bookmarkStart w:id="5" w:name="_Ref453592367"/>
      <w:bookmarkStart w:id="6" w:name="_Ref464223017"/>
      <w:r>
        <w:lastRenderedPageBreak/>
        <w:t xml:space="preserve">Data </w:t>
      </w:r>
      <w:bookmarkEnd w:id="5"/>
      <w:r w:rsidR="004D3E92">
        <w:t>Sets</w:t>
      </w:r>
      <w:bookmarkEnd w:id="6"/>
    </w:p>
    <w:p w14:paraId="1B704381" w14:textId="2BEE9DBD" w:rsidR="00F14F57" w:rsidRDefault="009207E1" w:rsidP="00921513">
      <w:pPr>
        <w:pStyle w:val="Paragraph"/>
      </w:pPr>
      <w:r>
        <w:t>F</w:t>
      </w:r>
      <w:r w:rsidR="00034B46">
        <w:t>ive remote sensing and one synthetic data set</w:t>
      </w:r>
      <w:r w:rsidR="0060706A">
        <w:t xml:space="preserve"> were used for comparing the proposed method against </w:t>
      </w:r>
      <w:r w:rsidR="00613F66">
        <w:t xml:space="preserve">popular existing </w:t>
      </w:r>
      <w:r w:rsidR="0060706A">
        <w:t>feature selection methods</w:t>
      </w:r>
      <w:r w:rsidR="00CE0677">
        <w:t xml:space="preserve">.  </w:t>
      </w:r>
      <w:r w:rsidR="00A81733">
        <w:t xml:space="preserve">The data sets are detailed in </w:t>
      </w:r>
      <w:r w:rsidR="00A81733">
        <w:fldChar w:fldCharType="begin"/>
      </w:r>
      <w:r w:rsidR="00A81733">
        <w:instrText xml:space="preserve"> REF _Ref463953775 \h </w:instrText>
      </w:r>
      <w:r w:rsidR="00A81733">
        <w:fldChar w:fldCharType="separate"/>
      </w:r>
      <w:r w:rsidR="00567C56">
        <w:t xml:space="preserve">Table </w:t>
      </w:r>
      <w:r w:rsidR="00567C56">
        <w:rPr>
          <w:noProof/>
        </w:rPr>
        <w:t>1</w:t>
      </w:r>
      <w:r w:rsidR="00A81733">
        <w:fldChar w:fldCharType="end"/>
      </w:r>
      <w:r w:rsidR="00A81733">
        <w:t xml:space="preserve">. </w:t>
      </w:r>
      <w:r w:rsidR="002703F2">
        <w:t xml:space="preserve"> The </w:t>
      </w:r>
      <w:r w:rsidR="00DB43AD">
        <w:t>‘</w:t>
      </w:r>
      <w:r w:rsidR="002703F2">
        <w:t>difficulty</w:t>
      </w:r>
      <w:r w:rsidR="00DB43AD">
        <w:t>’</w:t>
      </w:r>
      <w:r w:rsidR="002703F2">
        <w:t xml:space="preserve"> in the last column is calculated as </w:t>
      </w:r>
      <m:oMath>
        <m:r>
          <w:rPr>
            <w:rFonts w:ascii="Cambria Math" w:hAnsi="Cambria Math"/>
          </w:rPr>
          <m:t>N/(mc)</m:t>
        </m:r>
      </m:oMath>
      <w:r w:rsidR="00AB6411">
        <w:t xml:space="preserve">, as in </w:t>
      </w:r>
      <w:r w:rsidR="00AB6411">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AB6411">
        <w:fldChar w:fldCharType="separate"/>
      </w:r>
      <w:r w:rsidR="00AB6411" w:rsidRPr="002703F2">
        <w:rPr>
          <w:noProof/>
        </w:rPr>
        <w:t xml:space="preserve">Brown et al. </w:t>
      </w:r>
      <w:r w:rsidR="00AB6411">
        <w:rPr>
          <w:noProof/>
        </w:rPr>
        <w:t>(</w:t>
      </w:r>
      <w:r w:rsidR="00AB6411" w:rsidRPr="002703F2">
        <w:rPr>
          <w:noProof/>
        </w:rPr>
        <w:t>2012)</w:t>
      </w:r>
      <w:r w:rsidR="00AB6411">
        <w:fldChar w:fldCharType="end"/>
      </w:r>
      <w:r w:rsidR="00AB6411">
        <w:t xml:space="preserve">, </w:t>
      </w:r>
      <w:r w:rsidR="002703F2">
        <w:t xml:space="preserve">where </w:t>
      </w:r>
      <m:oMath>
        <m:r>
          <w:rPr>
            <w:rFonts w:ascii="Cambria Math" w:hAnsi="Cambria Math"/>
          </w:rPr>
          <m:t>N</m:t>
        </m:r>
      </m:oMath>
      <w:r w:rsidR="002703F2">
        <w:t xml:space="preserve"> is the number of objects, </w:t>
      </w:r>
      <m:oMath>
        <m:r>
          <w:rPr>
            <w:rFonts w:ascii="Cambria Math" w:hAnsi="Cambria Math"/>
          </w:rPr>
          <m:t>m</m:t>
        </m:r>
      </m:oMath>
      <w:r w:rsidR="002703F2">
        <w:t xml:space="preserve"> the number of features and </w:t>
      </w:r>
      <m:oMath>
        <m:r>
          <w:rPr>
            <w:rFonts w:ascii="Cambria Math" w:hAnsi="Cambria Math"/>
          </w:rPr>
          <m:t>c</m:t>
        </m:r>
      </m:oMath>
      <w:r w:rsidR="002703F2">
        <w:t xml:space="preserve"> the number of classes. </w:t>
      </w:r>
      <w:r w:rsidR="00A81733">
        <w:t xml:space="preserve"> </w:t>
      </w:r>
      <w:r w:rsidR="00AB6411">
        <w:t>S</w:t>
      </w:r>
      <w:r w:rsidR="002703F2">
        <w:t>maller value</w:t>
      </w:r>
      <w:r w:rsidR="00AB6411">
        <w:t xml:space="preserve">s </w:t>
      </w:r>
      <w:r w:rsidR="00613F66">
        <w:t xml:space="preserve">indicate that </w:t>
      </w:r>
      <w:r w:rsidR="002703F2">
        <w:t xml:space="preserve">the data is </w:t>
      </w:r>
      <w:r w:rsidR="00AB6411">
        <w:t xml:space="preserve">less representative </w:t>
      </w:r>
      <w:r w:rsidR="002703F2">
        <w:t>of the underlying class distributions</w:t>
      </w:r>
      <w:r w:rsidR="00FE0285">
        <w:t>,</w:t>
      </w:r>
      <w:r w:rsidR="002703F2">
        <w:t xml:space="preserve"> </w:t>
      </w:r>
      <w:r w:rsidR="00AB6411">
        <w:t>which results in</w:t>
      </w:r>
      <w:r w:rsidR="002703F2">
        <w:t xml:space="preserve"> </w:t>
      </w:r>
      <w:r w:rsidR="00AB6411">
        <w:t>more challenging</w:t>
      </w:r>
      <w:r w:rsidR="002703F2">
        <w:t xml:space="preserve"> feature selection and classification </w:t>
      </w:r>
      <w:r w:rsidR="00AB6411">
        <w:t>tasks</w:t>
      </w:r>
      <w:r w:rsidR="002703F2">
        <w:t xml:space="preserve">.  </w:t>
      </w:r>
      <w:r w:rsidR="00F14F57">
        <w:t xml:space="preserve">The Spekboom set consists of </w:t>
      </w:r>
      <w:r w:rsidR="00CE0677">
        <w:t xml:space="preserve">46 </w:t>
      </w:r>
      <w:r w:rsidR="00F14F57">
        <w:t xml:space="preserve">spectral and textural features derived from four band </w:t>
      </w:r>
      <w:r w:rsidR="00C63769">
        <w:t>multispectral</w:t>
      </w:r>
      <w:r w:rsidR="00F14F57">
        <w:t>, 0.5</w:t>
      </w:r>
      <w:r w:rsidR="002951CE">
        <w:t xml:space="preserve"> </w:t>
      </w:r>
      <w:r w:rsidR="00F14F57">
        <w:t xml:space="preserve">m </w:t>
      </w:r>
      <w:r w:rsidR="00613F66">
        <w:t xml:space="preserve">spatial </w:t>
      </w:r>
      <w:r w:rsidR="00F14F57">
        <w:t xml:space="preserve">resolution aerial imagery.  The classes represent three types of vegetation found in the Little Karoo, a semi-arid region in South Africa.  </w:t>
      </w:r>
      <w:r w:rsidR="00034B46">
        <w:t>It was created as part of a vegetation mapping project being conducted by the authors.</w:t>
      </w:r>
    </w:p>
    <w:p w14:paraId="2234AB03" w14:textId="77777777" w:rsidR="00F14F57" w:rsidRDefault="00F14F57" w:rsidP="00921513">
      <w:pPr>
        <w:pStyle w:val="Newparagraph"/>
      </w:pPr>
    </w:p>
    <w:p w14:paraId="6BE3321F" w14:textId="4EDBAB29" w:rsidR="00D53EA0" w:rsidRDefault="00F14F57" w:rsidP="00921513">
      <w:pPr>
        <w:pStyle w:val="Newparagraph"/>
      </w:pPr>
      <w:r>
        <w:t xml:space="preserve">The </w:t>
      </w:r>
      <w:r w:rsidR="00DF69DD">
        <w:t xml:space="preserve">two class </w:t>
      </w:r>
      <w:r w:rsidR="00532BEA">
        <w:t>s</w:t>
      </w:r>
      <w:r>
        <w:t>ynthetic data set was generated</w:t>
      </w:r>
      <w:r w:rsidR="00CE0677">
        <w:t xml:space="preserve"> to</w:t>
      </w:r>
      <w:r>
        <w:t xml:space="preserve"> </w:t>
      </w:r>
      <w:r w:rsidR="00E81A0B">
        <w:t xml:space="preserve">have </w:t>
      </w:r>
      <w:r w:rsidR="00723A15">
        <w:t>redundancy</w:t>
      </w:r>
      <w:r>
        <w:t xml:space="preserve"> amongst the features.  </w:t>
      </w:r>
      <w:r w:rsidR="00DF69DD">
        <w:t>The first five features for class</w:t>
      </w:r>
      <w:r w:rsidR="00532BEA">
        <w:t xml:space="preserve"> </w:t>
      </w:r>
      <m:oMath>
        <m:r>
          <w:rPr>
            <w:rFonts w:ascii="Cambria Math" w:hAnsi="Cambria Math"/>
          </w:rPr>
          <m:t>j</m:t>
        </m:r>
      </m:oMath>
      <w:r w:rsidR="00DF69DD">
        <w:t xml:space="preserve"> </w:t>
      </w:r>
      <w:r w:rsidR="00CE0677">
        <w:t>were</w:t>
      </w:r>
      <w:r w:rsidR="00DF69DD">
        <w:t xml:space="preserve"> </w:t>
      </w:r>
      <w:r w:rsidR="00532BEA">
        <w:t>generated</w:t>
      </w:r>
      <w:r w:rsidR="00DF69DD">
        <w:t xml:space="preserve"> from </w:t>
      </w:r>
      <w:r w:rsidR="00532BEA">
        <w:t xml:space="preserve">a </w:t>
      </w:r>
      <w:r w:rsidR="00DF69DD">
        <w:t>normal distribution</w:t>
      </w:r>
      <w:r w:rsidR="00CE0677">
        <w:t xml:space="preserve">, </w:t>
      </w:r>
      <m:oMath>
        <m:r>
          <w:rPr>
            <w:rFonts w:ascii="Cambria Math" w:hAnsi="Cambria Math"/>
          </w:rPr>
          <m:t>N(</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,1)</m:t>
        </m:r>
      </m:oMath>
      <w:r w:rsidR="00CE0677">
        <w:t>,</w:t>
      </w:r>
      <w:r w:rsidR="00DF69DD">
        <w:t xml:space="preserve"> with </w:t>
      </w:r>
      <w:r w:rsidR="00CE0677">
        <w:t xml:space="preserve">mean mean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 xml:space="preserve"> and </w:t>
      </w:r>
      <w:r w:rsidR="00DF69DD">
        <w:t>standard deviation of one</w:t>
      </w:r>
      <w:r w:rsidR="00CE0677">
        <w:t xml:space="preserve"> </w:t>
      </w:r>
      <w:r w:rsidR="00CF4F7C">
        <w:t>(</w:t>
      </w:r>
      <m:oMath>
        <m:r>
          <w:rPr>
            <w:rFonts w:ascii="Cambria Math" w:hAnsi="Cambria Math"/>
          </w:rPr>
          <m:t>j=1..2</m:t>
        </m:r>
      </m:oMath>
      <w:r w:rsidR="00CF4F7C">
        <w:t>)</w:t>
      </w:r>
      <w:r>
        <w:t xml:space="preserve">.  </w:t>
      </w:r>
      <w:r w:rsidR="00DF69DD">
        <w:t>The mean</w:t>
      </w:r>
      <w:r w:rsidR="00723A15">
        <w:t xml:space="preserve">, </w:t>
      </w: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CE0677">
        <w:t>,</w:t>
      </w:r>
      <w:r w:rsidR="00DF69DD">
        <w:t xml:space="preserve"> </w:t>
      </w:r>
      <w:r w:rsidR="00CE0677">
        <w:t>of each distribution, was</w:t>
      </w:r>
      <w:r w:rsidR="00DF69DD">
        <w:t xml:space="preserve"> </w:t>
      </w:r>
      <w:r w:rsidR="00532BEA">
        <w:t>generated</w:t>
      </w:r>
      <w:r w:rsidR="00723A15">
        <w:t xml:space="preserve"> from</w:t>
      </w:r>
      <w:r w:rsidR="00DF69DD">
        <w:t xml:space="preserve"> </w:t>
      </w:r>
      <w:r w:rsidR="00723A15">
        <w:t>the</w:t>
      </w:r>
      <w:r w:rsidR="00D53EA0">
        <w:t xml:space="preserve"> </w:t>
      </w:r>
      <w:r w:rsidR="00DF69DD">
        <w:t>standard normal distribution</w:t>
      </w:r>
      <w:r w:rsidR="00532BEA">
        <w:t>,</w:t>
      </w:r>
      <w:r w:rsidR="00723A15">
        <w:t xml:space="preserve"> </w:t>
      </w:r>
      <m:oMath>
        <m:r>
          <w:rPr>
            <w:rFonts w:ascii="Cambria Math" w:hAnsi="Cambria Math"/>
          </w:rPr>
          <m:t>N(0,1)</m:t>
        </m:r>
      </m:oMath>
      <w:r w:rsidR="00DF69DD">
        <w:t xml:space="preserve">.  </w:t>
      </w:r>
      <w:r w:rsidR="00CF4F7C">
        <w:t xml:space="preserve">The same number of objects were generated for each class.  </w:t>
      </w:r>
      <w:r w:rsidR="00DF69DD">
        <w:t xml:space="preserve">To </w:t>
      </w:r>
      <w:r w:rsidR="00723A15">
        <w:t>introduce</w:t>
      </w:r>
      <w:r w:rsidR="00DF69DD">
        <w:t xml:space="preserve"> redundancy, an additional five features</w:t>
      </w:r>
      <w:r w:rsidR="00723A15">
        <w:t xml:space="preserve"> </w:t>
      </w:r>
      <w:r w:rsidR="00DF69DD">
        <w:t>were generated by adding normally distributed noise</w:t>
      </w:r>
      <w:r w:rsidR="00CF4F7C">
        <w:t xml:space="preserve">, </w:t>
      </w:r>
      <m:oMath>
        <m:r>
          <w:rPr>
            <w:rFonts w:ascii="Cambria Math" w:hAnsi="Cambria Math"/>
          </w:rPr>
          <m:t>N(0,0.25)</m:t>
        </m:r>
      </m:oMath>
      <w:r w:rsidR="00CF4F7C">
        <w:t>,</w:t>
      </w:r>
      <w:r w:rsidR="00DF69DD">
        <w:t xml:space="preserve"> to the original </w:t>
      </w:r>
      <w:r w:rsidR="00CE0677">
        <w:t xml:space="preserve">five </w:t>
      </w:r>
      <w:r w:rsidR="00DF69DD">
        <w:t xml:space="preserve">features.  A further five </w:t>
      </w:r>
      <w:r w:rsidR="00D53EA0">
        <w:t xml:space="preserve">redundant </w:t>
      </w:r>
      <w:r w:rsidR="00DF69DD">
        <w:t xml:space="preserve">features were similarly generated, but </w:t>
      </w:r>
      <w:r w:rsidR="00CE0677">
        <w:t>by adding</w:t>
      </w:r>
      <w:r w:rsidR="00DF69DD">
        <w:t xml:space="preserve"> normally distributed noise</w:t>
      </w:r>
      <w:r w:rsidR="00CF4F7C">
        <w:t xml:space="preserve">, </w:t>
      </w:r>
      <m:oMath>
        <m:r>
          <w:rPr>
            <w:rFonts w:ascii="Cambria Math" w:hAnsi="Cambria Math"/>
          </w:rPr>
          <m:t>N(0,0.5)</m:t>
        </m:r>
      </m:oMath>
      <w:r w:rsidR="00CF4F7C">
        <w:t>, to the original features</w:t>
      </w:r>
      <w:r w:rsidR="00DF69DD">
        <w:t xml:space="preserve">.  </w:t>
      </w:r>
      <w:r w:rsidR="00CF4F7C">
        <w:t>Finally, t</w:t>
      </w:r>
      <w:r w:rsidR="00DF69DD">
        <w:t>wo spurious</w:t>
      </w:r>
      <w:r w:rsidR="00CF4F7C">
        <w:t xml:space="preserve"> </w:t>
      </w:r>
      <w:r w:rsidR="00DF69DD">
        <w:t>features</w:t>
      </w:r>
      <w:r w:rsidR="00CF4F7C">
        <w:t xml:space="preserve">, sampled from a standard normal distribution, </w:t>
      </w:r>
      <m:oMath>
        <m:r>
          <w:rPr>
            <w:rFonts w:ascii="Cambria Math" w:hAnsi="Cambria Math"/>
          </w:rPr>
          <m:t>N(0,1)</m:t>
        </m:r>
      </m:oMath>
      <w:r w:rsidR="00CF4F7C">
        <w:t>,</w:t>
      </w:r>
      <w:r w:rsidR="00DF69DD">
        <w:t xml:space="preserve"> were added to the </w:t>
      </w:r>
      <w:r w:rsidR="00CF4F7C">
        <w:t>data</w:t>
      </w:r>
      <w:r w:rsidR="00D53EA0">
        <w:t xml:space="preserve"> set.  </w:t>
      </w:r>
    </w:p>
    <w:p w14:paraId="4D2F871D" w14:textId="77777777" w:rsidR="00D53EA0" w:rsidRDefault="00D53EA0" w:rsidP="00921513">
      <w:pPr>
        <w:pStyle w:val="Newparagraph"/>
      </w:pPr>
    </w:p>
    <w:p w14:paraId="0CA69F75" w14:textId="4F0A3899" w:rsidR="00416694" w:rsidRDefault="00CF4F7C" w:rsidP="00921513">
      <w:pPr>
        <w:pStyle w:val="Newparagraph"/>
      </w:pPr>
      <w:r>
        <w:t xml:space="preserve">The Statlog Landsat </w:t>
      </w:r>
      <w:r w:rsidR="00034B46">
        <w:t xml:space="preserve">and Urban Land Cover </w:t>
      </w:r>
      <w:r>
        <w:t>data set</w:t>
      </w:r>
      <w:r w:rsidR="00034B46">
        <w:t>s</w:t>
      </w:r>
      <w:r>
        <w:t xml:space="preserve"> w</w:t>
      </w:r>
      <w:r w:rsidR="00034B46">
        <w:t>ere</w:t>
      </w:r>
      <w:r>
        <w:t xml:space="preserve"> obtained from the UCI </w:t>
      </w:r>
      <w:r w:rsidR="006E4CA3">
        <w:t>Machine Learning Repository</w:t>
      </w:r>
      <w:r w:rsidR="00034B46">
        <w:t xml:space="preserve"> </w:t>
      </w:r>
      <w:r w:rsidR="00034B46">
        <w:fldChar w:fldCharType="begin" w:fldLock="1"/>
      </w:r>
      <w:r w:rsidR="00BA6C51">
        <w:instrText>ADDIN CSL_CITATION { "citationItems" : [ { "id" : "ITEM-1", "itemData" : { "URL" : "http://archive.ics.uci.edu/ml", "author" : [ { "dropping-particle" : "", "family" : "Lichman", "given" : "M", "non-dropping-particle" : "", "parse-names" : false, "suffix" : "" } ], "id" : "ITEM-1", "issued" : { "date-parts" : [ [ "2013" ] ] }, "title" : "UCI Machine learning repository", "type" : "webpage" }, "uris" : [ "http://www.mendeley.com/documents/?uuid=2c2c8372-c763-4e92-a16c-621ddcfc8462" ] } ], "mendeley" : { "formattedCitation" : "(Lichman 2013)", "plainTextFormattedCitation" : "(Lichman 2013)", "previouslyFormattedCitation" : "(Lichman 2013)" }, "properties" : { "noteIndex" : 0 }, "schema" : "https://github.com/citation-style-language/schema/raw/master/csl-citation.json" }</w:instrText>
      </w:r>
      <w:r w:rsidR="00034B46">
        <w:fldChar w:fldCharType="separate"/>
      </w:r>
      <w:r w:rsidR="00BA6C51" w:rsidRPr="00BA6C51">
        <w:rPr>
          <w:noProof/>
        </w:rPr>
        <w:t>(Lichman 2013)</w:t>
      </w:r>
      <w:r w:rsidR="00034B46">
        <w:fldChar w:fldCharType="end"/>
      </w:r>
      <w:r w:rsidR="00034B46">
        <w:t xml:space="preserve">.  </w:t>
      </w:r>
      <w:r w:rsidR="00637319">
        <w:t xml:space="preserve">The </w:t>
      </w:r>
      <w:r w:rsidR="008A52DF">
        <w:t xml:space="preserve">Statlog Landsat features are generated from </w:t>
      </w:r>
      <w:r w:rsidR="00637319">
        <w:t xml:space="preserve">six band </w:t>
      </w:r>
      <w:r w:rsidR="00C63769">
        <w:t>multispectral</w:t>
      </w:r>
      <w:r w:rsidR="008A52DF">
        <w:t xml:space="preserve"> pixel values in three by three neighbourhoods</w:t>
      </w:r>
      <w:r w:rsidR="00C04F49">
        <w:t xml:space="preserve">.  </w:t>
      </w:r>
      <w:r w:rsidR="00613F66">
        <w:t xml:space="preserve">The data set </w:t>
      </w:r>
      <w:r w:rsidR="00613F66">
        <w:lastRenderedPageBreak/>
        <w:t xml:space="preserve">consists of </w:t>
      </w:r>
      <w:r w:rsidR="008A52DF">
        <w:t xml:space="preserve">six land cover classes.  The </w:t>
      </w:r>
      <w:r w:rsidR="00F35F37">
        <w:t xml:space="preserve">features of the </w:t>
      </w:r>
      <w:r w:rsidR="008A52DF">
        <w:t xml:space="preserve">Urban Land Cover </w:t>
      </w:r>
      <w:r w:rsidR="00F35F37">
        <w:t xml:space="preserve">data </w:t>
      </w:r>
      <w:r w:rsidR="00613F66">
        <w:t xml:space="preserve">set </w:t>
      </w:r>
      <w:r w:rsidR="008A52DF">
        <w:t xml:space="preserve">are comprised of multi-scale spectral, size, shape and textural measures, derived from high resolution aerial imagery </w:t>
      </w:r>
      <w:r w:rsidR="001C608E">
        <w:fldChar w:fldCharType="begin" w:fldLock="1"/>
      </w:r>
      <w:r w:rsidR="00BA6C51">
        <w:instrText>ADDIN CSL_CITATION { "citationItems" : [ { "id" : "ITEM-1", "itemData" : { "DOI" : "10.1016/j.isprsjprs.2013.05.008", "ISSN" : "09242716", "author" : [ { "dropping-particle" : "", "family" : "Johnson", "given" : "Brian", "non-dropping-particle" : "", "parse-names" : false, "suffix" : "" }, { "dropping-particle" : "", "family" : "Xie", "given" : "Zhixiao", "non-dropping-particle" : "", "parse-names" : false, "suffix" : "" } ], "container-title" : "ISPRS Journal of Photogrammetry and Remote Sensing", "id" : "ITEM-1", "issued" : { "date-parts" : [ [ "2013", "9" ] ] }, "page" : "40-49", "title" : "Classifying a high resolution image of an urban area using super-object information", "type" : "article-journal", "volume" : "83" }, "uris" : [ "http://www.mendeley.com/documents/?uuid=822a7417-deff-38f9-9b56-e4e78d026df1" ] } ], "mendeley" : { "formattedCitation" : "(Johnson and Xie 2013)", "plainTextFormattedCitation" : "(Johnson and Xie 2013)", "previouslyFormattedCitation" : "(Johnson and Xie 2013)" }, "properties" : { "noteIndex" : 0 }, "schema" : "https://github.com/citation-style-language/schema/raw/master/csl-citation.json" }</w:instrText>
      </w:r>
      <w:r w:rsidR="001C608E">
        <w:fldChar w:fldCharType="separate"/>
      </w:r>
      <w:r w:rsidR="00BA6C51" w:rsidRPr="00BA6C51">
        <w:rPr>
          <w:noProof/>
        </w:rPr>
        <w:t>(Johnson and Xie 2013)</w:t>
      </w:r>
      <w:r w:rsidR="001C608E">
        <w:fldChar w:fldCharType="end"/>
      </w:r>
      <w:r w:rsidR="008A52DF">
        <w:t xml:space="preserve">.  </w:t>
      </w:r>
    </w:p>
    <w:p w14:paraId="78C9BA34" w14:textId="77777777" w:rsidR="009207E1" w:rsidRDefault="009207E1" w:rsidP="00921513">
      <w:pPr>
        <w:pStyle w:val="Newparagraph"/>
      </w:pPr>
    </w:p>
    <w:p w14:paraId="62309689" w14:textId="3FCD552F" w:rsidR="00F35F37" w:rsidRDefault="00F35F37" w:rsidP="00921513">
      <w:pPr>
        <w:pStyle w:val="Newparagraph"/>
      </w:pPr>
      <w:r>
        <w:t>Kennedy Space Centre</w:t>
      </w:r>
      <w:r w:rsidR="00E44452">
        <w:t xml:space="preserve"> (KSC)</w:t>
      </w:r>
      <w:r>
        <w:t xml:space="preserve"> and Botswana are public hyperspectral data sets </w:t>
      </w:r>
      <w:r w:rsidR="00BF25E0">
        <w:t xml:space="preserve">with vegetation </w:t>
      </w:r>
      <w:r w:rsidR="00E504A7">
        <w:t xml:space="preserve">and land cover </w:t>
      </w:r>
      <w:r w:rsidR="00BF25E0">
        <w:t xml:space="preserve">classes </w:t>
      </w:r>
      <w:r w:rsidR="00E44452">
        <w:fldChar w:fldCharType="begin" w:fldLock="1"/>
      </w:r>
      <w:r w:rsidR="00BA6C51">
        <w:instrText>ADDIN CSL_CITATION { "citationItems" : [ { "id" : "ITEM-1", "itemData" : { "URL" : "http://www.ehu.eus/ccwintco/index.php?title=Hyperspectral_Remote_Sensing_Scenes", "author" : [ { "dropping-particle" : "", "family" : "GIC", "given" : "", "non-dropping-particle" : "", "parse-names" : false, "suffix" : "" } ], "id" : "ITEM-1", "issued" : { "date-parts" : [ [ "2014" ] ] }, "title" : "Hyperspectral Remote Sensing Scenes", "type" : "webpage" }, "uris" : [ "http://www.mendeley.com/documents/?uuid=e9a43a34-a95c-38c2-b15c-2375a07c6f7f" ] } ], "mendeley" : { "formattedCitation" : "(GIC 2014)", "plainTextFormattedCitation" : "(GIC 2014)", "previouslyFormattedCitation" : "(GIC 2014)" }, "properties" : { "noteIndex" : 0 }, "schema" : "https://github.com/citation-style-language/schema/raw/master/csl-citation.json" }</w:instrText>
      </w:r>
      <w:r w:rsidR="00E44452">
        <w:fldChar w:fldCharType="separate"/>
      </w:r>
      <w:r w:rsidR="00BA6C51" w:rsidRPr="00BA6C51">
        <w:rPr>
          <w:noProof/>
        </w:rPr>
        <w:t>(GIC 2014)</w:t>
      </w:r>
      <w:r w:rsidR="00E44452">
        <w:fldChar w:fldCharType="end"/>
      </w:r>
      <w:r>
        <w:t xml:space="preserve">. </w:t>
      </w:r>
      <w:r w:rsidR="00CB16A8">
        <w:t xml:space="preserve">The Botswana data </w:t>
      </w:r>
      <w:r w:rsidR="00BF25E0">
        <w:t xml:space="preserve">were acquired by the Hyperion sensor on board the </w:t>
      </w:r>
      <w:r w:rsidR="00CB16A8" w:rsidRPr="00CB16A8">
        <w:t xml:space="preserve">NASA EO-1 satellite </w:t>
      </w:r>
      <w:r w:rsidR="00BF25E0">
        <w:t>and consist of 145 bands in</w:t>
      </w:r>
      <w:r w:rsidR="006D39CE">
        <w:t xml:space="preserve"> the</w:t>
      </w:r>
      <w:r w:rsidR="00BF25E0">
        <w:t xml:space="preserve"> </w:t>
      </w:r>
      <w:r w:rsidR="00BF25E0" w:rsidRPr="00CB16A8">
        <w:t>400-2500</w:t>
      </w:r>
      <w:r w:rsidR="002951CE">
        <w:t xml:space="preserve"> </w:t>
      </w:r>
      <w:r w:rsidR="00BF25E0" w:rsidRPr="00CB16A8">
        <w:t>nm portion of the spectrum</w:t>
      </w:r>
      <w:r w:rsidR="00BF25E0">
        <w:t xml:space="preserve">, </w:t>
      </w:r>
      <w:r w:rsidR="00CB16A8" w:rsidRPr="00CB16A8">
        <w:t xml:space="preserve">at </w:t>
      </w:r>
      <w:r w:rsidR="00E504A7">
        <w:t xml:space="preserve">a </w:t>
      </w:r>
      <w:r w:rsidR="00CB16A8" w:rsidRPr="00CB16A8">
        <w:t>30</w:t>
      </w:r>
      <w:r w:rsidR="002951CE">
        <w:t xml:space="preserve"> </w:t>
      </w:r>
      <w:r w:rsidR="00CB16A8" w:rsidRPr="00CB16A8">
        <w:t>m pixel resolution</w:t>
      </w:r>
      <w:r w:rsidR="00BF25E0">
        <w:t xml:space="preserve">.  The KSC data were acquired by the </w:t>
      </w:r>
      <w:r w:rsidR="00BF25E0" w:rsidRPr="00E44452">
        <w:t>NASA AVIRIS (Airborne Visible/Infrared Imaging Spectrometer)</w:t>
      </w:r>
      <w:r w:rsidR="00BF25E0">
        <w:t xml:space="preserve"> sensor and consist of 176 bands in the </w:t>
      </w:r>
      <w:r w:rsidR="00BF25E0" w:rsidRPr="00E44452">
        <w:t>400-2500</w:t>
      </w:r>
      <w:r w:rsidR="002951CE">
        <w:t xml:space="preserve"> </w:t>
      </w:r>
      <w:r w:rsidR="00BF25E0" w:rsidRPr="00E44452">
        <w:t>nm</w:t>
      </w:r>
      <w:r w:rsidR="00BF25E0">
        <w:t xml:space="preserve"> range, acquired at a spatial resolution of 18</w:t>
      </w:r>
      <w:r w:rsidR="002951CE">
        <w:t xml:space="preserve"> </w:t>
      </w:r>
      <w:r w:rsidR="00BF25E0">
        <w:t>m</w:t>
      </w:r>
      <w:r w:rsidR="00BF25E0" w:rsidRPr="00E44452">
        <w:t xml:space="preserve">. </w:t>
      </w:r>
      <w:r w:rsidR="00BF25E0">
        <w:t xml:space="preserve"> </w:t>
      </w:r>
    </w:p>
    <w:p w14:paraId="1E2EFC07" w14:textId="77777777" w:rsidR="00DE5BA5" w:rsidRDefault="00DE5BA5" w:rsidP="00921513">
      <w:pPr>
        <w:pStyle w:val="Newparagraph"/>
      </w:pPr>
    </w:p>
    <w:p w14:paraId="21A4E716" w14:textId="6AF6EEAB" w:rsidR="00851D86" w:rsidRDefault="00DE5BA5" w:rsidP="00DE5BA5">
      <w:pPr>
        <w:pStyle w:val="Paragraph"/>
      </w:pPr>
      <w:r>
        <w:t>[</w:t>
      </w:r>
      <w:bookmarkStart w:id="7" w:name="_Ref463953775"/>
      <w:r w:rsidR="00851D86">
        <w:t xml:space="preserve">Table </w:t>
      </w:r>
      <w:r w:rsidR="00851D86">
        <w:fldChar w:fldCharType="begin"/>
      </w:r>
      <w:r w:rsidR="00851D86">
        <w:instrText xml:space="preserve"> SEQ Table \* ARABIC </w:instrText>
      </w:r>
      <w:r w:rsidR="00851D86">
        <w:fldChar w:fldCharType="separate"/>
      </w:r>
      <w:r w:rsidR="00567C56">
        <w:rPr>
          <w:noProof/>
        </w:rPr>
        <w:t>1</w:t>
      </w:r>
      <w:r w:rsidR="00851D86">
        <w:fldChar w:fldCharType="end"/>
      </w:r>
      <w:bookmarkEnd w:id="7"/>
      <w:r w:rsidR="00921513">
        <w:t xml:space="preserve">.  </w:t>
      </w:r>
      <w:r w:rsidR="00851D86">
        <w:t>Data sets</w:t>
      </w:r>
      <w:r>
        <w:t>]</w:t>
      </w:r>
    </w:p>
    <w:p w14:paraId="1833BAB0" w14:textId="77777777" w:rsidR="00664D52" w:rsidRDefault="00664D52" w:rsidP="00921513">
      <w:pPr>
        <w:keepNext/>
        <w:keepLines/>
        <w:spacing w:line="360" w:lineRule="auto"/>
        <w:jc w:val="both"/>
      </w:pPr>
    </w:p>
    <w:p w14:paraId="138DBBF8" w14:textId="680B3030" w:rsidR="00664D52" w:rsidRDefault="00664D52" w:rsidP="00664D52">
      <w:pPr>
        <w:pStyle w:val="Heading2"/>
      </w:pPr>
      <w:r>
        <w:t>Evaluation</w:t>
      </w:r>
    </w:p>
    <w:p w14:paraId="12406F29" w14:textId="2B39D8D8" w:rsidR="00B60BB2" w:rsidRDefault="00422B73" w:rsidP="00C43DA8">
      <w:pPr>
        <w:pStyle w:val="Paragraph"/>
      </w:pPr>
      <w:r>
        <w:t xml:space="preserve">The proposed Feature Clustering and Ranking (FCR) method </w:t>
      </w:r>
      <w:r w:rsidR="0094651E">
        <w:t>wa</w:t>
      </w:r>
      <w:r>
        <w:t xml:space="preserve">s compared </w:t>
      </w:r>
      <w:r w:rsidR="009C3241">
        <w:t>to</w:t>
      </w:r>
      <w:r>
        <w:t xml:space="preserve"> a number of </w:t>
      </w:r>
      <w:r w:rsidR="00CE603D">
        <w:t xml:space="preserve">other established </w:t>
      </w:r>
      <w:r>
        <w:t xml:space="preserve">feature selection </w:t>
      </w:r>
      <w:r w:rsidR="0094651E">
        <w:t>methods</w:t>
      </w:r>
      <w:r>
        <w:t>.</w:t>
      </w:r>
      <w:r w:rsidR="00211FFA">
        <w:t xml:space="preserve">  </w:t>
      </w:r>
      <w:r w:rsidR="00903E36">
        <w:t xml:space="preserve">We adopted a similar, although reduced, evaluation approach to that of </w:t>
      </w:r>
      <w:r w:rsidR="00903E3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03E36">
        <w:fldChar w:fldCharType="separate"/>
      </w:r>
      <w:r w:rsidR="00903E36" w:rsidRPr="00874308">
        <w:rPr>
          <w:noProof/>
        </w:rPr>
        <w:t xml:space="preserve">Brown et al. </w:t>
      </w:r>
      <w:r w:rsidR="00903E36">
        <w:rPr>
          <w:noProof/>
        </w:rPr>
        <w:t>(</w:t>
      </w:r>
      <w:r w:rsidR="00903E36" w:rsidRPr="00874308">
        <w:rPr>
          <w:noProof/>
        </w:rPr>
        <w:t>2012)</w:t>
      </w:r>
      <w:r w:rsidR="00903E36">
        <w:fldChar w:fldCharType="end"/>
      </w:r>
      <w:r w:rsidR="00EA0D71">
        <w:t xml:space="preserve"> and </w:t>
      </w:r>
      <w:r w:rsidR="00EA0D71">
        <w:fldChar w:fldCharType="begin" w:fldLock="1"/>
      </w:r>
      <w:r w:rsidR="00BA6C51">
        <w:instrText>ADDIN CSL_CITATION { "citationItems" : [ { "id" : "ITEM-1", "itemData" : { "DOI" : "10.1080/01431161.2013.827815", "ISBN" : "0143-1161", "ISSN" : "0143-1161", "abstract" : "Band selection (dimensionality reduction) plays an essential role in hyper-spectral image processing and applications. This article presents a unified comparison framework for systematic performance comparison of filter-based feature selection models and conducts a comparative evaluation of four methods: maximal minimal associated index (MMAIQ), mutual information-based max-dependency criterion (mRMR), relief feature selection (Relief-F), and correlation-based feature selection (CFS) for hyper-spectral band selection. The evaluation is based on the performance of effectiveness, robustness, and classification accuracy, which involves five measuring indices: class separability, feature entropy, feature stability, feature redundancy, and classification accuracy. Three images acquired by different sensors were used to investigate the performance of the metrics. Experimental results show the best results for MMAIQ for all data sets in terms of used measurements, except for feature stability where mRMR and Reli...", "author" : [ { "dropping-particle" : "", "family" : "Wu", "given" : "Bo", "non-dropping-particle" : "", "parse-names" : false, "suffix" : "" }, { "dropping-particle" : "", "family" : "Chen", "given" : "Chongcheng", "non-dropping-particle" : "", "parse-names" : false, "suffix" : "" }, { "dropping-particle" : "", "family" : "Kechadi", "given" : "Tahar Mohand", "non-dropping-particle" : "", "parse-names" : false, "suffix" : "" }, { "dropping-particle" : "", "family" : "Sun", "given" : "Liya", "non-dropping-particle" : "", "parse-names" : false, "suffix" : "" } ], "container-title" : "International Journal of Remote Sensing", "id" : "ITEM-1", "issue" : "22", "issued" : { "date-parts" : [ [ "2013", "11", "20" ] ] }, "note" : "Good paper comparing various FS methods on hyperspectral data. Their method that they compare is contained in a separate paper.\n\nThey eval on stabilitty, accuracy and a number of other measures.\n\nThey do not do any significance checking.\n\nNB They eval on an increasing num of features. \n\nThey seem to know their stuff.", "page" : "7974-7990", "title" : "A comparative evaluation of filter-based feature selection methods for hyper-spectral band selection", "type" : "article-journal", "volume" : "34" }, "uris" : [ "http://www.mendeley.com/documents/?uuid=2ad2f0cb-0514-4605-8242-d6a4a424cc07" ] } ], "mendeley" : { "formattedCitation" : "(Wu et al. 2013)", "manualFormatting" : "Wu et al. (2013)", "plainTextFormattedCitation" : "(Wu et al. 2013)", "previouslyFormattedCitation" : "(Wu et al. 2013)" }, "properties" : { "noteIndex" : 0 }, "schema" : "https://github.com/citation-style-language/schema/raw/master/csl-citation.json" }</w:instrText>
      </w:r>
      <w:r w:rsidR="00EA0D71">
        <w:fldChar w:fldCharType="separate"/>
      </w:r>
      <w:r w:rsidR="00EA0D71" w:rsidRPr="00EA0D71">
        <w:rPr>
          <w:noProof/>
        </w:rPr>
        <w:t xml:space="preserve">Wu et al. </w:t>
      </w:r>
      <w:r w:rsidR="00EA0D71">
        <w:rPr>
          <w:noProof/>
        </w:rPr>
        <w:t>(</w:t>
      </w:r>
      <w:r w:rsidR="00EA0D71" w:rsidRPr="00EA0D71">
        <w:rPr>
          <w:noProof/>
        </w:rPr>
        <w:t>2013)</w:t>
      </w:r>
      <w:r w:rsidR="00EA0D71">
        <w:fldChar w:fldCharType="end"/>
      </w:r>
      <w:r w:rsidR="00903E36">
        <w:t xml:space="preserve">.  </w:t>
      </w:r>
      <w:r w:rsidR="00211FFA">
        <w:t xml:space="preserve">The </w:t>
      </w:r>
      <w:r w:rsidR="00980E9E">
        <w:t xml:space="preserve">compared </w:t>
      </w:r>
      <w:r w:rsidR="00211FFA">
        <w:t xml:space="preserve">methods </w:t>
      </w:r>
      <w:r w:rsidR="00276C77">
        <w:t>include</w:t>
      </w:r>
      <w:r w:rsidR="0094651E">
        <w:t>d</w:t>
      </w:r>
      <w:r w:rsidR="00211FFA">
        <w:t xml:space="preserve"> </w:t>
      </w:r>
      <w:r w:rsidR="00276C77">
        <w:t>the s</w:t>
      </w:r>
      <w:r w:rsidR="00211FFA">
        <w:t xml:space="preserve">tandard </w:t>
      </w:r>
      <w:r w:rsidR="008B5207">
        <w:t xml:space="preserve">selection </w:t>
      </w:r>
      <w:r w:rsidR="00276C77">
        <w:t xml:space="preserve">approaches of </w:t>
      </w:r>
      <w:r w:rsidR="00211FFA">
        <w:t xml:space="preserve">ranking, </w:t>
      </w:r>
      <w:r w:rsidR="00AB6411">
        <w:t>FS</w:t>
      </w:r>
      <w:r w:rsidR="00211FFA">
        <w:t xml:space="preserve"> and </w:t>
      </w:r>
      <w:r w:rsidR="00AB6411">
        <w:t>BE</w:t>
      </w:r>
      <w:r w:rsidR="00276C77">
        <w:t xml:space="preserve">.  </w:t>
      </w:r>
      <w:r w:rsidR="0094651E">
        <w:t>The</w:t>
      </w:r>
      <w:r w:rsidR="00613F66">
        <w:t>se</w:t>
      </w:r>
      <w:r w:rsidR="00874308">
        <w:t xml:space="preserve"> </w:t>
      </w:r>
      <w:r w:rsidR="0094651E">
        <w:t xml:space="preserve">standard </w:t>
      </w:r>
      <w:r w:rsidR="00874308">
        <w:t>approaches</w:t>
      </w:r>
      <w:r w:rsidR="0094651E">
        <w:t xml:space="preserve"> and</w:t>
      </w:r>
      <w:r w:rsidR="00276C77">
        <w:t xml:space="preserve"> FCR, </w:t>
      </w:r>
      <w:r w:rsidR="0094651E">
        <w:t>were each</w:t>
      </w:r>
      <w:r w:rsidR="00276C77">
        <w:t xml:space="preserve"> evaluated with </w:t>
      </w:r>
      <w:r w:rsidR="00874308">
        <w:t xml:space="preserve">two different feature </w:t>
      </w:r>
      <w:r w:rsidR="008B5207">
        <w:t xml:space="preserve">relevance </w:t>
      </w:r>
      <w:r w:rsidR="00874308">
        <w:t xml:space="preserve">criteria: </w:t>
      </w:r>
      <w:r w:rsidR="00276C77">
        <w:t xml:space="preserve">MI and </w:t>
      </w:r>
      <w:r w:rsidR="00874308">
        <w:t xml:space="preserve">the </w:t>
      </w:r>
      <w:r w:rsidR="00FE2B28">
        <w:t xml:space="preserve">naïve </w:t>
      </w:r>
      <w:r w:rsidR="00276C77">
        <w:t xml:space="preserve">Bayes classification accuracy.  </w:t>
      </w:r>
      <w:r w:rsidR="001B64DA">
        <w:t xml:space="preserve">The MI relevance criterion for FCR and ranking approaches </w:t>
      </w:r>
      <w:r w:rsidR="00E85F89">
        <w:t xml:space="preserve">finds the MI </w:t>
      </w:r>
      <w:r w:rsidR="001B64DA">
        <w:t>between individual features and the class labels</w:t>
      </w:r>
      <w:r w:rsidR="00E85F89">
        <w:t>.</w:t>
      </w:r>
      <w:r w:rsidR="001B64DA">
        <w:t xml:space="preserve">  </w:t>
      </w:r>
      <w:r w:rsidR="001D384F">
        <w:t xml:space="preserve">To integrate the MI </w:t>
      </w:r>
      <w:r w:rsidR="001B64DA">
        <w:t xml:space="preserve">relevance </w:t>
      </w:r>
      <w:r w:rsidR="001D384F">
        <w:t xml:space="preserve">criterion into FS and BE, it is necessary to compute the MI of </w:t>
      </w:r>
      <w:r w:rsidR="001B64DA">
        <w:t>a set of multiple candidate</w:t>
      </w:r>
      <w:r w:rsidR="001D384F">
        <w:t xml:space="preserve"> features with the class labels.  In this situation, the </w:t>
      </w:r>
      <w:r w:rsidR="001B64DA">
        <w:t xml:space="preserve">candidate </w:t>
      </w:r>
      <w:r w:rsidR="001D384F">
        <w:t xml:space="preserve">features </w:t>
      </w:r>
      <w:r w:rsidR="00490746">
        <w:t xml:space="preserve">are first merged into a joint variable </w:t>
      </w:r>
      <w:r w:rsidR="001D384F">
        <w:t>and then the MI of the class labels with this joint variable</w:t>
      </w:r>
      <w:r w:rsidR="00490746">
        <w:t xml:space="preserve"> is </w:t>
      </w:r>
      <w:r w:rsidR="00490746">
        <w:lastRenderedPageBreak/>
        <w:t>computed</w:t>
      </w:r>
      <w:r w:rsidR="0023284A">
        <w:t xml:space="preserve"> </w:t>
      </w:r>
      <w:r w:rsidR="0023284A">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23284A">
        <w:fldChar w:fldCharType="separate"/>
      </w:r>
      <w:r w:rsidR="00BA6C51" w:rsidRPr="00BA6C51">
        <w:rPr>
          <w:noProof/>
        </w:rPr>
        <w:t>(Brown et al. 2012)</w:t>
      </w:r>
      <w:r w:rsidR="0023284A">
        <w:fldChar w:fldCharType="end"/>
      </w:r>
      <w:r w:rsidR="001D384F">
        <w:t xml:space="preserve">.  </w:t>
      </w:r>
      <w:r w:rsidR="003663A7">
        <w:t xml:space="preserve">We used </w:t>
      </w:r>
      <w:r w:rsidR="001D384F">
        <w:t xml:space="preserve">histograms with </w:t>
      </w:r>
      <w:r w:rsidR="00957D6D">
        <w:t>ten</w:t>
      </w:r>
      <w:r w:rsidR="001D384F">
        <w:t xml:space="preserve"> </w:t>
      </w:r>
      <w:r w:rsidR="003663A7">
        <w:t>bin</w:t>
      </w:r>
      <w:r w:rsidR="001D384F">
        <w:t xml:space="preserve">s along each dimension </w:t>
      </w:r>
      <w:r w:rsidR="003663A7">
        <w:t xml:space="preserve">to approximate probability densities for both the MI and </w:t>
      </w:r>
      <w:r w:rsidR="005122E9">
        <w:t>naive</w:t>
      </w:r>
      <w:r w:rsidR="003663A7">
        <w:t xml:space="preserve"> Bayes criteria</w:t>
      </w:r>
      <w:r w:rsidR="00FE3E84">
        <w:t xml:space="preserve"> </w:t>
      </w:r>
      <w:r w:rsidR="00FE3E84">
        <w:fldChar w:fldCharType="begin" w:fldLock="1"/>
      </w:r>
      <w:r w:rsidR="00BA6C51">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"noteIndex" : 0 }, "schema" : "https://github.com/citation-style-language/schema/raw/master/csl-citation.json" }</w:instrText>
      </w:r>
      <w:r w:rsidR="00FE3E84">
        <w:fldChar w:fldCharType="separate"/>
      </w:r>
      <w:r w:rsidR="00BA6C51" w:rsidRPr="00BA6C51">
        <w:rPr>
          <w:noProof/>
        </w:rPr>
        <w:t>(Webb 2002)</w:t>
      </w:r>
      <w:r w:rsidR="00FE3E84">
        <w:fldChar w:fldCharType="end"/>
      </w:r>
      <w:r w:rsidR="003663A7">
        <w:t xml:space="preserve">.  </w:t>
      </w:r>
      <w:r w:rsidR="006E355B">
        <w:t xml:space="preserve">This approximation is made to avoid </w:t>
      </w:r>
      <w:r w:rsidR="001B325E">
        <w:t xml:space="preserve">difficulties </w:t>
      </w:r>
      <w:r w:rsidR="009B6028">
        <w:t>and inefficiencies associated with</w:t>
      </w:r>
      <w:r w:rsidR="006E355B">
        <w:t xml:space="preserve"> estimating </w:t>
      </w:r>
      <w:r w:rsidR="001B325E">
        <w:t>probability densities</w:t>
      </w:r>
      <w:r w:rsidR="006E355B">
        <w:t xml:space="preserve"> for continuous variables </w:t>
      </w:r>
      <w:r w:rsidR="006E355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6E355B">
        <w:fldChar w:fldCharType="separate"/>
      </w:r>
      <w:r w:rsidR="00BA6C51" w:rsidRPr="00BA6C51">
        <w:rPr>
          <w:noProof/>
        </w:rPr>
        <w:t>(Brown et al. 2012)</w:t>
      </w:r>
      <w:r w:rsidR="006E355B">
        <w:fldChar w:fldCharType="end"/>
      </w:r>
      <w:r w:rsidR="006E355B">
        <w:t>.</w:t>
      </w:r>
      <w:r w:rsidR="00756CA2">
        <w:t xml:space="preserve">  </w:t>
      </w:r>
    </w:p>
    <w:p w14:paraId="4621BEF9" w14:textId="77777777" w:rsidR="0007269E" w:rsidRDefault="0007269E" w:rsidP="00C43DA8">
      <w:pPr>
        <w:pStyle w:val="Paragraph"/>
      </w:pPr>
    </w:p>
    <w:p w14:paraId="2D79406B" w14:textId="3B9E5434" w:rsidR="00422B73" w:rsidRDefault="00AA2C03" w:rsidP="00C43DA8">
      <w:pPr>
        <w:pStyle w:val="Newparagraph"/>
      </w:pP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fldChar w:fldCharType="separate"/>
      </w:r>
      <w:r w:rsidRPr="00874308">
        <w:rPr>
          <w:noProof/>
        </w:rPr>
        <w:t xml:space="preserve">Brown et al. </w:t>
      </w:r>
      <w:r>
        <w:rPr>
          <w:noProof/>
        </w:rPr>
        <w:t>(</w:t>
      </w:r>
      <w:r w:rsidRPr="00874308">
        <w:rPr>
          <w:noProof/>
        </w:rPr>
        <w:t>2012)</w:t>
      </w:r>
      <w:r>
        <w:fldChar w:fldCharType="end"/>
      </w:r>
      <w:r>
        <w:t xml:space="preserve"> </w:t>
      </w:r>
      <w:r w:rsidR="009C3241">
        <w:t>compared</w:t>
      </w:r>
      <w:r>
        <w:t xml:space="preserve"> the performance</w:t>
      </w:r>
      <w:r w:rsidR="001C40F9">
        <w:t xml:space="preserve"> of </w:t>
      </w:r>
      <w:r w:rsidR="00613F66">
        <w:t xml:space="preserve">several </w:t>
      </w:r>
      <w:r w:rsidR="0094651E">
        <w:t xml:space="preserve">feature selection criteria </w:t>
      </w:r>
      <w:r>
        <w:t xml:space="preserve">in redundant high dimensional spaces, and </w:t>
      </w:r>
      <w:r w:rsidR="0094651E">
        <w:t>found the JMI criterion</w:t>
      </w:r>
      <w:r w:rsidR="00FE7DC0">
        <w:t xml:space="preserve"> </w:t>
      </w:r>
      <w:r w:rsidR="00E77E59">
        <w:t>gave</w:t>
      </w:r>
      <w:r w:rsidR="0094651E">
        <w:t xml:space="preserve"> the best overall performance</w:t>
      </w:r>
      <w:r w:rsidR="009C3241">
        <w:t xml:space="preserve"> in terms of classification accuracy and stability</w:t>
      </w:r>
      <w:r>
        <w:t xml:space="preserve">.  </w:t>
      </w:r>
      <w:r w:rsidR="007D269D">
        <w:t xml:space="preserve">Based on </w:t>
      </w:r>
      <w:r w:rsidR="003663A7">
        <w:t>these</w:t>
      </w:r>
      <w:r w:rsidR="007D269D">
        <w:t xml:space="preserve"> results, </w:t>
      </w:r>
      <w:r w:rsidR="008B5207">
        <w:t xml:space="preserve">FS with the </w:t>
      </w:r>
      <w:r w:rsidR="00FE7DC0">
        <w:t xml:space="preserve">JMI </w:t>
      </w:r>
      <w:r w:rsidR="008B5207">
        <w:t xml:space="preserve">criterion </w:t>
      </w:r>
      <w:r w:rsidR="00E77E59">
        <w:t xml:space="preserve">was included </w:t>
      </w:r>
      <w:r w:rsidR="00613F66">
        <w:t xml:space="preserve">in our study </w:t>
      </w:r>
      <w:r w:rsidR="00E77E59">
        <w:t xml:space="preserve">to </w:t>
      </w:r>
      <w:r w:rsidR="00613F66">
        <w:t>represent the</w:t>
      </w:r>
      <w:r w:rsidR="00FE7DC0">
        <w:t xml:space="preserve"> </w:t>
      </w:r>
      <w:r w:rsidR="00DB43AD">
        <w:t>‘</w:t>
      </w:r>
      <w:r w:rsidR="00FE7DC0">
        <w:t>state</w:t>
      </w:r>
      <w:r w:rsidR="001B4634">
        <w:t xml:space="preserve"> </w:t>
      </w:r>
      <w:r w:rsidR="00FE7DC0">
        <w:t>of</w:t>
      </w:r>
      <w:r w:rsidR="001B4634">
        <w:t xml:space="preserve"> </w:t>
      </w:r>
      <w:r w:rsidR="00FE7DC0">
        <w:t>the</w:t>
      </w:r>
      <w:r w:rsidR="001B4634">
        <w:t xml:space="preserve"> </w:t>
      </w:r>
      <w:r w:rsidR="00FE7DC0">
        <w:t>art</w:t>
      </w:r>
      <w:r w:rsidR="00DB43AD">
        <w:t>’</w:t>
      </w:r>
      <w:r w:rsidR="00FE7DC0">
        <w:t xml:space="preserve"> performance.</w:t>
      </w:r>
      <w:r w:rsidR="00B1725F">
        <w:t xml:space="preserve">  </w:t>
      </w:r>
      <w:r w:rsidR="00422B73">
        <w:t xml:space="preserve">The JMI measure for feature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oMath>
      <w:r w:rsidR="00422B73">
        <w:t xml:space="preserve">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C43DA8" w14:paraId="18B56FE1" w14:textId="77777777" w:rsidTr="0062433A">
        <w:trPr>
          <w:trHeight w:val="1135"/>
        </w:trPr>
        <w:tc>
          <w:tcPr>
            <w:tcW w:w="4725" w:type="pct"/>
            <w:vAlign w:val="center"/>
          </w:tcPr>
          <w:p w14:paraId="1FA90258" w14:textId="76D9DBE5" w:rsidR="00C43DA8" w:rsidRPr="00C43DA8" w:rsidRDefault="00CF3DFB" w:rsidP="00D22A1B">
            <w:pPr>
              <w:pStyle w:val="Displayedequation"/>
            </w:pPr>
            <m:oMathPara>
              <m:oMathParaPr>
                <m:jc m:val="center"/>
              </m:oMathParaPr>
              <m:oMath>
                <m:sSub>
                  <m:sSubPr>
                    <m:ctrlPr>
                      <w:rPr>
                        <w:rFonts w:ascii="Cambria Math" w:hAnsi="Cambria Math"/>
                      </w:rPr>
                    </m:ctrlPr>
                  </m:sSubPr>
                  <m:e>
                    <m:r>
                      <w:rPr>
                        <w:rFonts w:ascii="Cambria Math" w:hAnsi="Cambria Math"/>
                      </w:rPr>
                      <m:t>J</m:t>
                    </m:r>
                  </m:e>
                  <m:sub>
                    <m:r>
                      <m:rPr>
                        <m:sty m:val="p"/>
                      </m:rPr>
                      <w:rPr>
                        <w:rFonts w:ascii="Cambria Math" w:hAnsi="Cambria Math"/>
                      </w:rPr>
                      <m:t>jmi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S</m:t>
                    </m:r>
                  </m:sub>
                  <m:sup/>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Y</m:t>
                    </m:r>
                    <m:r>
                      <m:rPr>
                        <m:sty m:val="p"/>
                      </m:rPr>
                      <w:rPr>
                        <w:rFonts w:ascii="Cambria Math" w:hAnsi="Cambria Math"/>
                      </w:rPr>
                      <m:t>)</m:t>
                    </m:r>
                  </m:e>
                </m:nary>
              </m:oMath>
            </m:oMathPara>
          </w:p>
        </w:tc>
        <w:tc>
          <w:tcPr>
            <w:tcW w:w="275" w:type="pct"/>
            <w:vAlign w:val="center"/>
          </w:tcPr>
          <w:p w14:paraId="2AD3C190" w14:textId="77777777" w:rsidR="00C43DA8" w:rsidRPr="003B5532" w:rsidRDefault="00C43DA8" w:rsidP="00D22A1B">
            <w:pPr>
              <w:pStyle w:val="Displayedequation"/>
            </w:pPr>
            <w:r w:rsidRPr="003B5532">
              <w:t>(</w:t>
            </w:r>
            <w:r>
              <w:fldChar w:fldCharType="begin"/>
            </w:r>
            <w:r>
              <w:instrText xml:space="preserve"> SEQ MyEquation \* ARABIC </w:instrText>
            </w:r>
            <w:r>
              <w:fldChar w:fldCharType="separate"/>
            </w:r>
            <w:r w:rsidR="00567C56">
              <w:rPr>
                <w:noProof/>
              </w:rPr>
              <w:t>2</w:t>
            </w:r>
            <w:r>
              <w:fldChar w:fldCharType="end"/>
            </w:r>
            <w:r w:rsidRPr="003B5532">
              <w:t>)</w:t>
            </w:r>
          </w:p>
        </w:tc>
      </w:tr>
    </w:tbl>
    <w:p w14:paraId="2D854D4D" w14:textId="77777777" w:rsidR="00AE08BC" w:rsidRDefault="00422B73" w:rsidP="00C43DA8">
      <w:pPr>
        <w:pStyle w:val="Newparagraph"/>
      </w:pPr>
      <w:r>
        <w:t xml:space="preserve">where </w:t>
      </w:r>
      <m:oMath>
        <m:r>
          <w:rPr>
            <w:rFonts w:ascii="Cambria Math" w:hAnsi="Cambria Math"/>
          </w:rPr>
          <m:t>Y</m:t>
        </m:r>
      </m:oMath>
      <w:r>
        <w:t xml:space="preserve"> are the class labels</w:t>
      </w:r>
      <w:r w:rsidR="00E77E59">
        <w:t xml:space="preserve"> and</w:t>
      </w:r>
      <w:r>
        <w:t xml:space="preserve"> </w:t>
      </w:r>
      <m:oMath>
        <m:r>
          <w:rPr>
            <w:rFonts w:ascii="Cambria Math" w:hAnsi="Cambria Math"/>
          </w:rPr>
          <m:t>S</m:t>
        </m:r>
      </m:oMath>
      <w:r>
        <w:t xml:space="preserve"> is the set of </w:t>
      </w:r>
      <w:r w:rsidR="00E77E59">
        <w:t xml:space="preserve">previously </w:t>
      </w:r>
      <w:r>
        <w:t>selected features.  JMI considers the MI between the class labels and the joint variable</w:t>
      </w:r>
      <w:r w:rsidR="00E77E59">
        <w:t>s</w:t>
      </w:r>
      <w:r>
        <w:t xml:space="preserve"> </w:t>
      </w:r>
      <m:oMath>
        <m:sSub>
          <m:sSubPr>
            <m:ctrlPr>
              <w:rPr>
                <w:rFonts w:ascii="Cambria Math" w:hAnsi="Cambria Math"/>
                <w:i/>
                <w:lang w:eastAsia="en-ZA"/>
              </w:rPr>
            </m:ctrlPr>
          </m:sSubPr>
          <m:e>
            <m:r>
              <w:rPr>
                <w:rFonts w:ascii="Cambria Math" w:hAnsi="Cambria Math"/>
              </w:rPr>
              <m:t>X</m:t>
            </m:r>
          </m:e>
          <m:sub>
            <m:r>
              <w:rPr>
                <w:rFonts w:ascii="Cambria Math" w:hAnsi="Cambria Math"/>
              </w:rPr>
              <m:t>k</m:t>
            </m:r>
          </m:sub>
        </m:sSub>
        <m:sSub>
          <m:sSubPr>
            <m:ctrlPr>
              <w:rPr>
                <w:rFonts w:ascii="Cambria Math" w:hAnsi="Cambria Math"/>
                <w:i/>
                <w:lang w:eastAsia="en-ZA"/>
              </w:rPr>
            </m:ctrlPr>
          </m:sSubPr>
          <m:e>
            <m:r>
              <w:rPr>
                <w:rFonts w:ascii="Cambria Math" w:hAnsi="Cambria Math"/>
              </w:rPr>
              <m:t>X</m:t>
            </m:r>
          </m:e>
          <m:sub>
            <m:r>
              <w:rPr>
                <w:rFonts w:ascii="Cambria Math" w:hAnsi="Cambria Math"/>
              </w:rPr>
              <m:t>j</m:t>
            </m:r>
          </m:sub>
        </m:sSub>
      </m:oMath>
      <w:r>
        <w:rPr>
          <w:lang w:eastAsia="en-ZA"/>
        </w:rPr>
        <w:t xml:space="preserve">, which </w:t>
      </w:r>
      <w:r w:rsidR="00E77E59">
        <w:rPr>
          <w:lang w:eastAsia="en-ZA"/>
        </w:rPr>
        <w:t>are</w:t>
      </w:r>
      <w:r>
        <w:rPr>
          <w:lang w:eastAsia="en-ZA"/>
        </w:rPr>
        <w:t xml:space="preserve"> the pairwise combination</w:t>
      </w:r>
      <w:r w:rsidR="00E77E59">
        <w:rPr>
          <w:lang w:eastAsia="en-ZA"/>
        </w:rPr>
        <w:t>s</w:t>
      </w:r>
      <w:r>
        <w:rPr>
          <w:lang w:eastAsia="en-ZA"/>
        </w:rPr>
        <w:t xml:space="preserve"> of the </w:t>
      </w:r>
      <w:r w:rsidR="006D39CE">
        <w:rPr>
          <w:lang w:eastAsia="en-ZA"/>
        </w:rPr>
        <w:t xml:space="preserve">candidate </w:t>
      </w:r>
      <w:r>
        <w:rPr>
          <w:lang w:eastAsia="en-ZA"/>
        </w:rPr>
        <w:t xml:space="preserve">feature with each feature already selected.  It </w:t>
      </w:r>
      <w:r w:rsidR="00E77E59">
        <w:rPr>
          <w:lang w:eastAsia="en-ZA"/>
        </w:rPr>
        <w:t xml:space="preserve">measures </w:t>
      </w:r>
      <w:r w:rsidR="003A3B01">
        <w:rPr>
          <w:lang w:eastAsia="en-ZA"/>
        </w:rPr>
        <w:t>how well the</w:t>
      </w:r>
      <w:r w:rsidR="00B1725F">
        <w:rPr>
          <w:lang w:eastAsia="en-ZA"/>
        </w:rPr>
        <w:t xml:space="preserve"> </w:t>
      </w:r>
      <w:r w:rsidR="00E77E59">
        <w:rPr>
          <w:lang w:eastAsia="en-ZA"/>
        </w:rPr>
        <w:t>candidate</w:t>
      </w:r>
      <w:r w:rsidR="00B1725F">
        <w:rPr>
          <w:lang w:eastAsia="en-ZA"/>
        </w:rPr>
        <w:t xml:space="preserve"> feature</w:t>
      </w:r>
      <w:r>
        <w:rPr>
          <w:lang w:eastAsia="en-ZA"/>
        </w:rPr>
        <w:t xml:space="preserve"> </w:t>
      </w:r>
      <w:r w:rsidR="003A3B01">
        <w:rPr>
          <w:lang w:eastAsia="en-ZA"/>
        </w:rPr>
        <w:t>complements</w:t>
      </w:r>
      <w:r>
        <w:rPr>
          <w:lang w:eastAsia="en-ZA"/>
        </w:rPr>
        <w:t xml:space="preserve"> selected features</w:t>
      </w:r>
      <w:r w:rsidR="003A3B01">
        <w:rPr>
          <w:lang w:eastAsia="en-ZA"/>
        </w:rPr>
        <w:t xml:space="preserve"> in describing the class labels</w:t>
      </w:r>
      <w:r>
        <w:rPr>
          <w:lang w:eastAsia="en-ZA"/>
        </w:rPr>
        <w:t>.</w:t>
      </w:r>
      <w:r w:rsidR="00613F66">
        <w:rPr>
          <w:lang w:eastAsia="en-ZA"/>
        </w:rPr>
        <w:t xml:space="preserve"> </w:t>
      </w:r>
      <w:r w:rsidR="00613F66">
        <w:t xml:space="preserve">The evaluated methods and their criteria are detailed in </w:t>
      </w:r>
      <w:r w:rsidR="00613F66">
        <w:fldChar w:fldCharType="begin"/>
      </w:r>
      <w:r w:rsidR="00613F66">
        <w:instrText xml:space="preserve"> REF _Ref464223138 \h </w:instrText>
      </w:r>
      <w:r w:rsidR="00613F66">
        <w:fldChar w:fldCharType="separate"/>
      </w:r>
      <w:r w:rsidR="00567C56">
        <w:t xml:space="preserve">Table </w:t>
      </w:r>
      <w:r w:rsidR="00567C56">
        <w:rPr>
          <w:noProof/>
        </w:rPr>
        <w:t>2</w:t>
      </w:r>
      <w:r w:rsidR="00613F66">
        <w:fldChar w:fldCharType="end"/>
      </w:r>
      <w:r w:rsidR="00613F66">
        <w:t>.</w:t>
      </w:r>
    </w:p>
    <w:p w14:paraId="0391D7EB" w14:textId="6DF352EB" w:rsidR="00422B73" w:rsidRDefault="00613F66" w:rsidP="00C43DA8">
      <w:pPr>
        <w:pStyle w:val="Newparagraph"/>
        <w:rPr>
          <w:lang w:eastAsia="en-ZA"/>
        </w:rPr>
      </w:pPr>
      <w:r>
        <w:t xml:space="preserve">  </w:t>
      </w:r>
    </w:p>
    <w:p w14:paraId="195D75CA" w14:textId="6E6ED8EF" w:rsidR="004D3E92" w:rsidRDefault="00AE08BC" w:rsidP="00DE5BA5">
      <w:pPr>
        <w:pStyle w:val="Paragraph"/>
      </w:pPr>
      <w:r>
        <w:t>[</w:t>
      </w:r>
      <w:bookmarkStart w:id="8" w:name="_Ref464223138"/>
      <w:r w:rsidR="004D3E92">
        <w:t xml:space="preserve">Table </w:t>
      </w:r>
      <w:r w:rsidR="004D3E92">
        <w:fldChar w:fldCharType="begin"/>
      </w:r>
      <w:r w:rsidR="004D3E92">
        <w:instrText xml:space="preserve"> SEQ Table \* ARABIC </w:instrText>
      </w:r>
      <w:r w:rsidR="004D3E92">
        <w:fldChar w:fldCharType="separate"/>
      </w:r>
      <w:r w:rsidR="00567C56">
        <w:rPr>
          <w:noProof/>
        </w:rPr>
        <w:t>2</w:t>
      </w:r>
      <w:r w:rsidR="004D3E92">
        <w:fldChar w:fldCharType="end"/>
      </w:r>
      <w:bookmarkEnd w:id="8"/>
      <w:r w:rsidR="00FD6200">
        <w:t>.</w:t>
      </w:r>
      <w:r w:rsidR="004D3E92">
        <w:t xml:space="preserve">  Method</w:t>
      </w:r>
      <w:r w:rsidR="008B5207">
        <w:t xml:space="preserve"> and criteria combination</w:t>
      </w:r>
      <w:r>
        <w:t>]</w:t>
      </w:r>
    </w:p>
    <w:p w14:paraId="1CFEC864" w14:textId="77777777" w:rsidR="004D3E92" w:rsidRDefault="004D3E92" w:rsidP="004D3E92">
      <w:pPr>
        <w:spacing w:line="360" w:lineRule="auto"/>
        <w:jc w:val="both"/>
      </w:pPr>
    </w:p>
    <w:p w14:paraId="787B8F41" w14:textId="494D4211" w:rsidR="00895C65" w:rsidRDefault="00895C65" w:rsidP="00B46EE7">
      <w:pPr>
        <w:pStyle w:val="Newparagraph"/>
      </w:pPr>
      <w:r>
        <w:t xml:space="preserve">To quantify the stability of the selected features, we used </w:t>
      </w:r>
      <w:r w:rsidR="005153CD">
        <w:t>the</w:t>
      </w:r>
      <w:r>
        <w:t xml:space="preserve"> consistency index</w:t>
      </w:r>
      <w:r w:rsidR="005153CD">
        <w:t xml:space="preserve"> developed by </w:t>
      </w:r>
      <w:r w:rsidR="005153CD">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"manualFormatting" : "Kuncheva (2007)", "plainTextFormattedCitation" : "(Kuncheva 2007)", "previouslyFormattedCitation" : "(Kuncheva 2007)" }, "properties" : { "noteIndex" : 0 }, "schema" : "https://github.com/citation-style-language/schema/raw/master/csl-citation.json" }</w:instrText>
      </w:r>
      <w:r w:rsidR="005153CD">
        <w:fldChar w:fldCharType="separate"/>
      </w:r>
      <w:r w:rsidR="005153CD" w:rsidRPr="005153CD">
        <w:rPr>
          <w:noProof/>
        </w:rPr>
        <w:t xml:space="preserve">Kuncheva </w:t>
      </w:r>
      <w:r w:rsidR="005153CD">
        <w:rPr>
          <w:noProof/>
        </w:rPr>
        <w:t>(</w:t>
      </w:r>
      <w:r w:rsidR="005153CD" w:rsidRPr="005153CD">
        <w:rPr>
          <w:noProof/>
        </w:rPr>
        <w:t>2007)</w:t>
      </w:r>
      <w:r w:rsidR="005153CD">
        <w:fldChar w:fldCharType="end"/>
      </w:r>
      <w:r w:rsidR="005153CD">
        <w:t xml:space="preserve">.  </w:t>
      </w:r>
      <w:r w:rsidR="00A4479E">
        <w:t>If</w:t>
      </w:r>
      <m:oMath>
        <m:r>
          <w:rPr>
            <w:rFonts w:ascii="Cambria Math" w:hAnsi="Cambria Math"/>
          </w:rPr>
          <m:t xml:space="preserve"> A</m:t>
        </m:r>
      </m:oMath>
      <w:r w:rsidR="00A4479E">
        <w:t xml:space="preserve"> and </w:t>
      </w:r>
      <m:oMath>
        <m:r>
          <w:rPr>
            <w:rFonts w:ascii="Cambria Math" w:hAnsi="Cambria Math"/>
          </w:rPr>
          <m:t>B</m:t>
        </m:r>
      </m:oMath>
      <w:r w:rsidR="00A4479E">
        <w:t xml:space="preserve"> and are subsets of the full feature set </w:t>
      </w:r>
      <m:oMath>
        <m:r>
          <w:rPr>
            <w:rFonts w:ascii="Cambria Math" w:hAnsi="Cambria Math"/>
          </w:rPr>
          <m:t>X</m:t>
        </m:r>
      </m:oMath>
      <w:r w:rsidR="005153CD">
        <w:t xml:space="preserve">, </w:t>
      </w:r>
      <w:r w:rsidR="00494541">
        <w:t>with</w:t>
      </w:r>
      <w:r w:rsidR="005153CD">
        <w:t xml:space="preserve">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=k</m:t>
        </m:r>
      </m:oMath>
      <w:r w:rsidR="005153CD">
        <w:t xml:space="preserve">, </w:t>
      </w:r>
      <m:oMath>
        <m:r>
          <w:rPr>
            <w:rFonts w:ascii="Cambria Math" w:hAnsi="Cambria Math"/>
          </w:rPr>
          <m:t>r=</m:t>
        </m:r>
        <m:d>
          <m:dPr>
            <m:begChr m:val="|"/>
            <m:endChr m:val="|"/>
            <m:ctrlPr>
              <w:rPr>
                <w:rFonts w:ascii="Cambria Math" w:hAnsi="Cambria Math"/>
                <w:i/>
              </w:rPr>
            </m:ctrlPr>
          </m:dPr>
          <m:e>
            <m:r>
              <w:rPr>
                <w:rFonts w:ascii="Cambria Math" w:hAnsi="Cambria Math"/>
              </w:rPr>
              <m:t>A∩B</m:t>
            </m:r>
          </m:e>
        </m:d>
      </m:oMath>
      <w:r w:rsidR="005153CD">
        <w:t xml:space="preserve"> </w:t>
      </w:r>
      <w:r w:rsidR="00494541">
        <w:t xml:space="preserve">and </w:t>
      </w:r>
      <m:oMath>
        <m:r>
          <w:rPr>
            <w:rFonts w:ascii="Cambria Math" w:hAnsi="Cambria Math"/>
          </w:rPr>
          <m:t>0&lt;k&lt;</m:t>
        </m:r>
        <m:d>
          <m:dPr>
            <m:begChr m:val="|"/>
            <m:endChr m:val="|"/>
            <m:ctrlPr>
              <w:rPr>
                <w:rFonts w:ascii="Cambria Math" w:hAnsi="Cambria Math"/>
                <w:i/>
              </w:rPr>
            </m:ctrlPr>
          </m:dPr>
          <m:e>
            <m:r>
              <w:rPr>
                <w:rFonts w:ascii="Cambria Math" w:hAnsi="Cambria Math"/>
              </w:rPr>
              <m:t>X</m:t>
            </m:r>
          </m:e>
        </m:d>
        <m:r>
          <w:rPr>
            <w:rFonts w:ascii="Cambria Math" w:hAnsi="Cambria Math"/>
          </w:rPr>
          <m:t>=n</m:t>
        </m:r>
      </m:oMath>
      <w:r w:rsidR="00494541">
        <w:t>, the consistency index</w:t>
      </w:r>
      <w:r w:rsidR="005153CD">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4"/>
        <w:gridCol w:w="542"/>
      </w:tblGrid>
      <w:tr w:rsidR="00B46EE7" w14:paraId="7E00ED5B" w14:textId="77777777" w:rsidTr="00B46EE7">
        <w:trPr>
          <w:trHeight w:val="1135"/>
        </w:trPr>
        <w:tc>
          <w:tcPr>
            <w:tcW w:w="4700" w:type="pct"/>
            <w:vAlign w:val="center"/>
          </w:tcPr>
          <w:p w14:paraId="16460279" w14:textId="3CFAA8C0" w:rsidR="00B46EE7" w:rsidRPr="0040564C" w:rsidRDefault="00B46EE7" w:rsidP="00B46EE7">
            <w:pPr>
              <w:pStyle w:val="Displayedequation"/>
            </w:pPr>
            <m:oMathPara>
              <m:oMathParaPr>
                <m:jc m:val="center"/>
              </m:oMathParaPr>
              <m:oMath>
                <m:r>
                  <w:rPr>
                    <w:rFonts w:ascii="Cambria Math" w:hAnsi="Cambria Math"/>
                  </w:rPr>
                  <w:lastRenderedPageBreak/>
                  <m:t>C</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rn</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num>
                  <m:den>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tc>
        <w:tc>
          <w:tcPr>
            <w:tcW w:w="300" w:type="pct"/>
            <w:vAlign w:val="center"/>
          </w:tcPr>
          <w:p w14:paraId="5124709C" w14:textId="77777777" w:rsidR="00B46EE7" w:rsidRPr="003B5532" w:rsidRDefault="00B46EE7" w:rsidP="00B46EE7">
            <w:pPr>
              <w:pStyle w:val="Displayedequation"/>
            </w:pPr>
            <w:r w:rsidRPr="003B5532">
              <w:t>(</w:t>
            </w:r>
            <w:r>
              <w:fldChar w:fldCharType="begin"/>
            </w:r>
            <w:r>
              <w:instrText xml:space="preserve"> SEQ MyEquation \* ARABIC </w:instrText>
            </w:r>
            <w:r>
              <w:fldChar w:fldCharType="separate"/>
            </w:r>
            <w:r w:rsidR="00567C56">
              <w:rPr>
                <w:noProof/>
              </w:rPr>
              <w:t>3</w:t>
            </w:r>
            <w:r>
              <w:fldChar w:fldCharType="end"/>
            </w:r>
            <w:r w:rsidRPr="003B5532">
              <w:t>)</w:t>
            </w:r>
          </w:p>
        </w:tc>
      </w:tr>
    </w:tbl>
    <w:p w14:paraId="0E6F94EA" w14:textId="59BE5F3A" w:rsidR="001B5358" w:rsidRDefault="00494541" w:rsidP="00B46EE7">
      <w:pPr>
        <w:pStyle w:val="Newparagraph"/>
      </w:pPr>
      <w:r>
        <w:t xml:space="preserve">It’s value lies in the range </w:t>
      </w:r>
      <m:oMath>
        <m:d>
          <m:dPr>
            <m:begChr m:val="["/>
            <m:endChr m:val="]"/>
            <m:ctrlPr>
              <w:rPr>
                <w:rFonts w:ascii="Cambria Math" w:hAnsi="Cambria Math"/>
                <w:i/>
              </w:rPr>
            </m:ctrlPr>
          </m:dPr>
          <m:e>
            <m:r>
              <w:rPr>
                <w:rFonts w:ascii="Cambria Math" w:hAnsi="Cambria Math"/>
              </w:rPr>
              <m:t>-1,+1</m:t>
            </m:r>
          </m:e>
        </m:d>
      </m:oMath>
      <w:r>
        <w:t xml:space="preserve">, where positive values indicate similar sets, zero indicates a random relation </w:t>
      </w:r>
      <w:r w:rsidR="00D42C2F">
        <w:t>and negative values indicate an anti-correlation between the feature sets</w:t>
      </w:r>
      <w:r w:rsidR="00662CA9">
        <w:t xml:space="preserve"> </w:t>
      </w:r>
      <w:r w:rsidR="00B417EF">
        <w:fldChar w:fldCharType="begin" w:fldLock="1"/>
      </w:r>
      <w:r w:rsidR="00BA6C51">
        <w:instrText>ADDIN CSL_CITATION { "citationItems" : [ { "id" : "ITEM-1", "itemData" : { "ISBN" : "9780889866317", "abstract" : "Sequential forward selection (SFS) is one of the most widely used feature selection procedures. It starts with an empty set and adds one feature at each step. The estimate of the quality of the candidate subsets usually depends on the training/testing split of the data. Therefore different sequences of features may be returned from repeated runs of SFS. A substantial discrepancy between such sequences will signal a problem with the selection. A stability index is proposed here based on cardinality of the intersection and a correction for chance. The experimental results with 10 real data sets indicate that the index can be useful for selecting the final feature subset. If stability is high, then we should return a subset of features based on their total rank across the SFS runs. If stability is low, then it is better to return the feature subset which gave the minimum error across all SFS runs.", "author" : [ { "dropping-particle" : "", "family" : "Kuncheva", "given" : "L I", "non-dropping-particle" : "", "parse-names" : false, "suffix" : "" } ], "container-title" : "International Multi-conference: artificial intelligence and applications", "id" : "ITEM-1", "issued" : { "date-parts" : [ [ "2007" ] ] }, "page" : "390-395", "publisher" : "IASTED", "publisher-place" : "Innsbruck, Austria", "title" : "A stability index for feature selection", "type" : "paper-conference" }, "uris" : [ "http://www.mendeley.com/documents/?uuid=0ecabfca-9f4c-48e7-96b0-020344b1e0b9" ] } ], "mendeley" : { "formattedCitation" : "(Kuncheva 2007)", "plainTextFormattedCitation" : "(Kuncheva 2007)", "previouslyFormattedCitation" : "(Kuncheva 2007)" }, "properties" : { "noteIndex" : 0 }, "schema" : "https://github.com/citation-style-language/schema/raw/master/csl-citation.json" }</w:instrText>
      </w:r>
      <w:r w:rsidR="00B417EF">
        <w:fldChar w:fldCharType="separate"/>
      </w:r>
      <w:r w:rsidR="00BA6C51" w:rsidRPr="00BA6C51">
        <w:rPr>
          <w:noProof/>
        </w:rPr>
        <w:t>(Kuncheva 2007)</w:t>
      </w:r>
      <w:r w:rsidR="00B417EF">
        <w:fldChar w:fldCharType="end"/>
      </w:r>
      <w:r w:rsidR="00D42C2F">
        <w:t xml:space="preserve">.  </w:t>
      </w:r>
      <w:r w:rsidR="007316FE">
        <w:t xml:space="preserve">To evaluate </w:t>
      </w:r>
      <w:r w:rsidR="001B5358">
        <w:t>stability</w:t>
      </w:r>
      <w:r w:rsidR="00487B53">
        <w:t xml:space="preserve"> for a particular method</w:t>
      </w:r>
      <w:r w:rsidR="001B5358">
        <w:t xml:space="preserve">, we select features from bootstrap samples of the data.  The consistency index is found for each pairwise combination of selected features over </w:t>
      </w:r>
      <w:r w:rsidR="00957D6D">
        <w:t>ten</w:t>
      </w:r>
      <w:r w:rsidR="001B5358">
        <w:t xml:space="preserve"> bootstraps of the data</w:t>
      </w:r>
      <w:r w:rsidR="008131B7">
        <w:t xml:space="preserve"> and </w:t>
      </w:r>
      <w:r w:rsidR="007D269D">
        <w:t>averaged to give a measure of overall s</w:t>
      </w:r>
      <w:r w:rsidR="001B5358">
        <w:t xml:space="preserve">tability.  </w:t>
      </w:r>
    </w:p>
    <w:p w14:paraId="72442AB8" w14:textId="77777777" w:rsidR="001B4634" w:rsidRDefault="001B4634" w:rsidP="00B46EE7">
      <w:pPr>
        <w:pStyle w:val="Newparagraph"/>
      </w:pPr>
    </w:p>
    <w:p w14:paraId="5E5827D7" w14:textId="372332DA" w:rsidR="006E1B94" w:rsidRDefault="002C55DA" w:rsidP="00B46EE7">
      <w:pPr>
        <w:pStyle w:val="Newparagraph"/>
      </w:pPr>
      <w:r>
        <w:t>A</w:t>
      </w:r>
      <w:r w:rsidR="006E1B94">
        <w:t xml:space="preserve"> </w:t>
      </w:r>
      <w:r w:rsidR="00A05AE5">
        <w:t>k-</w:t>
      </w:r>
      <w:r w:rsidR="006E1B94">
        <w:t>nearest</w:t>
      </w:r>
      <w:r w:rsidR="00A05AE5">
        <w:t>-</w:t>
      </w:r>
      <w:r w:rsidR="006E1B94">
        <w:t>neighbour</w:t>
      </w:r>
      <w:r w:rsidR="00F27743">
        <w:t xml:space="preserve"> </w:t>
      </w:r>
      <w:r w:rsidR="00A05AE5">
        <w:t>(k-NN)</w:t>
      </w:r>
      <w:r w:rsidR="006E1B94">
        <w:t xml:space="preserve"> classifier (with </w:t>
      </w:r>
      <m:oMath>
        <m:r>
          <w:rPr>
            <w:rFonts w:ascii="Cambria Math" w:hAnsi="Cambria Math"/>
          </w:rPr>
          <m:t>k=3</m:t>
        </m:r>
      </m:oMath>
      <w:r w:rsidR="006E1B94">
        <w:t xml:space="preserve">) was used to evaluate the accuracy of the features selected by each method.  </w:t>
      </w:r>
      <w:r w:rsidR="00A05AE5">
        <w:t xml:space="preserve">k-NN is a generic classifier that makes </w:t>
      </w:r>
      <w:r w:rsidR="00B42441">
        <w:t>no</w:t>
      </w:r>
      <w:r w:rsidR="00A05AE5">
        <w:t xml:space="preserve"> assumptions about the data and requires no tuning.  While other classifiers may be more accurate in particular situations, k-NN </w:t>
      </w:r>
      <w:r w:rsidR="00F27743">
        <w:t>allows a relative comparison of the feature selection methods</w:t>
      </w:r>
      <w:r w:rsidR="00487B53">
        <w:t>,</w:t>
      </w:r>
      <w:r w:rsidR="00F27743">
        <w:t xml:space="preserve"> independent of </w:t>
      </w:r>
      <w:r w:rsidR="00A05AE5">
        <w:t xml:space="preserve">the influence of </w:t>
      </w:r>
      <w:r w:rsidR="00F27743">
        <w:t>classifier tuning for specific data.</w:t>
      </w:r>
      <w:r w:rsidR="00882C69">
        <w:t xml:space="preserve">  For each of the feature sets found from the bootstrap samples, the k-NN accuracy </w:t>
      </w:r>
      <w:r w:rsidR="00E36439">
        <w:t>was</w:t>
      </w:r>
      <w:r w:rsidR="00882C69">
        <w:t xml:space="preserve"> found as the average per-class accuracy from a </w:t>
      </w:r>
      <w:r w:rsidR="002256CF">
        <w:t>ten</w:t>
      </w:r>
      <w:r w:rsidR="00882C69">
        <w:t xml:space="preserve">-fold cross validation.  </w:t>
      </w:r>
      <w:r w:rsidR="00487B53">
        <w:t>For each method and data set combination, a</w:t>
      </w:r>
      <w:r w:rsidR="00882C69">
        <w:t xml:space="preserve">n overall accuracy </w:t>
      </w:r>
      <w:r w:rsidR="00E36439">
        <w:t>was</w:t>
      </w:r>
      <w:r w:rsidR="00882C69">
        <w:t xml:space="preserve"> computed as the average of the bootstrap accuracies.   </w:t>
      </w:r>
    </w:p>
    <w:p w14:paraId="3788B2F7" w14:textId="77777777" w:rsidR="005008D8" w:rsidRDefault="005008D8" w:rsidP="00B46EE7">
      <w:pPr>
        <w:pStyle w:val="Newparagraph"/>
      </w:pPr>
    </w:p>
    <w:p w14:paraId="12468660" w14:textId="14ECFDC3" w:rsidR="005008D8" w:rsidRDefault="005008D8" w:rsidP="00B46EE7">
      <w:pPr>
        <w:pStyle w:val="Newparagraph"/>
      </w:pPr>
      <w:r>
        <w:t xml:space="preserve">The number of features to select for each data set was fixed </w:t>
      </w:r>
      <w:r w:rsidR="00B417EF">
        <w:t>across</w:t>
      </w:r>
      <w:r>
        <w:t xml:space="preserve"> methods.  This parameter was selected </w:t>
      </w:r>
      <w:r w:rsidR="00487B53">
        <w:t xml:space="preserve">by </w:t>
      </w:r>
      <w:r>
        <w:t xml:space="preserve">using </w:t>
      </w:r>
      <w:r w:rsidR="00487B53">
        <w:t>t</w:t>
      </w:r>
      <w:r>
        <w:t>he accuracy of a k-NN classifier (</w:t>
      </w:r>
      <m:oMath>
        <m:r>
          <w:rPr>
            <w:rFonts w:ascii="Cambria Math" w:hAnsi="Cambria Math"/>
          </w:rPr>
          <m:t>k=3</m:t>
        </m:r>
      </m:oMath>
      <w:r>
        <w:t xml:space="preserve">), trained on the first </w:t>
      </w:r>
      <w:r w:rsidR="00B42441">
        <w:rPr>
          <w:i/>
        </w:rPr>
        <w:t>N</w:t>
      </w:r>
      <w:r>
        <w:t xml:space="preserve"> features selected by FS-</w:t>
      </w:r>
      <w:r w:rsidR="00DC1844">
        <w:t>NaiveBC</w:t>
      </w:r>
      <w:r w:rsidR="001B4634">
        <w:t>,</w:t>
      </w:r>
      <w:r>
        <w:t xml:space="preserve"> as the criterion</w:t>
      </w:r>
      <w:r w:rsidR="00487B53">
        <w:t xml:space="preserve"> in a grid search</w:t>
      </w:r>
      <w:r>
        <w:t xml:space="preserve">.  A low value of </w:t>
      </w:r>
      <w:r w:rsidR="00B42441">
        <w:rPr>
          <w:i/>
        </w:rPr>
        <w:t>N</w:t>
      </w:r>
      <w:r>
        <w:t xml:space="preserve"> that achieved good accuracy was selected for each data set.  </w:t>
      </w:r>
    </w:p>
    <w:p w14:paraId="4A35B1F4" w14:textId="77777777" w:rsidR="005008D8" w:rsidRDefault="005008D8" w:rsidP="00B46EE7">
      <w:pPr>
        <w:pStyle w:val="Newparagraph"/>
      </w:pPr>
    </w:p>
    <w:p w14:paraId="4CB86DBF" w14:textId="509FE46D" w:rsidR="00731384" w:rsidRDefault="005B388C" w:rsidP="00B46EE7">
      <w:pPr>
        <w:pStyle w:val="Newparagraph"/>
      </w:pPr>
      <w:r>
        <w:t>The FCR methods (FCR-MI and FCR-</w:t>
      </w:r>
      <w:r w:rsidR="00DC1844">
        <w:t>NaiveBC</w:t>
      </w:r>
      <w:r>
        <w:t xml:space="preserve">) required </w:t>
      </w:r>
      <w:r w:rsidR="00721FEA">
        <w:t xml:space="preserve">some specific </w:t>
      </w:r>
      <w:r>
        <w:t>treatment</w:t>
      </w:r>
      <w:r w:rsidR="00721FEA">
        <w:t xml:space="preserve"> to integrate them into the evaluation</w:t>
      </w:r>
      <w:r>
        <w:t>.  T</w:t>
      </w:r>
      <w:r w:rsidR="0028101A">
        <w:t xml:space="preserve">he </w:t>
      </w:r>
      <w:r w:rsidR="00356DA1">
        <w:t xml:space="preserve">dissimilarity threshold </w:t>
      </w:r>
      <w:r w:rsidR="0028101A">
        <w:t xml:space="preserve">at which to extract the feature </w:t>
      </w:r>
      <w:r w:rsidR="0028101A">
        <w:lastRenderedPageBreak/>
        <w:t xml:space="preserve">clusters </w:t>
      </w:r>
      <w:r>
        <w:t xml:space="preserve">from the hierarchy </w:t>
      </w:r>
      <w:r w:rsidR="0028101A">
        <w:t xml:space="preserve">was determined by visual inspection of the dendrogram for each dataset.  </w:t>
      </w:r>
      <w:r w:rsidR="00356DA1">
        <w:t>Thresholds at which the clusters were</w:t>
      </w:r>
      <w:r w:rsidR="0028101A">
        <w:t xml:space="preserve"> both stable and strongly correlated </w:t>
      </w:r>
      <w:r>
        <w:t>were favoured</w:t>
      </w:r>
      <w:r w:rsidR="008454AA">
        <w:t xml:space="preserve"> (see section </w:t>
      </w:r>
      <w:r w:rsidR="008454AA">
        <w:fldChar w:fldCharType="begin"/>
      </w:r>
      <w:r w:rsidR="008454AA">
        <w:instrText xml:space="preserve"> REF _Ref475980656 \r \h </w:instrText>
      </w:r>
      <w:r w:rsidR="008454AA">
        <w:fldChar w:fldCharType="separate"/>
      </w:r>
      <w:r w:rsidR="00567C56">
        <w:t>2.1</w:t>
      </w:r>
      <w:r w:rsidR="008454AA">
        <w:fldChar w:fldCharType="end"/>
      </w:r>
      <w:r w:rsidR="008454AA">
        <w:t xml:space="preserve"> for a description of these concepts)</w:t>
      </w:r>
      <w:r>
        <w:t>.</w:t>
      </w:r>
      <w:r w:rsidR="0028101A">
        <w:t xml:space="preserve"> </w:t>
      </w:r>
      <w:r w:rsidR="00420DF1">
        <w:t xml:space="preserve"> </w:t>
      </w:r>
      <w:r w:rsidR="00721FEA">
        <w:t>Th</w:t>
      </w:r>
      <w:r w:rsidR="00B42441">
        <w:t>e chosen</w:t>
      </w:r>
      <w:r w:rsidR="00721FEA">
        <w:t xml:space="preserve"> </w:t>
      </w:r>
      <w:r w:rsidR="00356DA1">
        <w:t xml:space="preserve">threshold </w:t>
      </w:r>
      <w:r w:rsidR="00721FEA">
        <w:t xml:space="preserve">was used across all bootstraps of </w:t>
      </w:r>
      <w:r w:rsidR="001B4634">
        <w:t xml:space="preserve">the </w:t>
      </w:r>
      <w:r w:rsidR="00721FEA">
        <w:t xml:space="preserve">data set.  </w:t>
      </w:r>
      <w:r>
        <w:t>After bootstrapping, c</w:t>
      </w:r>
      <w:r w:rsidR="00731384">
        <w:t>luster</w:t>
      </w:r>
      <w:r>
        <w:t xml:space="preserve">s were assigned unique indices, </w:t>
      </w:r>
      <w:r w:rsidR="00731384">
        <w:t>ensur</w:t>
      </w:r>
      <w:r>
        <w:t>ing</w:t>
      </w:r>
      <w:r w:rsidR="00731384">
        <w:t xml:space="preserve"> identical clusters ha</w:t>
      </w:r>
      <w:r>
        <w:t>d</w:t>
      </w:r>
      <w:r w:rsidR="00731384">
        <w:t xml:space="preserve"> the same index.  </w:t>
      </w:r>
      <w:r>
        <w:t xml:space="preserve">The consistency index was then found using </w:t>
      </w:r>
      <w:r w:rsidR="00721FEA">
        <w:t xml:space="preserve">the </w:t>
      </w:r>
      <w:r>
        <w:t>selected cluster indices rather than feature indices.</w:t>
      </w:r>
      <w:r w:rsidR="00721FEA">
        <w:t xml:space="preserve">  This was done to </w:t>
      </w:r>
      <w:r w:rsidR="007E5AA9">
        <w:t xml:space="preserve">simulate </w:t>
      </w:r>
      <w:r w:rsidR="00721FEA">
        <w:t>hand-selecti</w:t>
      </w:r>
      <w:r w:rsidR="007E5AA9">
        <w:t>on of preferred</w:t>
      </w:r>
      <w:r w:rsidR="00721FEA">
        <w:t xml:space="preserve"> features </w:t>
      </w:r>
      <w:r w:rsidR="007E5AA9">
        <w:t xml:space="preserve">from the best clusters </w:t>
      </w:r>
      <w:r w:rsidR="00721FEA">
        <w:t>for each bootstrap</w:t>
      </w:r>
      <w:r w:rsidR="001B4634">
        <w:t>,</w:t>
      </w:r>
      <w:r w:rsidR="00862F43">
        <w:t xml:space="preserve"> while, in practice, </w:t>
      </w:r>
      <w:r w:rsidR="007E5AA9">
        <w:t xml:space="preserve">allowing the FCR algorithm to automatically choose the top ranked feature from each cluster </w:t>
      </w:r>
      <w:r w:rsidR="00B42441">
        <w:t>(</w:t>
      </w:r>
      <w:r w:rsidR="007E5AA9">
        <w:t>for the sake of simplicity and speed</w:t>
      </w:r>
      <w:r w:rsidR="00B42441">
        <w:t>)</w:t>
      </w:r>
      <w:r w:rsidR="00721FEA">
        <w:t xml:space="preserve">.  </w:t>
      </w:r>
      <w:r w:rsidR="007E5AA9">
        <w:t xml:space="preserve">In other words, the cluster index was used to represent the index of the preferred feature that </w:t>
      </w:r>
      <w:r w:rsidR="004F2636">
        <w:t>c</w:t>
      </w:r>
      <w:r w:rsidR="007E5AA9">
        <w:t xml:space="preserve">ould </w:t>
      </w:r>
      <w:r w:rsidR="00862F43">
        <w:t xml:space="preserve">otherwise </w:t>
      </w:r>
      <w:r w:rsidR="007E5AA9">
        <w:t xml:space="preserve">have been selected by hand from the cluster contents.  </w:t>
      </w:r>
    </w:p>
    <w:p w14:paraId="1F91BFE8" w14:textId="77777777" w:rsidR="00662CA9" w:rsidRDefault="00662CA9" w:rsidP="00B46EE7">
      <w:pPr>
        <w:pStyle w:val="Newparagraph"/>
      </w:pPr>
    </w:p>
    <w:p w14:paraId="6C68DD00" w14:textId="1EC008BE" w:rsidR="00435086" w:rsidRDefault="00DA04AE" w:rsidP="00B46EE7">
      <w:pPr>
        <w:pStyle w:val="Newparagraph"/>
      </w:pPr>
      <w:r>
        <w:rPr>
          <w:noProof/>
        </w:rPr>
        <w:t xml:space="preserve">We </w:t>
      </w:r>
      <w:r w:rsidR="00E36439">
        <w:rPr>
          <w:noProof/>
        </w:rPr>
        <w:t xml:space="preserve">followed </w:t>
      </w:r>
      <w:r w:rsidR="00F0345F">
        <w:rPr>
          <w:noProof/>
        </w:rPr>
        <w:t>a similar</w:t>
      </w:r>
      <w:r w:rsidR="00E36439">
        <w:rPr>
          <w:noProof/>
        </w:rPr>
        <w:t xml:space="preserve"> approach</w:t>
      </w:r>
      <w:r w:rsidR="003144BA">
        <w:rPr>
          <w:noProof/>
        </w:rPr>
        <w:t xml:space="preserve"> </w:t>
      </w:r>
      <w:r w:rsidR="00F0345F">
        <w:rPr>
          <w:noProof/>
        </w:rPr>
        <w:t xml:space="preserve">to that </w:t>
      </w:r>
      <w:r w:rsidR="003144BA">
        <w:rPr>
          <w:noProof/>
        </w:rPr>
        <w:t>of</w:t>
      </w:r>
      <w:r w:rsidR="00435086">
        <w:rPr>
          <w:noProof/>
        </w:rPr>
        <w:t xml:space="preserve"> </w:t>
      </w:r>
      <w:r w:rsidR="00435086">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435086">
        <w:fldChar w:fldCharType="separate"/>
      </w:r>
      <w:r w:rsidR="00435086" w:rsidRPr="006E1B94">
        <w:rPr>
          <w:noProof/>
        </w:rPr>
        <w:t xml:space="preserve">Brown et al. </w:t>
      </w:r>
      <w:r w:rsidR="00435086">
        <w:rPr>
          <w:noProof/>
        </w:rPr>
        <w:t>(</w:t>
      </w:r>
      <w:r w:rsidR="00435086" w:rsidRPr="006E1B94">
        <w:rPr>
          <w:noProof/>
        </w:rPr>
        <w:t>2012)</w:t>
      </w:r>
      <w:r w:rsidR="00435086">
        <w:fldChar w:fldCharType="end"/>
      </w:r>
      <w:r>
        <w:t>,</w:t>
      </w:r>
      <w:r w:rsidR="00435086">
        <w:t xml:space="preserve"> </w:t>
      </w:r>
      <w:r w:rsidR="00F0345F">
        <w:t>for</w:t>
      </w:r>
      <w:r w:rsidR="00435086">
        <w:t xml:space="preserve"> </w:t>
      </w:r>
      <w:r w:rsidR="000D1CF8">
        <w:t>comput</w:t>
      </w:r>
      <w:r w:rsidR="00F0345F">
        <w:t>ing</w:t>
      </w:r>
      <w:r w:rsidR="000D1CF8">
        <w:t xml:space="preserve"> a single </w:t>
      </w:r>
      <w:r w:rsidR="00DB43AD">
        <w:t>‘</w:t>
      </w:r>
      <w:r w:rsidR="00E50D84">
        <w:t>non-dominated</w:t>
      </w:r>
      <w:r w:rsidR="00DB43AD">
        <w:t>’</w:t>
      </w:r>
      <w:r w:rsidR="00E50D84">
        <w:t xml:space="preserve"> ranking</w:t>
      </w:r>
      <w:r w:rsidR="000D1CF8">
        <w:t xml:space="preserve"> of </w:t>
      </w:r>
      <w:r w:rsidR="00435086">
        <w:t>the methods</w:t>
      </w:r>
      <w:r w:rsidR="003144BA">
        <w:t xml:space="preserve"> </w:t>
      </w:r>
      <w:r w:rsidR="00F0345F">
        <w:t>that</w:t>
      </w:r>
      <w:r w:rsidR="000D1CF8">
        <w:t xml:space="preserve"> considers </w:t>
      </w:r>
      <w:r w:rsidR="00435086">
        <w:t>stability and accuracy performance</w:t>
      </w:r>
      <w:r w:rsidR="000D1CF8">
        <w:t xml:space="preserve"> simultaneously</w:t>
      </w:r>
      <w:r w:rsidR="00435086">
        <w:t xml:space="preserve">.  </w:t>
      </w:r>
      <w:r w:rsidR="00C028D9">
        <w:t xml:space="preserve">The concept of </w:t>
      </w:r>
      <w:r w:rsidR="00DB43AD">
        <w:t>‘</w:t>
      </w:r>
      <w:r w:rsidR="00C028D9">
        <w:t>Pareto optimality</w:t>
      </w:r>
      <w:r w:rsidR="00DB43AD">
        <w:t>’</w:t>
      </w:r>
      <w:r w:rsidR="00C028D9">
        <w:t>, is used to find a single optimal solution in terms of multiple criteria.  In the context of our evaluation, the</w:t>
      </w:r>
      <w:r w:rsidR="001E41CC">
        <w:t xml:space="preserve"> </w:t>
      </w:r>
      <w:r w:rsidR="00DB43AD">
        <w:t>‘</w:t>
      </w:r>
      <w:r w:rsidR="001E41CC">
        <w:t>Pareto front</w:t>
      </w:r>
      <w:r w:rsidR="00DB43AD">
        <w:t>’</w:t>
      </w:r>
      <w:r w:rsidR="001E41CC">
        <w:t xml:space="preserve"> is the set of methods </w:t>
      </w:r>
      <w:r w:rsidR="005A232F">
        <w:t>on</w:t>
      </w:r>
      <w:r w:rsidR="001E41CC">
        <w:t xml:space="preserve"> which </w:t>
      </w:r>
      <w:r w:rsidR="005A232F">
        <w:t xml:space="preserve">no other method can improve </w:t>
      </w:r>
      <w:r w:rsidR="001E41CC">
        <w:t xml:space="preserve">without degrading </w:t>
      </w:r>
      <w:r w:rsidR="005A232F">
        <w:t>either the accuracy or stability</w:t>
      </w:r>
      <w:r w:rsidR="002C79AA">
        <w:t>.</w:t>
      </w:r>
      <w:r w:rsidR="001E41CC">
        <w:t xml:space="preserve">  </w:t>
      </w:r>
      <w:r w:rsidR="00E50D84">
        <w:t xml:space="preserve">The methods in this set are called </w:t>
      </w:r>
      <w:r w:rsidR="00DB43AD">
        <w:t>‘</w:t>
      </w:r>
      <w:r w:rsidR="00E50D84">
        <w:t>non-dominated</w:t>
      </w:r>
      <w:r w:rsidR="00DB43AD">
        <w:t>’</w:t>
      </w:r>
      <w:r w:rsidR="001A2C91">
        <w:t xml:space="preserve"> </w:t>
      </w:r>
      <w:r w:rsidR="001A2C91">
        <w:fldChar w:fldCharType="begin" w:fldLock="1"/>
      </w:r>
      <w:r w:rsidR="00BA6C51">
        <w:instrText>ADDIN CSL_CITATION { "citationItems" : [ { "id" : "ITEM-1", "itemData" : { "author" : [ { "dropping-particle" : "", "family" : "Mishra", "given" : "K K", "non-dropping-particle" : "", "parse-names" : false, "suffix" : "" }, { "dropping-particle" : "", "family" : "Harit", "given" : "Sandeep", "non-dropping-particle" : "", "parse-names" : false, "suffix" : "" } ], "container-title" : "Multi-Objective Optimization using Evolutionary Algorithms", "id" : "ITEM-1", "issue" : "25", "issued" : { "date-parts" : [ [ "2010" ] ] }, "page" : "35-39", "title" : "A fast algorithm for finding the non dominated set in multi objective optimization", "type" : "article-journal", "volume" : "1" }, "uris" : [ "http://www.mendeley.com/documents/?uuid=c3ce07e9-76eb-4b6a-9d0f-ef1436288143" ] } ], "mendeley" : { "formattedCitation" : "(Mishra and Harit 2010)", "plainTextFormattedCitation" : "(Mishra and Harit 2010)", "previouslyFormattedCitation" : "(Mishra and Harit 2010)" }, "properties" : { "noteIndex" : 0 }, "schema" : "https://github.com/citation-style-language/schema/raw/master/csl-citation.json" }</w:instrText>
      </w:r>
      <w:r w:rsidR="001A2C91">
        <w:fldChar w:fldCharType="separate"/>
      </w:r>
      <w:r w:rsidR="00BA6C51" w:rsidRPr="00BA6C51">
        <w:rPr>
          <w:noProof/>
        </w:rPr>
        <w:t>(Mishra and Harit 2010)</w:t>
      </w:r>
      <w:r w:rsidR="001A2C91">
        <w:fldChar w:fldCharType="end"/>
      </w:r>
      <w:r w:rsidR="00E50D84">
        <w:t xml:space="preserve">.  </w:t>
      </w:r>
      <w:r w:rsidR="00C028D9">
        <w:t xml:space="preserve">Successive Pareto fronts can be </w:t>
      </w:r>
      <w:r w:rsidR="005856A3">
        <w:t>formed</w:t>
      </w:r>
      <w:r w:rsidR="00C028D9">
        <w:t xml:space="preserve"> iteratively by finding the </w:t>
      </w:r>
      <w:r w:rsidR="005856A3">
        <w:t>current</w:t>
      </w:r>
      <w:r w:rsidR="00C028D9">
        <w:t xml:space="preserve"> Pareto front of the set of methods that </w:t>
      </w:r>
      <w:r w:rsidR="005856A3">
        <w:t>excludes</w:t>
      </w:r>
      <w:r w:rsidR="00C028D9">
        <w:t xml:space="preserve"> members of the previous front</w:t>
      </w:r>
      <w:r w:rsidR="005856A3">
        <w:t>s</w:t>
      </w:r>
      <w:r w:rsidR="00C028D9">
        <w:t xml:space="preserve">.  </w:t>
      </w:r>
      <w:r w:rsidR="00E50D84">
        <w:t xml:space="preserve">A method </w:t>
      </w:r>
      <w:r w:rsidR="001A2C91">
        <w:t>was</w:t>
      </w:r>
      <w:r w:rsidR="00E50D84">
        <w:t xml:space="preserve"> </w:t>
      </w:r>
      <w:r w:rsidR="005856A3">
        <w:t xml:space="preserve">thus </w:t>
      </w:r>
      <w:r w:rsidR="00E50D84">
        <w:t xml:space="preserve">given a </w:t>
      </w:r>
      <w:r w:rsidR="005A232F">
        <w:t xml:space="preserve">non-dominated rank </w:t>
      </w:r>
      <w:r w:rsidR="00E50D84">
        <w:t xml:space="preserve">of </w:t>
      </w:r>
      <w:r w:rsidR="00D14DCE">
        <w:rPr>
          <w:i/>
        </w:rPr>
        <w:t>N</w:t>
      </w:r>
      <w:r w:rsidR="00E50D84">
        <w:t xml:space="preserve"> if it </w:t>
      </w:r>
      <w:r w:rsidR="001A2C91">
        <w:t>wa</w:t>
      </w:r>
      <w:r w:rsidR="00E50D84">
        <w:t xml:space="preserve">s a member of the </w:t>
      </w:r>
      <w:r w:rsidR="00D14DCE">
        <w:rPr>
          <w:i/>
        </w:rPr>
        <w:t>N</w:t>
      </w:r>
      <w:r w:rsidR="001E41CC" w:rsidRPr="00D14DCE">
        <w:rPr>
          <w:vertAlign w:val="superscript"/>
        </w:rPr>
        <w:t>th</w:t>
      </w:r>
      <w:r w:rsidR="001E41CC">
        <w:t xml:space="preserve"> Pareto front</w:t>
      </w:r>
      <w:r w:rsidR="003144BA">
        <w:t xml:space="preserve">.  The average of the non-dominated ranks for each method over the </w:t>
      </w:r>
      <w:r w:rsidR="00957D6D">
        <w:t>six</w:t>
      </w:r>
      <w:r w:rsidR="003144BA">
        <w:t xml:space="preserve"> data</w:t>
      </w:r>
      <w:r w:rsidR="00CF3F90">
        <w:t xml:space="preserve"> </w:t>
      </w:r>
      <w:r w:rsidR="003144BA">
        <w:t xml:space="preserve">sets </w:t>
      </w:r>
      <w:r w:rsidR="001A2C91">
        <w:t>was</w:t>
      </w:r>
      <w:r w:rsidR="003144BA">
        <w:t xml:space="preserve"> </w:t>
      </w:r>
      <w:r w:rsidR="001E41CC">
        <w:t xml:space="preserve">used to </w:t>
      </w:r>
      <w:r w:rsidR="00E50D84">
        <w:t>produce</w:t>
      </w:r>
      <w:r w:rsidR="003144BA">
        <w:t xml:space="preserve"> an overall ranking.  </w:t>
      </w:r>
    </w:p>
    <w:p w14:paraId="5125B60F" w14:textId="77777777" w:rsidR="00245357" w:rsidRDefault="00245357" w:rsidP="0040564C">
      <w:pPr>
        <w:pStyle w:val="Newparagraph"/>
      </w:pPr>
    </w:p>
    <w:p w14:paraId="2EC644A0" w14:textId="6DA3EFC8" w:rsidR="00245357" w:rsidRDefault="00245357" w:rsidP="0040564C">
      <w:pPr>
        <w:pStyle w:val="Newparagraph"/>
      </w:pPr>
      <w:r>
        <w:lastRenderedPageBreak/>
        <w:t>The bulk of the software implementation was done in Matlab</w:t>
      </w:r>
      <w:r w:rsidRPr="00305563">
        <w:rPr>
          <w:vertAlign w:val="superscript"/>
        </w:rPr>
        <w:t>TM</w:t>
      </w:r>
      <w:r>
        <w:t xml:space="preserve">, making use of the PRTools toolbox </w:t>
      </w:r>
      <w:r>
        <w:fldChar w:fldCharType="begin" w:fldLock="1"/>
      </w:r>
      <w:r w:rsidR="00BA6C51">
        <w:instrText>ADDIN CSL_CITATION { "citationItems" : [ { "id" : "ITEM-1", "itemData" : { "URL" : "http://prtools.org/prtools/", "accessed" : { "date-parts" : [ [ "2016", "10", "20" ] ] }, "author" : [ { "dropping-particle" : "", "family" : "TU Delft", "given" : "", "non-dropping-particle" : "", "parse-names" : false, "suffix" : "" } ], "id" : "ITEM-1", "issued" : { "date-parts" : [ [ "2015" ] ] }, "title" : "PRTools", "type" : "webpage" }, "uris" : [ "http://www.mendeley.com/documents/?uuid=12b59a0c-c7f4-438d-99bd-f33158cb050c" ] } ], "mendeley" : { "formattedCitation" : "(TU Delft 2015)", "plainTextFormattedCitation" : "(TU Delft 2015)", "previouslyFormattedCitation" : "(TU Delft 2015)" }, "properties" : { "noteIndex" : 0 }, "schema" : "https://github.com/citation-style-language/schema/raw/master/csl-citation.json" }</w:instrText>
      </w:r>
      <w:r>
        <w:fldChar w:fldCharType="separate"/>
      </w:r>
      <w:r w:rsidR="00BA6C51" w:rsidRPr="00BA6C51">
        <w:rPr>
          <w:noProof/>
        </w:rPr>
        <w:t>(TU Delft 2015)</w:t>
      </w:r>
      <w:r>
        <w:fldChar w:fldCharType="end"/>
      </w:r>
      <w:r>
        <w:t>.  The MI and JMI criteria were computed using the FEAST (FEAture Selection Toolbox) C</w:t>
      </w:r>
      <w:r w:rsidR="00A9661F">
        <w:t>++</w:t>
      </w:r>
      <w:r>
        <w:t xml:space="preserve"> implementation </w:t>
      </w:r>
      <w:r>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fldChar w:fldCharType="separate"/>
      </w:r>
      <w:r w:rsidR="00BA6C51" w:rsidRPr="00BA6C51">
        <w:rPr>
          <w:noProof/>
        </w:rPr>
        <w:t>(Brown et al. 2012)</w:t>
      </w:r>
      <w:r>
        <w:fldChar w:fldCharType="end"/>
      </w:r>
      <w:r>
        <w:t xml:space="preserve">.  </w:t>
      </w:r>
    </w:p>
    <w:p w14:paraId="1DA6EB29" w14:textId="77777777" w:rsidR="00416694" w:rsidRDefault="0008112F" w:rsidP="0008112F">
      <w:pPr>
        <w:pStyle w:val="Heading1"/>
      </w:pPr>
      <w:r>
        <w:t>Results and Discussion</w:t>
      </w:r>
    </w:p>
    <w:p w14:paraId="22F0D52B" w14:textId="2DE6A3FE" w:rsidR="009714A2" w:rsidRDefault="009714A2" w:rsidP="0040564C">
      <w:pPr>
        <w:pStyle w:val="Paragraph"/>
      </w:pPr>
      <w:r>
        <w:t xml:space="preserve">The </w:t>
      </w:r>
      <w:r w:rsidR="00A9661F">
        <w:t xml:space="preserve">chosen </w:t>
      </w:r>
      <w:r w:rsidR="0000460F">
        <w:t xml:space="preserve">FCR </w:t>
      </w:r>
      <w:r w:rsidR="00A9661F">
        <w:t xml:space="preserve">correlation </w:t>
      </w:r>
      <w:r w:rsidR="0024411F">
        <w:t>dissimilarity</w:t>
      </w:r>
      <w:r w:rsidR="00A9661F">
        <w:t xml:space="preserve"> thresholds</w:t>
      </w:r>
      <w:r>
        <w:t xml:space="preserve"> and </w:t>
      </w:r>
      <w:r w:rsidR="00A9661F">
        <w:t xml:space="preserve">corresponding </w:t>
      </w:r>
      <w:r>
        <w:t xml:space="preserve">number of features selected for each data set are detailed in </w:t>
      </w:r>
      <w:r w:rsidR="00FD6200">
        <w:fldChar w:fldCharType="begin"/>
      </w:r>
      <w:r w:rsidR="00FD6200">
        <w:instrText xml:space="preserve"> REF _Ref493175947 \h </w:instrText>
      </w:r>
      <w:r w:rsidR="00FD6200">
        <w:fldChar w:fldCharType="separate"/>
      </w:r>
      <w:r w:rsidR="00567C56">
        <w:t xml:space="preserve">Table </w:t>
      </w:r>
      <w:r w:rsidR="00567C56">
        <w:rPr>
          <w:noProof/>
        </w:rPr>
        <w:t>3</w:t>
      </w:r>
      <w:r w:rsidR="00FD6200">
        <w:fldChar w:fldCharType="end"/>
      </w:r>
      <w:r w:rsidR="00FD6200">
        <w:t>.</w:t>
      </w:r>
      <w:r>
        <w:t xml:space="preserve">  </w:t>
      </w:r>
    </w:p>
    <w:p w14:paraId="6EC4DC8E" w14:textId="77777777" w:rsidR="00AE08BC" w:rsidRDefault="00AE08BC" w:rsidP="00AE08BC">
      <w:pPr>
        <w:pStyle w:val="Newparagraph"/>
      </w:pPr>
    </w:p>
    <w:p w14:paraId="0C2E8739" w14:textId="77EEB517" w:rsidR="009714A2" w:rsidRDefault="00AE08BC" w:rsidP="00AE08BC">
      <w:pPr>
        <w:pStyle w:val="Paragraph"/>
      </w:pPr>
      <w:r>
        <w:t>[</w:t>
      </w:r>
      <w:bookmarkStart w:id="9" w:name="_Ref493175947"/>
      <w:r w:rsidR="009714A2">
        <w:t xml:space="preserve">Table </w:t>
      </w:r>
      <w:r w:rsidR="009714A2">
        <w:fldChar w:fldCharType="begin"/>
      </w:r>
      <w:r w:rsidR="009714A2">
        <w:instrText xml:space="preserve"> SEQ Table \* ARABIC </w:instrText>
      </w:r>
      <w:r w:rsidR="009714A2">
        <w:fldChar w:fldCharType="separate"/>
      </w:r>
      <w:r w:rsidR="00567C56">
        <w:rPr>
          <w:noProof/>
        </w:rPr>
        <w:t>3</w:t>
      </w:r>
      <w:r w:rsidR="009714A2">
        <w:fldChar w:fldCharType="end"/>
      </w:r>
      <w:bookmarkEnd w:id="9"/>
      <w:r w:rsidR="00FD6200">
        <w:t xml:space="preserve">.  </w:t>
      </w:r>
      <w:r w:rsidR="009714A2">
        <w:t>Feature selection parameters</w:t>
      </w:r>
      <w:r>
        <w:t>]</w:t>
      </w:r>
    </w:p>
    <w:p w14:paraId="16CD7C93" w14:textId="77777777" w:rsidR="00662CA9" w:rsidRDefault="00662CA9" w:rsidP="00FD6200">
      <w:pPr>
        <w:pStyle w:val="Newparagraph"/>
      </w:pPr>
    </w:p>
    <w:p w14:paraId="76131B36" w14:textId="4ECFD554" w:rsidR="00DF2FDA" w:rsidRDefault="00777CF3" w:rsidP="00FD6200">
      <w:pPr>
        <w:pStyle w:val="Newparagraph"/>
      </w:pPr>
      <w:r>
        <w:t xml:space="preserve">The results of the stability </w:t>
      </w:r>
      <w:r w:rsidR="00E95C2A">
        <w:t xml:space="preserve">and accuracy </w:t>
      </w:r>
      <w:r>
        <w:t>evaluation</w:t>
      </w:r>
      <w:r w:rsidR="00E95C2A">
        <w:t>s</w:t>
      </w:r>
      <w:r>
        <w:t xml:space="preserve"> for each method and data set combination are shown in </w:t>
      </w:r>
      <w:r>
        <w:fldChar w:fldCharType="begin"/>
      </w:r>
      <w:r>
        <w:instrText xml:space="preserve"> REF _Ref464643772 \h </w:instrText>
      </w:r>
      <w:r>
        <w:fldChar w:fldCharType="separate"/>
      </w:r>
      <w:r w:rsidR="00567C56">
        <w:t xml:space="preserve">Figure </w:t>
      </w:r>
      <w:r w:rsidR="00567C56">
        <w:rPr>
          <w:noProof/>
        </w:rPr>
        <w:t>2</w:t>
      </w:r>
      <w:r>
        <w:fldChar w:fldCharType="end"/>
      </w:r>
      <w:r w:rsidR="00E95C2A">
        <w:t xml:space="preserve"> and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respectively</w:t>
      </w:r>
      <w:r>
        <w:t xml:space="preserve">.  The methods </w:t>
      </w:r>
      <w:r w:rsidR="00E95C2A">
        <w:t xml:space="preserve">appear along the x </w:t>
      </w:r>
      <w:r>
        <w:t xml:space="preserve">axis </w:t>
      </w:r>
      <w:r w:rsidR="00E95C2A">
        <w:t xml:space="preserve">in order of </w:t>
      </w:r>
      <w:r>
        <w:t>their mean stability</w:t>
      </w:r>
      <w:r w:rsidR="00E95C2A">
        <w:t xml:space="preserve"> in</w:t>
      </w:r>
      <w:r>
        <w:t xml:space="preserve"> </w:t>
      </w:r>
      <w:r w:rsidR="00E95C2A">
        <w:fldChar w:fldCharType="begin"/>
      </w:r>
      <w:r w:rsidR="00E95C2A">
        <w:instrText xml:space="preserve"> REF _Ref464643772 \h </w:instrText>
      </w:r>
      <w:r w:rsidR="00E95C2A">
        <w:fldChar w:fldCharType="separate"/>
      </w:r>
      <w:r w:rsidR="00567C56">
        <w:t xml:space="preserve">Figure </w:t>
      </w:r>
      <w:r w:rsidR="00567C56">
        <w:rPr>
          <w:noProof/>
        </w:rPr>
        <w:t>2</w:t>
      </w:r>
      <w:r w:rsidR="00E95C2A">
        <w:fldChar w:fldCharType="end"/>
      </w:r>
      <w:r w:rsidR="00E95C2A">
        <w:t xml:space="preserve">, and mean accuracy in </w:t>
      </w:r>
      <w:r w:rsidR="00E95C2A">
        <w:fldChar w:fldCharType="begin"/>
      </w:r>
      <w:r w:rsidR="00E95C2A">
        <w:instrText xml:space="preserve"> REF _Ref464643973 \h </w:instrText>
      </w:r>
      <w:r w:rsidR="00E95C2A">
        <w:fldChar w:fldCharType="separate"/>
      </w:r>
      <w:r w:rsidR="00567C56">
        <w:t xml:space="preserve">Figure </w:t>
      </w:r>
      <w:r w:rsidR="00567C56">
        <w:rPr>
          <w:noProof/>
        </w:rPr>
        <w:t>3</w:t>
      </w:r>
      <w:r w:rsidR="00E95C2A">
        <w:fldChar w:fldCharType="end"/>
      </w:r>
      <w:r w:rsidR="00E95C2A">
        <w:t xml:space="preserve">, </w:t>
      </w:r>
      <w:r>
        <w:t>over the six data sets.</w:t>
      </w:r>
      <w:r w:rsidR="001C0DDD">
        <w:t xml:space="preserve">  </w:t>
      </w:r>
      <w:r w:rsidR="00E95C2A">
        <w:t xml:space="preserve">FS-MI </w:t>
      </w:r>
      <w:r w:rsidR="00CF3F90">
        <w:t xml:space="preserve">was </w:t>
      </w:r>
      <w:r w:rsidR="00E95C2A">
        <w:t>the most stable overall, but ha</w:t>
      </w:r>
      <w:r w:rsidR="00CF3F90">
        <w:t>d</w:t>
      </w:r>
      <w:r w:rsidR="00E95C2A">
        <w:t xml:space="preserve"> one of the poorest accuracies.  Similarly, FS-</w:t>
      </w:r>
      <w:r w:rsidR="00DC1844">
        <w:t>NaiveBC</w:t>
      </w:r>
      <w:r w:rsidR="00E95C2A">
        <w:t xml:space="preserve"> is the most accurate overall</w:t>
      </w:r>
      <w:r w:rsidR="00CF3F90">
        <w:t>,</w:t>
      </w:r>
      <w:r w:rsidR="00E95C2A">
        <w:t xml:space="preserve"> but is the least stable.  While neither FCR-</w:t>
      </w:r>
      <w:r w:rsidR="00DC1844">
        <w:t>NaiveBC</w:t>
      </w:r>
      <w:r w:rsidR="00E95C2A">
        <w:t xml:space="preserve"> </w:t>
      </w:r>
      <w:r w:rsidR="009C6A2F">
        <w:t>n</w:t>
      </w:r>
      <w:r w:rsidR="002A297D">
        <w:t>or</w:t>
      </w:r>
      <w:r w:rsidR="00E95C2A">
        <w:t xml:space="preserve"> FCR-MI achieve the best overall accuracy or stability, they are among</w:t>
      </w:r>
      <w:r w:rsidR="00957D6D">
        <w:t>st</w:t>
      </w:r>
      <w:r w:rsidR="00E95C2A">
        <w:t xml:space="preserve"> the top three methods for both performance measures. </w:t>
      </w:r>
      <w:r w:rsidR="002A297D">
        <w:t>The</w:t>
      </w:r>
      <w:r w:rsidR="001C0DDD">
        <w:t xml:space="preserve"> </w:t>
      </w:r>
      <w:r w:rsidR="002A297D">
        <w:t>wide</w:t>
      </w:r>
      <w:r w:rsidR="001C0DDD">
        <w:t xml:space="preserve"> </w:t>
      </w:r>
      <w:r w:rsidR="002A297D">
        <w:t>range of</w:t>
      </w:r>
      <w:r w:rsidR="001C0DDD">
        <w:t xml:space="preserve"> stabilit</w:t>
      </w:r>
      <w:r w:rsidR="002A297D">
        <w:t>ies</w:t>
      </w:r>
      <w:r w:rsidR="001C0DDD">
        <w:t xml:space="preserve"> </w:t>
      </w:r>
      <w:r w:rsidR="00C34757">
        <w:t>confirm</w:t>
      </w:r>
      <w:r w:rsidR="002A297D">
        <w:t>s</w:t>
      </w:r>
      <w:r w:rsidR="001C0DDD">
        <w:t xml:space="preserve"> the</w:t>
      </w:r>
      <w:r w:rsidR="00C34757">
        <w:t xml:space="preserve"> </w:t>
      </w:r>
      <w:r w:rsidR="00966C02">
        <w:t>sensitivity of some methods to variations in the data</w:t>
      </w:r>
      <w:r w:rsidR="001C0DDD">
        <w:t xml:space="preserve">.  </w:t>
      </w:r>
      <w:r w:rsidR="00C951C7">
        <w:t xml:space="preserve">The </w:t>
      </w:r>
      <w:r w:rsidR="00097680">
        <w:t xml:space="preserve">method </w:t>
      </w:r>
      <w:r w:rsidR="00C951C7">
        <w:t>accurac</w:t>
      </w:r>
      <w:r w:rsidR="00097680">
        <w:t>ies</w:t>
      </w:r>
      <w:r w:rsidR="00C951C7">
        <w:t xml:space="preserve"> </w:t>
      </w:r>
      <w:r w:rsidR="00097680">
        <w:t>span a smaller range than the method stabilities</w:t>
      </w:r>
      <w:r w:rsidR="00C951C7">
        <w:t xml:space="preserve">.  Nonetheless, there are </w:t>
      </w:r>
      <w:r w:rsidR="007A6595">
        <w:t xml:space="preserve">substantial </w:t>
      </w:r>
      <w:r w:rsidR="00C951C7">
        <w:t>differences in accuracy between the best and worst methods.</w:t>
      </w:r>
      <w:r w:rsidR="0012260F">
        <w:t xml:space="preserve">  Compared to the other data sets, the stability of the Spekboom, Synthetic and Landsat data is </w:t>
      </w:r>
      <w:r w:rsidR="008301C2">
        <w:t xml:space="preserve">noticeably </w:t>
      </w:r>
      <w:r w:rsidR="0012260F">
        <w:t xml:space="preserve">superior.  </w:t>
      </w:r>
      <w:r w:rsidR="002A297D">
        <w:t xml:space="preserve">As reflected in the </w:t>
      </w:r>
      <w:r w:rsidR="00DB43AD">
        <w:t>‘</w:t>
      </w:r>
      <w:r w:rsidR="002A297D">
        <w:t>difficulty</w:t>
      </w:r>
      <w:r w:rsidR="00DB43AD">
        <w:t>’</w:t>
      </w:r>
      <w:r w:rsidR="002A297D">
        <w:t xml:space="preserve"> values in </w:t>
      </w:r>
      <w:r w:rsidR="002A297D">
        <w:fldChar w:fldCharType="begin"/>
      </w:r>
      <w:r w:rsidR="002A297D">
        <w:instrText xml:space="preserve"> REF _Ref463953775 \h </w:instrText>
      </w:r>
      <w:r w:rsidR="002A297D">
        <w:fldChar w:fldCharType="separate"/>
      </w:r>
      <w:r w:rsidR="00567C56">
        <w:t xml:space="preserve">Table </w:t>
      </w:r>
      <w:r w:rsidR="00567C56">
        <w:rPr>
          <w:noProof/>
        </w:rPr>
        <w:t>1</w:t>
      </w:r>
      <w:r w:rsidR="002A297D">
        <w:fldChar w:fldCharType="end"/>
      </w:r>
      <w:r w:rsidR="002A297D">
        <w:t>,</w:t>
      </w:r>
      <w:r w:rsidR="0012260F">
        <w:t xml:space="preserve"> </w:t>
      </w:r>
      <w:r w:rsidR="002A297D">
        <w:t>these data sets are more</w:t>
      </w:r>
      <w:r w:rsidR="0012260F">
        <w:t xml:space="preserve"> represent</w:t>
      </w:r>
      <w:r w:rsidR="00130EF2">
        <w:t>at</w:t>
      </w:r>
      <w:r w:rsidR="0012260F">
        <w:t>iv</w:t>
      </w:r>
      <w:r w:rsidR="00130EF2">
        <w:t>e</w:t>
      </w:r>
      <w:r w:rsidR="0012260F">
        <w:t xml:space="preserve"> </w:t>
      </w:r>
      <w:r w:rsidR="00130EF2">
        <w:t xml:space="preserve">of the underlying distributions </w:t>
      </w:r>
      <w:r w:rsidR="0012260F">
        <w:t xml:space="preserve">and </w:t>
      </w:r>
      <w:r w:rsidR="00130EF2">
        <w:t xml:space="preserve">are </w:t>
      </w:r>
      <w:r w:rsidR="0012260F">
        <w:t>thus less sensitive to disturbances.</w:t>
      </w:r>
      <w:r w:rsidR="00DF2FDA">
        <w:t xml:space="preserve"> </w:t>
      </w:r>
      <w:r w:rsidR="0075363A">
        <w:t xml:space="preserve">  </w:t>
      </w:r>
    </w:p>
    <w:p w14:paraId="1C5AD6FD" w14:textId="77777777" w:rsidR="00C951C7" w:rsidRDefault="00C951C7" w:rsidP="00FD6200">
      <w:pPr>
        <w:pStyle w:val="Newparagraph"/>
      </w:pPr>
    </w:p>
    <w:p w14:paraId="63F66486" w14:textId="5BFD4F82" w:rsidR="00C951C7" w:rsidRDefault="00C951C7" w:rsidP="00FD6200">
      <w:pPr>
        <w:pStyle w:val="Newparagraph"/>
      </w:pPr>
      <w:r>
        <w:lastRenderedPageBreak/>
        <w:t>The ranking methods, Rank-MI and Rank-</w:t>
      </w:r>
      <w:r w:rsidR="00DC1844">
        <w:t>NaiveBC</w:t>
      </w:r>
      <w:r>
        <w:t xml:space="preserve"> both have poor accuracy performance.  This is expected </w:t>
      </w:r>
      <w:r w:rsidR="009C1CCB">
        <w:t>as these methods do</w:t>
      </w:r>
      <w:r w:rsidR="00CF3F90">
        <w:t xml:space="preserve"> not</w:t>
      </w:r>
      <w:r w:rsidR="009C1CCB">
        <w:t xml:space="preserve"> consider feature complementarity </w:t>
      </w:r>
      <w:r w:rsidR="00CF3F90">
        <w:t xml:space="preserve">and </w:t>
      </w:r>
      <w:r w:rsidR="009C1CCB">
        <w:t xml:space="preserve">only measure </w:t>
      </w:r>
      <w:r w:rsidR="009C6A2F">
        <w:t xml:space="preserve">relevance of </w:t>
      </w:r>
      <w:r w:rsidR="009C1CCB">
        <w:t>feature</w:t>
      </w:r>
      <w:r w:rsidR="009C6A2F">
        <w:t>s</w:t>
      </w:r>
      <w:r w:rsidR="002A297D">
        <w:t xml:space="preserve"> </w:t>
      </w:r>
      <w:r w:rsidR="009C1CCB">
        <w:t>in isolation</w:t>
      </w:r>
      <w:r>
        <w:t>.</w:t>
      </w:r>
      <w:r w:rsidR="009C1CCB">
        <w:t xml:space="preserve">  </w:t>
      </w:r>
      <w:r w:rsidR="002005B1">
        <w:t xml:space="preserve">The relatively poor </w:t>
      </w:r>
      <w:r w:rsidR="000A0515">
        <w:t>accuracy and stability</w:t>
      </w:r>
      <w:r w:rsidR="002005B1">
        <w:t xml:space="preserve"> of </w:t>
      </w:r>
      <w:r w:rsidR="009C1CCB">
        <w:t xml:space="preserve">FS-JMI </w:t>
      </w:r>
      <w:r w:rsidR="002005B1">
        <w:t xml:space="preserve">was </w:t>
      </w:r>
      <w:r w:rsidR="002A297D">
        <w:t>surprising</w:t>
      </w:r>
      <w:r w:rsidR="002005B1">
        <w:t xml:space="preserve"> </w:t>
      </w:r>
      <w:r w:rsidR="000A0515">
        <w:t xml:space="preserve">in the context of the results of </w:t>
      </w:r>
      <w:r w:rsidR="009C1CCB">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9C1CCB">
        <w:fldChar w:fldCharType="separate"/>
      </w:r>
      <w:r w:rsidR="009C1CCB" w:rsidRPr="009C1CCB">
        <w:rPr>
          <w:noProof/>
        </w:rPr>
        <w:t xml:space="preserve">Brown et al. </w:t>
      </w:r>
      <w:r w:rsidR="002005B1">
        <w:rPr>
          <w:noProof/>
        </w:rPr>
        <w:t>(</w:t>
      </w:r>
      <w:r w:rsidR="009C1CCB" w:rsidRPr="009C1CCB">
        <w:rPr>
          <w:noProof/>
        </w:rPr>
        <w:t>2012)</w:t>
      </w:r>
      <w:r w:rsidR="009C1CCB">
        <w:fldChar w:fldCharType="end"/>
      </w:r>
      <w:r w:rsidR="009C1CCB">
        <w:t xml:space="preserve">, </w:t>
      </w:r>
      <w:r w:rsidR="000A0515">
        <w:t>where it produced the best overall pe</w:t>
      </w:r>
      <w:r w:rsidR="00CB2D23">
        <w:t xml:space="preserve">rformance.  Perhaps FS-JMI is </w:t>
      </w:r>
      <w:r w:rsidR="00044EBF">
        <w:t>more competitive when applied to</w:t>
      </w:r>
      <w:r w:rsidR="00CB2D23">
        <w:t xml:space="preserve"> higher dimensional data sets, containing hundreds or thousands of features, </w:t>
      </w:r>
      <w:r w:rsidR="00044EBF">
        <w:t>such as those that were</w:t>
      </w:r>
      <w:r w:rsidR="00CB2D23">
        <w:t xml:space="preserve"> used in </w:t>
      </w:r>
      <w:r w:rsidR="00CF3F90">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"manualFormatting" : "Brown et al. (2012)", "plainTextFormattedCitation" : "(Brown et al. 2012)", "previouslyFormattedCitation" : "(Brown et al. 2012)" }, "properties" : { "noteIndex" : 0 }, "schema" : "https://github.com/citation-style-language/schema/raw/master/csl-citation.json" }</w:instrText>
      </w:r>
      <w:r w:rsidR="00CF3F90">
        <w:fldChar w:fldCharType="separate"/>
      </w:r>
      <w:r w:rsidR="00CF3F90" w:rsidRPr="009C1CCB">
        <w:rPr>
          <w:noProof/>
        </w:rPr>
        <w:t xml:space="preserve">Brown et al. </w:t>
      </w:r>
      <w:r w:rsidR="00CF3F90">
        <w:rPr>
          <w:noProof/>
        </w:rPr>
        <w:t>(</w:t>
      </w:r>
      <w:r w:rsidR="00CF3F90" w:rsidRPr="009C1CCB">
        <w:rPr>
          <w:noProof/>
        </w:rPr>
        <w:t>2012)</w:t>
      </w:r>
      <w:r w:rsidR="00CF3F90">
        <w:fldChar w:fldCharType="end"/>
      </w:r>
      <w:r w:rsidR="00CB2D23">
        <w:t>.  T</w:t>
      </w:r>
      <w:r w:rsidR="000A0515">
        <w:t xml:space="preserve">he FS-JMI results </w:t>
      </w:r>
      <w:r w:rsidR="00CB2D23">
        <w:t xml:space="preserve">nevertheless </w:t>
      </w:r>
      <w:r w:rsidR="000A0515">
        <w:t>provide a benchmark that helps confirm the usefulness of the FCR method for the</w:t>
      </w:r>
      <w:r w:rsidR="00CB2D23">
        <w:t xml:space="preserve"> </w:t>
      </w:r>
      <w:r w:rsidR="000A0515">
        <w:t>type</w:t>
      </w:r>
      <w:r w:rsidR="00CB2D23">
        <w:t xml:space="preserve"> of data </w:t>
      </w:r>
      <w:r w:rsidR="002A297D">
        <w:t>investigated</w:t>
      </w:r>
      <w:r w:rsidR="00CB2D23">
        <w:t xml:space="preserve"> in our study</w:t>
      </w:r>
      <w:r w:rsidR="000A0515">
        <w:t xml:space="preserve">.  </w:t>
      </w:r>
    </w:p>
    <w:p w14:paraId="58BADF9A" w14:textId="77777777" w:rsidR="003D42AE" w:rsidRDefault="003D42AE" w:rsidP="00FD6200">
      <w:pPr>
        <w:pStyle w:val="Newparagraph"/>
      </w:pPr>
    </w:p>
    <w:p w14:paraId="161BA162" w14:textId="0E4781E9" w:rsidR="002C7119" w:rsidRDefault="00A76E8C" w:rsidP="00567C56">
      <w:pPr>
        <w:pStyle w:val="Newparagraph"/>
      </w:pPr>
      <w:r w:rsidDel="00756CA2">
        <w:t xml:space="preserve">As with classifier design, there is </w:t>
      </w:r>
      <w:r w:rsidR="00CF3F90" w:rsidDel="00756CA2">
        <w:t xml:space="preserve">a </w:t>
      </w:r>
      <w:r w:rsidR="00DB43AD">
        <w:t>‘</w:t>
      </w:r>
      <w:r w:rsidDel="00756CA2">
        <w:t>curse of dimensionality</w:t>
      </w:r>
      <w:r w:rsidR="00DB43AD">
        <w:t>’</w:t>
      </w:r>
      <w:r w:rsidDel="00756CA2">
        <w:t xml:space="preserve"> problem with computing </w:t>
      </w:r>
      <w:r w:rsidR="00044EBF" w:rsidDel="00756CA2">
        <w:t xml:space="preserve">the </w:t>
      </w:r>
      <w:r w:rsidDel="00756CA2">
        <w:t>MI</w:t>
      </w:r>
      <w:r w:rsidR="00044EBF" w:rsidDel="00756CA2">
        <w:t xml:space="preserve"> of joint variables</w:t>
      </w:r>
      <w:r w:rsidDel="00756CA2">
        <w:t>.  As the number of features increases, the number of objects needed to adequately represent the feature distribution increases exponentially</w:t>
      </w:r>
      <w:r w:rsidR="0080507C" w:rsidDel="00756CA2">
        <w:t xml:space="preserve"> </w:t>
      </w:r>
      <w:r w:rsidR="0080507C" w:rsidDel="00756CA2">
        <w:fldChar w:fldCharType="begin" w:fldLock="1"/>
      </w:r>
      <w:r w:rsidR="00BA6C51">
        <w:instrText>ADDIN CSL_CITATION { "citationItems" : [ { "id" : "ITEM-1", "itemData" : { "DOI" : "10.1016/j.patcog.2015.11.007", "ISBN" : "1532-4435", "ISSN" : "01678655", "abstract" : "We present a unifying framework for information theoretic feature selection, bringing almost two decades of research on heuristic filter criteria under a single theoretical interpretation. This is in response to the question: \u201cwhat are the implicit statistical assumptions of feature selection criteria based on mutual information?\u201d. To answer this, we adopt a different strategy than is usual in the feature selection literature\u2014instead of trying to define a criterion, we derive one, directly from a clearly specified objective function: the conditional likelihood of the training labels. While many hand-designed heuristic criteria try to optimize a definition of feature \u2018relevancy\u2019 and \u2018redundancy\u2019, our approach leads to a probabilistic framework which naturally incorporates these concepts. As a result we can unify the numerous criteria published over the last two decades, and show them to be low-order approximations to the exact (but intractable) optimisation problem. The primary contribution is to show that common heuristics for information based feature selection (including Markov Blanket algorithms as a special case) are approximate iterative maximisers of the con- ditional likelihood. A large empirical study provides strong evidence to favour certain classes of criteria, in particular those that balance the relative size of the relevancy/redundancy terms. Overall we conclude that the JMI criterion (Yang and Moody, 1999; Meyer et al., 2008) provides the best tradeoff in terms of accuracy, stability, and flexibility with small data samples. Keywords: feature selection, mutual information, conditional likelihood", "author" : [ { "dropping-particle" : "", "family" : "Brown", "given" : "Gavin", "non-dropping-particle" : "", "parse-names" : false, "suffix" : "" }, { "dropping-particle" : "", "family" : "Pocock", "given" : "Adam", "non-dropping-particle" : "", "parse-names" : false, "suffix" : "" }, { "dropping-particle" : "", "family" : "Zhao", "given" : "Ming-Jie", "non-dropping-particle" : "", "parse-names" : false, "suffix" : "" }, { "dropping-particle" : "", "family" : "Lujan", "given" : "Mikel", "non-dropping-particle" : "", "parse-names" : false, "suffix" : "" } ], "container-title" : "Journal of Machine Learning Research", "id" : "ITEM-1", "issued" : { "date-parts" : [ [ "2012" ] ] }, "note" : "Excellent paper, taking a rigorous theoretical approach to understand all feature selection in a comon information theoretic framework. Raises important points about what makes a good feature selector. Also looks quite extensively at high feat dim low N problems in both theoretical and empirical perspective. Somewhat nullifies my method and other similar clustering approaches. The benefit of clustering up front is that you can hand pick features. This is probably not of interest in things like genetics and and hand writing recognition.", "page" : "27-66", "title" : "Conditional likelihood maximisation: A unifying framework for mutual information feature selection", "type" : "article-journal", "volume" : "13" }, "uris" : [ "http://www.mendeley.com/documents/?uuid=1bf995b4-a042-4500-af98-21a3d802ea17" ] } ], "mendeley" : { "formattedCitation" : "(Brown et al. 2012)", "plainTextFormattedCitation" : "(Brown et al. 2012)", "previouslyFormattedCitation" : "(Brown et al. 2012)" }, "properties" : { "noteIndex" : 0 }, "schema" : "https://github.com/citation-style-language/schema/raw/master/csl-citation.json" }</w:instrText>
      </w:r>
      <w:r w:rsidR="0080507C" w:rsidDel="00756CA2">
        <w:fldChar w:fldCharType="separate"/>
      </w:r>
      <w:r w:rsidR="00BA6C51" w:rsidRPr="00BA6C51">
        <w:rPr>
          <w:noProof/>
        </w:rPr>
        <w:t>(Brown et al. 2012)</w:t>
      </w:r>
      <w:r w:rsidR="0080507C" w:rsidDel="00756CA2">
        <w:fldChar w:fldCharType="end"/>
      </w:r>
      <w:r w:rsidDel="00756CA2">
        <w:t xml:space="preserve">.  </w:t>
      </w:r>
      <w:r w:rsidR="0080507C">
        <w:t xml:space="preserve">For this reason, the MI criterion is not well suited </w:t>
      </w:r>
      <w:r w:rsidR="00CF3F90">
        <w:t xml:space="preserve">for evaluating </w:t>
      </w:r>
      <w:r w:rsidR="0080507C">
        <w:t xml:space="preserve">the BE method, which requires computation of the </w:t>
      </w:r>
      <w:r w:rsidR="004262AE">
        <w:t>relevance</w:t>
      </w:r>
      <w:r w:rsidR="0080507C">
        <w:t xml:space="preserve"> criterion for the full feature set.  T</w:t>
      </w:r>
      <w:r w:rsidR="00E87ABA">
        <w:t>h</w:t>
      </w:r>
      <w:r w:rsidR="0080507C">
        <w:t>is likely explains the poor performance of</w:t>
      </w:r>
      <w:r w:rsidR="00E87ABA">
        <w:t xml:space="preserve"> BE-MI in terms of both accuracy and stability.</w:t>
      </w:r>
      <w:r w:rsidR="004B1E78">
        <w:t xml:space="preserve">  </w:t>
      </w:r>
      <w:r w:rsidR="0040315E">
        <w:t>Note that p</w:t>
      </w:r>
      <w:r w:rsidR="004B1E78">
        <w:t xml:space="preserve">art of the motivation for the JMI </w:t>
      </w:r>
      <w:r w:rsidR="0040315E">
        <w:t xml:space="preserve">formulation </w:t>
      </w:r>
      <w:r w:rsidR="004B1E78">
        <w:t xml:space="preserve">is to circumvent </w:t>
      </w:r>
      <w:r w:rsidR="0040315E">
        <w:t>this kind of representivity issue by using</w:t>
      </w:r>
      <w:r w:rsidR="0075363A">
        <w:t xml:space="preserve"> a low dimensional approximation</w:t>
      </w:r>
      <w:r w:rsidR="004B1E78">
        <w:t xml:space="preserve"> to MI.</w:t>
      </w:r>
      <w:r w:rsidR="00567C56">
        <w:t xml:space="preserve"> </w:t>
      </w:r>
    </w:p>
    <w:p w14:paraId="684F775F" w14:textId="77777777" w:rsidR="00567C56" w:rsidRDefault="00567C56" w:rsidP="00567C56">
      <w:pPr>
        <w:pStyle w:val="Newparagraph"/>
      </w:pPr>
    </w:p>
    <w:p w14:paraId="16FCBD65" w14:textId="327BD53F" w:rsidR="00D0519F" w:rsidRDefault="00567C56" w:rsidP="00567C56">
      <w:pPr>
        <w:pStyle w:val="Paragraph"/>
      </w:pPr>
      <w:r>
        <w:t>[</w:t>
      </w:r>
      <w:bookmarkStart w:id="10" w:name="_Ref464643772"/>
      <w:r w:rsidR="002C7119">
        <w:t xml:space="preserve">Figure </w:t>
      </w:r>
      <w:r w:rsidR="002C7119">
        <w:fldChar w:fldCharType="begin"/>
      </w:r>
      <w:r w:rsidR="002C7119">
        <w:instrText xml:space="preserve"> SEQ Figure \* ARABIC </w:instrText>
      </w:r>
      <w:r w:rsidR="002C7119">
        <w:fldChar w:fldCharType="separate"/>
      </w:r>
      <w:r>
        <w:rPr>
          <w:noProof/>
        </w:rPr>
        <w:t>2</w:t>
      </w:r>
      <w:r w:rsidR="002C7119">
        <w:fldChar w:fldCharType="end"/>
      </w:r>
      <w:bookmarkEnd w:id="10"/>
      <w:r w:rsidR="00FD6200">
        <w:t>.</w:t>
      </w:r>
      <w:r w:rsidR="002C7119">
        <w:t xml:space="preserve"> </w:t>
      </w:r>
      <w:r w:rsidR="00FD6200">
        <w:t xml:space="preserve"> </w:t>
      </w:r>
      <w:r w:rsidR="002C7119">
        <w:t>Method stability per data set</w:t>
      </w:r>
      <w:r w:rsidR="00777CF3">
        <w:t xml:space="preserve"> (methods along the x axis are ordered by their mean stability over the data sets)</w:t>
      </w:r>
      <w:r>
        <w:t>]</w:t>
      </w:r>
    </w:p>
    <w:p w14:paraId="37F4FCD1" w14:textId="53B099F8" w:rsidR="00D0519F" w:rsidRDefault="00D0519F" w:rsidP="00567C56">
      <w:pPr>
        <w:pStyle w:val="Newparagraph"/>
      </w:pPr>
    </w:p>
    <w:p w14:paraId="1EFD4389" w14:textId="3C66CD8C" w:rsidR="002C7119" w:rsidRDefault="00567C56" w:rsidP="00567C56">
      <w:pPr>
        <w:pStyle w:val="Paragraph"/>
      </w:pPr>
      <w:r>
        <w:t>[</w:t>
      </w:r>
      <w:bookmarkStart w:id="11" w:name="_Ref464643973"/>
      <w:r w:rsidR="002C7119">
        <w:t xml:space="preserve">Figure </w:t>
      </w:r>
      <w:r w:rsidR="002C7119">
        <w:fldChar w:fldCharType="begin"/>
      </w:r>
      <w:r w:rsidR="002C7119">
        <w:instrText xml:space="preserve"> SEQ Figure \* ARABIC </w:instrText>
      </w:r>
      <w:r w:rsidR="002C7119">
        <w:fldChar w:fldCharType="separate"/>
      </w:r>
      <w:r>
        <w:rPr>
          <w:noProof/>
        </w:rPr>
        <w:t>3</w:t>
      </w:r>
      <w:r w:rsidR="002C7119">
        <w:fldChar w:fldCharType="end"/>
      </w:r>
      <w:bookmarkEnd w:id="11"/>
      <w:r w:rsidR="00FD6200">
        <w:t>.</w:t>
      </w:r>
      <w:r w:rsidR="002C7119">
        <w:t xml:space="preserve"> </w:t>
      </w:r>
      <w:r w:rsidR="00FD6200">
        <w:t xml:space="preserve"> </w:t>
      </w:r>
      <w:r w:rsidR="002C7119">
        <w:t>Method accuracy per data set</w:t>
      </w:r>
      <w:r w:rsidR="00777CF3">
        <w:t xml:space="preserve"> (methods along the x axis are ordered by their mean accuracy over the data sets)</w:t>
      </w:r>
      <w:r w:rsidR="004F5B26">
        <w:t>]</w:t>
      </w:r>
    </w:p>
    <w:p w14:paraId="3DB6AB9C" w14:textId="2FE4A96A" w:rsidR="00D0519F" w:rsidRDefault="00D0519F" w:rsidP="000560C5">
      <w:pPr>
        <w:pStyle w:val="Newparagraph"/>
      </w:pPr>
    </w:p>
    <w:p w14:paraId="63EF810E" w14:textId="77625AC9" w:rsidR="003D5AFF" w:rsidRDefault="003D5AFF" w:rsidP="000560C5">
      <w:pPr>
        <w:pStyle w:val="Newparagraph"/>
      </w:pPr>
      <w:r>
        <w:lastRenderedPageBreak/>
        <w:t>The method execution times</w:t>
      </w:r>
      <w:r w:rsidR="00B40A52">
        <w:t>,</w:t>
      </w:r>
      <w:r>
        <w:t xml:space="preserve"> </w:t>
      </w:r>
      <w:r w:rsidR="00E97C08">
        <w:t>summed</w:t>
      </w:r>
      <w:r>
        <w:t xml:space="preserve"> over the six data sets</w:t>
      </w:r>
      <w:r w:rsidR="00B40A52">
        <w:t>,</w:t>
      </w:r>
      <w:r w:rsidR="002313E8">
        <w:t xml:space="preserve"> are </w:t>
      </w:r>
      <w:r w:rsidR="00124A7A">
        <w:t xml:space="preserve">provided for reference </w:t>
      </w:r>
      <w:r w:rsidR="002313E8">
        <w:t xml:space="preserve">in </w:t>
      </w:r>
      <w:r w:rsidR="005E43EB">
        <w:fldChar w:fldCharType="begin"/>
      </w:r>
      <w:r w:rsidR="005E43EB">
        <w:instrText xml:space="preserve"> REF _Ref464732046 \h </w:instrText>
      </w:r>
      <w:r w:rsidR="005E43EB">
        <w:fldChar w:fldCharType="separate"/>
      </w:r>
      <w:r w:rsidR="00567C56">
        <w:t xml:space="preserve">Table </w:t>
      </w:r>
      <w:r w:rsidR="00567C56">
        <w:rPr>
          <w:noProof/>
        </w:rPr>
        <w:t>4</w:t>
      </w:r>
      <w:r w:rsidR="005E43EB">
        <w:fldChar w:fldCharType="end"/>
      </w:r>
      <w:r w:rsidR="005E43EB">
        <w:t xml:space="preserve">.  </w:t>
      </w:r>
      <w:r w:rsidR="00E97C08">
        <w:t xml:space="preserve"> </w:t>
      </w:r>
      <w:r w:rsidR="00B40A52">
        <w:t xml:space="preserve">The </w:t>
      </w:r>
      <w:r w:rsidR="005A3297">
        <w:t xml:space="preserve">execution time of </w:t>
      </w:r>
      <w:r w:rsidR="00B40A52">
        <w:t>FCR compete</w:t>
      </w:r>
      <w:r w:rsidR="005A3297">
        <w:t>s</w:t>
      </w:r>
      <w:r w:rsidR="00B40A52">
        <w:t xml:space="preserve"> well with the other methods.  </w:t>
      </w:r>
      <w:r w:rsidR="00124A7A">
        <w:t xml:space="preserve">The </w:t>
      </w:r>
      <w:r w:rsidR="00DC1844">
        <w:t>NaiveBC</w:t>
      </w:r>
      <w:r w:rsidR="00124A7A">
        <w:t xml:space="preserve"> criterion is slower to compute than the MI criterion as it uses a five-fold cross-validation</w:t>
      </w:r>
      <w:r w:rsidR="00A9661F">
        <w:t>, implemented in Matlab</w:t>
      </w:r>
      <w:r w:rsidR="00A9661F" w:rsidRPr="00305563">
        <w:rPr>
          <w:vertAlign w:val="superscript"/>
        </w:rPr>
        <w:t>TM</w:t>
      </w:r>
      <w:r w:rsidR="00A9661F">
        <w:t>,</w:t>
      </w:r>
      <w:r w:rsidR="00124A7A">
        <w:t xml:space="preserve"> to evaluate the classification accuracy</w:t>
      </w:r>
      <w:r w:rsidR="00FA6CE1">
        <w:t xml:space="preserve">.  </w:t>
      </w:r>
      <w:r w:rsidR="00124A7A">
        <w:t xml:space="preserve">MI </w:t>
      </w:r>
      <w:r w:rsidR="00A9661F">
        <w:t>is computed once</w:t>
      </w:r>
      <w:r w:rsidR="00FA6CE1">
        <w:t>-</w:t>
      </w:r>
      <w:r w:rsidR="00A9661F">
        <w:t>off</w:t>
      </w:r>
      <w:r w:rsidR="00FA6CE1">
        <w:t xml:space="preserve"> </w:t>
      </w:r>
      <w:r w:rsidR="00A9661F">
        <w:t xml:space="preserve">using </w:t>
      </w:r>
      <w:r w:rsidR="00FA6CE1">
        <w:t>the efficient FEAST C++ implementation</w:t>
      </w:r>
      <w:r w:rsidR="00A9661F">
        <w:t>.</w:t>
      </w:r>
      <w:r w:rsidR="00FA6CE1">
        <w:t xml:space="preserve">  Methods using the </w:t>
      </w:r>
      <w:r w:rsidR="00DC1844">
        <w:t>NaiveBC</w:t>
      </w:r>
      <w:r w:rsidR="00FA6CE1">
        <w:t xml:space="preserve"> criterion are consequently slower than their MI counterparts.  JMI is fast</w:t>
      </w:r>
      <w:r w:rsidR="008312A7">
        <w:t>er than the related FS-MI method,</w:t>
      </w:r>
      <w:r w:rsidR="00FA6CE1">
        <w:t xml:space="preserve"> as </w:t>
      </w:r>
      <w:r w:rsidR="008312A7">
        <w:t>the criterion</w:t>
      </w:r>
      <w:r w:rsidR="00FA6CE1">
        <w:t xml:space="preserve"> only requires MI computations</w:t>
      </w:r>
      <w:r w:rsidR="008312A7">
        <w:t xml:space="preserve"> between pairwise combinations of features and the class labels, while the MI criterion is evaluated on the combination all selected features</w:t>
      </w:r>
      <w:r w:rsidR="00FA6CE1">
        <w:t xml:space="preserve">.  BE is known to be less efficient than FS </w:t>
      </w:r>
      <w:r w:rsidR="00FA6CE1">
        <w:fldChar w:fldCharType="begin" w:fldLock="1"/>
      </w:r>
      <w:r w:rsidR="00BA6C51">
        <w:instrText>ADDIN CSL_CITATION { "citationItems" : [ { "id" : "ITEM-1", "itemData" : { "DOI" : "10.1016/j.aca.2011.07.027", "ISBN" : "0885-6125", "ISSN" : "00032670", "PMID" : "21889629", "abstract" : "Abstract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Keywords:", "author" : [ { "dropping-particle" : "", "family" : "Guyon", "given" : "Isabelle", "non-dropping-particle" : "", "parse-names" : false, "suffix" : "" }, { "dropping-particle" : "", "family" : "Elisseeff", "given" : "Andre", "non-dropping-particle" : "", "parse-names" : false, "suffix" : "" } ], "container-title" : "Journal ofMachine Learning Research", "id" : "ITEM-1", "issued" : { "date-parts" : [ [ "2003" ] ] }, "note" : "Great paper. Some interesting and counter-intuitive results. Important to inform my feature clustering and ranking. Should really do a bit of a rewrite based on this as it kind of contradicts some of my assumptions", "page" : "1157-1182", "title" : "An introduction to variable and feature selection", "type" : "article-journal", "volume" : "3" }, "uris" : [ "http://www.mendeley.com/documents/?uuid=7441fa57-99df-4ea1-931d-c5cc942cd1ab" ] } ], "mendeley" : { "formattedCitation" : "(Guyon and Elisseeff 2003)", "plainTextFormattedCitation" : "(Guyon and Elisseeff 2003)", "previouslyFormattedCitation" : "(Guyon and Elisseeff 2003)" }, "properties" : { "noteIndex" : 0 }, "schema" : "https://github.com/citation-style-language/schema/raw/master/csl-citation.json" }</w:instrText>
      </w:r>
      <w:r w:rsidR="00FA6CE1">
        <w:fldChar w:fldCharType="separate"/>
      </w:r>
      <w:r w:rsidR="00BA6C51" w:rsidRPr="00BA6C51">
        <w:rPr>
          <w:noProof/>
        </w:rPr>
        <w:t>(Guyon and Elisseeff 2003)</w:t>
      </w:r>
      <w:r w:rsidR="00FA6CE1">
        <w:fldChar w:fldCharType="end"/>
      </w:r>
      <w:r w:rsidR="00FA6CE1">
        <w:t xml:space="preserve">, and is slowest of the tested methods. </w:t>
      </w:r>
    </w:p>
    <w:p w14:paraId="12FA22B8" w14:textId="77777777" w:rsidR="00A24590" w:rsidRDefault="00A24590" w:rsidP="000560C5">
      <w:pPr>
        <w:pStyle w:val="Newparagraph"/>
      </w:pPr>
    </w:p>
    <w:p w14:paraId="2AED9DEF" w14:textId="176AE5D2" w:rsidR="00B61E1D" w:rsidRDefault="00FE5FAE" w:rsidP="00FE5FAE">
      <w:pPr>
        <w:pStyle w:val="Paragraph"/>
      </w:pPr>
      <w:r>
        <w:t>[</w:t>
      </w:r>
      <w:bookmarkStart w:id="12" w:name="_Ref464732046"/>
      <w:r w:rsidR="00B61E1D">
        <w:t xml:space="preserve">Table </w:t>
      </w:r>
      <w:r w:rsidR="00B61E1D">
        <w:fldChar w:fldCharType="begin"/>
      </w:r>
      <w:r w:rsidR="00B61E1D">
        <w:instrText xml:space="preserve"> SEQ Table \* ARABIC </w:instrText>
      </w:r>
      <w:r w:rsidR="00B61E1D">
        <w:fldChar w:fldCharType="separate"/>
      </w:r>
      <w:r w:rsidR="00567C56">
        <w:rPr>
          <w:noProof/>
        </w:rPr>
        <w:t>4</w:t>
      </w:r>
      <w:r w:rsidR="00B61E1D">
        <w:fldChar w:fldCharType="end"/>
      </w:r>
      <w:bookmarkEnd w:id="12"/>
      <w:r w:rsidR="000560C5">
        <w:t xml:space="preserve">.  </w:t>
      </w:r>
      <w:r w:rsidR="00CB7AE4">
        <w:t>Method c</w:t>
      </w:r>
      <w:r w:rsidR="00DC7FE9">
        <w:t>umulative execution time over all data</w:t>
      </w:r>
      <w:r>
        <w:t>]</w:t>
      </w:r>
    </w:p>
    <w:p w14:paraId="08D9369A" w14:textId="77777777" w:rsidR="001C68ED" w:rsidRDefault="001C68ED" w:rsidP="00FB5536">
      <w:pPr>
        <w:pStyle w:val="Newparagraph"/>
      </w:pPr>
    </w:p>
    <w:p w14:paraId="2E1F4403" w14:textId="38C0CD4E" w:rsidR="00B001F4" w:rsidRDefault="001C68ED" w:rsidP="00FB5536">
      <w:pPr>
        <w:pStyle w:val="Newparagraph"/>
      </w:pPr>
      <w:r>
        <w:fldChar w:fldCharType="begin"/>
      </w:r>
      <w:r>
        <w:instrText xml:space="preserve"> REF _Ref493181059 \h </w:instrText>
      </w:r>
      <w:r>
        <w:fldChar w:fldCharType="separate"/>
      </w:r>
      <w:r w:rsidR="00567C56">
        <w:t xml:space="preserve">Table </w:t>
      </w:r>
      <w:r w:rsidR="00567C56">
        <w:rPr>
          <w:noProof/>
        </w:rPr>
        <w:t>5</w:t>
      </w:r>
      <w:r>
        <w:fldChar w:fldCharType="end"/>
      </w:r>
      <w:r>
        <w:t xml:space="preserve"> </w:t>
      </w:r>
      <w:r w:rsidR="00E67945">
        <w:t>presents the non-dominant ranking of the methods, in terms of both accuracy and stability.  The best ranked method overall is FCR-MI, with FCR-</w:t>
      </w:r>
      <w:r w:rsidR="00DC1844">
        <w:t>NaiveBC</w:t>
      </w:r>
      <w:r w:rsidR="00E67945">
        <w:t>, FS-MI and FS-</w:t>
      </w:r>
      <w:r w:rsidR="00DC1844">
        <w:t>NaiveBC</w:t>
      </w:r>
      <w:r w:rsidR="00E67945">
        <w:t xml:space="preserve"> occupying the second rank position.  While the FS-MI and FS-</w:t>
      </w:r>
      <w:r w:rsidR="00DC1844">
        <w:t>NaiveBC</w:t>
      </w:r>
      <w:r w:rsidR="00E67945">
        <w:t xml:space="preserve"> produce</w:t>
      </w:r>
      <w:r w:rsidR="00CF3F90">
        <w:t>d</w:t>
      </w:r>
      <w:r w:rsidR="00E67945">
        <w:t xml:space="preserve"> the best performance for stability and accuracy respectively, FCR-MI and FCR-</w:t>
      </w:r>
      <w:r w:rsidR="00DC1844">
        <w:t>NaiveBC</w:t>
      </w:r>
      <w:r w:rsidR="00E67945">
        <w:t xml:space="preserve"> achieve</w:t>
      </w:r>
      <w:r w:rsidR="00CF3F90">
        <w:t>d</w:t>
      </w:r>
      <w:r w:rsidR="00E67945">
        <w:t xml:space="preserve"> a better compromise between these two measures.  The Rank-</w:t>
      </w:r>
      <w:r w:rsidR="00DC1844">
        <w:t>NaiveBC</w:t>
      </w:r>
      <w:r w:rsidR="00E67945">
        <w:t>, Rank-MI and BE-MI methods are ranked lowest</w:t>
      </w:r>
      <w:r w:rsidR="00127256">
        <w:t xml:space="preserve"> due to</w:t>
      </w:r>
      <w:r w:rsidR="00E67945">
        <w:t xml:space="preserve"> the known limitations of these methods.</w:t>
      </w:r>
      <w:r w:rsidR="005F708E">
        <w:t xml:space="preserve"> </w:t>
      </w:r>
    </w:p>
    <w:p w14:paraId="6FC2BF7E" w14:textId="2A05478E" w:rsidR="00FA7D45" w:rsidRDefault="00FA7D45" w:rsidP="00FB5536">
      <w:pPr>
        <w:pStyle w:val="Newparagraph"/>
      </w:pPr>
    </w:p>
    <w:p w14:paraId="6CAD0068" w14:textId="6D39B5C3" w:rsidR="00BB168B" w:rsidRDefault="00A24590" w:rsidP="00BB168B">
      <w:pPr>
        <w:pStyle w:val="Newparagraph"/>
      </w:pPr>
      <w:r>
        <w:t>If the clustering step were omitted, FCR-MI and FCR-</w:t>
      </w:r>
      <w:r w:rsidR="00DC1844">
        <w:t>NaiveBC</w:t>
      </w:r>
      <w:r>
        <w:t xml:space="preserve"> would simplify to Rank-MI and Rank-</w:t>
      </w:r>
      <w:r w:rsidR="00DC1844">
        <w:t>NaiveBC</w:t>
      </w:r>
      <w:r>
        <w:t xml:space="preserve"> respectively.  FCR-MI and FCR-</w:t>
      </w:r>
      <w:r w:rsidR="00DC1844">
        <w:t>NaiveBC</w:t>
      </w:r>
      <w:r>
        <w:t xml:space="preserve"> show a substantial improvement in performance compared to Rank-MI and Rank-</w:t>
      </w:r>
      <w:r w:rsidR="00DC1844">
        <w:t>NaiveBC</w:t>
      </w:r>
      <w:r>
        <w:t xml:space="preserve"> which lends support to the effectiveness of the clustering step.  </w:t>
      </w:r>
      <w:r w:rsidR="00B001F4">
        <w:t xml:space="preserve">Considering </w:t>
      </w:r>
      <w:r w:rsidR="00171F29">
        <w:t xml:space="preserve">the combination of the MI and </w:t>
      </w:r>
      <w:r w:rsidR="005122E9">
        <w:t>naive</w:t>
      </w:r>
      <w:r w:rsidR="00171F29">
        <w:t xml:space="preserve"> </w:t>
      </w:r>
      <w:r w:rsidR="00171F29">
        <w:lastRenderedPageBreak/>
        <w:t xml:space="preserve">Bayes criteria with </w:t>
      </w:r>
      <w:r w:rsidR="00B001F4">
        <w:t xml:space="preserve">each method in isolation, there is a general trend for MI to produce better stability and </w:t>
      </w:r>
      <w:r w:rsidR="005122E9">
        <w:t>naive</w:t>
      </w:r>
      <w:r w:rsidR="00B001F4">
        <w:t xml:space="preserve"> Bayes to produce better accuracy.  </w:t>
      </w:r>
      <w:r w:rsidR="00171F29">
        <w:t>W</w:t>
      </w:r>
      <w:r w:rsidR="00B001F4">
        <w:t xml:space="preserve">hile FCR works well with either criterion, the results </w:t>
      </w:r>
      <w:r w:rsidR="00171F29">
        <w:t>favour</w:t>
      </w:r>
      <w:r w:rsidR="00B001F4">
        <w:t xml:space="preserve"> the use of MI </w:t>
      </w:r>
      <w:r w:rsidR="00171F29">
        <w:t xml:space="preserve">as it is faster and produces a better non-dominant ranking than </w:t>
      </w:r>
      <w:r w:rsidR="005122E9">
        <w:t>naive</w:t>
      </w:r>
      <w:r w:rsidR="00171F29">
        <w:t xml:space="preserve"> Bayes</w:t>
      </w:r>
      <w:r w:rsidR="00B001F4">
        <w:t xml:space="preserve">.  </w:t>
      </w:r>
      <w:r w:rsidR="00E67945">
        <w:t>On the whole th</w:t>
      </w:r>
      <w:r w:rsidR="005A3297">
        <w:t>e</w:t>
      </w:r>
      <w:r w:rsidR="00E67945">
        <w:t xml:space="preserve"> evaluation study shows the FCR method to be effective </w:t>
      </w:r>
      <w:r w:rsidR="005A3297">
        <w:t>at selecting accurate and stable features from high dimensional remote sensing data</w:t>
      </w:r>
      <w:r>
        <w:t xml:space="preserve"> containing redundancy</w:t>
      </w:r>
      <w:r w:rsidR="005A3297">
        <w:t xml:space="preserve">.  </w:t>
      </w:r>
      <w:bookmarkStart w:id="13" w:name="_Ref464737145"/>
    </w:p>
    <w:p w14:paraId="71BD7544" w14:textId="77777777" w:rsidR="00BB168B" w:rsidRDefault="00BB168B" w:rsidP="00BB168B">
      <w:pPr>
        <w:pStyle w:val="Newparagraph"/>
      </w:pPr>
    </w:p>
    <w:p w14:paraId="78A25EEA" w14:textId="1716C540" w:rsidR="001C68ED" w:rsidRDefault="00F33262" w:rsidP="00F33262">
      <w:pPr>
        <w:pStyle w:val="Paragraph"/>
      </w:pPr>
      <w:r>
        <w:t>[</w:t>
      </w:r>
      <w:bookmarkStart w:id="14" w:name="_Ref493181059"/>
      <w:r w:rsidR="001C68ED">
        <w:t xml:space="preserve">Table </w:t>
      </w:r>
      <w:r w:rsidR="001C68ED">
        <w:fldChar w:fldCharType="begin"/>
      </w:r>
      <w:r w:rsidR="001C68ED">
        <w:instrText xml:space="preserve"> SEQ Table \* ARABIC </w:instrText>
      </w:r>
      <w:r w:rsidR="001C68ED">
        <w:fldChar w:fldCharType="separate"/>
      </w:r>
      <w:r w:rsidR="00567C56">
        <w:rPr>
          <w:noProof/>
        </w:rPr>
        <w:t>5</w:t>
      </w:r>
      <w:r w:rsidR="001C68ED">
        <w:fldChar w:fldCharType="end"/>
      </w:r>
      <w:bookmarkEnd w:id="14"/>
      <w:r w:rsidR="001C68ED">
        <w:t xml:space="preserve">.  </w:t>
      </w:r>
      <w:r w:rsidR="001C68ED" w:rsidRPr="001C68ED">
        <w:t>Non-dominated ranking of methods by accuracy and stability</w:t>
      </w:r>
      <w:r>
        <w:t>]</w:t>
      </w:r>
    </w:p>
    <w:p w14:paraId="73FC335E" w14:textId="77777777" w:rsidR="008E08A0" w:rsidRPr="008E08A0" w:rsidRDefault="008E08A0" w:rsidP="008E08A0">
      <w:pPr>
        <w:pStyle w:val="Newparagraph"/>
      </w:pPr>
    </w:p>
    <w:bookmarkEnd w:id="13"/>
    <w:p w14:paraId="0D99F471" w14:textId="77777777" w:rsidR="00416694" w:rsidRDefault="00AD1A8C" w:rsidP="00AD1A8C">
      <w:pPr>
        <w:pStyle w:val="Heading1"/>
      </w:pPr>
      <w:r>
        <w:t>Conclusions</w:t>
      </w:r>
    </w:p>
    <w:p w14:paraId="66434D58" w14:textId="17565404" w:rsidR="00416694" w:rsidRDefault="00B001F4" w:rsidP="00FB5536">
      <w:pPr>
        <w:pStyle w:val="Paragraph"/>
      </w:pPr>
      <w:r>
        <w:t>Feature redundancy</w:t>
      </w:r>
      <w:r w:rsidR="00416694">
        <w:t xml:space="preserve"> was identified as a source of instability and inaccuracy in feature selection.  A method for ranking correlated clusters of features was presented.  Using hierarchical clustering, a natural number of clusters can be selected by observing the stability of correlation relationships in the data using a dendrogram.  Clusters are then ranked using an importance measure, calculated as the median of </w:t>
      </w:r>
      <w:r>
        <w:t>a relevance criterion evaluated on</w:t>
      </w:r>
      <w:r w:rsidR="00416694">
        <w:t xml:space="preserve"> each individual feature in the cluster.  By selecting individual features from the best clusters, a set of informative features is found while simultaneously removing </w:t>
      </w:r>
      <w:r w:rsidR="00FE7C31">
        <w:t xml:space="preserve">redundancy </w:t>
      </w:r>
      <w:r w:rsidR="00416694">
        <w:t>from the data.  The ability to hand-pick features is beneficial as it allows other factors</w:t>
      </w:r>
      <w:r w:rsidR="00CF3F90">
        <w:t>, such as speed of computation and physical interpretability,</w:t>
      </w:r>
      <w:r w:rsidR="00416694">
        <w:t xml:space="preserve"> to be </w:t>
      </w:r>
      <w:r w:rsidR="00730F0E">
        <w:t>considered when</w:t>
      </w:r>
      <w:r w:rsidR="00416694">
        <w:t xml:space="preserve"> determining </w:t>
      </w:r>
      <w:r w:rsidR="00097680">
        <w:t xml:space="preserve">an effective </w:t>
      </w:r>
      <w:r w:rsidR="00416694">
        <w:t>feature set.</w:t>
      </w:r>
      <w:r w:rsidR="00EF292E">
        <w:t xml:space="preserve">  </w:t>
      </w:r>
    </w:p>
    <w:p w14:paraId="3EFB0EF2" w14:textId="77777777" w:rsidR="00416694" w:rsidRDefault="00416694" w:rsidP="00FB5536">
      <w:pPr>
        <w:pStyle w:val="Paragraph"/>
      </w:pPr>
    </w:p>
    <w:p w14:paraId="4A3AEC6A" w14:textId="77777777" w:rsidR="0093215E" w:rsidRDefault="0093215E" w:rsidP="00FB5536">
      <w:pPr>
        <w:pStyle w:val="Newparagraph"/>
      </w:pPr>
    </w:p>
    <w:p w14:paraId="5F61E92A" w14:textId="1D5DE534" w:rsidR="0093215E" w:rsidRDefault="008257F7" w:rsidP="00FB5536">
      <w:pPr>
        <w:pStyle w:val="Newparagraph"/>
      </w:pPr>
      <w:r>
        <w:t xml:space="preserve">The need for user specification of </w:t>
      </w:r>
      <w:r w:rsidR="005873FC">
        <w:t>dissimilarity threshold</w:t>
      </w:r>
      <w:r>
        <w:t xml:space="preserve"> </w:t>
      </w:r>
      <w:r w:rsidR="008256FC">
        <w:t xml:space="preserve">can be seen as </w:t>
      </w:r>
      <w:r>
        <w:t xml:space="preserve">a weakness of the </w:t>
      </w:r>
      <w:r w:rsidR="002306EC">
        <w:t xml:space="preserve">FCR </w:t>
      </w:r>
      <w:r>
        <w:t xml:space="preserve">method.  </w:t>
      </w:r>
      <w:r w:rsidR="002306EC">
        <w:t xml:space="preserve">This is a subjective choice and different </w:t>
      </w:r>
      <w:r w:rsidR="005873FC">
        <w:t xml:space="preserve">thresholds </w:t>
      </w:r>
      <w:r w:rsidR="002306EC">
        <w:t xml:space="preserve">can lead to different </w:t>
      </w:r>
      <w:r w:rsidR="002306EC">
        <w:lastRenderedPageBreak/>
        <w:t xml:space="preserve">sets of selected features.  A possible way to automate this choice would be to extract clusters from all levels in the hierarchy, select a set of features from the best clusters at </w:t>
      </w:r>
      <w:r w:rsidR="00FE7C31">
        <w:t>each</w:t>
      </w:r>
      <w:r w:rsidR="002306EC">
        <w:t xml:space="preserve"> level, and then use a performance measure such as the accuracy of a k-NN classifier to choose the best set of features</w:t>
      </w:r>
      <w:r w:rsidR="005873FC">
        <w:t xml:space="preserve"> overall</w:t>
      </w:r>
      <w:r w:rsidR="002306EC">
        <w:t xml:space="preserve">.  The need for visual inspection of the dendrogram to make the choice of </w:t>
      </w:r>
      <w:r w:rsidR="005873FC">
        <w:t xml:space="preserve">dissimilarity threshold </w:t>
      </w:r>
      <w:r w:rsidR="002306EC">
        <w:t>limits the dimensionality of data that the FCR method can practically be applied to.  For data sets of hundreds or thousands of features</w:t>
      </w:r>
      <w:r w:rsidR="00997A57">
        <w:t xml:space="preserve">, </w:t>
      </w:r>
      <w:r w:rsidR="002306EC">
        <w:t xml:space="preserve">the dendrogram </w:t>
      </w:r>
      <w:r w:rsidR="008256FC">
        <w:t>may</w:t>
      </w:r>
      <w:r w:rsidR="00997A57">
        <w:t xml:space="preserve"> </w:t>
      </w:r>
      <w:r w:rsidR="002306EC">
        <w:t xml:space="preserve">be </w:t>
      </w:r>
      <w:r w:rsidR="00997A57">
        <w:t xml:space="preserve">too </w:t>
      </w:r>
      <w:r w:rsidR="002306EC">
        <w:t xml:space="preserve">cluttered </w:t>
      </w:r>
      <w:r w:rsidR="00997A57">
        <w:t>to make a sensible choice</w:t>
      </w:r>
      <w:r w:rsidR="008301C2">
        <w:t xml:space="preserve"> and a feature selection algorithm other than FCR </w:t>
      </w:r>
      <w:r w:rsidR="00DF2FDA">
        <w:t>may</w:t>
      </w:r>
      <w:r w:rsidR="008301C2">
        <w:t xml:space="preserve"> be more appropriate</w:t>
      </w:r>
      <w:r w:rsidR="00997A57">
        <w:t>.</w:t>
      </w:r>
      <w:r w:rsidR="00F0702E">
        <w:t xml:space="preserve">  </w:t>
      </w:r>
      <w:r w:rsidR="00EF664A">
        <w:t xml:space="preserve">It is worth noting that for problems where feature stability </w:t>
      </w:r>
      <w:r w:rsidR="00F658AE">
        <w:t xml:space="preserve">and </w:t>
      </w:r>
      <w:r w:rsidR="00EF664A">
        <w:t>user specification of preferred variables are not required, FS-</w:t>
      </w:r>
      <w:r w:rsidR="00DC1844">
        <w:t>NaiveBC</w:t>
      </w:r>
      <w:r w:rsidR="00EF664A">
        <w:t xml:space="preserve"> may be a more sensible choice of feature selection method.  It achieved the best accuracy results and does not require any user intervention as with FCR. </w:t>
      </w:r>
    </w:p>
    <w:p w14:paraId="43B3A697" w14:textId="77777777" w:rsidR="00151E9E" w:rsidRDefault="00151E9E" w:rsidP="00FB5536">
      <w:pPr>
        <w:pStyle w:val="Newparagraph"/>
      </w:pPr>
    </w:p>
    <w:p w14:paraId="7F13263A" w14:textId="042D2014" w:rsidR="00714EC2" w:rsidRDefault="00183420" w:rsidP="00FB5536">
      <w:pPr>
        <w:pStyle w:val="Newparagraph"/>
      </w:pPr>
      <w:r>
        <w:t xml:space="preserve">Despite these </w:t>
      </w:r>
      <w:r w:rsidR="00445A96">
        <w:t>limitations</w:t>
      </w:r>
      <w:r>
        <w:t xml:space="preserve">, </w:t>
      </w:r>
      <w:r w:rsidR="00151E9E">
        <w:t xml:space="preserve">FCR performed well on a diverse range of </w:t>
      </w:r>
      <w:r w:rsidR="00386CF6">
        <w:t xml:space="preserve">high dimensional redundant </w:t>
      </w:r>
      <w:r w:rsidR="00151E9E">
        <w:t>data</w:t>
      </w:r>
      <w:r w:rsidR="00337FB3">
        <w:t xml:space="preserve"> sets</w:t>
      </w:r>
      <w:r w:rsidR="00714EC2">
        <w:t xml:space="preserve">.  The effectiveness of the proposed FCR method was evaluated by comparing its accuracy, stability and execution time to a set of popular feature selection methods.  The feature selection methods were each tested in combination with two criteria for feature relevance: the MI between the candidate feature(s) and the class labels, and the accuracy of a naive Bayes classifier trained on the candidate feature(s).  FS-NaiveBC provided the best accuracy performance but the worst stability performance.  In a similar vein, FS-MI provided the best stability performance but the second worst accuracy performance.  The FCR method performed well overall, with both naive Bayes and MI criteria.  Although FCR did not quite achieve the best performance in accuracy or stability alone, it was the highest ranked method when considering the accuracy and stability measures in combination.  Another benefit of FCR is its relative speed compared to greedy search FS and BE type methods.  Ever increasing quantities of high spatial and spectral resolution </w:t>
      </w:r>
      <w:r w:rsidR="00714EC2">
        <w:lastRenderedPageBreak/>
        <w:t xml:space="preserve">remote sensing data are being produced and require interpretation </w:t>
      </w:r>
      <w:r w:rsidR="00714EC2">
        <w:fldChar w:fldCharType="begin" w:fldLock="1"/>
      </w:r>
      <w:r w:rsidR="00BA6C51">
        <w:instrText>ADDIN CSL_CITATION { "citationItems" : [ { "id" : "ITEM-1", "itemData" : { "DOI" : "10.1109/JPROC.2016.2598228", "ISSN" : "0018-9219", "author" : [ { "dropping-particle" : "", "family" : "Chi", "given" : "Mingmin", "non-dropping-particle" : "", "parse-names" : false, "suffix" : "" }, { "dropping-particle" : "", "family" : "Plaza", "given" : "Antonio", "non-dropping-particle" : "", "parse-names" : false, "suffix" : "" }, { "dropping-particle" : "", "family" : "Benediktsson", "given" : "Jon Atli", "non-dropping-particle" : "", "parse-names" : false, "suffix" : "" }, { "dropping-particle" : "", "family" : "Sun", "given" : "Zhongyi", "non-dropping-particle" : "", "parse-names" : false, "suffix" : "" }, { "dropping-particle" : "", "family" : "Shen", "given" : "Jinsheng", "non-dropping-particle" : "", "parse-names" : false, "suffix" : "" }, { "dropping-particle" : "", "family" : "Zhu", "given" : "Yangyong", "non-dropping-particle" : "", "parse-names" : false, "suffix" : "" } ], "container-title" : "Proceedings of the IEEE", "id" : "ITEM-1", "issue" : "11", "issued" : { "date-parts" : [ [ "2016", "11" ] ] }, "page" : "2207-2219", "title" : "Big data for remote sensing: challenges and opportunities", "type" : "article-journal", "volume" : "104" }, "uris" : [ "http://www.mendeley.com/documents/?uuid=cbb811b9-7d61-3715-8985-7833905b3c0f" ] } ], "mendeley" : { "formattedCitation" : "(Chi et al. 2016)", "plainTextFormattedCitation" : "(Chi et al. 2016)", "previouslyFormattedCitation" : "(Chi et al. 2016)" }, "properties" : { "noteIndex" : 0 }, "schema" : "https://github.com/citation-style-language/schema/raw/master/csl-citation.json" }</w:instrText>
      </w:r>
      <w:r w:rsidR="00714EC2">
        <w:fldChar w:fldCharType="separate"/>
      </w:r>
      <w:r w:rsidR="00BA6C51" w:rsidRPr="00BA6C51">
        <w:rPr>
          <w:noProof/>
        </w:rPr>
        <w:t>(Chi et al. 2016)</w:t>
      </w:r>
      <w:r w:rsidR="00714EC2">
        <w:fldChar w:fldCharType="end"/>
      </w:r>
      <w:r w:rsidR="00714EC2">
        <w:t xml:space="preserve">.  In this context, instability and sub-optimality associated with feature selection from high dimensional redundant data will become increasingly critical issues.  Computationally efficient techniques, such as FCR, are required to address these challenges.  </w:t>
      </w:r>
    </w:p>
    <w:p w14:paraId="707463DB" w14:textId="77777777" w:rsidR="00621EDD" w:rsidRDefault="00621EDD" w:rsidP="00FB5536">
      <w:pPr>
        <w:pStyle w:val="Newparagraph"/>
      </w:pPr>
    </w:p>
    <w:p w14:paraId="1643E9ED" w14:textId="77777777" w:rsidR="00621EDD" w:rsidRDefault="00621EDD" w:rsidP="00621EDD">
      <w:pPr>
        <w:pStyle w:val="Heading1"/>
        <w:keepLines/>
      </w:pPr>
      <w:r>
        <w:t>Acknowledgements</w:t>
      </w:r>
    </w:p>
    <w:p w14:paraId="59A1BCCD" w14:textId="4769FB5E" w:rsidR="00621EDD" w:rsidRDefault="00621EDD" w:rsidP="00621EDD">
      <w:pPr>
        <w:pStyle w:val="Acknowledgements"/>
      </w:pPr>
      <w:r>
        <w:t xml:space="preserve">This work was supported by funding from the </w:t>
      </w:r>
      <w:r w:rsidR="003D0C4C">
        <w:t>Department of Environmental Affairs (DEA) via the Working for Natural Resources Programme</w:t>
      </w:r>
      <w:r>
        <w:t xml:space="preserve">.  </w:t>
      </w:r>
      <w:r w:rsidR="003D0C4C">
        <w:t>DEA</w:t>
      </w:r>
      <w:r>
        <w:t xml:space="preserve">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rsidR="00726D17">
        <w:t xml:space="preserve">  We would like to thank www.linguafix.net for l</w:t>
      </w:r>
      <w:r w:rsidR="00726D17" w:rsidRPr="00EB0BA2">
        <w:t>anguage editing</w:t>
      </w:r>
      <w:r w:rsidR="00726D17">
        <w:t>.</w:t>
      </w:r>
    </w:p>
    <w:p w14:paraId="4671E1AB" w14:textId="2CD4E2BC" w:rsidR="00621EDD" w:rsidRDefault="00621EDD" w:rsidP="00621EDD">
      <w:pPr>
        <w:pStyle w:val="Acknowledgements"/>
      </w:pPr>
      <w:r>
        <w:t xml:space="preserve">  </w:t>
      </w:r>
    </w:p>
    <w:p w14:paraId="3CEE9DBE" w14:textId="77777777" w:rsidR="00CE1864" w:rsidRDefault="00CE1864" w:rsidP="00CE1864">
      <w:pPr>
        <w:pStyle w:val="Heading1"/>
      </w:pPr>
      <w:r>
        <w:t>References</w:t>
      </w:r>
    </w:p>
    <w:p w14:paraId="1B8C677B" w14:textId="078D8E07" w:rsidR="00541362" w:rsidRPr="00541362" w:rsidRDefault="00CE1864" w:rsidP="00541362">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541362" w:rsidRPr="00541362">
        <w:rPr>
          <w:noProof/>
        </w:rPr>
        <w:t xml:space="preserve">Bishop, Christopher M. 2003. </w:t>
      </w:r>
      <w:r w:rsidR="00541362" w:rsidRPr="00541362">
        <w:rPr>
          <w:i/>
          <w:iCs/>
          <w:noProof/>
        </w:rPr>
        <w:t>Neural Networks for Pattern Recognition</w:t>
      </w:r>
      <w:r w:rsidR="00541362" w:rsidRPr="00541362">
        <w:rPr>
          <w:noProof/>
        </w:rPr>
        <w:t>. New York: Oxford University Press. doi:10.1002/0470854774.</w:t>
      </w:r>
    </w:p>
    <w:p w14:paraId="746AA7F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Blaschke, T. 2010. “Object Based Image Analysis for Remote Sensing.” </w:t>
      </w:r>
      <w:r w:rsidRPr="00541362">
        <w:rPr>
          <w:i/>
          <w:iCs/>
          <w:noProof/>
        </w:rPr>
        <w:t>ISPRS Journal of Photogrammetry and Remote Sensing</w:t>
      </w:r>
      <w:r w:rsidRPr="00541362">
        <w:rPr>
          <w:noProof/>
        </w:rPr>
        <w:t xml:space="preserve"> 65 (1). Elsevier B.V.: 2–16. doi:10.1016/j.isprsjprs.2009.06.004.</w:t>
      </w:r>
    </w:p>
    <w:p w14:paraId="3ABB41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Breiman, Leo. 2001. “Random Forests.” </w:t>
      </w:r>
      <w:r w:rsidRPr="00541362">
        <w:rPr>
          <w:i/>
          <w:iCs/>
          <w:noProof/>
        </w:rPr>
        <w:t>Machine Learning</w:t>
      </w:r>
      <w:r w:rsidRPr="00541362">
        <w:rPr>
          <w:noProof/>
        </w:rPr>
        <w:t xml:space="preserve"> 45 (1): 5–32. doi:10.1023/A:1010933404324.</w:t>
      </w:r>
    </w:p>
    <w:p w14:paraId="3CC3BBEC"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Brown, Gavin, Adam Pocock, Ming-Jie Zhao, and Mikel Lujan. 2012. “Conditional Likelihood Maximisation: A Unifying Framework for Mutual Information Feature Selection.” </w:t>
      </w:r>
      <w:r w:rsidRPr="00541362">
        <w:rPr>
          <w:i/>
          <w:iCs/>
          <w:noProof/>
        </w:rPr>
        <w:t>Journal of Machine Learning Research</w:t>
      </w:r>
      <w:r w:rsidRPr="00541362">
        <w:rPr>
          <w:noProof/>
        </w:rPr>
        <w:t xml:space="preserve"> 13: 27–66. doi:10.1016/j.patcog.2015.11.007.</w:t>
      </w:r>
    </w:p>
    <w:p w14:paraId="3C0D2DF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Burges, Christopher J.C. 1998. “A Tutorial on Support Vector Machines for Pattern Recognition.” </w:t>
      </w:r>
      <w:r w:rsidRPr="00541362">
        <w:rPr>
          <w:i/>
          <w:iCs/>
          <w:noProof/>
        </w:rPr>
        <w:t>Data Mining and Knowledge Discovery</w:t>
      </w:r>
      <w:r w:rsidRPr="00541362">
        <w:rPr>
          <w:noProof/>
        </w:rPr>
        <w:t xml:space="preserve"> 2 (2): 121–167. doi:10.1023/A:1009715923555.</w:t>
      </w:r>
    </w:p>
    <w:p w14:paraId="60AA3A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Chi, Mingmin, Antonio Plaza, Jon Atli Benediktsson, Zhongyi Sun, Jinsheng Shen, and Yangyong Zhu. 2016. “Big Data for Remote Sensing: Challenges and Opportunities.” </w:t>
      </w:r>
      <w:r w:rsidRPr="00541362">
        <w:rPr>
          <w:i/>
          <w:iCs/>
          <w:noProof/>
        </w:rPr>
        <w:lastRenderedPageBreak/>
        <w:t>Proceedings of the IEEE</w:t>
      </w:r>
      <w:r w:rsidRPr="00541362">
        <w:rPr>
          <w:noProof/>
        </w:rPr>
        <w:t xml:space="preserve"> 104 (11): 2207–2219. doi:10.1109/JPROC.2016.2598228.</w:t>
      </w:r>
    </w:p>
    <w:p w14:paraId="7D8A5077"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Cukur, Huseyin, Hamidullah Binol, Faruk Sukru Uslu, Yusuf Kalayci, and Abdullah Bal. 2015. “Cross Correlation Based Clustering for Feature Selection in Hyperspectral Imagery.” In </w:t>
      </w:r>
      <w:r w:rsidRPr="00541362">
        <w:rPr>
          <w:i/>
          <w:iCs/>
          <w:noProof/>
        </w:rPr>
        <w:t>2015 9th International Conference on Electrical and Electronics Engineering (ELECO)</w:t>
      </w:r>
      <w:r w:rsidRPr="00541362">
        <w:rPr>
          <w:noProof/>
        </w:rPr>
        <w:t>, 232–236. Bursa: IEEE. doi:10.1109/ELECO.2015.7394552.</w:t>
      </w:r>
    </w:p>
    <w:p w14:paraId="3E3DD88C"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Duin, R P W, and David M. J. Tax. 2005. “Statistical Pattern Recognition.” In </w:t>
      </w:r>
      <w:r w:rsidRPr="00541362">
        <w:rPr>
          <w:i/>
          <w:iCs/>
          <w:noProof/>
        </w:rPr>
        <w:t>Handbook of Pattern Recognition and Computer Vision, 3rd Ed.</w:t>
      </w:r>
      <w:r w:rsidRPr="00541362">
        <w:rPr>
          <w:noProof/>
        </w:rPr>
        <w:t>, edited by CH Chen and PSP Wang, 1–21. Singapore: World Scientific. doi:10.1142/9789812775320_0001.</w:t>
      </w:r>
    </w:p>
    <w:p w14:paraId="65A93B5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GIC. 2014. “Hyperspectral Remote Sensing Scenes.” http://www.ehu.eus/ccwintco/index.php?title=Hyperspectral_Remote_Sensing_Scenes.</w:t>
      </w:r>
    </w:p>
    <w:p w14:paraId="28555EB4"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Guyon, Isabelle, and Andre Elisseeff. 2003. “An Introduction to Variable and Feature Selection.” </w:t>
      </w:r>
      <w:r w:rsidRPr="00541362">
        <w:rPr>
          <w:i/>
          <w:iCs/>
          <w:noProof/>
        </w:rPr>
        <w:t>Journal ofMachine Learning Research</w:t>
      </w:r>
      <w:r w:rsidRPr="00541362">
        <w:rPr>
          <w:noProof/>
        </w:rPr>
        <w:t xml:space="preserve"> 3: 1157–1182. doi:10.1016/j.aca.2011.07.027.</w:t>
      </w:r>
    </w:p>
    <w:p w14:paraId="6E1EF5C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Guyon, Isabelle, Jason Weston, Stephen Barnhill, and Vladimir Vapnik. 2002. “Gene Selection for Cancer Classification Using Support Vector Machines.” </w:t>
      </w:r>
      <w:r w:rsidRPr="00541362">
        <w:rPr>
          <w:i/>
          <w:iCs/>
          <w:noProof/>
        </w:rPr>
        <w:t>Machine Learning</w:t>
      </w:r>
      <w:r w:rsidRPr="00541362">
        <w:rPr>
          <w:noProof/>
        </w:rPr>
        <w:t xml:space="preserve"> 46 (1–3): 389–422. doi:10.1023/A:1012487302797.</w:t>
      </w:r>
    </w:p>
    <w:p w14:paraId="34C7E40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Hand, David J, and Kerning Yu. 2001. “Idiot’s Bayes - Not So Stupid After All?” </w:t>
      </w:r>
      <w:r w:rsidRPr="00541362">
        <w:rPr>
          <w:i/>
          <w:iCs/>
          <w:noProof/>
        </w:rPr>
        <w:t>International Statisitical Review</w:t>
      </w:r>
      <w:r w:rsidRPr="00541362">
        <w:rPr>
          <w:noProof/>
        </w:rPr>
        <w:t xml:space="preserve"> 69 (3): 385–398.</w:t>
      </w:r>
    </w:p>
    <w:p w14:paraId="7384C43A"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Inza, Iñaki, Pedro Larrañaga, Rosa Blanco, and Antonio J. Cerrolaza. 2004. “Filter versus Wrapper Gene Selection Approaches in DNA Microarray Domains.” </w:t>
      </w:r>
      <w:r w:rsidRPr="00541362">
        <w:rPr>
          <w:i/>
          <w:iCs/>
          <w:noProof/>
        </w:rPr>
        <w:t>Artificial Intelligence in Medicine</w:t>
      </w:r>
      <w:r w:rsidRPr="00541362">
        <w:rPr>
          <w:noProof/>
        </w:rPr>
        <w:t xml:space="preserve"> 31 (2): 91–103. doi:10.1016/j.artmed.2004.01.007.</w:t>
      </w:r>
    </w:p>
    <w:p w14:paraId="4768C86D"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Jain, Anil K, Robert P W Duin, and Jianchang Mao. 2000. “Statistical Pattern Recognition: A Review.” </w:t>
      </w:r>
      <w:r w:rsidRPr="00541362">
        <w:rPr>
          <w:i/>
          <w:iCs/>
          <w:noProof/>
        </w:rPr>
        <w:t>IEEE Transactions on Pattern Analysis and Machine Intelligence</w:t>
      </w:r>
      <w:r w:rsidRPr="00541362">
        <w:rPr>
          <w:noProof/>
        </w:rPr>
        <w:t xml:space="preserve"> 22 (1): 4–37.</w:t>
      </w:r>
    </w:p>
    <w:p w14:paraId="19DDD20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Johnson, Brian, and Zhixiao Xie. 2013. “Classifying a High Resolution Image of an Urban Area Using Super-Object Information.” </w:t>
      </w:r>
      <w:r w:rsidRPr="00541362">
        <w:rPr>
          <w:i/>
          <w:iCs/>
          <w:noProof/>
        </w:rPr>
        <w:t>ISPRS Journal of Photogrammetry and Remote Sensing</w:t>
      </w:r>
      <w:r w:rsidRPr="00541362">
        <w:rPr>
          <w:noProof/>
        </w:rPr>
        <w:t xml:space="preserve"> 83 (September): 40–49. doi:10.1016/j.isprsjprs.2013.05.008.</w:t>
      </w:r>
    </w:p>
    <w:p w14:paraId="6DCFBEAB"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Kalousis, Alexandros, Julien Prados, and Melanie Hilario. 2007. “Stability of Feature Selection Algorithms: A Study on High-Dimensional Spaces.” </w:t>
      </w:r>
      <w:r w:rsidRPr="00541362">
        <w:rPr>
          <w:i/>
          <w:iCs/>
          <w:noProof/>
        </w:rPr>
        <w:t>Knowledge and Information Systems</w:t>
      </w:r>
      <w:r w:rsidRPr="00541362">
        <w:rPr>
          <w:noProof/>
        </w:rPr>
        <w:t xml:space="preserve"> 12 (1): 95–116. doi:10.1007/s10115-006-0040-8.</w:t>
      </w:r>
    </w:p>
    <w:p w14:paraId="55D29BAF"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Kononenko, Igor, E Šimec, and M Robnik-Šikonja. 1997. “Overcoming the Myopia of Inductive Learning Algorithms with RELIEFF.” </w:t>
      </w:r>
      <w:r w:rsidRPr="00541362">
        <w:rPr>
          <w:i/>
          <w:iCs/>
          <w:noProof/>
        </w:rPr>
        <w:t>Applied Intelligence</w:t>
      </w:r>
      <w:r w:rsidRPr="00541362">
        <w:rPr>
          <w:noProof/>
        </w:rPr>
        <w:t xml:space="preserve"> 7 (1): 39–55. doi:10.1023/A:1008280620621.</w:t>
      </w:r>
    </w:p>
    <w:p w14:paraId="0BAB6244"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Kuncheva, L I. 2007. “A Stability Index for Feature Selection.” In </w:t>
      </w:r>
      <w:r w:rsidRPr="00541362">
        <w:rPr>
          <w:i/>
          <w:iCs/>
          <w:noProof/>
        </w:rPr>
        <w:t>International Multi-</w:t>
      </w:r>
      <w:r w:rsidRPr="00541362">
        <w:rPr>
          <w:i/>
          <w:iCs/>
          <w:noProof/>
        </w:rPr>
        <w:lastRenderedPageBreak/>
        <w:t>Conference: Artificial Intelligence and Applications</w:t>
      </w:r>
      <w:r w:rsidRPr="00541362">
        <w:rPr>
          <w:noProof/>
        </w:rPr>
        <w:t>, 390–395. Innsbruck, Austria: IASTED.</w:t>
      </w:r>
    </w:p>
    <w:p w14:paraId="48E58E7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Li, Shengqiao, E James Harner, and Donald a Adjeroh. 2011. “Random KNN Feature Selection - a Fast and Stable Alternative to Random Forests.” </w:t>
      </w:r>
      <w:r w:rsidRPr="00541362">
        <w:rPr>
          <w:i/>
          <w:iCs/>
          <w:noProof/>
        </w:rPr>
        <w:t>BMC Bioinformatics</w:t>
      </w:r>
      <w:r w:rsidRPr="00541362">
        <w:rPr>
          <w:noProof/>
        </w:rPr>
        <w:t xml:space="preserve"> 12 (1). BioMed Central Ltd: 450. doi:10.1186/1471-2105-12-450.</w:t>
      </w:r>
    </w:p>
    <w:p w14:paraId="29964052"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Lichman, M. 2013. “UCI Machine Learning Repository.” http://archive.ics.uci.edu/ml.</w:t>
      </w:r>
    </w:p>
    <w:p w14:paraId="042E574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MathWorks. 2016. “Hierarchical Clustering - Statistics and Machine Learning Toolbox.” </w:t>
      </w:r>
      <w:r w:rsidRPr="00541362">
        <w:rPr>
          <w:i/>
          <w:iCs/>
          <w:noProof/>
        </w:rPr>
        <w:t>Matlab Documentation</w:t>
      </w:r>
      <w:r w:rsidRPr="00541362">
        <w:rPr>
          <w:noProof/>
        </w:rPr>
        <w:t>. https://www.mathworks.com/help/stats/hierarchical-clustering.html.</w:t>
      </w:r>
    </w:p>
    <w:p w14:paraId="00D69E81"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Mishra, K K, and Sandeep Harit. 2010. “A Fast Algorithm for Finding the Non Dominated Set in Multi Objective Optimization.” </w:t>
      </w:r>
      <w:r w:rsidRPr="00541362">
        <w:rPr>
          <w:i/>
          <w:iCs/>
          <w:noProof/>
        </w:rPr>
        <w:t>Multi-Objective Optimization Using Evolutionary Algorithms</w:t>
      </w:r>
      <w:r w:rsidRPr="00541362">
        <w:rPr>
          <w:noProof/>
        </w:rPr>
        <w:t xml:space="preserve"> 1 (25): 35–39.</w:t>
      </w:r>
    </w:p>
    <w:p w14:paraId="448B6353"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Mitra, Pabitra, C A Murthy, and Sankar K Pal. 2002. “Unsupervised Feature Selection Using Feature Similarity.” </w:t>
      </w:r>
      <w:r w:rsidRPr="00541362">
        <w:rPr>
          <w:i/>
          <w:iCs/>
          <w:noProof/>
        </w:rPr>
        <w:t>IEEE Transactions on Pattern Analysis and Machine Intelligence PAMI</w:t>
      </w:r>
      <w:r w:rsidRPr="00541362">
        <w:rPr>
          <w:noProof/>
        </w:rPr>
        <w:t xml:space="preserve"> 24 (3): 301–312. doi:10.1109/34.990133.</w:t>
      </w:r>
    </w:p>
    <w:p w14:paraId="326E444A"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Sahu, Barnali, and Debahuti Mishra. 2011. “A Novel Approach for Selecting Informative Genes from Gene Expression Data Using Signal-to-Noise Ratio and T-Statistics.” In </w:t>
      </w:r>
      <w:r w:rsidRPr="00541362">
        <w:rPr>
          <w:i/>
          <w:iCs/>
          <w:noProof/>
        </w:rPr>
        <w:t>2011 2nd International Conference on Computer and Communication Technology (ICCCT-2011)</w:t>
      </w:r>
      <w:r w:rsidRPr="00541362">
        <w:rPr>
          <w:noProof/>
        </w:rPr>
        <w:t>, 5–10. Allahabad, India: IEEE. doi:10.1109/ICCCT.2011.6075207.</w:t>
      </w:r>
    </w:p>
    <w:p w14:paraId="4B3EA7B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Strobl, Carolin, Anne-Laure Boulesteix, Thomas Kneib, Thomas Augustin, and Achim Zeileis. 2008. “Conditional Variable Importance for Random Forests.” </w:t>
      </w:r>
      <w:r w:rsidRPr="00541362">
        <w:rPr>
          <w:i/>
          <w:iCs/>
          <w:noProof/>
        </w:rPr>
        <w:t>BMC Bioinformatics</w:t>
      </w:r>
      <w:r w:rsidRPr="00541362">
        <w:rPr>
          <w:noProof/>
        </w:rPr>
        <w:t xml:space="preserve"> 9 (January): 307. doi:10.1186/1471-2105-9-307.</w:t>
      </w:r>
    </w:p>
    <w:p w14:paraId="3DB519B5"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Szekely, Gabor J., and Maria L. Rizzo. 2005. “Hierarchical Clustering via Joint between-within Distances: Extending Ward’s Minimum Variance Method.” </w:t>
      </w:r>
      <w:r w:rsidRPr="00541362">
        <w:rPr>
          <w:i/>
          <w:iCs/>
          <w:noProof/>
        </w:rPr>
        <w:t>Journal of Classification</w:t>
      </w:r>
      <w:r w:rsidRPr="00541362">
        <w:rPr>
          <w:noProof/>
        </w:rPr>
        <w:t xml:space="preserve"> 22 (2): 151–183. doi:10.1007/s00357-005-0012-9.</w:t>
      </w:r>
    </w:p>
    <w:p w14:paraId="67A802C1"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Tolosi, Laura, and Thomas Lengauer. 2011. “Classification with Correlated Features: Unreliability of Feature Ranking and Solutions.” </w:t>
      </w:r>
      <w:r w:rsidRPr="00541362">
        <w:rPr>
          <w:i/>
          <w:iCs/>
          <w:noProof/>
        </w:rPr>
        <w:t>Bioinformatics</w:t>
      </w:r>
      <w:r w:rsidRPr="00541362">
        <w:rPr>
          <w:noProof/>
        </w:rPr>
        <w:t xml:space="preserve"> 27 (14): 1986–1994. doi:10.1093/bioinformatics/btr300.</w:t>
      </w:r>
    </w:p>
    <w:p w14:paraId="337E8353"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TU Delft. 2015. “PRTools.” http://prtools.org/prtools/.</w:t>
      </w:r>
    </w:p>
    <w:p w14:paraId="1780DF7F"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Webb, Andrew R. 2002. </w:t>
      </w:r>
      <w:r w:rsidRPr="00541362">
        <w:rPr>
          <w:i/>
          <w:iCs/>
          <w:noProof/>
        </w:rPr>
        <w:t>Statistical Pattern Recognition</w:t>
      </w:r>
      <w:r w:rsidRPr="00541362">
        <w:rPr>
          <w:noProof/>
        </w:rPr>
        <w:t>. Chichester, UK: John Wiley &amp; Sons, Ltd. doi:10.1002/0470854774.</w:t>
      </w:r>
    </w:p>
    <w:p w14:paraId="460AC488"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Wu, Bo, Chongcheng Chen, Tahar Mohand Kechadi, and Liya Sun. 2013. “A Comparative Evaluation of Filter-Based Feature Selection Methods for Hyper-Spectral Band Selection.” </w:t>
      </w:r>
      <w:r w:rsidRPr="00541362">
        <w:rPr>
          <w:i/>
          <w:iCs/>
          <w:noProof/>
        </w:rPr>
        <w:t>International Journal of Remote Sensing</w:t>
      </w:r>
      <w:r w:rsidRPr="00541362">
        <w:rPr>
          <w:noProof/>
        </w:rPr>
        <w:t xml:space="preserve"> 34 (22): 7974–7990. </w:t>
      </w:r>
      <w:r w:rsidRPr="00541362">
        <w:rPr>
          <w:noProof/>
        </w:rPr>
        <w:lastRenderedPageBreak/>
        <w:t>doi:10.1080/01431161.2013.827815.</w:t>
      </w:r>
    </w:p>
    <w:p w14:paraId="2622747E"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Yang, Howard Hua, and John Moody. 1999. “Data Visualization and Feature Selection: New Algorithms for Nongaussian Data.” </w:t>
      </w:r>
      <w:r w:rsidRPr="00541362">
        <w:rPr>
          <w:i/>
          <w:iCs/>
          <w:noProof/>
        </w:rPr>
        <w:t>Advances in Neural Information Processing Systems</w:t>
      </w:r>
      <w:r w:rsidRPr="00541362">
        <w:rPr>
          <w:noProof/>
        </w:rPr>
        <w:t xml:space="preserve"> 12 (Mi): 687–693.</w:t>
      </w:r>
    </w:p>
    <w:p w14:paraId="12DBCC82"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Yousef, Malik, Segun Jung, Louise C Showe, and Michael K Showe. 2007. “Recursive Cluster Elimination (RCE) for Classification and Feature Selection from Gene Expression Data.” </w:t>
      </w:r>
      <w:r w:rsidRPr="00541362">
        <w:rPr>
          <w:i/>
          <w:iCs/>
          <w:noProof/>
        </w:rPr>
        <w:t>BMC Bioinformatics</w:t>
      </w:r>
      <w:r w:rsidRPr="00541362">
        <w:rPr>
          <w:noProof/>
        </w:rPr>
        <w:t xml:space="preserve"> 8 (144). doi:10.1186/1471-2105-8-144.</w:t>
      </w:r>
    </w:p>
    <w:p w14:paraId="15415CB0" w14:textId="77777777" w:rsidR="00541362" w:rsidRPr="00541362" w:rsidRDefault="00541362" w:rsidP="00541362">
      <w:pPr>
        <w:widowControl w:val="0"/>
        <w:autoSpaceDE w:val="0"/>
        <w:autoSpaceDN w:val="0"/>
        <w:adjustRightInd w:val="0"/>
        <w:spacing w:line="360" w:lineRule="auto"/>
        <w:ind w:left="480" w:hanging="480"/>
        <w:rPr>
          <w:noProof/>
        </w:rPr>
      </w:pPr>
      <w:r w:rsidRPr="00541362">
        <w:rPr>
          <w:noProof/>
        </w:rPr>
        <w:t xml:space="preserve">Yu, Lei, and Huan Liu. 2004. “Efficient Feature Selection via Analysis of Relevance and Redundancy.” </w:t>
      </w:r>
      <w:r w:rsidRPr="00541362">
        <w:rPr>
          <w:i/>
          <w:iCs/>
          <w:noProof/>
        </w:rPr>
        <w:t>Journal of Machine Learning Research</w:t>
      </w:r>
      <w:r w:rsidRPr="00541362">
        <w:rPr>
          <w:noProof/>
        </w:rPr>
        <w:t xml:space="preserve"> 5 (2004): 1205–1224.</w:t>
      </w:r>
    </w:p>
    <w:p w14:paraId="5610BC0A" w14:textId="77777777" w:rsidR="00CE1864" w:rsidRDefault="00CE1864" w:rsidP="00416694">
      <w:pPr>
        <w:spacing w:line="360" w:lineRule="auto"/>
        <w:jc w:val="both"/>
      </w:pPr>
      <w:r>
        <w:fldChar w:fldCharType="end"/>
      </w:r>
    </w:p>
    <w:sectPr w:rsidR="00CE1864" w:rsidSect="00C35A8C">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BE41A" w14:textId="77777777" w:rsidR="00CF3DFB" w:rsidRDefault="00CF3DFB" w:rsidP="00A90339">
      <w:r>
        <w:separator/>
      </w:r>
    </w:p>
  </w:endnote>
  <w:endnote w:type="continuationSeparator" w:id="0">
    <w:p w14:paraId="31FEF136" w14:textId="77777777" w:rsidR="00CF3DFB" w:rsidRDefault="00CF3DFB" w:rsidP="00A9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C7BB9" w14:textId="77777777" w:rsidR="00CF3DFB" w:rsidRDefault="00CF3DFB" w:rsidP="00A90339">
      <w:r>
        <w:separator/>
      </w:r>
    </w:p>
  </w:footnote>
  <w:footnote w:type="continuationSeparator" w:id="0">
    <w:p w14:paraId="6820165D" w14:textId="77777777" w:rsidR="00CF3DFB" w:rsidRDefault="00CF3DFB" w:rsidP="00A90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38323A"/>
    <w:multiLevelType w:val="multilevel"/>
    <w:tmpl w:val="36CCA27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A5172"/>
    <w:multiLevelType w:val="hybridMultilevel"/>
    <w:tmpl w:val="868C4EA8"/>
    <w:lvl w:ilvl="0" w:tplc="C8CA7E72">
      <w:start w:val="1"/>
      <w:numFmt w:val="bullet"/>
      <w:pStyle w:val="1Firs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2D13605A"/>
    <w:multiLevelType w:val="hybridMultilevel"/>
    <w:tmpl w:val="46ACA2E2"/>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276D67"/>
    <w:multiLevelType w:val="hybridMultilevel"/>
    <w:tmpl w:val="A32A2760"/>
    <w:lvl w:ilvl="0" w:tplc="1A0A73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8"/>
  </w:num>
  <w:num w:numId="3">
    <w:abstractNumId w:val="15"/>
  </w:num>
  <w:num w:numId="4">
    <w:abstractNumId w:val="29"/>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9"/>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22"/>
  </w:num>
  <w:num w:numId="20">
    <w:abstractNumId w:val="25"/>
  </w:num>
  <w:num w:numId="21">
    <w:abstractNumId w:val="17"/>
  </w:num>
  <w:num w:numId="22">
    <w:abstractNumId w:val="21"/>
  </w:num>
  <w:num w:numId="23">
    <w:abstractNumId w:val="12"/>
  </w:num>
  <w:num w:numId="24">
    <w:abstractNumId w:val="0"/>
  </w:num>
  <w:num w:numId="25">
    <w:abstractNumId w:val="14"/>
  </w:num>
  <w:num w:numId="26">
    <w:abstractNumId w:val="23"/>
  </w:num>
  <w:num w:numId="27">
    <w:abstractNumId w:val="26"/>
  </w:num>
  <w:num w:numId="28">
    <w:abstractNumId w:val="27"/>
  </w:num>
  <w:num w:numId="29">
    <w:abstractNumId w:val="16"/>
  </w:num>
  <w:num w:numId="30">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694"/>
    <w:rsid w:val="00000352"/>
    <w:rsid w:val="000017BE"/>
    <w:rsid w:val="00001CDD"/>
    <w:rsid w:val="00001DF8"/>
    <w:rsid w:val="00002569"/>
    <w:rsid w:val="0000460F"/>
    <w:rsid w:val="000054AB"/>
    <w:rsid w:val="0000614E"/>
    <w:rsid w:val="00010534"/>
    <w:rsid w:val="00016591"/>
    <w:rsid w:val="00020F5D"/>
    <w:rsid w:val="000214A6"/>
    <w:rsid w:val="00022BB0"/>
    <w:rsid w:val="00023B39"/>
    <w:rsid w:val="00026446"/>
    <w:rsid w:val="00026A2A"/>
    <w:rsid w:val="00031908"/>
    <w:rsid w:val="00032AD9"/>
    <w:rsid w:val="00034B46"/>
    <w:rsid w:val="00037DF2"/>
    <w:rsid w:val="00040D8B"/>
    <w:rsid w:val="00041075"/>
    <w:rsid w:val="00043847"/>
    <w:rsid w:val="00043B5D"/>
    <w:rsid w:val="00044EBF"/>
    <w:rsid w:val="00047BAC"/>
    <w:rsid w:val="000547C6"/>
    <w:rsid w:val="00054B4E"/>
    <w:rsid w:val="00055A37"/>
    <w:rsid w:val="000560C5"/>
    <w:rsid w:val="00066BD3"/>
    <w:rsid w:val="000705B8"/>
    <w:rsid w:val="00070CD0"/>
    <w:rsid w:val="000725ED"/>
    <w:rsid w:val="0007269E"/>
    <w:rsid w:val="0007318B"/>
    <w:rsid w:val="000763C7"/>
    <w:rsid w:val="0008112F"/>
    <w:rsid w:val="000812FA"/>
    <w:rsid w:val="0008612B"/>
    <w:rsid w:val="0009083A"/>
    <w:rsid w:val="00092DD4"/>
    <w:rsid w:val="00094357"/>
    <w:rsid w:val="000966F8"/>
    <w:rsid w:val="00097680"/>
    <w:rsid w:val="000A04E4"/>
    <w:rsid w:val="000A0515"/>
    <w:rsid w:val="000A0926"/>
    <w:rsid w:val="000A352D"/>
    <w:rsid w:val="000A35AD"/>
    <w:rsid w:val="000B115B"/>
    <w:rsid w:val="000B1C40"/>
    <w:rsid w:val="000B36C2"/>
    <w:rsid w:val="000B55B9"/>
    <w:rsid w:val="000C0872"/>
    <w:rsid w:val="000C0A0B"/>
    <w:rsid w:val="000C0EF9"/>
    <w:rsid w:val="000C1FE0"/>
    <w:rsid w:val="000C2348"/>
    <w:rsid w:val="000C2FBC"/>
    <w:rsid w:val="000C6248"/>
    <w:rsid w:val="000C625D"/>
    <w:rsid w:val="000D1CF8"/>
    <w:rsid w:val="000D26CF"/>
    <w:rsid w:val="000D319C"/>
    <w:rsid w:val="000D3C00"/>
    <w:rsid w:val="000D541E"/>
    <w:rsid w:val="000D54FD"/>
    <w:rsid w:val="000D58F8"/>
    <w:rsid w:val="000D67B4"/>
    <w:rsid w:val="000D690A"/>
    <w:rsid w:val="000D6DB1"/>
    <w:rsid w:val="000E2E7F"/>
    <w:rsid w:val="000E38B7"/>
    <w:rsid w:val="000E4FF2"/>
    <w:rsid w:val="000E6A2A"/>
    <w:rsid w:val="000F0596"/>
    <w:rsid w:val="000F107B"/>
    <w:rsid w:val="000F6C32"/>
    <w:rsid w:val="00106056"/>
    <w:rsid w:val="00107B95"/>
    <w:rsid w:val="00111D1C"/>
    <w:rsid w:val="001154A4"/>
    <w:rsid w:val="0012260F"/>
    <w:rsid w:val="00123686"/>
    <w:rsid w:val="00123E3D"/>
    <w:rsid w:val="00124A7A"/>
    <w:rsid w:val="00125D16"/>
    <w:rsid w:val="00127256"/>
    <w:rsid w:val="001279CA"/>
    <w:rsid w:val="00130EF2"/>
    <w:rsid w:val="001330E5"/>
    <w:rsid w:val="0013364A"/>
    <w:rsid w:val="001338BE"/>
    <w:rsid w:val="00135EFC"/>
    <w:rsid w:val="001434FA"/>
    <w:rsid w:val="001461E7"/>
    <w:rsid w:val="00146294"/>
    <w:rsid w:val="001466CD"/>
    <w:rsid w:val="00146DAE"/>
    <w:rsid w:val="00146DE4"/>
    <w:rsid w:val="00151E9E"/>
    <w:rsid w:val="001577CE"/>
    <w:rsid w:val="00157BEE"/>
    <w:rsid w:val="00161C7E"/>
    <w:rsid w:val="00162268"/>
    <w:rsid w:val="00164407"/>
    <w:rsid w:val="001719F6"/>
    <w:rsid w:val="00171F29"/>
    <w:rsid w:val="00174F09"/>
    <w:rsid w:val="00176DB5"/>
    <w:rsid w:val="001773E5"/>
    <w:rsid w:val="001815AF"/>
    <w:rsid w:val="00183420"/>
    <w:rsid w:val="00183DC8"/>
    <w:rsid w:val="00183FF1"/>
    <w:rsid w:val="001852C2"/>
    <w:rsid w:val="0019131E"/>
    <w:rsid w:val="00191C63"/>
    <w:rsid w:val="00193B68"/>
    <w:rsid w:val="00194BA8"/>
    <w:rsid w:val="0019544A"/>
    <w:rsid w:val="001A183A"/>
    <w:rsid w:val="001A1FE6"/>
    <w:rsid w:val="001A2C91"/>
    <w:rsid w:val="001A3662"/>
    <w:rsid w:val="001A5439"/>
    <w:rsid w:val="001A5EA5"/>
    <w:rsid w:val="001A7FFD"/>
    <w:rsid w:val="001B0724"/>
    <w:rsid w:val="001B325E"/>
    <w:rsid w:val="001B3AAF"/>
    <w:rsid w:val="001B4634"/>
    <w:rsid w:val="001B5358"/>
    <w:rsid w:val="001B64DA"/>
    <w:rsid w:val="001B6687"/>
    <w:rsid w:val="001C0DDD"/>
    <w:rsid w:val="001C40F9"/>
    <w:rsid w:val="001C5044"/>
    <w:rsid w:val="001C5F2D"/>
    <w:rsid w:val="001C608E"/>
    <w:rsid w:val="001C68ED"/>
    <w:rsid w:val="001D12FE"/>
    <w:rsid w:val="001D1F5E"/>
    <w:rsid w:val="001D2219"/>
    <w:rsid w:val="001D384F"/>
    <w:rsid w:val="001D3A2E"/>
    <w:rsid w:val="001D3E48"/>
    <w:rsid w:val="001D6D28"/>
    <w:rsid w:val="001D720B"/>
    <w:rsid w:val="001D7738"/>
    <w:rsid w:val="001E0375"/>
    <w:rsid w:val="001E183F"/>
    <w:rsid w:val="001E41CC"/>
    <w:rsid w:val="001E57B7"/>
    <w:rsid w:val="001E7CB4"/>
    <w:rsid w:val="001F2BF6"/>
    <w:rsid w:val="001F429C"/>
    <w:rsid w:val="001F5A65"/>
    <w:rsid w:val="002005B1"/>
    <w:rsid w:val="002012F5"/>
    <w:rsid w:val="00202985"/>
    <w:rsid w:val="002055B4"/>
    <w:rsid w:val="002075F5"/>
    <w:rsid w:val="0020799B"/>
    <w:rsid w:val="0021121B"/>
    <w:rsid w:val="00211EB9"/>
    <w:rsid w:val="00211FFA"/>
    <w:rsid w:val="00212079"/>
    <w:rsid w:val="002123DC"/>
    <w:rsid w:val="002127FA"/>
    <w:rsid w:val="00212967"/>
    <w:rsid w:val="00212FF1"/>
    <w:rsid w:val="00213FBF"/>
    <w:rsid w:val="00214611"/>
    <w:rsid w:val="002232FC"/>
    <w:rsid w:val="00223FDE"/>
    <w:rsid w:val="002256CF"/>
    <w:rsid w:val="00227D94"/>
    <w:rsid w:val="0023050A"/>
    <w:rsid w:val="002306EC"/>
    <w:rsid w:val="002308E8"/>
    <w:rsid w:val="002313E8"/>
    <w:rsid w:val="0023284A"/>
    <w:rsid w:val="0023590D"/>
    <w:rsid w:val="0024336D"/>
    <w:rsid w:val="0024369F"/>
    <w:rsid w:val="00243F04"/>
    <w:rsid w:val="0024411F"/>
    <w:rsid w:val="00245357"/>
    <w:rsid w:val="00245BEE"/>
    <w:rsid w:val="00247014"/>
    <w:rsid w:val="00250B89"/>
    <w:rsid w:val="0025144A"/>
    <w:rsid w:val="002519EE"/>
    <w:rsid w:val="002538AD"/>
    <w:rsid w:val="00254B84"/>
    <w:rsid w:val="0025675D"/>
    <w:rsid w:val="002608F4"/>
    <w:rsid w:val="00260CC5"/>
    <w:rsid w:val="0026513A"/>
    <w:rsid w:val="002703F2"/>
    <w:rsid w:val="002712A0"/>
    <w:rsid w:val="00271631"/>
    <w:rsid w:val="002741E5"/>
    <w:rsid w:val="00276C77"/>
    <w:rsid w:val="002779D7"/>
    <w:rsid w:val="0028101A"/>
    <w:rsid w:val="00284318"/>
    <w:rsid w:val="00285D3B"/>
    <w:rsid w:val="002909F4"/>
    <w:rsid w:val="00292110"/>
    <w:rsid w:val="00292280"/>
    <w:rsid w:val="00292C29"/>
    <w:rsid w:val="002931D1"/>
    <w:rsid w:val="002951CE"/>
    <w:rsid w:val="002970F5"/>
    <w:rsid w:val="002A08A3"/>
    <w:rsid w:val="002A159A"/>
    <w:rsid w:val="002A297D"/>
    <w:rsid w:val="002A764F"/>
    <w:rsid w:val="002B1A65"/>
    <w:rsid w:val="002B20D7"/>
    <w:rsid w:val="002B3CF1"/>
    <w:rsid w:val="002B65C1"/>
    <w:rsid w:val="002C1DBF"/>
    <w:rsid w:val="002C33AB"/>
    <w:rsid w:val="002C3561"/>
    <w:rsid w:val="002C4BBE"/>
    <w:rsid w:val="002C55DA"/>
    <w:rsid w:val="002C7119"/>
    <w:rsid w:val="002C79AA"/>
    <w:rsid w:val="002D1469"/>
    <w:rsid w:val="002D33E3"/>
    <w:rsid w:val="002D69EB"/>
    <w:rsid w:val="002D6BB2"/>
    <w:rsid w:val="002E1530"/>
    <w:rsid w:val="002E1E5A"/>
    <w:rsid w:val="002E2D05"/>
    <w:rsid w:val="002E3F2F"/>
    <w:rsid w:val="002E4B5D"/>
    <w:rsid w:val="002E67E1"/>
    <w:rsid w:val="002F11EB"/>
    <w:rsid w:val="002F12BF"/>
    <w:rsid w:val="002F180C"/>
    <w:rsid w:val="002F43DD"/>
    <w:rsid w:val="002F66DA"/>
    <w:rsid w:val="00300E8C"/>
    <w:rsid w:val="003037E2"/>
    <w:rsid w:val="00306BAA"/>
    <w:rsid w:val="00310ED0"/>
    <w:rsid w:val="00313D69"/>
    <w:rsid w:val="003144BA"/>
    <w:rsid w:val="00314845"/>
    <w:rsid w:val="00317FCD"/>
    <w:rsid w:val="00326933"/>
    <w:rsid w:val="003277C3"/>
    <w:rsid w:val="003307B7"/>
    <w:rsid w:val="003352D5"/>
    <w:rsid w:val="003355AC"/>
    <w:rsid w:val="0033669F"/>
    <w:rsid w:val="00336F5C"/>
    <w:rsid w:val="003376AB"/>
    <w:rsid w:val="00337BAD"/>
    <w:rsid w:val="00337FB3"/>
    <w:rsid w:val="003408CE"/>
    <w:rsid w:val="00340D7B"/>
    <w:rsid w:val="00341253"/>
    <w:rsid w:val="00343365"/>
    <w:rsid w:val="003466AE"/>
    <w:rsid w:val="00347EAA"/>
    <w:rsid w:val="003520C4"/>
    <w:rsid w:val="00353385"/>
    <w:rsid w:val="00356DA1"/>
    <w:rsid w:val="0035754D"/>
    <w:rsid w:val="00361263"/>
    <w:rsid w:val="003618EB"/>
    <w:rsid w:val="00362D8B"/>
    <w:rsid w:val="00365BD5"/>
    <w:rsid w:val="003663A7"/>
    <w:rsid w:val="00370843"/>
    <w:rsid w:val="00370BC6"/>
    <w:rsid w:val="0037111A"/>
    <w:rsid w:val="00371349"/>
    <w:rsid w:val="0037366E"/>
    <w:rsid w:val="00375F05"/>
    <w:rsid w:val="00376970"/>
    <w:rsid w:val="00376A3B"/>
    <w:rsid w:val="003770C7"/>
    <w:rsid w:val="003810DD"/>
    <w:rsid w:val="00381E1A"/>
    <w:rsid w:val="00383154"/>
    <w:rsid w:val="003834D2"/>
    <w:rsid w:val="00385C6C"/>
    <w:rsid w:val="00386971"/>
    <w:rsid w:val="00386CF6"/>
    <w:rsid w:val="00390CCE"/>
    <w:rsid w:val="00396D87"/>
    <w:rsid w:val="00397AD0"/>
    <w:rsid w:val="003A280D"/>
    <w:rsid w:val="003A32EB"/>
    <w:rsid w:val="003A3B01"/>
    <w:rsid w:val="003A651C"/>
    <w:rsid w:val="003A66B6"/>
    <w:rsid w:val="003A68B4"/>
    <w:rsid w:val="003A7118"/>
    <w:rsid w:val="003B072C"/>
    <w:rsid w:val="003B2696"/>
    <w:rsid w:val="003B6843"/>
    <w:rsid w:val="003C0248"/>
    <w:rsid w:val="003C3BB7"/>
    <w:rsid w:val="003C4937"/>
    <w:rsid w:val="003C5F7C"/>
    <w:rsid w:val="003C755A"/>
    <w:rsid w:val="003D0C4C"/>
    <w:rsid w:val="003D1E1B"/>
    <w:rsid w:val="003D2849"/>
    <w:rsid w:val="003D38E0"/>
    <w:rsid w:val="003D3F29"/>
    <w:rsid w:val="003D42AE"/>
    <w:rsid w:val="003D4860"/>
    <w:rsid w:val="003D5AFF"/>
    <w:rsid w:val="003D67DE"/>
    <w:rsid w:val="003E2AFA"/>
    <w:rsid w:val="003E435F"/>
    <w:rsid w:val="003E57FB"/>
    <w:rsid w:val="003F1C25"/>
    <w:rsid w:val="003F5939"/>
    <w:rsid w:val="003F6140"/>
    <w:rsid w:val="003F6CBF"/>
    <w:rsid w:val="004008E1"/>
    <w:rsid w:val="00401EA5"/>
    <w:rsid w:val="0040205A"/>
    <w:rsid w:val="00402221"/>
    <w:rsid w:val="00402294"/>
    <w:rsid w:val="004027D2"/>
    <w:rsid w:val="0040315E"/>
    <w:rsid w:val="00403251"/>
    <w:rsid w:val="0040564C"/>
    <w:rsid w:val="00407991"/>
    <w:rsid w:val="0041229A"/>
    <w:rsid w:val="00413BB1"/>
    <w:rsid w:val="00415BF7"/>
    <w:rsid w:val="00416694"/>
    <w:rsid w:val="00420DF1"/>
    <w:rsid w:val="00421CED"/>
    <w:rsid w:val="00422B73"/>
    <w:rsid w:val="004260B1"/>
    <w:rsid w:val="004262AE"/>
    <w:rsid w:val="00426891"/>
    <w:rsid w:val="00432C60"/>
    <w:rsid w:val="00433992"/>
    <w:rsid w:val="00435086"/>
    <w:rsid w:val="0043542E"/>
    <w:rsid w:val="00437EA5"/>
    <w:rsid w:val="00440CC6"/>
    <w:rsid w:val="00445A96"/>
    <w:rsid w:val="004478CC"/>
    <w:rsid w:val="00452152"/>
    <w:rsid w:val="00453028"/>
    <w:rsid w:val="004532D2"/>
    <w:rsid w:val="00455192"/>
    <w:rsid w:val="0046177F"/>
    <w:rsid w:val="00464697"/>
    <w:rsid w:val="00464897"/>
    <w:rsid w:val="0046524A"/>
    <w:rsid w:val="00466644"/>
    <w:rsid w:val="00466B9B"/>
    <w:rsid w:val="0047156B"/>
    <w:rsid w:val="00474490"/>
    <w:rsid w:val="00477F5F"/>
    <w:rsid w:val="00477FFA"/>
    <w:rsid w:val="00480687"/>
    <w:rsid w:val="00483FEF"/>
    <w:rsid w:val="00487145"/>
    <w:rsid w:val="00487B53"/>
    <w:rsid w:val="00490746"/>
    <w:rsid w:val="004908D7"/>
    <w:rsid w:val="00492CEB"/>
    <w:rsid w:val="00494541"/>
    <w:rsid w:val="004945B3"/>
    <w:rsid w:val="00494F1F"/>
    <w:rsid w:val="00495C78"/>
    <w:rsid w:val="004965AA"/>
    <w:rsid w:val="0049686C"/>
    <w:rsid w:val="004A69A8"/>
    <w:rsid w:val="004A6E7D"/>
    <w:rsid w:val="004B1A7B"/>
    <w:rsid w:val="004B1E78"/>
    <w:rsid w:val="004B3548"/>
    <w:rsid w:val="004B58CC"/>
    <w:rsid w:val="004B605A"/>
    <w:rsid w:val="004B78D1"/>
    <w:rsid w:val="004C1C08"/>
    <w:rsid w:val="004C1F8B"/>
    <w:rsid w:val="004C30D9"/>
    <w:rsid w:val="004C54A9"/>
    <w:rsid w:val="004C7251"/>
    <w:rsid w:val="004C760E"/>
    <w:rsid w:val="004D1154"/>
    <w:rsid w:val="004D1316"/>
    <w:rsid w:val="004D1369"/>
    <w:rsid w:val="004D20A1"/>
    <w:rsid w:val="004D2F05"/>
    <w:rsid w:val="004D38FC"/>
    <w:rsid w:val="004D3E92"/>
    <w:rsid w:val="004D6135"/>
    <w:rsid w:val="004E02E0"/>
    <w:rsid w:val="004E08EA"/>
    <w:rsid w:val="004E0D08"/>
    <w:rsid w:val="004E1443"/>
    <w:rsid w:val="004E1D1B"/>
    <w:rsid w:val="004E27F1"/>
    <w:rsid w:val="004E2B9D"/>
    <w:rsid w:val="004E2C44"/>
    <w:rsid w:val="004E65E0"/>
    <w:rsid w:val="004F1024"/>
    <w:rsid w:val="004F18E1"/>
    <w:rsid w:val="004F2099"/>
    <w:rsid w:val="004F2636"/>
    <w:rsid w:val="004F5B26"/>
    <w:rsid w:val="00500158"/>
    <w:rsid w:val="005008D8"/>
    <w:rsid w:val="00500CCD"/>
    <w:rsid w:val="00500E9D"/>
    <w:rsid w:val="005014A0"/>
    <w:rsid w:val="00501C7B"/>
    <w:rsid w:val="00502248"/>
    <w:rsid w:val="005026A2"/>
    <w:rsid w:val="0050697F"/>
    <w:rsid w:val="0050706C"/>
    <w:rsid w:val="005111F4"/>
    <w:rsid w:val="005122E9"/>
    <w:rsid w:val="00513F3C"/>
    <w:rsid w:val="0051530D"/>
    <w:rsid w:val="005153CD"/>
    <w:rsid w:val="00517416"/>
    <w:rsid w:val="00517AA5"/>
    <w:rsid w:val="005224BA"/>
    <w:rsid w:val="00526574"/>
    <w:rsid w:val="00531CC2"/>
    <w:rsid w:val="00532BEA"/>
    <w:rsid w:val="00532CC3"/>
    <w:rsid w:val="005331E4"/>
    <w:rsid w:val="00541362"/>
    <w:rsid w:val="0054313D"/>
    <w:rsid w:val="00550BF2"/>
    <w:rsid w:val="005607A4"/>
    <w:rsid w:val="005608B5"/>
    <w:rsid w:val="005642EC"/>
    <w:rsid w:val="00567C56"/>
    <w:rsid w:val="00570695"/>
    <w:rsid w:val="00573377"/>
    <w:rsid w:val="00575B3F"/>
    <w:rsid w:val="00576B05"/>
    <w:rsid w:val="005778F1"/>
    <w:rsid w:val="00582B44"/>
    <w:rsid w:val="005856A3"/>
    <w:rsid w:val="005869E9"/>
    <w:rsid w:val="005873FC"/>
    <w:rsid w:val="00587CA2"/>
    <w:rsid w:val="00590FDF"/>
    <w:rsid w:val="00591E32"/>
    <w:rsid w:val="005A2175"/>
    <w:rsid w:val="005A232F"/>
    <w:rsid w:val="005A3297"/>
    <w:rsid w:val="005A3324"/>
    <w:rsid w:val="005A4D7D"/>
    <w:rsid w:val="005A6D41"/>
    <w:rsid w:val="005A6D82"/>
    <w:rsid w:val="005A7A96"/>
    <w:rsid w:val="005B098F"/>
    <w:rsid w:val="005B13FF"/>
    <w:rsid w:val="005B388C"/>
    <w:rsid w:val="005B3E53"/>
    <w:rsid w:val="005B4BA4"/>
    <w:rsid w:val="005B4F57"/>
    <w:rsid w:val="005B5979"/>
    <w:rsid w:val="005B5FFB"/>
    <w:rsid w:val="005C1FBD"/>
    <w:rsid w:val="005C369F"/>
    <w:rsid w:val="005C64F6"/>
    <w:rsid w:val="005D019E"/>
    <w:rsid w:val="005D2DE7"/>
    <w:rsid w:val="005D37E1"/>
    <w:rsid w:val="005D66CD"/>
    <w:rsid w:val="005E021C"/>
    <w:rsid w:val="005E04AD"/>
    <w:rsid w:val="005E273C"/>
    <w:rsid w:val="005E3671"/>
    <w:rsid w:val="005E3D21"/>
    <w:rsid w:val="005E43EB"/>
    <w:rsid w:val="005E52F9"/>
    <w:rsid w:val="005E77F7"/>
    <w:rsid w:val="005F2E9D"/>
    <w:rsid w:val="005F6945"/>
    <w:rsid w:val="005F708E"/>
    <w:rsid w:val="005F740A"/>
    <w:rsid w:val="005F74C6"/>
    <w:rsid w:val="005F7998"/>
    <w:rsid w:val="0060053B"/>
    <w:rsid w:val="00602E2D"/>
    <w:rsid w:val="006037CA"/>
    <w:rsid w:val="00606D96"/>
    <w:rsid w:val="0060706A"/>
    <w:rsid w:val="00607AB9"/>
    <w:rsid w:val="006109B6"/>
    <w:rsid w:val="00610FC7"/>
    <w:rsid w:val="006121A8"/>
    <w:rsid w:val="00613F66"/>
    <w:rsid w:val="00621550"/>
    <w:rsid w:val="00621EDD"/>
    <w:rsid w:val="0062433A"/>
    <w:rsid w:val="0062567B"/>
    <w:rsid w:val="006257A4"/>
    <w:rsid w:val="006257D9"/>
    <w:rsid w:val="006271D3"/>
    <w:rsid w:val="0063303E"/>
    <w:rsid w:val="00633179"/>
    <w:rsid w:val="00635541"/>
    <w:rsid w:val="00636C2E"/>
    <w:rsid w:val="00637319"/>
    <w:rsid w:val="0064270D"/>
    <w:rsid w:val="00645CD5"/>
    <w:rsid w:val="0064651C"/>
    <w:rsid w:val="006504BD"/>
    <w:rsid w:val="00656881"/>
    <w:rsid w:val="006609B0"/>
    <w:rsid w:val="00661F8A"/>
    <w:rsid w:val="00662CA9"/>
    <w:rsid w:val="006638B3"/>
    <w:rsid w:val="00664698"/>
    <w:rsid w:val="00664D52"/>
    <w:rsid w:val="0066691A"/>
    <w:rsid w:val="00666A66"/>
    <w:rsid w:val="0066718D"/>
    <w:rsid w:val="0067273E"/>
    <w:rsid w:val="00675112"/>
    <w:rsid w:val="00676333"/>
    <w:rsid w:val="00676EBB"/>
    <w:rsid w:val="00677CBC"/>
    <w:rsid w:val="006860E4"/>
    <w:rsid w:val="00690AFE"/>
    <w:rsid w:val="0069581A"/>
    <w:rsid w:val="00696229"/>
    <w:rsid w:val="006A02D5"/>
    <w:rsid w:val="006A0D39"/>
    <w:rsid w:val="006A1235"/>
    <w:rsid w:val="006A2231"/>
    <w:rsid w:val="006A2479"/>
    <w:rsid w:val="006A3884"/>
    <w:rsid w:val="006A472F"/>
    <w:rsid w:val="006B1C40"/>
    <w:rsid w:val="006B21B5"/>
    <w:rsid w:val="006B5992"/>
    <w:rsid w:val="006C1395"/>
    <w:rsid w:val="006C3E84"/>
    <w:rsid w:val="006C50B0"/>
    <w:rsid w:val="006D0D33"/>
    <w:rsid w:val="006D1A86"/>
    <w:rsid w:val="006D25A1"/>
    <w:rsid w:val="006D39CE"/>
    <w:rsid w:val="006E03BE"/>
    <w:rsid w:val="006E1B94"/>
    <w:rsid w:val="006E34FA"/>
    <w:rsid w:val="006E355B"/>
    <w:rsid w:val="006E3D44"/>
    <w:rsid w:val="006E4051"/>
    <w:rsid w:val="006E4CA3"/>
    <w:rsid w:val="006F2476"/>
    <w:rsid w:val="006F299D"/>
    <w:rsid w:val="006F2DFC"/>
    <w:rsid w:val="006F3970"/>
    <w:rsid w:val="00700656"/>
    <w:rsid w:val="00702339"/>
    <w:rsid w:val="0070272D"/>
    <w:rsid w:val="00703412"/>
    <w:rsid w:val="00703B35"/>
    <w:rsid w:val="00714141"/>
    <w:rsid w:val="00714EC2"/>
    <w:rsid w:val="00720813"/>
    <w:rsid w:val="00721FEA"/>
    <w:rsid w:val="00723A15"/>
    <w:rsid w:val="00723BF9"/>
    <w:rsid w:val="00724C97"/>
    <w:rsid w:val="00726D17"/>
    <w:rsid w:val="00726EF3"/>
    <w:rsid w:val="00730F0E"/>
    <w:rsid w:val="00731384"/>
    <w:rsid w:val="007316FE"/>
    <w:rsid w:val="00731FFF"/>
    <w:rsid w:val="00732FDE"/>
    <w:rsid w:val="00734910"/>
    <w:rsid w:val="007414B8"/>
    <w:rsid w:val="0074255F"/>
    <w:rsid w:val="00742F95"/>
    <w:rsid w:val="0074334B"/>
    <w:rsid w:val="00743C0D"/>
    <w:rsid w:val="00745EF9"/>
    <w:rsid w:val="0075098F"/>
    <w:rsid w:val="00751761"/>
    <w:rsid w:val="00751A6B"/>
    <w:rsid w:val="0075363A"/>
    <w:rsid w:val="0075581B"/>
    <w:rsid w:val="00755CFF"/>
    <w:rsid w:val="00756916"/>
    <w:rsid w:val="00756CA2"/>
    <w:rsid w:val="00756F3A"/>
    <w:rsid w:val="0076135A"/>
    <w:rsid w:val="0076331B"/>
    <w:rsid w:val="00770137"/>
    <w:rsid w:val="00770D94"/>
    <w:rsid w:val="00777CF3"/>
    <w:rsid w:val="007808E6"/>
    <w:rsid w:val="007831A4"/>
    <w:rsid w:val="00783736"/>
    <w:rsid w:val="00783F2B"/>
    <w:rsid w:val="007853B8"/>
    <w:rsid w:val="00787C46"/>
    <w:rsid w:val="00791492"/>
    <w:rsid w:val="00796BE6"/>
    <w:rsid w:val="007A28F9"/>
    <w:rsid w:val="007A60E4"/>
    <w:rsid w:val="007A6595"/>
    <w:rsid w:val="007B2C73"/>
    <w:rsid w:val="007B6885"/>
    <w:rsid w:val="007B6C5E"/>
    <w:rsid w:val="007B7ED2"/>
    <w:rsid w:val="007C136C"/>
    <w:rsid w:val="007C3EB3"/>
    <w:rsid w:val="007D1C02"/>
    <w:rsid w:val="007D269D"/>
    <w:rsid w:val="007D40B0"/>
    <w:rsid w:val="007E06DD"/>
    <w:rsid w:val="007E4855"/>
    <w:rsid w:val="007E5AA9"/>
    <w:rsid w:val="007E5D1D"/>
    <w:rsid w:val="007E661C"/>
    <w:rsid w:val="007E6994"/>
    <w:rsid w:val="007F4261"/>
    <w:rsid w:val="007F5156"/>
    <w:rsid w:val="007F6324"/>
    <w:rsid w:val="00801C55"/>
    <w:rsid w:val="0080304C"/>
    <w:rsid w:val="00803F60"/>
    <w:rsid w:val="0080507C"/>
    <w:rsid w:val="00807B29"/>
    <w:rsid w:val="00807B99"/>
    <w:rsid w:val="008109E8"/>
    <w:rsid w:val="008110F9"/>
    <w:rsid w:val="00811CBD"/>
    <w:rsid w:val="008131B7"/>
    <w:rsid w:val="0082368E"/>
    <w:rsid w:val="008256FC"/>
    <w:rsid w:val="008257BE"/>
    <w:rsid w:val="008257F7"/>
    <w:rsid w:val="00825A70"/>
    <w:rsid w:val="008301C2"/>
    <w:rsid w:val="008312A7"/>
    <w:rsid w:val="00837125"/>
    <w:rsid w:val="00841B20"/>
    <w:rsid w:val="0084203E"/>
    <w:rsid w:val="008446EB"/>
    <w:rsid w:val="00844DB2"/>
    <w:rsid w:val="00844EE0"/>
    <w:rsid w:val="008454AA"/>
    <w:rsid w:val="00851D86"/>
    <w:rsid w:val="00852875"/>
    <w:rsid w:val="008544A9"/>
    <w:rsid w:val="0085763A"/>
    <w:rsid w:val="00861A2A"/>
    <w:rsid w:val="00861C83"/>
    <w:rsid w:val="00862F43"/>
    <w:rsid w:val="00864344"/>
    <w:rsid w:val="00864943"/>
    <w:rsid w:val="0087030E"/>
    <w:rsid w:val="00870CE4"/>
    <w:rsid w:val="00873FD7"/>
    <w:rsid w:val="00874308"/>
    <w:rsid w:val="00876D26"/>
    <w:rsid w:val="00882C69"/>
    <w:rsid w:val="008868DA"/>
    <w:rsid w:val="008905E8"/>
    <w:rsid w:val="00892A84"/>
    <w:rsid w:val="00893FBF"/>
    <w:rsid w:val="00895250"/>
    <w:rsid w:val="00895C65"/>
    <w:rsid w:val="008A0CF3"/>
    <w:rsid w:val="008A20C6"/>
    <w:rsid w:val="008A2A34"/>
    <w:rsid w:val="008A2ECD"/>
    <w:rsid w:val="008A3773"/>
    <w:rsid w:val="008A4B74"/>
    <w:rsid w:val="008A52DF"/>
    <w:rsid w:val="008A6357"/>
    <w:rsid w:val="008A6DF3"/>
    <w:rsid w:val="008B231D"/>
    <w:rsid w:val="008B28A3"/>
    <w:rsid w:val="008B358F"/>
    <w:rsid w:val="008B5207"/>
    <w:rsid w:val="008C01FC"/>
    <w:rsid w:val="008C1BED"/>
    <w:rsid w:val="008C35C3"/>
    <w:rsid w:val="008C5A77"/>
    <w:rsid w:val="008D1CA5"/>
    <w:rsid w:val="008D2D07"/>
    <w:rsid w:val="008D39B0"/>
    <w:rsid w:val="008D4726"/>
    <w:rsid w:val="008D7D55"/>
    <w:rsid w:val="008E08A0"/>
    <w:rsid w:val="008E2B5A"/>
    <w:rsid w:val="008E4D03"/>
    <w:rsid w:val="008E6869"/>
    <w:rsid w:val="008F1C04"/>
    <w:rsid w:val="008F24D4"/>
    <w:rsid w:val="008F2D69"/>
    <w:rsid w:val="008F409D"/>
    <w:rsid w:val="008F4691"/>
    <w:rsid w:val="008F50AB"/>
    <w:rsid w:val="008F6A04"/>
    <w:rsid w:val="008F72CD"/>
    <w:rsid w:val="00900654"/>
    <w:rsid w:val="009010BA"/>
    <w:rsid w:val="00901482"/>
    <w:rsid w:val="00901A16"/>
    <w:rsid w:val="0090291C"/>
    <w:rsid w:val="00902EF8"/>
    <w:rsid w:val="00903875"/>
    <w:rsid w:val="0090397B"/>
    <w:rsid w:val="00903E36"/>
    <w:rsid w:val="0090485F"/>
    <w:rsid w:val="00904ABC"/>
    <w:rsid w:val="009052EC"/>
    <w:rsid w:val="009068C6"/>
    <w:rsid w:val="0091071C"/>
    <w:rsid w:val="009115E9"/>
    <w:rsid w:val="00915689"/>
    <w:rsid w:val="009162F6"/>
    <w:rsid w:val="009172DD"/>
    <w:rsid w:val="009203ED"/>
    <w:rsid w:val="009207E1"/>
    <w:rsid w:val="00921340"/>
    <w:rsid w:val="00921513"/>
    <w:rsid w:val="00922811"/>
    <w:rsid w:val="00922DD0"/>
    <w:rsid w:val="00924092"/>
    <w:rsid w:val="0092477C"/>
    <w:rsid w:val="00925A1A"/>
    <w:rsid w:val="00927909"/>
    <w:rsid w:val="00931215"/>
    <w:rsid w:val="00931FE4"/>
    <w:rsid w:val="009320CA"/>
    <w:rsid w:val="0093215E"/>
    <w:rsid w:val="0093436A"/>
    <w:rsid w:val="009361CB"/>
    <w:rsid w:val="0093766A"/>
    <w:rsid w:val="00941F47"/>
    <w:rsid w:val="009426F2"/>
    <w:rsid w:val="00942CC9"/>
    <w:rsid w:val="00943D76"/>
    <w:rsid w:val="0094651E"/>
    <w:rsid w:val="00947A98"/>
    <w:rsid w:val="00952CBB"/>
    <w:rsid w:val="009543BF"/>
    <w:rsid w:val="00957254"/>
    <w:rsid w:val="00957D6D"/>
    <w:rsid w:val="0096084E"/>
    <w:rsid w:val="00960F34"/>
    <w:rsid w:val="009651B5"/>
    <w:rsid w:val="00965877"/>
    <w:rsid w:val="00966C02"/>
    <w:rsid w:val="009714A2"/>
    <w:rsid w:val="00971D77"/>
    <w:rsid w:val="009734F8"/>
    <w:rsid w:val="00980E9E"/>
    <w:rsid w:val="0098136D"/>
    <w:rsid w:val="00981C11"/>
    <w:rsid w:val="0098241E"/>
    <w:rsid w:val="0098326B"/>
    <w:rsid w:val="009843A9"/>
    <w:rsid w:val="00984850"/>
    <w:rsid w:val="009850D1"/>
    <w:rsid w:val="009853E3"/>
    <w:rsid w:val="00985F28"/>
    <w:rsid w:val="00987821"/>
    <w:rsid w:val="0099075D"/>
    <w:rsid w:val="0099210E"/>
    <w:rsid w:val="0099278C"/>
    <w:rsid w:val="00992894"/>
    <w:rsid w:val="009955F0"/>
    <w:rsid w:val="0099587B"/>
    <w:rsid w:val="00997A57"/>
    <w:rsid w:val="009A02AD"/>
    <w:rsid w:val="009A2B0C"/>
    <w:rsid w:val="009A7D00"/>
    <w:rsid w:val="009B060A"/>
    <w:rsid w:val="009B0B86"/>
    <w:rsid w:val="009B2C6F"/>
    <w:rsid w:val="009B6028"/>
    <w:rsid w:val="009B63CC"/>
    <w:rsid w:val="009B67F5"/>
    <w:rsid w:val="009B7BEF"/>
    <w:rsid w:val="009B7EB3"/>
    <w:rsid w:val="009C1CCB"/>
    <w:rsid w:val="009C3241"/>
    <w:rsid w:val="009C6170"/>
    <w:rsid w:val="009C6542"/>
    <w:rsid w:val="009C6A2F"/>
    <w:rsid w:val="009C6A7D"/>
    <w:rsid w:val="009D00CC"/>
    <w:rsid w:val="009D2F92"/>
    <w:rsid w:val="009D4124"/>
    <w:rsid w:val="009D7F6C"/>
    <w:rsid w:val="009E271E"/>
    <w:rsid w:val="009E44A8"/>
    <w:rsid w:val="009E58C2"/>
    <w:rsid w:val="009E78F6"/>
    <w:rsid w:val="009F022A"/>
    <w:rsid w:val="009F0B05"/>
    <w:rsid w:val="009F0EA0"/>
    <w:rsid w:val="009F157F"/>
    <w:rsid w:val="009F2369"/>
    <w:rsid w:val="009F3E28"/>
    <w:rsid w:val="009F4EC4"/>
    <w:rsid w:val="00A05AE5"/>
    <w:rsid w:val="00A075B6"/>
    <w:rsid w:val="00A10441"/>
    <w:rsid w:val="00A10660"/>
    <w:rsid w:val="00A11FAC"/>
    <w:rsid w:val="00A139B1"/>
    <w:rsid w:val="00A16A9C"/>
    <w:rsid w:val="00A17492"/>
    <w:rsid w:val="00A24590"/>
    <w:rsid w:val="00A24815"/>
    <w:rsid w:val="00A25853"/>
    <w:rsid w:val="00A26160"/>
    <w:rsid w:val="00A27229"/>
    <w:rsid w:val="00A30889"/>
    <w:rsid w:val="00A3198D"/>
    <w:rsid w:val="00A32CC6"/>
    <w:rsid w:val="00A36402"/>
    <w:rsid w:val="00A37446"/>
    <w:rsid w:val="00A409F2"/>
    <w:rsid w:val="00A41E0C"/>
    <w:rsid w:val="00A42437"/>
    <w:rsid w:val="00A43691"/>
    <w:rsid w:val="00A4479E"/>
    <w:rsid w:val="00A44D7F"/>
    <w:rsid w:val="00A54A5C"/>
    <w:rsid w:val="00A570CC"/>
    <w:rsid w:val="00A6029E"/>
    <w:rsid w:val="00A60F6B"/>
    <w:rsid w:val="00A61FCB"/>
    <w:rsid w:val="00A643BB"/>
    <w:rsid w:val="00A64426"/>
    <w:rsid w:val="00A6492B"/>
    <w:rsid w:val="00A6663B"/>
    <w:rsid w:val="00A66CF6"/>
    <w:rsid w:val="00A678C0"/>
    <w:rsid w:val="00A712BA"/>
    <w:rsid w:val="00A717AB"/>
    <w:rsid w:val="00A762CC"/>
    <w:rsid w:val="00A767E0"/>
    <w:rsid w:val="00A76E8C"/>
    <w:rsid w:val="00A81733"/>
    <w:rsid w:val="00A837D2"/>
    <w:rsid w:val="00A84EAB"/>
    <w:rsid w:val="00A86251"/>
    <w:rsid w:val="00A90339"/>
    <w:rsid w:val="00A92D25"/>
    <w:rsid w:val="00A94555"/>
    <w:rsid w:val="00A9661F"/>
    <w:rsid w:val="00A97877"/>
    <w:rsid w:val="00AA2C03"/>
    <w:rsid w:val="00AA4D62"/>
    <w:rsid w:val="00AA6C23"/>
    <w:rsid w:val="00AB1350"/>
    <w:rsid w:val="00AB4112"/>
    <w:rsid w:val="00AB6411"/>
    <w:rsid w:val="00AB648E"/>
    <w:rsid w:val="00AB6988"/>
    <w:rsid w:val="00AC0C42"/>
    <w:rsid w:val="00AC2C6A"/>
    <w:rsid w:val="00AC32E8"/>
    <w:rsid w:val="00AC47A1"/>
    <w:rsid w:val="00AC54D2"/>
    <w:rsid w:val="00AD0B97"/>
    <w:rsid w:val="00AD1A8C"/>
    <w:rsid w:val="00AD3891"/>
    <w:rsid w:val="00AD7587"/>
    <w:rsid w:val="00AE08BC"/>
    <w:rsid w:val="00AE1B2C"/>
    <w:rsid w:val="00AE29F5"/>
    <w:rsid w:val="00AE2E69"/>
    <w:rsid w:val="00AE32A4"/>
    <w:rsid w:val="00AE4C88"/>
    <w:rsid w:val="00AE7659"/>
    <w:rsid w:val="00AF147F"/>
    <w:rsid w:val="00AF313A"/>
    <w:rsid w:val="00AF5C1B"/>
    <w:rsid w:val="00AF6735"/>
    <w:rsid w:val="00AF7A92"/>
    <w:rsid w:val="00B001F4"/>
    <w:rsid w:val="00B0045D"/>
    <w:rsid w:val="00B00BB0"/>
    <w:rsid w:val="00B04625"/>
    <w:rsid w:val="00B04A03"/>
    <w:rsid w:val="00B04BC0"/>
    <w:rsid w:val="00B06AD2"/>
    <w:rsid w:val="00B10075"/>
    <w:rsid w:val="00B136C6"/>
    <w:rsid w:val="00B13FCA"/>
    <w:rsid w:val="00B14BA7"/>
    <w:rsid w:val="00B161B2"/>
    <w:rsid w:val="00B1725F"/>
    <w:rsid w:val="00B17F1D"/>
    <w:rsid w:val="00B25C38"/>
    <w:rsid w:val="00B263B5"/>
    <w:rsid w:val="00B264A1"/>
    <w:rsid w:val="00B27D8C"/>
    <w:rsid w:val="00B3071E"/>
    <w:rsid w:val="00B31863"/>
    <w:rsid w:val="00B36E25"/>
    <w:rsid w:val="00B376A1"/>
    <w:rsid w:val="00B405A3"/>
    <w:rsid w:val="00B40A52"/>
    <w:rsid w:val="00B417EF"/>
    <w:rsid w:val="00B421C4"/>
    <w:rsid w:val="00B42441"/>
    <w:rsid w:val="00B427ED"/>
    <w:rsid w:val="00B4336F"/>
    <w:rsid w:val="00B46EE7"/>
    <w:rsid w:val="00B474C4"/>
    <w:rsid w:val="00B51499"/>
    <w:rsid w:val="00B54373"/>
    <w:rsid w:val="00B54614"/>
    <w:rsid w:val="00B550FC"/>
    <w:rsid w:val="00B55433"/>
    <w:rsid w:val="00B5551F"/>
    <w:rsid w:val="00B5578F"/>
    <w:rsid w:val="00B562AD"/>
    <w:rsid w:val="00B6086F"/>
    <w:rsid w:val="00B60BB2"/>
    <w:rsid w:val="00B61E1D"/>
    <w:rsid w:val="00B62076"/>
    <w:rsid w:val="00B65DA4"/>
    <w:rsid w:val="00B717C6"/>
    <w:rsid w:val="00B720A8"/>
    <w:rsid w:val="00B72E9A"/>
    <w:rsid w:val="00B776FE"/>
    <w:rsid w:val="00B778BC"/>
    <w:rsid w:val="00B84135"/>
    <w:rsid w:val="00B849C0"/>
    <w:rsid w:val="00B85875"/>
    <w:rsid w:val="00B90378"/>
    <w:rsid w:val="00B95EC9"/>
    <w:rsid w:val="00B9644C"/>
    <w:rsid w:val="00BA105C"/>
    <w:rsid w:val="00BA6268"/>
    <w:rsid w:val="00BA6C51"/>
    <w:rsid w:val="00BA6DBC"/>
    <w:rsid w:val="00BA7B4C"/>
    <w:rsid w:val="00BB168B"/>
    <w:rsid w:val="00BB6843"/>
    <w:rsid w:val="00BB7E98"/>
    <w:rsid w:val="00BC09E0"/>
    <w:rsid w:val="00BC0EFD"/>
    <w:rsid w:val="00BC360A"/>
    <w:rsid w:val="00BC4734"/>
    <w:rsid w:val="00BC71B0"/>
    <w:rsid w:val="00BD3149"/>
    <w:rsid w:val="00BD4FCD"/>
    <w:rsid w:val="00BD5382"/>
    <w:rsid w:val="00BD607B"/>
    <w:rsid w:val="00BD6332"/>
    <w:rsid w:val="00BD6596"/>
    <w:rsid w:val="00BE0225"/>
    <w:rsid w:val="00BE047A"/>
    <w:rsid w:val="00BE218A"/>
    <w:rsid w:val="00BE5C0B"/>
    <w:rsid w:val="00BF25E0"/>
    <w:rsid w:val="00BF4CFF"/>
    <w:rsid w:val="00BF6052"/>
    <w:rsid w:val="00C0250B"/>
    <w:rsid w:val="00C028D9"/>
    <w:rsid w:val="00C04F49"/>
    <w:rsid w:val="00C07639"/>
    <w:rsid w:val="00C11103"/>
    <w:rsid w:val="00C11804"/>
    <w:rsid w:val="00C122D8"/>
    <w:rsid w:val="00C139D8"/>
    <w:rsid w:val="00C140EF"/>
    <w:rsid w:val="00C211F0"/>
    <w:rsid w:val="00C2670B"/>
    <w:rsid w:val="00C34757"/>
    <w:rsid w:val="00C35006"/>
    <w:rsid w:val="00C35902"/>
    <w:rsid w:val="00C35A8C"/>
    <w:rsid w:val="00C365B6"/>
    <w:rsid w:val="00C40019"/>
    <w:rsid w:val="00C41A63"/>
    <w:rsid w:val="00C41B3B"/>
    <w:rsid w:val="00C421EE"/>
    <w:rsid w:val="00C43DA8"/>
    <w:rsid w:val="00C462A1"/>
    <w:rsid w:val="00C46760"/>
    <w:rsid w:val="00C50C8D"/>
    <w:rsid w:val="00C52359"/>
    <w:rsid w:val="00C5498D"/>
    <w:rsid w:val="00C55AC0"/>
    <w:rsid w:val="00C55D3F"/>
    <w:rsid w:val="00C616A6"/>
    <w:rsid w:val="00C62475"/>
    <w:rsid w:val="00C63769"/>
    <w:rsid w:val="00C63E6B"/>
    <w:rsid w:val="00C64881"/>
    <w:rsid w:val="00C660F4"/>
    <w:rsid w:val="00C71B41"/>
    <w:rsid w:val="00C7415A"/>
    <w:rsid w:val="00C746F7"/>
    <w:rsid w:val="00C76938"/>
    <w:rsid w:val="00C818A2"/>
    <w:rsid w:val="00C82720"/>
    <w:rsid w:val="00C82DB4"/>
    <w:rsid w:val="00C84E93"/>
    <w:rsid w:val="00C858FE"/>
    <w:rsid w:val="00C92DB8"/>
    <w:rsid w:val="00C9358A"/>
    <w:rsid w:val="00C941F4"/>
    <w:rsid w:val="00C943D2"/>
    <w:rsid w:val="00C94E95"/>
    <w:rsid w:val="00C951C7"/>
    <w:rsid w:val="00C960E2"/>
    <w:rsid w:val="00C9690E"/>
    <w:rsid w:val="00C97BCC"/>
    <w:rsid w:val="00CA09B5"/>
    <w:rsid w:val="00CA0DF3"/>
    <w:rsid w:val="00CA1B20"/>
    <w:rsid w:val="00CA3055"/>
    <w:rsid w:val="00CA5359"/>
    <w:rsid w:val="00CA5E4E"/>
    <w:rsid w:val="00CA75C8"/>
    <w:rsid w:val="00CB07EE"/>
    <w:rsid w:val="00CB0A92"/>
    <w:rsid w:val="00CB16A8"/>
    <w:rsid w:val="00CB2D23"/>
    <w:rsid w:val="00CB358E"/>
    <w:rsid w:val="00CB3D0C"/>
    <w:rsid w:val="00CB76DE"/>
    <w:rsid w:val="00CB7AE4"/>
    <w:rsid w:val="00CC1404"/>
    <w:rsid w:val="00CC4864"/>
    <w:rsid w:val="00CC4974"/>
    <w:rsid w:val="00CC4DD7"/>
    <w:rsid w:val="00CC4ED6"/>
    <w:rsid w:val="00CD0706"/>
    <w:rsid w:val="00CD0C06"/>
    <w:rsid w:val="00CD1284"/>
    <w:rsid w:val="00CD1A79"/>
    <w:rsid w:val="00CD5708"/>
    <w:rsid w:val="00CD60FC"/>
    <w:rsid w:val="00CD6EB3"/>
    <w:rsid w:val="00CE0677"/>
    <w:rsid w:val="00CE1864"/>
    <w:rsid w:val="00CE335C"/>
    <w:rsid w:val="00CE43CB"/>
    <w:rsid w:val="00CE479B"/>
    <w:rsid w:val="00CE5894"/>
    <w:rsid w:val="00CE603D"/>
    <w:rsid w:val="00CE63A4"/>
    <w:rsid w:val="00CE64DC"/>
    <w:rsid w:val="00CE657E"/>
    <w:rsid w:val="00CE73A7"/>
    <w:rsid w:val="00CE7505"/>
    <w:rsid w:val="00CF15E1"/>
    <w:rsid w:val="00CF205C"/>
    <w:rsid w:val="00CF3899"/>
    <w:rsid w:val="00CF3DFB"/>
    <w:rsid w:val="00CF3F90"/>
    <w:rsid w:val="00CF4F7C"/>
    <w:rsid w:val="00CF775F"/>
    <w:rsid w:val="00D016BE"/>
    <w:rsid w:val="00D03978"/>
    <w:rsid w:val="00D03DC7"/>
    <w:rsid w:val="00D0519F"/>
    <w:rsid w:val="00D102D6"/>
    <w:rsid w:val="00D12F58"/>
    <w:rsid w:val="00D12F67"/>
    <w:rsid w:val="00D135BF"/>
    <w:rsid w:val="00D13C2B"/>
    <w:rsid w:val="00D13C56"/>
    <w:rsid w:val="00D14436"/>
    <w:rsid w:val="00D14BD9"/>
    <w:rsid w:val="00D14DCE"/>
    <w:rsid w:val="00D166D6"/>
    <w:rsid w:val="00D16AC7"/>
    <w:rsid w:val="00D175C2"/>
    <w:rsid w:val="00D20359"/>
    <w:rsid w:val="00D20FA3"/>
    <w:rsid w:val="00D222E1"/>
    <w:rsid w:val="00D22A1B"/>
    <w:rsid w:val="00D30997"/>
    <w:rsid w:val="00D31171"/>
    <w:rsid w:val="00D31C5F"/>
    <w:rsid w:val="00D35032"/>
    <w:rsid w:val="00D36ACF"/>
    <w:rsid w:val="00D372EA"/>
    <w:rsid w:val="00D4183F"/>
    <w:rsid w:val="00D42C2F"/>
    <w:rsid w:val="00D43820"/>
    <w:rsid w:val="00D439EB"/>
    <w:rsid w:val="00D45AFA"/>
    <w:rsid w:val="00D46643"/>
    <w:rsid w:val="00D53EA0"/>
    <w:rsid w:val="00D609E0"/>
    <w:rsid w:val="00D63915"/>
    <w:rsid w:val="00D653E3"/>
    <w:rsid w:val="00D71D06"/>
    <w:rsid w:val="00D75150"/>
    <w:rsid w:val="00D76888"/>
    <w:rsid w:val="00D82472"/>
    <w:rsid w:val="00D86878"/>
    <w:rsid w:val="00D95342"/>
    <w:rsid w:val="00D970B0"/>
    <w:rsid w:val="00DA04AE"/>
    <w:rsid w:val="00DA09DD"/>
    <w:rsid w:val="00DA203E"/>
    <w:rsid w:val="00DA69AD"/>
    <w:rsid w:val="00DA789D"/>
    <w:rsid w:val="00DA7A66"/>
    <w:rsid w:val="00DB2C16"/>
    <w:rsid w:val="00DB421B"/>
    <w:rsid w:val="00DB43AD"/>
    <w:rsid w:val="00DB6CD3"/>
    <w:rsid w:val="00DB7B21"/>
    <w:rsid w:val="00DC1844"/>
    <w:rsid w:val="00DC2DA9"/>
    <w:rsid w:val="00DC4599"/>
    <w:rsid w:val="00DC7FE9"/>
    <w:rsid w:val="00DD0506"/>
    <w:rsid w:val="00DD56DC"/>
    <w:rsid w:val="00DD78F4"/>
    <w:rsid w:val="00DE0F7D"/>
    <w:rsid w:val="00DE171E"/>
    <w:rsid w:val="00DE2DAE"/>
    <w:rsid w:val="00DE4C78"/>
    <w:rsid w:val="00DE5BA5"/>
    <w:rsid w:val="00DE7D82"/>
    <w:rsid w:val="00DF21C9"/>
    <w:rsid w:val="00DF2FDA"/>
    <w:rsid w:val="00DF5B6F"/>
    <w:rsid w:val="00DF634B"/>
    <w:rsid w:val="00DF69DD"/>
    <w:rsid w:val="00DF7597"/>
    <w:rsid w:val="00DF7C7A"/>
    <w:rsid w:val="00E003CB"/>
    <w:rsid w:val="00E01789"/>
    <w:rsid w:val="00E0392F"/>
    <w:rsid w:val="00E054D1"/>
    <w:rsid w:val="00E05F6D"/>
    <w:rsid w:val="00E06262"/>
    <w:rsid w:val="00E139A6"/>
    <w:rsid w:val="00E152A6"/>
    <w:rsid w:val="00E16391"/>
    <w:rsid w:val="00E163BD"/>
    <w:rsid w:val="00E1684A"/>
    <w:rsid w:val="00E16F4E"/>
    <w:rsid w:val="00E21173"/>
    <w:rsid w:val="00E21207"/>
    <w:rsid w:val="00E32932"/>
    <w:rsid w:val="00E36439"/>
    <w:rsid w:val="00E376F9"/>
    <w:rsid w:val="00E40D1A"/>
    <w:rsid w:val="00E40F63"/>
    <w:rsid w:val="00E416D3"/>
    <w:rsid w:val="00E4191A"/>
    <w:rsid w:val="00E42B1F"/>
    <w:rsid w:val="00E44452"/>
    <w:rsid w:val="00E474FF"/>
    <w:rsid w:val="00E47D18"/>
    <w:rsid w:val="00E501BB"/>
    <w:rsid w:val="00E504A7"/>
    <w:rsid w:val="00E50D84"/>
    <w:rsid w:val="00E5542B"/>
    <w:rsid w:val="00E60ADF"/>
    <w:rsid w:val="00E617B9"/>
    <w:rsid w:val="00E62FE6"/>
    <w:rsid w:val="00E63210"/>
    <w:rsid w:val="00E63410"/>
    <w:rsid w:val="00E63DB3"/>
    <w:rsid w:val="00E6415A"/>
    <w:rsid w:val="00E6516E"/>
    <w:rsid w:val="00E67945"/>
    <w:rsid w:val="00E70584"/>
    <w:rsid w:val="00E7099A"/>
    <w:rsid w:val="00E72B93"/>
    <w:rsid w:val="00E77E59"/>
    <w:rsid w:val="00E77FBF"/>
    <w:rsid w:val="00E81A0B"/>
    <w:rsid w:val="00E823B0"/>
    <w:rsid w:val="00E831C5"/>
    <w:rsid w:val="00E8366D"/>
    <w:rsid w:val="00E85F89"/>
    <w:rsid w:val="00E87801"/>
    <w:rsid w:val="00E87ABA"/>
    <w:rsid w:val="00E954AD"/>
    <w:rsid w:val="00E95C2A"/>
    <w:rsid w:val="00E979AE"/>
    <w:rsid w:val="00E97C08"/>
    <w:rsid w:val="00EA04F1"/>
    <w:rsid w:val="00EA0D71"/>
    <w:rsid w:val="00EA14E7"/>
    <w:rsid w:val="00EA2065"/>
    <w:rsid w:val="00EA23F7"/>
    <w:rsid w:val="00EA2F99"/>
    <w:rsid w:val="00EA5315"/>
    <w:rsid w:val="00EA7032"/>
    <w:rsid w:val="00EA70FC"/>
    <w:rsid w:val="00EB1C90"/>
    <w:rsid w:val="00EB3BE1"/>
    <w:rsid w:val="00EB4B1E"/>
    <w:rsid w:val="00EB5FBB"/>
    <w:rsid w:val="00EB6D2C"/>
    <w:rsid w:val="00EB77E7"/>
    <w:rsid w:val="00EB7FDF"/>
    <w:rsid w:val="00EC169E"/>
    <w:rsid w:val="00EC2A50"/>
    <w:rsid w:val="00EC4CD4"/>
    <w:rsid w:val="00ED54D7"/>
    <w:rsid w:val="00ED576B"/>
    <w:rsid w:val="00ED68DE"/>
    <w:rsid w:val="00EE3C6C"/>
    <w:rsid w:val="00EE4CA2"/>
    <w:rsid w:val="00EE5BE9"/>
    <w:rsid w:val="00EE60E1"/>
    <w:rsid w:val="00EF114F"/>
    <w:rsid w:val="00EF292E"/>
    <w:rsid w:val="00EF4B16"/>
    <w:rsid w:val="00EF664A"/>
    <w:rsid w:val="00F00FD8"/>
    <w:rsid w:val="00F02552"/>
    <w:rsid w:val="00F0345F"/>
    <w:rsid w:val="00F03FEB"/>
    <w:rsid w:val="00F0406C"/>
    <w:rsid w:val="00F06B0C"/>
    <w:rsid w:val="00F0702E"/>
    <w:rsid w:val="00F10037"/>
    <w:rsid w:val="00F1200C"/>
    <w:rsid w:val="00F126DD"/>
    <w:rsid w:val="00F12FB2"/>
    <w:rsid w:val="00F14F57"/>
    <w:rsid w:val="00F20501"/>
    <w:rsid w:val="00F2118B"/>
    <w:rsid w:val="00F2272E"/>
    <w:rsid w:val="00F247DD"/>
    <w:rsid w:val="00F24F78"/>
    <w:rsid w:val="00F25DA7"/>
    <w:rsid w:val="00F27743"/>
    <w:rsid w:val="00F30AF4"/>
    <w:rsid w:val="00F33262"/>
    <w:rsid w:val="00F35F37"/>
    <w:rsid w:val="00F36192"/>
    <w:rsid w:val="00F376FE"/>
    <w:rsid w:val="00F41FDC"/>
    <w:rsid w:val="00F42454"/>
    <w:rsid w:val="00F42BC8"/>
    <w:rsid w:val="00F45110"/>
    <w:rsid w:val="00F4710C"/>
    <w:rsid w:val="00F515A6"/>
    <w:rsid w:val="00F52090"/>
    <w:rsid w:val="00F525C3"/>
    <w:rsid w:val="00F546ED"/>
    <w:rsid w:val="00F547DD"/>
    <w:rsid w:val="00F63029"/>
    <w:rsid w:val="00F6305F"/>
    <w:rsid w:val="00F64E3C"/>
    <w:rsid w:val="00F658AE"/>
    <w:rsid w:val="00F65C14"/>
    <w:rsid w:val="00F7102A"/>
    <w:rsid w:val="00F72D04"/>
    <w:rsid w:val="00F74639"/>
    <w:rsid w:val="00F77AD2"/>
    <w:rsid w:val="00F82667"/>
    <w:rsid w:val="00F826FE"/>
    <w:rsid w:val="00F83846"/>
    <w:rsid w:val="00F85035"/>
    <w:rsid w:val="00F85379"/>
    <w:rsid w:val="00F87D04"/>
    <w:rsid w:val="00F90C52"/>
    <w:rsid w:val="00F9450A"/>
    <w:rsid w:val="00F96B96"/>
    <w:rsid w:val="00FA0073"/>
    <w:rsid w:val="00FA0958"/>
    <w:rsid w:val="00FA0ACC"/>
    <w:rsid w:val="00FA0E63"/>
    <w:rsid w:val="00FA1200"/>
    <w:rsid w:val="00FA6CD0"/>
    <w:rsid w:val="00FA6CE1"/>
    <w:rsid w:val="00FA7D45"/>
    <w:rsid w:val="00FB0E60"/>
    <w:rsid w:val="00FB15E5"/>
    <w:rsid w:val="00FB4128"/>
    <w:rsid w:val="00FB5536"/>
    <w:rsid w:val="00FB59B7"/>
    <w:rsid w:val="00FB6C1B"/>
    <w:rsid w:val="00FC0A86"/>
    <w:rsid w:val="00FC363C"/>
    <w:rsid w:val="00FC4BC9"/>
    <w:rsid w:val="00FC4E10"/>
    <w:rsid w:val="00FD6200"/>
    <w:rsid w:val="00FE0285"/>
    <w:rsid w:val="00FE2299"/>
    <w:rsid w:val="00FE2371"/>
    <w:rsid w:val="00FE2B28"/>
    <w:rsid w:val="00FE3A40"/>
    <w:rsid w:val="00FE3CD2"/>
    <w:rsid w:val="00FE3E84"/>
    <w:rsid w:val="00FE448B"/>
    <w:rsid w:val="00FE4A9C"/>
    <w:rsid w:val="00FE5B8D"/>
    <w:rsid w:val="00FE5FAE"/>
    <w:rsid w:val="00FE7C31"/>
    <w:rsid w:val="00FE7DC0"/>
    <w:rsid w:val="00FF4740"/>
    <w:rsid w:val="00FF66A2"/>
    <w:rsid w:val="00FF729A"/>
    <w:rsid w:val="00FF7C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B7102"/>
  <w15:chartTrackingRefBased/>
  <w15:docId w15:val="{D35E49D2-F86C-4B9D-9614-3D578B43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CBB"/>
    <w:pPr>
      <w:spacing w:after="0" w:line="480" w:lineRule="auto"/>
    </w:pPr>
    <w:rPr>
      <w:rFonts w:ascii="Times New Roman" w:eastAsia="Times New Roman" w:hAnsi="Times New Roman" w:cs="Times New Roman"/>
      <w:sz w:val="24"/>
      <w:szCs w:val="24"/>
      <w:lang w:val="en-GB" w:eastAsia="en-GB"/>
    </w:rPr>
  </w:style>
  <w:style w:type="paragraph" w:styleId="Heading1">
    <w:name w:val="heading 1"/>
    <w:aliases w:val="Heading 1 paper"/>
    <w:basedOn w:val="Normal"/>
    <w:next w:val="Paragraph"/>
    <w:link w:val="Heading1Char"/>
    <w:qFormat/>
    <w:rsid w:val="00952CBB"/>
    <w:pPr>
      <w:keepNext/>
      <w:spacing w:before="360" w:after="60" w:line="360" w:lineRule="auto"/>
      <w:ind w:right="567"/>
      <w:contextualSpacing/>
      <w:outlineLvl w:val="0"/>
    </w:pPr>
    <w:rPr>
      <w:rFonts w:cs="Arial"/>
      <w:b/>
      <w:bCs/>
      <w:kern w:val="32"/>
      <w:szCs w:val="32"/>
    </w:rPr>
  </w:style>
  <w:style w:type="paragraph" w:styleId="Heading2">
    <w:name w:val="heading 2"/>
    <w:aliases w:val="Heading 2 paper"/>
    <w:basedOn w:val="Normal"/>
    <w:next w:val="Paragraph"/>
    <w:link w:val="Heading2Char"/>
    <w:qFormat/>
    <w:rsid w:val="00952CBB"/>
    <w:pPr>
      <w:keepNext/>
      <w:spacing w:before="360" w:after="60" w:line="360" w:lineRule="auto"/>
      <w:ind w:right="567"/>
      <w:contextualSpacing/>
      <w:outlineLvl w:val="1"/>
    </w:pPr>
    <w:rPr>
      <w:rFonts w:cs="Arial"/>
      <w:b/>
      <w:bCs/>
      <w:i/>
      <w:iCs/>
      <w:szCs w:val="28"/>
    </w:rPr>
  </w:style>
  <w:style w:type="paragraph" w:styleId="Heading3">
    <w:name w:val="heading 3"/>
    <w:aliases w:val="Heading 3 paper"/>
    <w:basedOn w:val="Normal"/>
    <w:next w:val="Paragraph"/>
    <w:link w:val="Heading3Char"/>
    <w:qFormat/>
    <w:rsid w:val="00952CBB"/>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952CBB"/>
    <w:pPr>
      <w:spacing w:before="360"/>
      <w:outlineLvl w:val="3"/>
    </w:pPr>
    <w:rPr>
      <w:bCs/>
      <w:szCs w:val="28"/>
    </w:rPr>
  </w:style>
  <w:style w:type="paragraph" w:styleId="Heading5">
    <w:name w:val="heading 5"/>
    <w:basedOn w:val="Normal"/>
    <w:next w:val="Normal"/>
    <w:link w:val="Heading5Char"/>
    <w:qFormat/>
    <w:rsid w:val="00416694"/>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416694"/>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416694"/>
    <w:pPr>
      <w:spacing w:before="240" w:after="60"/>
      <w:ind w:left="1296" w:hanging="1296"/>
      <w:outlineLvl w:val="6"/>
    </w:pPr>
  </w:style>
  <w:style w:type="paragraph" w:styleId="Heading8">
    <w:name w:val="heading 8"/>
    <w:basedOn w:val="Normal"/>
    <w:next w:val="Normal"/>
    <w:link w:val="Heading8Char"/>
    <w:qFormat/>
    <w:rsid w:val="00416694"/>
    <w:pPr>
      <w:numPr>
        <w:ilvl w:val="7"/>
        <w:numId w:val="3"/>
      </w:numPr>
      <w:spacing w:before="240" w:after="60"/>
      <w:outlineLvl w:val="7"/>
    </w:pPr>
    <w:rPr>
      <w:i/>
      <w:iCs/>
    </w:rPr>
  </w:style>
  <w:style w:type="paragraph" w:styleId="Heading9">
    <w:name w:val="heading 9"/>
    <w:basedOn w:val="Normal"/>
    <w:next w:val="Normal"/>
    <w:link w:val="Heading9Char"/>
    <w:qFormat/>
    <w:rsid w:val="00416694"/>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rsid w:val="00952C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52CBB"/>
  </w:style>
  <w:style w:type="character" w:customStyle="1" w:styleId="Heading1Char">
    <w:name w:val="Heading 1 Char"/>
    <w:aliases w:val="Heading 1 paper Char"/>
    <w:basedOn w:val="DefaultParagraphFont"/>
    <w:link w:val="Heading1"/>
    <w:rsid w:val="00952CBB"/>
    <w:rPr>
      <w:rFonts w:ascii="Times New Roman" w:eastAsia="Times New Roman" w:hAnsi="Times New Roman" w:cs="Arial"/>
      <w:b/>
      <w:bCs/>
      <w:kern w:val="32"/>
      <w:sz w:val="24"/>
      <w:szCs w:val="32"/>
      <w:lang w:val="en-GB" w:eastAsia="en-GB"/>
    </w:rPr>
  </w:style>
  <w:style w:type="character" w:customStyle="1" w:styleId="Heading2Char">
    <w:name w:val="Heading 2 Char"/>
    <w:aliases w:val="Heading 2 paper Char"/>
    <w:basedOn w:val="DefaultParagraphFont"/>
    <w:link w:val="Heading2"/>
    <w:rsid w:val="00952CBB"/>
    <w:rPr>
      <w:rFonts w:ascii="Times New Roman" w:eastAsia="Times New Roman" w:hAnsi="Times New Roman" w:cs="Arial"/>
      <w:b/>
      <w:bCs/>
      <w:i/>
      <w:iCs/>
      <w:sz w:val="24"/>
      <w:szCs w:val="28"/>
      <w:lang w:val="en-GB" w:eastAsia="en-GB"/>
    </w:rPr>
  </w:style>
  <w:style w:type="character" w:customStyle="1" w:styleId="Heading3Char">
    <w:name w:val="Heading 3 Char"/>
    <w:aliases w:val="Heading 3 paper Char"/>
    <w:basedOn w:val="DefaultParagraphFont"/>
    <w:link w:val="Heading3"/>
    <w:rsid w:val="00952CBB"/>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952CBB"/>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416694"/>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416694"/>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416694"/>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416694"/>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416694"/>
    <w:rPr>
      <w:rFonts w:ascii="Arial" w:eastAsia="Times New Roman" w:hAnsi="Arial" w:cs="Arial"/>
      <w:lang w:val="en-GB" w:eastAsia="en-GB"/>
    </w:rPr>
  </w:style>
  <w:style w:type="paragraph" w:styleId="Header">
    <w:name w:val="header"/>
    <w:basedOn w:val="Normal"/>
    <w:link w:val="HeaderChar"/>
    <w:rsid w:val="00952CBB"/>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952CBB"/>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416694"/>
    <w:rPr>
      <w:szCs w:val="20"/>
    </w:rPr>
  </w:style>
  <w:style w:type="paragraph" w:customStyle="1" w:styleId="1TeksCharChar">
    <w:name w:val="1_Teks Char Char"/>
    <w:basedOn w:val="Normal"/>
    <w:link w:val="1TeksCharCharChar"/>
    <w:rsid w:val="00416694"/>
    <w:pPr>
      <w:spacing w:before="120" w:after="120" w:line="360" w:lineRule="auto"/>
      <w:jc w:val="both"/>
    </w:pPr>
  </w:style>
  <w:style w:type="character" w:customStyle="1" w:styleId="1TeksCharCharChar">
    <w:name w:val="1_Teks Char Char Char"/>
    <w:link w:val="1TeksCharChar"/>
    <w:rsid w:val="00416694"/>
    <w:rPr>
      <w:rFonts w:ascii="Times New Roman" w:eastAsia="Times New Roman" w:hAnsi="Times New Roman" w:cs="Times New Roman"/>
      <w:sz w:val="24"/>
      <w:szCs w:val="24"/>
      <w:lang w:val="en-GB"/>
    </w:rPr>
  </w:style>
  <w:style w:type="paragraph" w:styleId="TOC1">
    <w:name w:val="toc 1"/>
    <w:basedOn w:val="Normal"/>
    <w:next w:val="Normal"/>
    <w:autoRedefine/>
    <w:uiPriority w:val="39"/>
    <w:rsid w:val="00416694"/>
    <w:pPr>
      <w:tabs>
        <w:tab w:val="right" w:leader="dot" w:pos="9347"/>
      </w:tabs>
      <w:spacing w:line="360" w:lineRule="auto"/>
    </w:pPr>
    <w:rPr>
      <w:b/>
      <w:sz w:val="28"/>
    </w:rPr>
  </w:style>
  <w:style w:type="paragraph" w:styleId="TOC2">
    <w:name w:val="toc 2"/>
    <w:basedOn w:val="Normal"/>
    <w:next w:val="Normal"/>
    <w:autoRedefine/>
    <w:uiPriority w:val="39"/>
    <w:rsid w:val="00416694"/>
    <w:pPr>
      <w:spacing w:line="360" w:lineRule="auto"/>
      <w:ind w:left="238"/>
    </w:pPr>
    <w:rPr>
      <w:b/>
    </w:rPr>
  </w:style>
  <w:style w:type="paragraph" w:styleId="TOC3">
    <w:name w:val="toc 3"/>
    <w:basedOn w:val="Normal"/>
    <w:next w:val="Normal"/>
    <w:autoRedefine/>
    <w:uiPriority w:val="39"/>
    <w:rsid w:val="00416694"/>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416694"/>
    <w:pPr>
      <w:ind w:left="284" w:hanging="284"/>
      <w:jc w:val="left"/>
    </w:pPr>
  </w:style>
  <w:style w:type="character" w:customStyle="1" w:styleId="1VerwysingsChar">
    <w:name w:val="1_Verwysings Char"/>
    <w:basedOn w:val="1TeksCharCharChar"/>
    <w:link w:val="1Verwysings"/>
    <w:rsid w:val="00416694"/>
    <w:rPr>
      <w:rFonts w:ascii="Times New Roman" w:eastAsia="Times New Roman" w:hAnsi="Times New Roman" w:cs="Times New Roman"/>
      <w:sz w:val="24"/>
      <w:szCs w:val="24"/>
      <w:lang w:val="en-GB"/>
    </w:rPr>
  </w:style>
  <w:style w:type="paragraph" w:customStyle="1" w:styleId="1TableText">
    <w:name w:val="1_Table Text"/>
    <w:basedOn w:val="1TeksCharChar"/>
    <w:link w:val="1TableTextChar"/>
    <w:rsid w:val="00416694"/>
    <w:pPr>
      <w:spacing w:line="240" w:lineRule="auto"/>
      <w:jc w:val="left"/>
    </w:pPr>
    <w:rPr>
      <w:rFonts w:ascii="Arial" w:hAnsi="Arial"/>
      <w:sz w:val="16"/>
      <w:szCs w:val="16"/>
    </w:rPr>
  </w:style>
  <w:style w:type="character" w:customStyle="1" w:styleId="1TableTextChar">
    <w:name w:val="1_Table Text Char"/>
    <w:link w:val="1TableText"/>
    <w:rsid w:val="00416694"/>
    <w:rPr>
      <w:rFonts w:ascii="Arial" w:eastAsia="Times New Roman" w:hAnsi="Arial" w:cs="Times New Roman"/>
      <w:sz w:val="16"/>
      <w:szCs w:val="16"/>
      <w:lang w:val="en-GB"/>
    </w:rPr>
  </w:style>
  <w:style w:type="paragraph" w:styleId="FootnoteText">
    <w:name w:val="footnote text"/>
    <w:basedOn w:val="Normal"/>
    <w:link w:val="FootnoteTextChar"/>
    <w:autoRedefine/>
    <w:rsid w:val="00952CBB"/>
    <w:pPr>
      <w:ind w:left="284" w:hanging="284"/>
    </w:pPr>
    <w:rPr>
      <w:sz w:val="22"/>
      <w:szCs w:val="20"/>
    </w:rPr>
  </w:style>
  <w:style w:type="character" w:customStyle="1" w:styleId="FootnoteTextChar">
    <w:name w:val="Footnote Text Char"/>
    <w:basedOn w:val="DefaultParagraphFont"/>
    <w:link w:val="FootnoteText"/>
    <w:rsid w:val="00952CBB"/>
    <w:rPr>
      <w:rFonts w:ascii="Times New Roman" w:eastAsia="Times New Roman" w:hAnsi="Times New Roman" w:cs="Times New Roman"/>
      <w:szCs w:val="20"/>
      <w:lang w:val="en-GB" w:eastAsia="en-GB"/>
    </w:rPr>
  </w:style>
  <w:style w:type="character" w:styleId="FootnoteReference">
    <w:name w:val="footnote reference"/>
    <w:basedOn w:val="DefaultParagraphFont"/>
    <w:rsid w:val="00952CBB"/>
    <w:rPr>
      <w:vertAlign w:val="superscript"/>
    </w:rPr>
  </w:style>
  <w:style w:type="paragraph" w:customStyle="1" w:styleId="1Footnote">
    <w:name w:val="1_Footnote"/>
    <w:basedOn w:val="1TeksCharChar"/>
    <w:link w:val="1FootnoteChar"/>
    <w:rsid w:val="00416694"/>
    <w:pPr>
      <w:spacing w:after="0"/>
    </w:pPr>
    <w:rPr>
      <w:rFonts w:ascii="Arial" w:hAnsi="Arial"/>
      <w:sz w:val="12"/>
      <w:szCs w:val="16"/>
    </w:rPr>
  </w:style>
  <w:style w:type="character" w:customStyle="1" w:styleId="1FootnoteChar">
    <w:name w:val="1_Footnote Char"/>
    <w:link w:val="1Footnote"/>
    <w:rsid w:val="00416694"/>
    <w:rPr>
      <w:rFonts w:ascii="Arial" w:eastAsia="Times New Roman" w:hAnsi="Arial" w:cs="Times New Roman"/>
      <w:sz w:val="12"/>
      <w:szCs w:val="16"/>
      <w:lang w:val="en-GB"/>
    </w:rPr>
  </w:style>
  <w:style w:type="paragraph" w:styleId="TOC4">
    <w:name w:val="toc 4"/>
    <w:basedOn w:val="Normal"/>
    <w:next w:val="Normal"/>
    <w:autoRedefine/>
    <w:uiPriority w:val="39"/>
    <w:rsid w:val="00416694"/>
    <w:pPr>
      <w:spacing w:line="360" w:lineRule="auto"/>
      <w:ind w:left="720"/>
    </w:pPr>
  </w:style>
  <w:style w:type="paragraph" w:customStyle="1" w:styleId="1Figurecaption">
    <w:name w:val="1_Figure caption"/>
    <w:basedOn w:val="1TeksCharChar"/>
    <w:next w:val="1TeksCharChar"/>
    <w:link w:val="1FigurecaptionChar"/>
    <w:autoRedefine/>
    <w:rsid w:val="00416694"/>
    <w:pPr>
      <w:tabs>
        <w:tab w:val="num" w:pos="1008"/>
      </w:tabs>
      <w:spacing w:before="60"/>
      <w:jc w:val="left"/>
    </w:pPr>
    <w:rPr>
      <w:sz w:val="20"/>
    </w:rPr>
  </w:style>
  <w:style w:type="character" w:customStyle="1" w:styleId="1FigurecaptionChar">
    <w:name w:val="1_Figure caption Char"/>
    <w:basedOn w:val="1TeksCharCharChar"/>
    <w:link w:val="1Figurecaption"/>
    <w:rsid w:val="00416694"/>
    <w:rPr>
      <w:rFonts w:ascii="Times New Roman" w:eastAsia="Times New Roman" w:hAnsi="Times New Roman" w:cs="Times New Roman"/>
      <w:sz w:val="20"/>
      <w:szCs w:val="24"/>
      <w:lang w:val="en-GB"/>
    </w:rPr>
  </w:style>
  <w:style w:type="character" w:styleId="CommentReference">
    <w:name w:val="annotation reference"/>
    <w:semiHidden/>
    <w:rsid w:val="00416694"/>
    <w:rPr>
      <w:sz w:val="16"/>
      <w:szCs w:val="16"/>
    </w:rPr>
  </w:style>
  <w:style w:type="paragraph" w:styleId="CommentText">
    <w:name w:val="annotation text"/>
    <w:basedOn w:val="Normal"/>
    <w:link w:val="CommentTextChar"/>
    <w:semiHidden/>
    <w:rsid w:val="00416694"/>
    <w:rPr>
      <w:sz w:val="20"/>
      <w:szCs w:val="20"/>
    </w:rPr>
  </w:style>
  <w:style w:type="character" w:customStyle="1" w:styleId="CommentTextChar">
    <w:name w:val="Comment Text Char"/>
    <w:basedOn w:val="DefaultParagraphFont"/>
    <w:link w:val="CommentText"/>
    <w:semiHidden/>
    <w:rsid w:val="004166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semiHidden/>
    <w:rsid w:val="00416694"/>
    <w:rPr>
      <w:b/>
      <w:bCs/>
    </w:rPr>
  </w:style>
  <w:style w:type="character" w:customStyle="1" w:styleId="CommentSubjectChar">
    <w:name w:val="Comment Subject Char"/>
    <w:basedOn w:val="CommentTextChar"/>
    <w:link w:val="CommentSubject"/>
    <w:semiHidden/>
    <w:rsid w:val="00416694"/>
    <w:rPr>
      <w:rFonts w:ascii="Times New Roman" w:eastAsia="Times New Roman" w:hAnsi="Times New Roman" w:cs="Times New Roman"/>
      <w:b/>
      <w:bCs/>
      <w:sz w:val="20"/>
      <w:szCs w:val="20"/>
      <w:lang w:val="en-GB"/>
    </w:rPr>
  </w:style>
  <w:style w:type="paragraph" w:styleId="BalloonText">
    <w:name w:val="Balloon Text"/>
    <w:basedOn w:val="Normal"/>
    <w:link w:val="BalloonTextChar"/>
    <w:semiHidden/>
    <w:rsid w:val="00416694"/>
    <w:rPr>
      <w:rFonts w:ascii="Tahoma" w:hAnsi="Tahoma" w:cs="Tahoma"/>
      <w:sz w:val="16"/>
      <w:szCs w:val="16"/>
    </w:rPr>
  </w:style>
  <w:style w:type="character" w:customStyle="1" w:styleId="BalloonTextChar">
    <w:name w:val="Balloon Text Char"/>
    <w:basedOn w:val="DefaultParagraphFont"/>
    <w:link w:val="BalloonText"/>
    <w:semiHidden/>
    <w:rsid w:val="00416694"/>
    <w:rPr>
      <w:rFonts w:ascii="Tahoma" w:eastAsia="Times New Roman" w:hAnsi="Tahoma" w:cs="Tahoma"/>
      <w:sz w:val="16"/>
      <w:szCs w:val="16"/>
      <w:lang w:val="en-GB"/>
    </w:rPr>
  </w:style>
  <w:style w:type="paragraph" w:customStyle="1" w:styleId="1Firstbullet">
    <w:name w:val="1_First bullet"/>
    <w:basedOn w:val="1TeksCharChar"/>
    <w:link w:val="1FirstbulletCharChar"/>
    <w:autoRedefine/>
    <w:rsid w:val="00416694"/>
    <w:pPr>
      <w:numPr>
        <w:numId w:val="2"/>
      </w:numPr>
      <w:spacing w:after="0"/>
    </w:pPr>
  </w:style>
  <w:style w:type="character" w:customStyle="1" w:styleId="1FirstbulletCharChar">
    <w:name w:val="1_First bullet Char Char"/>
    <w:basedOn w:val="1TeksCharCharChar"/>
    <w:link w:val="1Firstbullet"/>
    <w:rsid w:val="00416694"/>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416694"/>
    <w:pPr>
      <w:shd w:val="clear" w:color="auto" w:fill="000080"/>
    </w:pPr>
    <w:rPr>
      <w:rFonts w:ascii="Tahoma" w:hAnsi="Tahoma" w:cs="Tahoma"/>
    </w:rPr>
  </w:style>
  <w:style w:type="character" w:customStyle="1" w:styleId="DocumentMapChar">
    <w:name w:val="Document Map Char"/>
    <w:basedOn w:val="DefaultParagraphFont"/>
    <w:link w:val="DocumentMap"/>
    <w:semiHidden/>
    <w:rsid w:val="00416694"/>
    <w:rPr>
      <w:rFonts w:ascii="Tahoma" w:eastAsia="Times New Roman" w:hAnsi="Tahoma" w:cs="Tahoma"/>
      <w:sz w:val="24"/>
      <w:szCs w:val="24"/>
      <w:shd w:val="clear" w:color="auto" w:fill="000080"/>
      <w:lang w:val="en-GB"/>
    </w:rPr>
  </w:style>
  <w:style w:type="paragraph" w:customStyle="1" w:styleId="1Tablecaption">
    <w:name w:val="1_Table caption"/>
    <w:basedOn w:val="1Figurecaption"/>
    <w:link w:val="1TablecaptionChar"/>
    <w:autoRedefine/>
    <w:rsid w:val="00211FFA"/>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211FFA"/>
    <w:rPr>
      <w:rFonts w:ascii="Times New Roman" w:eastAsia="Times New Roman" w:hAnsi="Times New Roman" w:cs="Times New Roman"/>
      <w:sz w:val="20"/>
      <w:szCs w:val="24"/>
      <w:lang w:val="en-GB"/>
    </w:rPr>
  </w:style>
  <w:style w:type="paragraph" w:styleId="EndnoteText">
    <w:name w:val="endnote text"/>
    <w:basedOn w:val="Normal"/>
    <w:link w:val="EndnoteTextChar"/>
    <w:autoRedefine/>
    <w:rsid w:val="00952CBB"/>
    <w:pPr>
      <w:ind w:left="284" w:hanging="284"/>
    </w:pPr>
    <w:rPr>
      <w:sz w:val="22"/>
      <w:szCs w:val="20"/>
    </w:rPr>
  </w:style>
  <w:style w:type="character" w:customStyle="1" w:styleId="EndnoteTextChar">
    <w:name w:val="Endnote Text Char"/>
    <w:basedOn w:val="DefaultParagraphFont"/>
    <w:link w:val="EndnoteText"/>
    <w:rsid w:val="00952CBB"/>
    <w:rPr>
      <w:rFonts w:ascii="Times New Roman" w:eastAsia="Times New Roman" w:hAnsi="Times New Roman" w:cs="Times New Roman"/>
      <w:szCs w:val="20"/>
      <w:lang w:val="en-GB" w:eastAsia="en-GB"/>
    </w:rPr>
  </w:style>
  <w:style w:type="character" w:styleId="EndnoteReference">
    <w:name w:val="endnote reference"/>
    <w:basedOn w:val="DefaultParagraphFont"/>
    <w:rsid w:val="00952CBB"/>
    <w:rPr>
      <w:vertAlign w:val="superscript"/>
    </w:rPr>
  </w:style>
  <w:style w:type="table" w:styleId="TableGrid">
    <w:name w:val="Table Grid"/>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16694"/>
    <w:pPr>
      <w:spacing w:before="60" w:after="60"/>
    </w:pPr>
  </w:style>
  <w:style w:type="character" w:customStyle="1" w:styleId="1FormulawheretextChar">
    <w:name w:val="1_Formula where text Char"/>
    <w:link w:val="1Formulawheretext"/>
    <w:rsid w:val="00416694"/>
    <w:rPr>
      <w:rFonts w:ascii="Times New Roman" w:eastAsia="Times New Roman" w:hAnsi="Times New Roman" w:cs="Times New Roman"/>
      <w:sz w:val="24"/>
      <w:szCs w:val="24"/>
      <w:lang w:val="en-GB"/>
    </w:rPr>
  </w:style>
  <w:style w:type="paragraph" w:styleId="Caption">
    <w:name w:val="caption"/>
    <w:basedOn w:val="Normal"/>
    <w:next w:val="Normal"/>
    <w:qFormat/>
    <w:rsid w:val="00416694"/>
    <w:pPr>
      <w:spacing w:before="60" w:after="60"/>
    </w:pPr>
    <w:rPr>
      <w:bCs/>
      <w:sz w:val="20"/>
      <w:szCs w:val="20"/>
    </w:rPr>
  </w:style>
  <w:style w:type="paragraph" w:styleId="TableofFigures">
    <w:name w:val="table of figures"/>
    <w:basedOn w:val="Normal"/>
    <w:next w:val="Normal"/>
    <w:uiPriority w:val="99"/>
    <w:rsid w:val="00416694"/>
    <w:pPr>
      <w:spacing w:line="360" w:lineRule="auto"/>
      <w:ind w:left="1191" w:hanging="1191"/>
    </w:pPr>
  </w:style>
  <w:style w:type="character" w:styleId="Hyperlink">
    <w:name w:val="Hyperlink"/>
    <w:uiPriority w:val="99"/>
    <w:rsid w:val="00416694"/>
    <w:rPr>
      <w:color w:val="0000FF"/>
      <w:u w:val="single"/>
    </w:rPr>
  </w:style>
  <w:style w:type="character" w:customStyle="1" w:styleId="small2">
    <w:name w:val="small2"/>
    <w:rsid w:val="00416694"/>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16694"/>
    <w:pPr>
      <w:spacing w:before="100" w:beforeAutospacing="1" w:after="100" w:afterAutospacing="1"/>
    </w:pPr>
  </w:style>
  <w:style w:type="paragraph" w:customStyle="1" w:styleId="1FigureTablesource">
    <w:name w:val="1_Figure/Table source"/>
    <w:basedOn w:val="1TeksCharChar"/>
    <w:link w:val="1FigureTablesourceChar"/>
    <w:rsid w:val="00416694"/>
    <w:pPr>
      <w:spacing w:before="60" w:after="0" w:line="240" w:lineRule="auto"/>
      <w:jc w:val="right"/>
    </w:pPr>
    <w:rPr>
      <w:sz w:val="18"/>
      <w:szCs w:val="20"/>
    </w:rPr>
  </w:style>
  <w:style w:type="character" w:customStyle="1" w:styleId="1FigureTablesourceChar">
    <w:name w:val="1_Figure/Table source Char"/>
    <w:link w:val="1FigureTablesource"/>
    <w:rsid w:val="00416694"/>
    <w:rPr>
      <w:rFonts w:ascii="Times New Roman" w:eastAsia="Times New Roman" w:hAnsi="Times New Roman" w:cs="Times New Roman"/>
      <w:sz w:val="18"/>
      <w:szCs w:val="20"/>
      <w:lang w:val="en-GB"/>
    </w:rPr>
  </w:style>
  <w:style w:type="paragraph" w:customStyle="1" w:styleId="1Numberedlist">
    <w:name w:val="1_Numbered list"/>
    <w:basedOn w:val="1Firstbullet"/>
    <w:rsid w:val="00416694"/>
    <w:pPr>
      <w:numPr>
        <w:numId w:val="1"/>
      </w:numPr>
      <w:spacing w:after="120"/>
      <w:ind w:left="641" w:hanging="357"/>
    </w:pPr>
  </w:style>
  <w:style w:type="character" w:styleId="Strong">
    <w:name w:val="Strong"/>
    <w:qFormat/>
    <w:rsid w:val="00416694"/>
    <w:rPr>
      <w:b/>
      <w:bCs/>
    </w:rPr>
  </w:style>
  <w:style w:type="numbering" w:styleId="111111">
    <w:name w:val="Outline List 2"/>
    <w:basedOn w:val="NoList"/>
    <w:rsid w:val="006F2DFC"/>
  </w:style>
  <w:style w:type="paragraph" w:styleId="HTMLPreformatted">
    <w:name w:val="HTML Preformatted"/>
    <w:basedOn w:val="Normal"/>
    <w:link w:val="HTMLPreformattedChar"/>
    <w:rsid w:val="00416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416694"/>
    <w:rPr>
      <w:rFonts w:ascii="Courier New" w:eastAsia="Times New Roman" w:hAnsi="Courier New" w:cs="Courier New"/>
      <w:sz w:val="20"/>
      <w:szCs w:val="20"/>
      <w:lang w:val="en-GB" w:eastAsia="en-GB"/>
    </w:rPr>
  </w:style>
  <w:style w:type="character" w:styleId="Emphasis">
    <w:name w:val="Emphasis"/>
    <w:qFormat/>
    <w:rsid w:val="00416694"/>
    <w:rPr>
      <w:b/>
      <w:bCs/>
      <w:i/>
      <w:iCs/>
    </w:rPr>
  </w:style>
  <w:style w:type="paragraph" w:customStyle="1" w:styleId="1TextComputer">
    <w:name w:val="1_Text_Computer"/>
    <w:basedOn w:val="1TeksCharChar"/>
    <w:link w:val="1TextComputerChar"/>
    <w:rsid w:val="00416694"/>
    <w:rPr>
      <w:rFonts w:ascii="Courier" w:hAnsi="Courier"/>
    </w:rPr>
  </w:style>
  <w:style w:type="character" w:customStyle="1" w:styleId="1TextComputerChar">
    <w:name w:val="1_Text_Computer Char"/>
    <w:link w:val="1TextComputer"/>
    <w:rsid w:val="00416694"/>
    <w:rPr>
      <w:rFonts w:ascii="Courier" w:eastAsia="Times New Roman" w:hAnsi="Courier" w:cs="Times New Roman"/>
      <w:sz w:val="24"/>
      <w:szCs w:val="24"/>
      <w:lang w:val="en-GB"/>
    </w:rPr>
  </w:style>
  <w:style w:type="paragraph" w:styleId="TOC5">
    <w:name w:val="toc 5"/>
    <w:basedOn w:val="Normal"/>
    <w:next w:val="Normal"/>
    <w:autoRedefine/>
    <w:semiHidden/>
    <w:rsid w:val="00416694"/>
    <w:pPr>
      <w:ind w:left="960"/>
    </w:pPr>
  </w:style>
  <w:style w:type="paragraph" w:styleId="TOC6">
    <w:name w:val="toc 6"/>
    <w:basedOn w:val="Normal"/>
    <w:next w:val="Normal"/>
    <w:autoRedefine/>
    <w:semiHidden/>
    <w:rsid w:val="00416694"/>
    <w:pPr>
      <w:ind w:left="1200"/>
    </w:pPr>
  </w:style>
  <w:style w:type="paragraph" w:styleId="TOC7">
    <w:name w:val="toc 7"/>
    <w:basedOn w:val="Normal"/>
    <w:next w:val="Normal"/>
    <w:autoRedefine/>
    <w:semiHidden/>
    <w:rsid w:val="00416694"/>
    <w:pPr>
      <w:ind w:left="1440"/>
    </w:pPr>
  </w:style>
  <w:style w:type="paragraph" w:styleId="TOC8">
    <w:name w:val="toc 8"/>
    <w:basedOn w:val="Normal"/>
    <w:next w:val="Normal"/>
    <w:autoRedefine/>
    <w:semiHidden/>
    <w:rsid w:val="00416694"/>
    <w:pPr>
      <w:ind w:left="1680"/>
    </w:pPr>
  </w:style>
  <w:style w:type="paragraph" w:styleId="TOC9">
    <w:name w:val="toc 9"/>
    <w:basedOn w:val="Normal"/>
    <w:next w:val="Normal"/>
    <w:autoRedefine/>
    <w:semiHidden/>
    <w:rsid w:val="00416694"/>
    <w:pPr>
      <w:ind w:left="1920"/>
    </w:pPr>
  </w:style>
  <w:style w:type="paragraph" w:styleId="BodyText">
    <w:name w:val="Body Text"/>
    <w:basedOn w:val="Normal"/>
    <w:link w:val="BodyTextChar"/>
    <w:rsid w:val="00416694"/>
    <w:pPr>
      <w:jc w:val="both"/>
    </w:pPr>
    <w:rPr>
      <w:sz w:val="20"/>
      <w:szCs w:val="20"/>
    </w:rPr>
  </w:style>
  <w:style w:type="character" w:customStyle="1" w:styleId="BodyTextChar">
    <w:name w:val="Body Text Char"/>
    <w:basedOn w:val="DefaultParagraphFont"/>
    <w:link w:val="BodyText"/>
    <w:rsid w:val="00416694"/>
    <w:rPr>
      <w:rFonts w:ascii="Times New Roman" w:eastAsia="Times New Roman" w:hAnsi="Times New Roman" w:cs="Times New Roman"/>
      <w:sz w:val="20"/>
      <w:szCs w:val="20"/>
      <w:lang w:val="en-GB"/>
    </w:rPr>
  </w:style>
  <w:style w:type="paragraph" w:styleId="BodyText2">
    <w:name w:val="Body Text 2"/>
    <w:basedOn w:val="Normal"/>
    <w:link w:val="BodyText2Char"/>
    <w:rsid w:val="00416694"/>
    <w:pPr>
      <w:spacing w:after="120"/>
    </w:pPr>
  </w:style>
  <w:style w:type="character" w:customStyle="1" w:styleId="BodyText2Char">
    <w:name w:val="Body Text 2 Char"/>
    <w:basedOn w:val="DefaultParagraphFont"/>
    <w:link w:val="BodyText2"/>
    <w:rsid w:val="00416694"/>
    <w:rPr>
      <w:rFonts w:ascii="Times New Roman" w:eastAsia="Times New Roman" w:hAnsi="Times New Roman" w:cs="Times New Roman"/>
      <w:sz w:val="24"/>
      <w:szCs w:val="24"/>
      <w:lang w:val="en-GB"/>
    </w:rPr>
  </w:style>
  <w:style w:type="character" w:customStyle="1" w:styleId="artcopy5">
    <w:name w:val="artcopy5"/>
    <w:rsid w:val="00416694"/>
    <w:rPr>
      <w:strike w:val="0"/>
      <w:dstrike w:val="0"/>
      <w:color w:val="333333"/>
      <w:sz w:val="24"/>
      <w:szCs w:val="24"/>
      <w:u w:val="none"/>
      <w:effect w:val="none"/>
    </w:rPr>
  </w:style>
  <w:style w:type="character" w:styleId="PageNumber">
    <w:name w:val="page number"/>
    <w:basedOn w:val="DefaultParagraphFont"/>
    <w:rsid w:val="00416694"/>
  </w:style>
  <w:style w:type="paragraph" w:styleId="Footer">
    <w:name w:val="footer"/>
    <w:basedOn w:val="Normal"/>
    <w:link w:val="FooterChar"/>
    <w:rsid w:val="00952CBB"/>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952CBB"/>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416694"/>
    <w:pPr>
      <w:jc w:val="center"/>
      <w:outlineLvl w:val="0"/>
    </w:pPr>
    <w:rPr>
      <w:b/>
      <w:sz w:val="28"/>
      <w:szCs w:val="28"/>
    </w:rPr>
  </w:style>
  <w:style w:type="character" w:customStyle="1" w:styleId="PreHeadingsChar">
    <w:name w:val="PreHeadings Char"/>
    <w:link w:val="PreHeadings"/>
    <w:rsid w:val="00416694"/>
    <w:rPr>
      <w:rFonts w:ascii="Times New Roman" w:eastAsia="Times New Roman" w:hAnsi="Times New Roman" w:cs="Times New Roman"/>
      <w:b/>
      <w:sz w:val="28"/>
      <w:szCs w:val="28"/>
      <w:lang w:val="en-GB"/>
    </w:rPr>
  </w:style>
  <w:style w:type="table" w:styleId="TableGrid8">
    <w:name w:val="Table Grid 8"/>
    <w:basedOn w:val="TableNormal"/>
    <w:rsid w:val="00416694"/>
    <w:pPr>
      <w:spacing w:after="0" w:line="240" w:lineRule="auto"/>
    </w:pPr>
    <w:rPr>
      <w:rFonts w:ascii="Times New Roman" w:eastAsia="Times New Roman" w:hAnsi="Times New Roman" w:cs="Times New Roman"/>
      <w:sz w:val="20"/>
      <w:szCs w:val="20"/>
      <w:lang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0A04E4"/>
    <w:pPr>
      <w:spacing w:before="240"/>
    </w:pPr>
  </w:style>
  <w:style w:type="paragraph" w:customStyle="1" w:styleId="1scripts">
    <w:name w:val="1_scripts"/>
    <w:basedOn w:val="1TableText"/>
    <w:rsid w:val="00416694"/>
    <w:rPr>
      <w:rFonts w:ascii="Courier" w:hAnsi="Courier"/>
    </w:rPr>
  </w:style>
  <w:style w:type="paragraph" w:styleId="Salutation">
    <w:name w:val="Salutation"/>
    <w:basedOn w:val="Normal"/>
    <w:next w:val="Normal"/>
    <w:link w:val="SalutationChar"/>
    <w:rsid w:val="00416694"/>
  </w:style>
  <w:style w:type="character" w:customStyle="1" w:styleId="SalutationChar">
    <w:name w:val="Salutation Char"/>
    <w:basedOn w:val="DefaultParagraphFont"/>
    <w:link w:val="Salutation"/>
    <w:rsid w:val="00416694"/>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416694"/>
    <w:rPr>
      <w:color w:val="808080"/>
    </w:rPr>
  </w:style>
  <w:style w:type="paragraph" w:styleId="ListParagraph">
    <w:name w:val="List Paragraph"/>
    <w:basedOn w:val="Normal"/>
    <w:uiPriority w:val="34"/>
    <w:qFormat/>
    <w:rsid w:val="00416694"/>
    <w:pPr>
      <w:ind w:left="720"/>
      <w:contextualSpacing/>
    </w:pPr>
  </w:style>
  <w:style w:type="table" w:customStyle="1" w:styleId="MyThesisTable">
    <w:name w:val="MyThesis Table"/>
    <w:basedOn w:val="TableNormal"/>
    <w:uiPriority w:val="99"/>
    <w:rsid w:val="000A04E4"/>
    <w:pPr>
      <w:keepNext/>
      <w:keepLines/>
      <w:spacing w:after="0" w:line="240" w:lineRule="auto"/>
    </w:pPr>
    <w:rPr>
      <w:rFonts w:ascii="Arial" w:eastAsia="Times New Roman" w:hAnsi="Arial" w:cs="Times New Roman"/>
      <w:sz w:val="16"/>
      <w:szCs w:val="20"/>
      <w:lang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416694"/>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0A04E4"/>
    <w:pPr>
      <w:jc w:val="right"/>
    </w:pPr>
    <w:rPr>
      <w:sz w:val="24"/>
      <w:szCs w:val="24"/>
    </w:rPr>
  </w:style>
  <w:style w:type="paragraph" w:customStyle="1" w:styleId="ThesisBody">
    <w:name w:val="ThesisBody"/>
    <w:basedOn w:val="1TeksCharChar"/>
    <w:link w:val="ThesisBodyChar"/>
    <w:qFormat/>
    <w:rsid w:val="000A04E4"/>
  </w:style>
  <w:style w:type="character" w:customStyle="1" w:styleId="MyEquationChar">
    <w:name w:val="MyEquation Char"/>
    <w:basedOn w:val="1TeksCharCharChar"/>
    <w:link w:val="MyEquation"/>
    <w:rsid w:val="000A04E4"/>
    <w:rPr>
      <w:rFonts w:ascii="Times New Roman" w:eastAsia="Times New Roman" w:hAnsi="Times New Roman" w:cs="Times New Roman"/>
      <w:bCs/>
      <w:sz w:val="24"/>
      <w:szCs w:val="24"/>
      <w:lang w:val="en-GB"/>
    </w:rPr>
  </w:style>
  <w:style w:type="character" w:customStyle="1" w:styleId="ThesisBodyChar">
    <w:name w:val="ThesisBody Char"/>
    <w:basedOn w:val="1TeksCharCharChar"/>
    <w:link w:val="ThesisBody"/>
    <w:rsid w:val="000A04E4"/>
    <w:rPr>
      <w:rFonts w:ascii="Times New Roman" w:eastAsia="Times New Roman" w:hAnsi="Times New Roman" w:cs="Times New Roman"/>
      <w:sz w:val="24"/>
      <w:szCs w:val="24"/>
      <w:lang w:val="en-GB"/>
    </w:rPr>
  </w:style>
  <w:style w:type="paragraph" w:styleId="PlainText">
    <w:name w:val="Plain Text"/>
    <w:basedOn w:val="Normal"/>
    <w:link w:val="PlainTextChar"/>
    <w:uiPriority w:val="99"/>
    <w:unhideWhenUsed/>
    <w:rsid w:val="00B550FC"/>
    <w:rPr>
      <w:rFonts w:ascii="Consolas" w:eastAsiaTheme="minorHAnsi" w:hAnsi="Consolas" w:cs="Consolas"/>
      <w:sz w:val="21"/>
      <w:szCs w:val="21"/>
      <w:lang w:val="en-ZA"/>
    </w:rPr>
  </w:style>
  <w:style w:type="character" w:customStyle="1" w:styleId="PlainTextChar">
    <w:name w:val="Plain Text Char"/>
    <w:basedOn w:val="DefaultParagraphFont"/>
    <w:link w:val="PlainText"/>
    <w:uiPriority w:val="99"/>
    <w:rsid w:val="00B550FC"/>
    <w:rPr>
      <w:rFonts w:ascii="Consolas" w:hAnsi="Consolas" w:cs="Consolas"/>
      <w:sz w:val="21"/>
      <w:szCs w:val="21"/>
    </w:rPr>
  </w:style>
  <w:style w:type="paragraph" w:customStyle="1" w:styleId="Articletitle">
    <w:name w:val="Article title"/>
    <w:basedOn w:val="Normal"/>
    <w:next w:val="Normal"/>
    <w:qFormat/>
    <w:rsid w:val="00952CBB"/>
    <w:pPr>
      <w:spacing w:after="120" w:line="360" w:lineRule="auto"/>
    </w:pPr>
    <w:rPr>
      <w:b/>
      <w:sz w:val="28"/>
    </w:rPr>
  </w:style>
  <w:style w:type="paragraph" w:customStyle="1" w:styleId="Authornames">
    <w:name w:val="Author names"/>
    <w:basedOn w:val="Normal"/>
    <w:next w:val="Normal"/>
    <w:qFormat/>
    <w:rsid w:val="00952CBB"/>
    <w:pPr>
      <w:spacing w:before="240" w:line="360" w:lineRule="auto"/>
    </w:pPr>
    <w:rPr>
      <w:sz w:val="28"/>
    </w:rPr>
  </w:style>
  <w:style w:type="paragraph" w:customStyle="1" w:styleId="Affiliation">
    <w:name w:val="Affiliation"/>
    <w:basedOn w:val="Normal"/>
    <w:qFormat/>
    <w:rsid w:val="00952CBB"/>
    <w:pPr>
      <w:spacing w:before="240" w:line="360" w:lineRule="auto"/>
    </w:pPr>
    <w:rPr>
      <w:i/>
    </w:rPr>
  </w:style>
  <w:style w:type="paragraph" w:customStyle="1" w:styleId="Receiveddates">
    <w:name w:val="Received dates"/>
    <w:basedOn w:val="Affiliation"/>
    <w:next w:val="Normal"/>
    <w:qFormat/>
    <w:rsid w:val="00952CBB"/>
  </w:style>
  <w:style w:type="paragraph" w:customStyle="1" w:styleId="Abstract">
    <w:name w:val="Abstract"/>
    <w:basedOn w:val="Normal"/>
    <w:next w:val="Keywords"/>
    <w:qFormat/>
    <w:rsid w:val="00952CBB"/>
    <w:pPr>
      <w:spacing w:before="360" w:after="300" w:line="360" w:lineRule="auto"/>
      <w:ind w:left="720" w:right="567"/>
    </w:pPr>
    <w:rPr>
      <w:sz w:val="22"/>
    </w:rPr>
  </w:style>
  <w:style w:type="paragraph" w:customStyle="1" w:styleId="Keywords">
    <w:name w:val="Keywords"/>
    <w:basedOn w:val="Normal"/>
    <w:next w:val="Paragraph"/>
    <w:qFormat/>
    <w:rsid w:val="00952CBB"/>
    <w:pPr>
      <w:spacing w:before="240" w:after="240" w:line="360" w:lineRule="auto"/>
      <w:ind w:left="720" w:right="567"/>
    </w:pPr>
    <w:rPr>
      <w:sz w:val="22"/>
    </w:rPr>
  </w:style>
  <w:style w:type="paragraph" w:customStyle="1" w:styleId="Correspondencedetails">
    <w:name w:val="Correspondence details"/>
    <w:basedOn w:val="Normal"/>
    <w:qFormat/>
    <w:rsid w:val="00952CBB"/>
    <w:pPr>
      <w:spacing w:before="240" w:line="360" w:lineRule="auto"/>
    </w:pPr>
  </w:style>
  <w:style w:type="paragraph" w:customStyle="1" w:styleId="Displayedquotation">
    <w:name w:val="Displayed quotation"/>
    <w:basedOn w:val="Normal"/>
    <w:qFormat/>
    <w:rsid w:val="00952CBB"/>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952CBB"/>
    <w:pPr>
      <w:widowControl/>
      <w:spacing w:after="240"/>
      <w:ind w:left="720" w:hanging="153"/>
      <w:contextualSpacing/>
    </w:pPr>
  </w:style>
  <w:style w:type="paragraph" w:customStyle="1" w:styleId="Displayedequation">
    <w:name w:val="Displayed equation"/>
    <w:basedOn w:val="Normal"/>
    <w:next w:val="Paragraph"/>
    <w:qFormat/>
    <w:rsid w:val="00952CBB"/>
    <w:pPr>
      <w:tabs>
        <w:tab w:val="center" w:pos="4253"/>
        <w:tab w:val="right" w:pos="8222"/>
      </w:tabs>
      <w:spacing w:before="240" w:after="240"/>
      <w:jc w:val="center"/>
    </w:pPr>
  </w:style>
  <w:style w:type="paragraph" w:customStyle="1" w:styleId="Acknowledgements">
    <w:name w:val="Acknowledgements"/>
    <w:basedOn w:val="Normal"/>
    <w:next w:val="Normal"/>
    <w:qFormat/>
    <w:rsid w:val="00952CBB"/>
    <w:pPr>
      <w:spacing w:before="120" w:line="360" w:lineRule="auto"/>
    </w:pPr>
    <w:rPr>
      <w:sz w:val="22"/>
    </w:rPr>
  </w:style>
  <w:style w:type="paragraph" w:customStyle="1" w:styleId="Tabletitle">
    <w:name w:val="Table title"/>
    <w:basedOn w:val="Normal"/>
    <w:next w:val="Normal"/>
    <w:qFormat/>
    <w:rsid w:val="00952CBB"/>
    <w:pPr>
      <w:spacing w:before="240" w:line="360" w:lineRule="auto"/>
    </w:pPr>
  </w:style>
  <w:style w:type="paragraph" w:customStyle="1" w:styleId="Figurecaption">
    <w:name w:val="Figure caption"/>
    <w:basedOn w:val="Normal"/>
    <w:next w:val="Normal"/>
    <w:qFormat/>
    <w:rsid w:val="00952CBB"/>
    <w:pPr>
      <w:spacing w:before="240" w:line="360" w:lineRule="auto"/>
    </w:pPr>
  </w:style>
  <w:style w:type="paragraph" w:customStyle="1" w:styleId="Footnotes">
    <w:name w:val="Footnotes"/>
    <w:basedOn w:val="Normal"/>
    <w:qFormat/>
    <w:rsid w:val="00952CBB"/>
    <w:pPr>
      <w:spacing w:before="120" w:line="360" w:lineRule="auto"/>
      <w:ind w:left="482" w:hanging="482"/>
      <w:contextualSpacing/>
    </w:pPr>
    <w:rPr>
      <w:sz w:val="22"/>
    </w:rPr>
  </w:style>
  <w:style w:type="paragraph" w:customStyle="1" w:styleId="Notesoncontributors">
    <w:name w:val="Notes on contributors"/>
    <w:basedOn w:val="Normal"/>
    <w:qFormat/>
    <w:rsid w:val="00952CBB"/>
    <w:pPr>
      <w:spacing w:before="240" w:line="360" w:lineRule="auto"/>
    </w:pPr>
    <w:rPr>
      <w:sz w:val="22"/>
    </w:rPr>
  </w:style>
  <w:style w:type="paragraph" w:customStyle="1" w:styleId="Normalparagraphstyle">
    <w:name w:val="Normal paragraph style"/>
    <w:basedOn w:val="Normal"/>
    <w:next w:val="Normal"/>
    <w:rsid w:val="00952CBB"/>
  </w:style>
  <w:style w:type="paragraph" w:customStyle="1" w:styleId="Paragraph">
    <w:name w:val="Paragraph"/>
    <w:basedOn w:val="Normal"/>
    <w:next w:val="Newparagraph"/>
    <w:qFormat/>
    <w:rsid w:val="00952CBB"/>
    <w:pPr>
      <w:widowControl w:val="0"/>
      <w:spacing w:before="240"/>
    </w:pPr>
  </w:style>
  <w:style w:type="paragraph" w:customStyle="1" w:styleId="Newparagraph">
    <w:name w:val="New paragraph"/>
    <w:basedOn w:val="Normal"/>
    <w:qFormat/>
    <w:rsid w:val="00952CBB"/>
    <w:pPr>
      <w:ind w:firstLine="720"/>
    </w:pPr>
  </w:style>
  <w:style w:type="paragraph" w:styleId="NormalIndent">
    <w:name w:val="Normal Indent"/>
    <w:basedOn w:val="Normal"/>
    <w:rsid w:val="00952CBB"/>
    <w:pPr>
      <w:ind w:left="720"/>
    </w:pPr>
  </w:style>
  <w:style w:type="paragraph" w:customStyle="1" w:styleId="References">
    <w:name w:val="References"/>
    <w:basedOn w:val="Normal"/>
    <w:qFormat/>
    <w:rsid w:val="00952CBB"/>
    <w:pPr>
      <w:spacing w:before="120" w:line="360" w:lineRule="auto"/>
      <w:ind w:left="720" w:hanging="720"/>
      <w:contextualSpacing/>
    </w:pPr>
  </w:style>
  <w:style w:type="paragraph" w:customStyle="1" w:styleId="Subjectcodes">
    <w:name w:val="Subject codes"/>
    <w:basedOn w:val="Keywords"/>
    <w:next w:val="Paragraph"/>
    <w:qFormat/>
    <w:rsid w:val="00952CBB"/>
  </w:style>
  <w:style w:type="paragraph" w:customStyle="1" w:styleId="Bulletedlist">
    <w:name w:val="Bulleted list"/>
    <w:basedOn w:val="Paragraph"/>
    <w:next w:val="Paragraph"/>
    <w:qFormat/>
    <w:rsid w:val="00952CBB"/>
    <w:pPr>
      <w:widowControl/>
      <w:spacing w:after="240"/>
      <w:ind w:left="720" w:hanging="360"/>
      <w:contextualSpacing/>
    </w:pPr>
  </w:style>
  <w:style w:type="paragraph" w:customStyle="1" w:styleId="Heading4Paragraph">
    <w:name w:val="Heading 4 + Paragraph"/>
    <w:basedOn w:val="Paragraph"/>
    <w:next w:val="Newparagraph"/>
    <w:qFormat/>
    <w:rsid w:val="00952CBB"/>
    <w:pPr>
      <w:widowControl/>
      <w:spacing w:before="360"/>
    </w:pPr>
  </w:style>
  <w:style w:type="table" w:customStyle="1" w:styleId="TableGrid1">
    <w:name w:val="Table Grid1"/>
    <w:basedOn w:val="TableNormal"/>
    <w:next w:val="TableGrid"/>
    <w:rsid w:val="000705B8"/>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vn@sun.ac.z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evelopment\Projects\PhD%20GeoInformatics\Docs\Misc\IJRS\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32195-BD5E-433D-A0B1-5D68DA57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TF_Template_Word_Windows_2013.dotx</Template>
  <TotalTime>0</TotalTime>
  <Pages>25</Pages>
  <Words>35141</Words>
  <Characters>200310</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2</cp:revision>
  <dcterms:created xsi:type="dcterms:W3CDTF">2018-02-14T13:54:00Z</dcterms:created>
  <dcterms:modified xsi:type="dcterms:W3CDTF">2018-02-14T13:54:00Z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http://www.zotero.org/styles/international-journal-of-remote-sensing</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(deprecated)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http://www.zotero.org/styles/isprs-journal-of-photogrammetry-and-remote-sensing</vt:lpwstr>
  </property>
  <property fmtid="{D5CDD505-2E9C-101B-9397-08002B2CF9AE}" pid="17" name="Mendeley Recent Style Name 6_1">
    <vt:lpwstr>ISPRS Journal of Photogrammetry and Remote Sensing</vt:lpwstr>
  </property>
  <property fmtid="{D5CDD505-2E9C-101B-9397-08002B2CF9AE}" pid="18" name="Mendeley Recent Style Id 7_1">
    <vt:lpwstr>http://www.zotero.org/styles/international-journal-of-remote-sensing</vt:lpwstr>
  </property>
  <property fmtid="{D5CDD505-2E9C-101B-9397-08002B2CF9AE}" pid="19" name="Mendeley Recent Style Name 7_1">
    <vt:lpwstr>International Journal of Remote Sensing</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56904224-cd2d-35ab-8229-04fd27c806b9</vt:lpwstr>
  </property>
</Properties>
</file>