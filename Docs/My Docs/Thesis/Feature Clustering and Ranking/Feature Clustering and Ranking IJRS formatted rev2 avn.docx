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65997A4"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5"/>
      <w:r w:rsidR="00416694">
        <w:t>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5"/>
      <w:r w:rsidR="0051263A">
        <w:rPr>
          <w:rStyle w:val="CommentReference"/>
        </w:rPr>
        <w:commentReference w:id="5"/>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261B2E32"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6"/>
      <w:commentRangeStart w:id="7"/>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r w:rsidR="00BA1E37">
        <w:t>.  It</w:t>
      </w:r>
      <w:r w:rsidR="00C80051" w:rsidRPr="00C80051">
        <w:t xml:space="preserve"> uses a linear transform composed of the largest </w:t>
      </w:r>
      <w:r w:rsidR="00C80051" w:rsidRPr="00234673">
        <w:rPr>
          <w:i/>
        </w:rPr>
        <w:t>m</w:t>
      </w:r>
      <w:r w:rsidR="00C80051" w:rsidRPr="00C80051">
        <w:t xml:space="preserve"> eigenvectors of the covariance matrix to project the input</w:t>
      </w:r>
      <w:r w:rsidR="00C80051">
        <w:t xml:space="preserve"> features into a reduced space.</w:t>
      </w:r>
      <w:r w:rsidR="00C80051" w:rsidRPr="00C80051">
        <w:t xml:space="preserve">  </w:t>
      </w:r>
      <w:r w:rsidR="00BC33FE">
        <w:t xml:space="preserve">Other </w:t>
      </w:r>
      <w:r w:rsidR="00C80051" w:rsidRPr="00C80051">
        <w:t xml:space="preserve">methods </w:t>
      </w:r>
      <w:r w:rsidR="00BC33FE">
        <w:t xml:space="preserve">such as </w:t>
      </w:r>
      <w:r w:rsidR="00C80051" w:rsidRPr="00C80051">
        <w:t xml:space="preserve">projection pursuit and independent component analysis (ICA) </w:t>
      </w:r>
      <w:r w:rsidR="00E37324">
        <w:t>also incorporate linear projections</w:t>
      </w:r>
      <w:r w:rsidR="00234673">
        <w:t>, but do not rely on covariance,</w:t>
      </w:r>
      <w:r w:rsidR="00E37324">
        <w:t xml:space="preserve"> and </w:t>
      </w:r>
      <w:r w:rsidR="00C80051" w:rsidRPr="00C80051">
        <w:t xml:space="preserve">are </w:t>
      </w:r>
      <w:r w:rsidR="00BC33FE">
        <w:t xml:space="preserve">thus </w:t>
      </w:r>
      <w:r w:rsidR="00C80051" w:rsidRPr="00C80051">
        <w:t>better suited to non-Gaussian distributed data than PCA</w:t>
      </w:r>
      <w:r w:rsidR="00C80051">
        <w:t xml:space="preserve"> </w:t>
      </w:r>
      <w:r w:rsidR="00C80051">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r w:rsidR="00C80051">
        <w:fldChar w:fldCharType="end"/>
      </w:r>
      <w:r w:rsidR="00C80051" w:rsidRPr="00C80051">
        <w:t xml:space="preserve">. </w:t>
      </w:r>
      <w:r w:rsidR="00854615">
        <w:t xml:space="preserve"> </w:t>
      </w:r>
      <w:r w:rsidR="00A92DAA">
        <w:t>Commonly used n</w:t>
      </w:r>
      <w:r w:rsidR="00C80051" w:rsidRPr="00C80051">
        <w:t xml:space="preserve">on-linear methods include kernel PCA </w:t>
      </w:r>
      <w:r w:rsidR="00C80051">
        <w:fldChar w:fldCharType="begin" w:fldLock="1"/>
      </w:r>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r w:rsidR="00C80051">
        <w:fldChar w:fldCharType="end"/>
      </w:r>
      <w:r w:rsidR="00C80051" w:rsidRPr="00C80051">
        <w:t xml:space="preserve"> and multidimensional scaling (MDS)</w:t>
      </w:r>
      <w:r w:rsidR="00C80051">
        <w:t xml:space="preserve">  </w:t>
      </w:r>
      <w:r w:rsidR="00C80051">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r w:rsidR="00C80051">
        <w:fldChar w:fldCharType="end"/>
      </w:r>
      <w:r w:rsidR="009D7F6C">
        <w:t xml:space="preserve">.  </w:t>
      </w:r>
      <w:commentRangeEnd w:id="6"/>
      <w:r w:rsidR="0051263A">
        <w:rPr>
          <w:rStyle w:val="CommentReference"/>
        </w:rPr>
        <w:commentReference w:id="6"/>
      </w:r>
      <w:commentRangeEnd w:id="7"/>
      <w:r w:rsidR="00A92DAA">
        <w:rPr>
          <w:rStyle w:val="CommentReference"/>
        </w:rPr>
        <w:commentReference w:id="7"/>
      </w:r>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w:t>
      </w:r>
      <w:r w:rsidR="006462C9">
        <w:lastRenderedPageBreak/>
        <w:t xml:space="preserve">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8"/>
      <w:commentRangeStart w:id="9"/>
      <w:r>
        <w:t xml:space="preserve">Feature selection involves the selection of a subset of features from the original set according to some criterion of subset performance.  </w:t>
      </w:r>
      <w:commentRangeEnd w:id="8"/>
      <w:r w:rsidR="007E40CD">
        <w:rPr>
          <w:rStyle w:val="CommentReference"/>
        </w:rPr>
        <w:commentReference w:id="8"/>
      </w:r>
      <w:commentRangeEnd w:id="9"/>
      <w:r w:rsidR="000C2456">
        <w:rPr>
          <w:rStyle w:val="CommentReference"/>
        </w:rPr>
        <w:commentReference w:id="9"/>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pPr>
      <w:commentRangeStart w:id="10"/>
      <w:commentRangeStart w:id="11"/>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10"/>
      <w:r w:rsidR="003F08FA">
        <w:rPr>
          <w:rStyle w:val="CommentReference"/>
        </w:rPr>
        <w:commentReference w:id="10"/>
      </w:r>
      <w:commentRangeEnd w:id="11"/>
      <w:r w:rsidR="0046045C">
        <w:rPr>
          <w:rStyle w:val="CommentReference"/>
        </w:rPr>
        <w:commentReference w:id="11"/>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w:t>
      </w:r>
      <w:r w:rsidR="00965877">
        <w:lastRenderedPageBreak/>
        <w:t xml:space="preserve">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w:t>
      </w:r>
      <w:r w:rsidR="002E2D05">
        <w:lastRenderedPageBreak/>
        <w:t xml:space="preserve">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w:t>
      </w:r>
      <w:r w:rsidR="002C1DBF">
        <w:lastRenderedPageBreak/>
        <w:t xml:space="preserve">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pPr>
    </w:p>
    <w:p w14:paraId="7D0D0EE0" w14:textId="2B6C34C2" w:rsidR="00370A68" w:rsidRDefault="009F41C5" w:rsidP="00673AF7">
      <w:pPr>
        <w:pStyle w:val="Newparagraph"/>
      </w:pPr>
      <w:r>
        <w:t>In recent years, a</w:t>
      </w:r>
      <w:r w:rsidR="00EF2F1A">
        <w:t xml:space="preserve"> number</w:t>
      </w:r>
      <w:r w:rsidR="00502B4F">
        <w:t xml:space="preserve"> </w:t>
      </w:r>
      <w:r w:rsidR="00EF2F1A">
        <w:t xml:space="preserve">of </w:t>
      </w:r>
      <w:r w:rsidR="0023358B">
        <w:t xml:space="preserve">feature selection </w:t>
      </w:r>
      <w:r w:rsidR="00502B4F">
        <w:t xml:space="preserve">approaches </w:t>
      </w:r>
      <w:r w:rsidR="00673AF7">
        <w:t>based on structured sparsity regularisation</w:t>
      </w:r>
      <w:r>
        <w:t xml:space="preserve"> have been developed </w:t>
      </w:r>
      <w:r>
        <w:fldChar w:fldCharType="begin" w:fldLock="1"/>
      </w:r>
      <w:r w:rsidR="005D5FDA">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5D5FDA" w:rsidRPr="005D5FDA">
        <w:rPr>
          <w:noProof/>
        </w:rPr>
        <w:t>(Wang et al. 2010; X. Chen and Gu 2015; X. Chen et al. 2017; Gui et al. 2016)</w:t>
      </w:r>
      <w:r>
        <w:fldChar w:fldCharType="end"/>
      </w:r>
      <w:r>
        <w:t xml:space="preserve">.  Structured sparsity regularisation </w:t>
      </w:r>
      <w:r w:rsidR="0071660C">
        <w:t xml:space="preserve">modifies the traditional sparsity regularisation approach by </w:t>
      </w:r>
      <w:r>
        <w:t>i</w:t>
      </w:r>
      <w:r w:rsidR="0023358B">
        <w:t>ncorporat</w:t>
      </w:r>
      <w:r w:rsidR="0071660C">
        <w:t>ing</w:t>
      </w:r>
      <w:r w:rsidR="00673AF7">
        <w:t xml:space="preserve"> prior knowledge of </w:t>
      </w:r>
      <w:r w:rsidR="0023358B">
        <w:t xml:space="preserve">the </w:t>
      </w:r>
      <w:r w:rsidR="00673AF7">
        <w:t xml:space="preserve">group structure of features </w:t>
      </w:r>
      <w:r w:rsidR="0023358B">
        <w:t>to improve performance</w:t>
      </w:r>
      <w:r w:rsidR="007B14BC">
        <w:t xml:space="preserve"> </w:t>
      </w:r>
      <w:r w:rsidR="007B14BC">
        <w:fldChar w:fldCharType="begin" w:fldLock="1"/>
      </w:r>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r w:rsidR="007B14BC">
        <w:fldChar w:fldCharType="end"/>
      </w:r>
      <w:r w:rsidR="00673AF7">
        <w:t xml:space="preserve">.  </w:t>
      </w:r>
      <w:r w:rsidR="007B14BC">
        <w:t xml:space="preserve">The supervised multiview feature selection (SMFS) method of </w:t>
      </w:r>
      <w:r w:rsidR="002774A4">
        <w:fldChar w:fldCharType="begin" w:fldLock="1"/>
      </w:r>
      <w:r w:rsidR="005D5FDA">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r w:rsidR="002774A4" w:rsidRPr="002774A4">
        <w:rPr>
          <w:noProof/>
        </w:rPr>
        <w:t xml:space="preserve">X. Chen et al. </w:t>
      </w:r>
      <w:r w:rsidR="002774A4">
        <w:rPr>
          <w:noProof/>
        </w:rPr>
        <w:t>(</w:t>
      </w:r>
      <w:r w:rsidR="002774A4" w:rsidRPr="002774A4">
        <w:rPr>
          <w:noProof/>
        </w:rPr>
        <w:t>2017)</w:t>
      </w:r>
      <w:r w:rsidR="002774A4">
        <w:fldChar w:fldCharType="end"/>
      </w:r>
      <w:r w:rsidR="002774A4">
        <w:t xml:space="preserve"> </w:t>
      </w:r>
      <w:r w:rsidR="0064305B">
        <w:t>uses</w:t>
      </w:r>
      <w:r w:rsidR="002C3F03">
        <w:t xml:space="preserve"> a structured sparsity approach </w:t>
      </w:r>
      <w:r w:rsidR="0064305B">
        <w:t xml:space="preserve">that groups features by similarity </w:t>
      </w:r>
      <w:r w:rsidR="002C3F03">
        <w:t xml:space="preserve">and </w:t>
      </w:r>
      <w:r w:rsidR="00BA1E37">
        <w:t xml:space="preserve">uses this similarity structure to </w:t>
      </w:r>
      <w:r w:rsidR="007B14BC">
        <w:t xml:space="preserve">address the trade-off between feature relevance and redundancy.  In </w:t>
      </w:r>
      <w:r w:rsidR="00BA1E37">
        <w:t>SMFS</w:t>
      </w:r>
      <w:r w:rsidR="007B14BC">
        <w:t>, f</w:t>
      </w:r>
      <w:r w:rsidR="002774A4">
        <w:t>eatures are clustered into homogenous groups or “views” using affinity propagation (AP) with a squared Euclidean distance similarity</w:t>
      </w:r>
      <w:r w:rsidR="00101D09">
        <w:t xml:space="preserve"> measure</w:t>
      </w:r>
      <w:r w:rsidR="002774A4">
        <w:t xml:space="preserve">.  </w:t>
      </w:r>
      <w:r w:rsidR="00D70764">
        <w:t>A sparse set of features is selected from the</w:t>
      </w:r>
      <w:r w:rsidR="00370A68">
        <w:t>se</w:t>
      </w:r>
      <w:r w:rsidR="00D70764">
        <w:t xml:space="preserve"> </w:t>
      </w:r>
      <w:r w:rsidR="007B14BC">
        <w:t>views</w:t>
      </w:r>
      <w:r w:rsidR="00D70764">
        <w:t xml:space="preserve"> by </w:t>
      </w:r>
      <w:r w:rsidR="0064305B">
        <w:t>a</w:t>
      </w:r>
      <w:r w:rsidR="00D70764">
        <w:t xml:space="preserve"> </w:t>
      </w:r>
      <w:r w:rsidR="00A4521C">
        <w:t xml:space="preserve">joint </w:t>
      </w:r>
      <w:r w:rsidR="00A4521C">
        <w:rPr>
          <w:rFonts w:ascii="Cambria Math" w:hAnsi="Cambria Math" w:cs="Cambria Math"/>
        </w:rPr>
        <w:t>𝓁</w:t>
      </w:r>
      <w:r w:rsidR="00A4521C">
        <w:t>1,2-norm minimis</w:t>
      </w:r>
      <w:r w:rsidR="00D70764" w:rsidRPr="00D70764">
        <w:t xml:space="preserve">ation of </w:t>
      </w:r>
      <w:r w:rsidR="007C4B75">
        <w:t xml:space="preserve">an objective function comprised of </w:t>
      </w:r>
      <w:r w:rsidR="00D70764" w:rsidRPr="00D70764">
        <w:t xml:space="preserve">loss function and </w:t>
      </w:r>
      <w:r w:rsidR="00A4521C">
        <w:t>regularis</w:t>
      </w:r>
      <w:r w:rsidR="00D70764" w:rsidRPr="00D70764">
        <w:t>ation term</w:t>
      </w:r>
      <w:r w:rsidR="007C4B75">
        <w:t>s</w:t>
      </w:r>
      <w:r w:rsidR="00370A68">
        <w:t>.</w:t>
      </w:r>
      <w:r w:rsidR="00D70764" w:rsidRPr="00D70764">
        <w:t xml:space="preserve"> </w:t>
      </w:r>
      <w:r w:rsidR="00D70764">
        <w:t xml:space="preserve"> </w:t>
      </w:r>
      <w:r w:rsidR="00081716">
        <w:t>The formation of the loss function assumes a</w:t>
      </w:r>
      <w:r w:rsidR="0064305B">
        <w:t xml:space="preserve"> </w:t>
      </w:r>
      <w:r w:rsidR="00370A68">
        <w:t>linear dependence between features and class labels</w:t>
      </w:r>
      <w:ins w:id="12" w:author="dugalh" w:date="2018-03-15T14:45:00Z">
        <w:r w:rsidR="003F03BA">
          <w:t xml:space="preserve">, which </w:t>
        </w:r>
      </w:ins>
      <w:ins w:id="13" w:author="dugalh" w:date="2018-03-15T15:45:00Z">
        <w:r w:rsidR="00040285">
          <w:t xml:space="preserve">could </w:t>
        </w:r>
      </w:ins>
      <w:ins w:id="14" w:author="dugalh" w:date="2018-03-16T09:26:00Z">
        <w:r w:rsidR="005D5FDA">
          <w:t>result</w:t>
        </w:r>
      </w:ins>
      <w:ins w:id="15" w:author="dugalh" w:date="2018-03-15T15:45:00Z">
        <w:r w:rsidR="00040285">
          <w:t xml:space="preserve"> </w:t>
        </w:r>
      </w:ins>
      <w:ins w:id="16" w:author="dugalh" w:date="2018-03-16T09:26:00Z">
        <w:r w:rsidR="005D5FDA">
          <w:t xml:space="preserve">in </w:t>
        </w:r>
      </w:ins>
      <w:ins w:id="17" w:author="dugalh" w:date="2018-03-16T09:31:00Z">
        <w:r w:rsidR="005D5FDA">
          <w:t xml:space="preserve">selection of </w:t>
        </w:r>
      </w:ins>
      <w:ins w:id="18" w:author="dugalh" w:date="2018-03-15T15:45:00Z">
        <w:r w:rsidR="00040285">
          <w:t xml:space="preserve">sub-optimal </w:t>
        </w:r>
      </w:ins>
      <w:ins w:id="19" w:author="dugalh" w:date="2018-03-16T09:26:00Z">
        <w:r w:rsidR="005D5FDA">
          <w:t>feature</w:t>
        </w:r>
      </w:ins>
      <w:ins w:id="20" w:author="dugalh" w:date="2018-03-16T09:31:00Z">
        <w:r w:rsidR="005D5FDA">
          <w:t>s</w:t>
        </w:r>
      </w:ins>
      <w:ins w:id="21" w:author="dugalh" w:date="2018-03-15T15:45:00Z">
        <w:r w:rsidR="00040285">
          <w:t xml:space="preserve"> for non-linear </w:t>
        </w:r>
      </w:ins>
      <w:ins w:id="22" w:author="dugalh" w:date="2018-03-15T14:45:00Z">
        <w:r w:rsidR="003F03BA">
          <w:t>problems</w:t>
        </w:r>
      </w:ins>
      <w:r w:rsidR="0064305B">
        <w:t>.</w:t>
      </w:r>
      <w:r>
        <w:t xml:space="preserve"> </w:t>
      </w:r>
      <w:r w:rsidR="0064305B">
        <w:t xml:space="preserve"> </w:t>
      </w:r>
      <w:r w:rsidR="00081716">
        <w:t>Feature view structure</w:t>
      </w:r>
      <w:r w:rsidR="00370A68">
        <w:t xml:space="preserve"> </w:t>
      </w:r>
      <w:r w:rsidR="0064305B">
        <w:t xml:space="preserve">is </w:t>
      </w:r>
      <w:r w:rsidR="0064305B">
        <w:lastRenderedPageBreak/>
        <w:t xml:space="preserve">incorporated into the </w:t>
      </w:r>
      <w:r w:rsidR="007C4B75">
        <w:rPr>
          <w:rFonts w:ascii="Cambria Math" w:hAnsi="Cambria Math" w:cs="Cambria Math"/>
        </w:rPr>
        <w:t>𝓁</w:t>
      </w:r>
      <w:r w:rsidR="007C4B75">
        <w:t>1,2-norms</w:t>
      </w:r>
      <w:r w:rsidR="00BA1E37">
        <w:t xml:space="preserve"> </w:t>
      </w:r>
      <w:r w:rsidR="00EE5625">
        <w:t>so as to</w:t>
      </w:r>
      <w:r w:rsidR="00FC7A4C">
        <w:t xml:space="preserve"> </w:t>
      </w:r>
      <w:r w:rsidR="00370A68">
        <w:t xml:space="preserve">encourage </w:t>
      </w:r>
      <w:r w:rsidR="00EE5625">
        <w:t xml:space="preserve">the </w:t>
      </w:r>
      <w:r w:rsidR="007B14BC">
        <w:t>sparsity of selected features within views</w:t>
      </w:r>
      <w:r w:rsidR="00EE5625">
        <w:t>,</w:t>
      </w:r>
      <w:r w:rsidR="00C77505">
        <w:t xml:space="preserve"> </w:t>
      </w:r>
      <w:r w:rsidR="00B7407C">
        <w:t xml:space="preserve">while retaining the information of multiple heterogeneous views.  </w:t>
      </w:r>
      <w:r w:rsidR="002802D7">
        <w:t>The objective function is minimised with quadratic programming, which is computationally expensive compared to greedy search type feature selection methods such as FS and JMI.  Feature weights produced by the optimisation procedure can be</w:t>
      </w:r>
      <w:r w:rsidR="00F80F37">
        <w:t xml:space="preserve"> considered an importance measure that trades relevance against redundancy</w:t>
      </w:r>
      <w:r w:rsidR="00370A68">
        <w:t>.</w:t>
      </w:r>
      <w:r w:rsidR="00F80F37">
        <w:t xml:space="preserve">  </w:t>
      </w:r>
      <w:r w:rsidR="00370A68">
        <w:t xml:space="preserve">  </w:t>
      </w:r>
    </w:p>
    <w:p w14:paraId="7AB2BDD8" w14:textId="181906A5" w:rsidR="00900654" w:rsidRDefault="00F41FDC" w:rsidP="004C7251">
      <w:pPr>
        <w:pStyle w:val="Newparagraph"/>
      </w:pPr>
      <w:r>
        <w:t xml:space="preserve"> </w:t>
      </w:r>
    </w:p>
    <w:p w14:paraId="5290CAA2" w14:textId="63C3E30A" w:rsidR="000D58F8" w:rsidRDefault="00026A2A" w:rsidP="00BD2532">
      <w:pPr>
        <w:pStyle w:val="Newparagraph"/>
      </w:pPr>
      <w:commentRangeStart w:id="23"/>
      <w:commentRangeStart w:id="24"/>
      <w:r>
        <w:t>With the exception of FCBF, the above feature selection procedures can be grouped into two categories</w:t>
      </w:r>
      <w:commentRangeEnd w:id="23"/>
      <w:r w:rsidR="00612F70">
        <w:rPr>
          <w:rStyle w:val="CommentReference"/>
        </w:rPr>
        <w:commentReference w:id="23"/>
      </w:r>
      <w:commentRangeEnd w:id="24"/>
      <w:r w:rsidR="00502B4F">
        <w:rPr>
          <w:rStyle w:val="CommentReference"/>
        </w:rPr>
        <w:commentReference w:id="24"/>
      </w:r>
      <w:r>
        <w:t>:</w:t>
      </w:r>
    </w:p>
    <w:p w14:paraId="6D8AF894" w14:textId="257CD8F4" w:rsidR="000D58F8" w:rsidRDefault="00026A2A" w:rsidP="009052EC">
      <w:pPr>
        <w:pStyle w:val="Bulletedlist"/>
        <w:numPr>
          <w:ilvl w:val="0"/>
          <w:numId w:val="4"/>
        </w:numPr>
      </w:pPr>
      <w:r>
        <w:t xml:space="preserve">Approaches that use some form of clustering of similar features to identify </w:t>
      </w:r>
      <w:r w:rsidR="0071660C">
        <w:t xml:space="preserve">and isolate </w:t>
      </w:r>
      <w:r>
        <w:t>redundancy</w:t>
      </w:r>
      <w:r w:rsidR="00FE3A40">
        <w:t xml:space="preserve">, </w:t>
      </w:r>
      <w:r>
        <w:t xml:space="preserve">followed by </w:t>
      </w:r>
      <w:r w:rsidR="00EE5625">
        <w:t>a</w:t>
      </w:r>
      <w:r w:rsidR="00BD2532">
        <w:t xml:space="preserve"> measure of importance to select features with low redundancy and high relevancy</w:t>
      </w:r>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01B0EF27"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r w:rsidR="00E11FCE">
        <w:t>As the size of remote sensing data increases,</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category </w:t>
      </w:r>
      <w:r w:rsidR="009162F6">
        <w:t xml:space="preserve">1 </w:t>
      </w:r>
      <w:r w:rsidR="00884DD9">
        <w:t xml:space="preserve">approach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6F52BC">
        <w:t xml:space="preserve"> Correlation is used to measure feature similarity</w:t>
      </w:r>
      <w:r w:rsidR="00BC33FE">
        <w:t>,</w:t>
      </w:r>
      <w:r w:rsidR="006F52BC">
        <w:t xml:space="preserve"> which allows a broader encapsulation of feature redundancy than simpler measures such as Euclidean distance.  </w:t>
      </w:r>
      <w:r w:rsidR="008856C5">
        <w:t>Assumptions of linear dependence between features and class labels</w:t>
      </w:r>
      <w:ins w:id="25" w:author="dugalh" w:date="2018-03-15T15:46:00Z">
        <w:r w:rsidR="00040285">
          <w:t xml:space="preserve"> </w:t>
        </w:r>
      </w:ins>
      <w:ins w:id="26" w:author="dugalh" w:date="2018-03-16T09:30:00Z">
        <w:r w:rsidR="005D5FDA">
          <w:t>made in</w:t>
        </w:r>
      </w:ins>
      <w:ins w:id="27" w:author="dugalh" w:date="2018-03-15T15:46:00Z">
        <w:r w:rsidR="00040285">
          <w:t xml:space="preserve"> </w:t>
        </w:r>
      </w:ins>
      <w:ins w:id="28" w:author="dugalh" w:date="2018-03-16T09:45:00Z">
        <w:r w:rsidR="00113C2F">
          <w:t xml:space="preserve">structured </w:t>
        </w:r>
      </w:ins>
      <w:ins w:id="29" w:author="dugalh" w:date="2018-03-16T09:27:00Z">
        <w:r w:rsidR="005D5FDA">
          <w:t xml:space="preserve">sparsity </w:t>
        </w:r>
      </w:ins>
      <w:ins w:id="30" w:author="dugalh" w:date="2018-03-16T09:32:00Z">
        <w:r w:rsidR="005D5FDA">
          <w:t xml:space="preserve">regularisation </w:t>
        </w:r>
      </w:ins>
      <w:ins w:id="31" w:author="dugalh" w:date="2018-03-16T09:28:00Z">
        <w:r w:rsidR="005D5FDA">
          <w:t>approaches</w:t>
        </w:r>
      </w:ins>
      <w:ins w:id="32" w:author="dugalh" w:date="2018-03-16T09:31:00Z">
        <w:r w:rsidR="005D5FDA">
          <w:t xml:space="preserve"> </w:t>
        </w:r>
      </w:ins>
      <w:ins w:id="33" w:author="dugalh" w:date="2018-03-16T09:44:00Z">
        <w:r w:rsidR="005D5FDA">
          <w:fldChar w:fldCharType="begin" w:fldLock="1"/>
        </w:r>
      </w:ins>
      <w:r w:rsidR="005D5FDA">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5D5FDA">
        <w:fldChar w:fldCharType="separate"/>
      </w:r>
      <w:r w:rsidR="005D5FDA" w:rsidRPr="005D5FDA">
        <w:rPr>
          <w:noProof/>
        </w:rPr>
        <w:t>(Gui et al. 2016)</w:t>
      </w:r>
      <w:ins w:id="34" w:author="dugalh" w:date="2018-03-16T09:44:00Z">
        <w:r w:rsidR="005D5FDA">
          <w:fldChar w:fldCharType="end"/>
        </w:r>
        <w:r w:rsidR="00113C2F">
          <w:t>,</w:t>
        </w:r>
      </w:ins>
      <w:ins w:id="35" w:author="dugalh" w:date="2018-03-16T09:30:00Z">
        <w:r w:rsidR="005D5FDA">
          <w:t xml:space="preserve"> </w:t>
        </w:r>
      </w:ins>
      <w:del w:id="36" w:author="dugalh" w:date="2018-03-16T09:44:00Z">
        <w:r w:rsidR="008856C5" w:rsidDel="00113C2F">
          <w:delText xml:space="preserve"> </w:delText>
        </w:r>
      </w:del>
      <w:r w:rsidR="008856C5">
        <w:t>are avoided by selecting features</w:t>
      </w:r>
      <w:r w:rsidR="00897014">
        <w:t xml:space="preserve"> </w:t>
      </w:r>
      <w:r w:rsidR="008856C5">
        <w:t xml:space="preserve">with a heuristic based on the use of naïve Bayes or mutual information criteria.  </w:t>
      </w:r>
      <w:r w:rsidR="00FE3A40">
        <w:t xml:space="preserve">We compare the performance of the proposed method to popular feature selection approaches, on a number of remote sensing data sets. </w:t>
      </w:r>
      <w:r w:rsidR="008257BE">
        <w:t xml:space="preserve"> </w:t>
      </w:r>
      <w:commentRangeStart w:id="37"/>
      <w:r w:rsidR="00362D8B">
        <w:t xml:space="preserve">The </w:t>
      </w:r>
      <w:r w:rsidR="004027D2">
        <w:t xml:space="preserve">proposed method </w:t>
      </w:r>
      <w:commentRangeStart w:id="38"/>
      <w:ins w:id="39" w:author="dugalh" w:date="2018-02-18T17:35:00Z">
        <w:r w:rsidR="006F52BC">
          <w:t xml:space="preserve">is unique in that </w:t>
        </w:r>
      </w:ins>
      <w:commentRangeEnd w:id="38"/>
      <w:ins w:id="40" w:author="dugalh" w:date="2018-02-18T17:36:00Z">
        <w:r w:rsidR="006F52BC">
          <w:rPr>
            <w:rStyle w:val="CommentReference"/>
          </w:rPr>
          <w:commentReference w:id="38"/>
        </w:r>
      </w:ins>
      <w:r w:rsidR="004027D2">
        <w:t xml:space="preserve">also allows consideration of computation time and measurement cost in selecting features from correlated clusters of similarly relevant </w:t>
      </w:r>
      <w:r w:rsidR="00E376F9">
        <w:t>features</w:t>
      </w:r>
      <w:r w:rsidR="004027D2">
        <w:t xml:space="preserve">. </w:t>
      </w:r>
      <w:r w:rsidR="00CE5894">
        <w:t>W</w:t>
      </w:r>
      <w:commentRangeEnd w:id="37"/>
      <w:r w:rsidR="00BC33FE">
        <w:rPr>
          <w:rStyle w:val="CommentReference"/>
        </w:rPr>
        <w:commentReference w:id="37"/>
      </w:r>
      <w:r w:rsidR="00CE5894">
        <w:t>hile many feature selection evaluations only consider classification accuracy</w:t>
      </w:r>
      <w:r w:rsidR="00854647">
        <w:t xml:space="preserve"> </w:t>
      </w:r>
      <w:r w:rsidR="00854647">
        <w:fldChar w:fldCharType="begin" w:fldLock="1"/>
      </w:r>
      <w:r w:rsidR="00854647">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"(Yu and Liu 2004; Strobl et al. 2008; X. Chen et al. 2017)", "plainTextFormattedCitation" : "(Yu and Liu 2004; Strobl et al. 2008; X. Chen et al. 2017)", "previouslyFormattedCitation" : "(Yu and Liu 2004; Strobl et al. 2008; X. Chen et al. 2017)" }, "properties" : {  }, "schema" : "https://github.com/citation-style-language/schema/raw/master/csl-citation.json" }</w:instrText>
      </w:r>
      <w:r w:rsidR="00854647">
        <w:fldChar w:fldCharType="separate"/>
      </w:r>
      <w:r w:rsidR="00854647" w:rsidRPr="00854647">
        <w:rPr>
          <w:noProof/>
        </w:rPr>
        <w:t>(Yu and Liu 2004; Strobl et al. 2008; X. Chen et al. 2017)</w:t>
      </w:r>
      <w:r w:rsidR="00854647">
        <w:fldChar w:fldCharType="end"/>
      </w:r>
      <w:bookmarkStart w:id="41" w:name="_GoBack"/>
      <w:bookmarkEnd w:id="41"/>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42" w:name="_Ref475980656"/>
      <w:r>
        <w:t>Formulation</w:t>
      </w:r>
      <w:bookmarkEnd w:id="42"/>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312BB4F0"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BC33FE">
        <w:t xml:space="preserve">Figure </w:t>
      </w:r>
      <w:r w:rsidR="00BC33FE">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19BDECDF"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 xml:space="preserve">object </w:t>
      </w:r>
      <w:r w:rsidR="00E62FE6">
        <w:lastRenderedPageBreak/>
        <w:t>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BC33FE">
        <w:t xml:space="preserve">Figure </w:t>
      </w:r>
      <w:r w:rsidR="00BC33FE">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693CCEA9" w:rsidR="00C82720" w:rsidRDefault="00567C56" w:rsidP="00567C56">
      <w:pPr>
        <w:pStyle w:val="Paragraph"/>
      </w:pPr>
      <w:r>
        <w:t>[</w:t>
      </w:r>
      <w:bookmarkStart w:id="43" w:name="_Ref466974803"/>
      <w:r w:rsidR="00C82720">
        <w:t xml:space="preserve">Figure </w:t>
      </w:r>
      <w:r w:rsidR="00C82720">
        <w:fldChar w:fldCharType="begin"/>
      </w:r>
      <w:r w:rsidR="00C82720">
        <w:instrText xml:space="preserve"> SEQ Figure \* ARABIC </w:instrText>
      </w:r>
      <w:r w:rsidR="00C82720">
        <w:fldChar w:fldCharType="separate"/>
      </w:r>
      <w:r w:rsidR="00BC33FE">
        <w:rPr>
          <w:noProof/>
        </w:rPr>
        <w:t>1</w:t>
      </w:r>
      <w:r w:rsidR="00C82720">
        <w:fldChar w:fldCharType="end"/>
      </w:r>
      <w:bookmarkEnd w:id="43"/>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44" w:name="_Ref463338697"/>
            <w:bookmarkStart w:id="45" w:name="_Ref463338703"/>
            <w:r w:rsidRPr="003B5532">
              <w:t>(</w:t>
            </w:r>
            <w:r>
              <w:fldChar w:fldCharType="begin"/>
            </w:r>
            <w:r>
              <w:instrText xml:space="preserve"> SEQ MyEquation \* ARABIC </w:instrText>
            </w:r>
            <w:r>
              <w:fldChar w:fldCharType="separate"/>
            </w:r>
            <w:r w:rsidR="00BC33FE">
              <w:rPr>
                <w:noProof/>
              </w:rPr>
              <w:t>1</w:t>
            </w:r>
            <w:r>
              <w:fldChar w:fldCharType="end"/>
            </w:r>
            <w:bookmarkEnd w:id="44"/>
            <w:r w:rsidRPr="003B5532">
              <w:t>)</w:t>
            </w:r>
            <w:bookmarkEnd w:id="45"/>
          </w:p>
        </w:tc>
      </w:tr>
    </w:tbl>
    <w:p w14:paraId="6AA4B7B1" w14:textId="2979DDD8"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46" w:author="Adriaan Van Niekerk" w:date="2018-02-20T11:24:00Z">
        <w:r w:rsidR="00BC33FE" w:rsidRPr="003B5532">
          <w:t>(</w:t>
        </w:r>
        <w:r w:rsidR="00BC33FE">
          <w:rPr>
            <w:noProof/>
          </w:rPr>
          <w:t>1</w:t>
        </w:r>
        <w:r w:rsidR="00BC33FE" w:rsidRPr="003B5532">
          <w:t>)</w:t>
        </w:r>
      </w:ins>
      <w:del w:id="47" w:author="Adriaan Van Niekerk" w:date="2018-02-20T11:24:00Z">
        <w:r w:rsidR="00567C56" w:rsidRPr="003B5532" w:rsidDel="00BC33FE">
          <w:delText>(</w:delText>
        </w:r>
        <w:r w:rsidR="00567C56" w:rsidDel="00BC33FE">
          <w:rPr>
            <w:noProof/>
          </w:rPr>
          <w:delText>1</w:delText>
        </w:r>
        <w:r w:rsidR="00567C56" w:rsidRPr="003B5532" w:rsidDel="00BC33FE">
          <w:delText>)</w:delText>
        </w:r>
      </w:del>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8" w:name="_Ref453592367"/>
      <w:bookmarkStart w:id="49" w:name="_Ref464223017"/>
      <w:r>
        <w:t xml:space="preserve">Data </w:t>
      </w:r>
      <w:bookmarkEnd w:id="48"/>
      <w:r w:rsidR="004D3E92">
        <w:t>Sets</w:t>
      </w:r>
      <w:bookmarkEnd w:id="49"/>
    </w:p>
    <w:p w14:paraId="1B704381" w14:textId="37E519A9"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BC33FE">
        <w:t xml:space="preserve">Table </w:t>
      </w:r>
      <w:r w:rsidR="00BC33FE">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 xml:space="preserve">of </w:t>
      </w:r>
      <w:r w:rsidR="00CE0677">
        <w:lastRenderedPageBreak/>
        <w:t>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50" w:name="_Ref463953775"/>
      <w:r w:rsidR="00851D86">
        <w:t xml:space="preserve">Table </w:t>
      </w:r>
      <w:r w:rsidR="00851D86">
        <w:fldChar w:fldCharType="begin"/>
      </w:r>
      <w:r w:rsidR="00851D86">
        <w:instrText xml:space="preserve"> SEQ Table \* ARABIC </w:instrText>
      </w:r>
      <w:r w:rsidR="00851D86">
        <w:fldChar w:fldCharType="separate"/>
      </w:r>
      <w:r w:rsidR="00BC33FE">
        <w:rPr>
          <w:noProof/>
        </w:rPr>
        <w:t>1</w:t>
      </w:r>
      <w:r w:rsidR="00851D86">
        <w:fldChar w:fldCharType="end"/>
      </w:r>
      <w:bookmarkEnd w:id="50"/>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A06418"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BC33FE">
              <w:rPr>
                <w:noProof/>
              </w:rPr>
              <w:t>2</w:t>
            </w:r>
            <w:r>
              <w:fldChar w:fldCharType="end"/>
            </w:r>
            <w:r w:rsidRPr="003B5532">
              <w:t>)</w:t>
            </w:r>
          </w:p>
        </w:tc>
      </w:tr>
    </w:tbl>
    <w:p w14:paraId="2D854D4D" w14:textId="42FA838E"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BC33FE">
        <w:t xml:space="preserve">Table </w:t>
      </w:r>
      <w:r w:rsidR="00BC33FE">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C31106F" w:rsidR="004D3E92" w:rsidRDefault="00AE08BC" w:rsidP="00DE5BA5">
      <w:pPr>
        <w:pStyle w:val="Paragraph"/>
      </w:pPr>
      <w:r>
        <w:t>[</w:t>
      </w:r>
      <w:bookmarkStart w:id="51" w:name="_Ref464223138"/>
      <w:r w:rsidR="004D3E92">
        <w:t xml:space="preserve">Table </w:t>
      </w:r>
      <w:r w:rsidR="004D3E92">
        <w:fldChar w:fldCharType="begin"/>
      </w:r>
      <w:r w:rsidR="004D3E92">
        <w:instrText xml:space="preserve"> SEQ Table \* ARABIC </w:instrText>
      </w:r>
      <w:r w:rsidR="004D3E92">
        <w:fldChar w:fldCharType="separate"/>
      </w:r>
      <w:r w:rsidR="00BC33FE">
        <w:rPr>
          <w:noProof/>
        </w:rPr>
        <w:t>2</w:t>
      </w:r>
      <w:r w:rsidR="004D3E92">
        <w:fldChar w:fldCharType="end"/>
      </w:r>
      <w:bookmarkEnd w:id="51"/>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BC33FE">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w:t>
      </w:r>
      <w:r w:rsidR="00A05AE5">
        <w:lastRenderedPageBreak/>
        <w:t xml:space="preserve">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945D4CB"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ins w:id="52" w:author="Adriaan Van Niekerk" w:date="2018-02-20T11:24:00Z">
        <w:r w:rsidR="00BC33FE">
          <w:t>0</w:t>
        </w:r>
      </w:ins>
      <w:del w:id="53" w:author="Adriaan Van Niekerk" w:date="2018-02-20T11:24:00Z">
        <w:r w:rsidR="00567C56" w:rsidDel="00BC33FE">
          <w:delText>2.1</w:delText>
        </w:r>
      </w:del>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0FA37DC9"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BC33FE">
        <w:t xml:space="preserve">Table </w:t>
      </w:r>
      <w:r w:rsidR="00BC33FE">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D36D1DE" w:rsidR="009714A2" w:rsidRDefault="00AE08BC" w:rsidP="00AE08BC">
      <w:pPr>
        <w:pStyle w:val="Paragraph"/>
      </w:pPr>
      <w:r>
        <w:t>[</w:t>
      </w:r>
      <w:bookmarkStart w:id="54" w:name="_Ref493175947"/>
      <w:r w:rsidR="009714A2">
        <w:t xml:space="preserve">Table </w:t>
      </w:r>
      <w:r w:rsidR="009714A2">
        <w:fldChar w:fldCharType="begin"/>
      </w:r>
      <w:r w:rsidR="009714A2">
        <w:instrText xml:space="preserve"> SEQ Table \* ARABIC </w:instrText>
      </w:r>
      <w:r w:rsidR="009714A2">
        <w:fldChar w:fldCharType="separate"/>
      </w:r>
      <w:r w:rsidR="00BC33FE">
        <w:rPr>
          <w:noProof/>
        </w:rPr>
        <w:t>3</w:t>
      </w:r>
      <w:r w:rsidR="009714A2">
        <w:fldChar w:fldCharType="end"/>
      </w:r>
      <w:bookmarkEnd w:id="54"/>
      <w:r w:rsidR="00FD6200">
        <w:t xml:space="preserve">.  </w:t>
      </w:r>
      <w:r w:rsidR="009714A2">
        <w:t>Feature selection parameters</w:t>
      </w:r>
      <w:r>
        <w:t>]</w:t>
      </w:r>
    </w:p>
    <w:p w14:paraId="16CD7C93" w14:textId="77777777" w:rsidR="00662CA9" w:rsidRDefault="00662CA9" w:rsidP="00FD6200">
      <w:pPr>
        <w:pStyle w:val="Newparagraph"/>
      </w:pPr>
    </w:p>
    <w:p w14:paraId="76131B36" w14:textId="62192451"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BC33FE">
        <w:t xml:space="preserve">Figure </w:t>
      </w:r>
      <w:r w:rsidR="00BC33FE">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BC33FE">
        <w:t xml:space="preserve">Figure </w:t>
      </w:r>
      <w:r w:rsidR="00BC33FE">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BC33FE">
        <w:t xml:space="preserve">Figure </w:t>
      </w:r>
      <w:r w:rsidR="00BC33FE">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BC33FE">
        <w:t xml:space="preserve">Table </w:t>
      </w:r>
      <w:r w:rsidR="00BC33FE">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55" w:name="_Ref464643772"/>
      <w:r w:rsidR="002C7119">
        <w:t xml:space="preserve">Figure </w:t>
      </w:r>
      <w:r w:rsidR="002C7119">
        <w:fldChar w:fldCharType="begin"/>
      </w:r>
      <w:r w:rsidR="002C7119">
        <w:instrText xml:space="preserve"> SEQ Figure \* ARABIC </w:instrText>
      </w:r>
      <w:r w:rsidR="002C7119">
        <w:fldChar w:fldCharType="separate"/>
      </w:r>
      <w:r w:rsidR="00BC33FE">
        <w:rPr>
          <w:noProof/>
        </w:rPr>
        <w:t>2</w:t>
      </w:r>
      <w:r w:rsidR="002C7119">
        <w:fldChar w:fldCharType="end"/>
      </w:r>
      <w:bookmarkEnd w:id="55"/>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5FBA88D7" w:rsidR="002C7119" w:rsidRDefault="00567C56" w:rsidP="00567C56">
      <w:pPr>
        <w:pStyle w:val="Paragraph"/>
      </w:pPr>
      <w:r>
        <w:t>[</w:t>
      </w:r>
      <w:bookmarkStart w:id="56" w:name="_Ref464643973"/>
      <w:r w:rsidR="002C7119">
        <w:t xml:space="preserve">Figure </w:t>
      </w:r>
      <w:r w:rsidR="002C7119">
        <w:fldChar w:fldCharType="begin"/>
      </w:r>
      <w:r w:rsidR="002C7119">
        <w:instrText xml:space="preserve"> SEQ Figure \* ARABIC </w:instrText>
      </w:r>
      <w:r w:rsidR="002C7119">
        <w:fldChar w:fldCharType="separate"/>
      </w:r>
      <w:r w:rsidR="00BC33FE">
        <w:rPr>
          <w:noProof/>
        </w:rPr>
        <w:t>3</w:t>
      </w:r>
      <w:r w:rsidR="002C7119">
        <w:fldChar w:fldCharType="end"/>
      </w:r>
      <w:bookmarkEnd w:id="56"/>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2494BE92"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BC33FE">
        <w:t xml:space="preserve">Table </w:t>
      </w:r>
      <w:r w:rsidR="00BC33FE">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57" w:name="_Ref464732046"/>
      <w:r w:rsidR="00B61E1D">
        <w:t xml:space="preserve">Table </w:t>
      </w:r>
      <w:r w:rsidR="00B61E1D">
        <w:fldChar w:fldCharType="begin"/>
      </w:r>
      <w:r w:rsidR="00B61E1D">
        <w:instrText xml:space="preserve"> SEQ Table \* ARABIC </w:instrText>
      </w:r>
      <w:r w:rsidR="00B61E1D">
        <w:fldChar w:fldCharType="separate"/>
      </w:r>
      <w:r w:rsidR="00BC33FE">
        <w:rPr>
          <w:noProof/>
        </w:rPr>
        <w:t>4</w:t>
      </w:r>
      <w:r w:rsidR="00B61E1D">
        <w:fldChar w:fldCharType="end"/>
      </w:r>
      <w:bookmarkEnd w:id="57"/>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040835" w:rsidR="00B001F4" w:rsidRDefault="001C68ED" w:rsidP="00FB5536">
      <w:pPr>
        <w:pStyle w:val="Newparagraph"/>
      </w:pPr>
      <w:r>
        <w:lastRenderedPageBreak/>
        <w:fldChar w:fldCharType="begin"/>
      </w:r>
      <w:r>
        <w:instrText xml:space="preserve"> REF _Ref493181059 \h </w:instrText>
      </w:r>
      <w:r>
        <w:fldChar w:fldCharType="separate"/>
      </w:r>
      <w:r w:rsidR="00BC33FE">
        <w:t xml:space="preserve">Table </w:t>
      </w:r>
      <w:r w:rsidR="00BC33FE">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58"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59" w:name="_Ref493181059"/>
      <w:r w:rsidR="001C68ED">
        <w:t xml:space="preserve">Table </w:t>
      </w:r>
      <w:r w:rsidR="001C68ED">
        <w:fldChar w:fldCharType="begin"/>
      </w:r>
      <w:r w:rsidR="001C68ED">
        <w:instrText xml:space="preserve"> SEQ Table \* ARABIC </w:instrText>
      </w:r>
      <w:r w:rsidR="001C68ED">
        <w:fldChar w:fldCharType="separate"/>
      </w:r>
      <w:r w:rsidR="00BC33FE">
        <w:rPr>
          <w:noProof/>
        </w:rPr>
        <w:t>5</w:t>
      </w:r>
      <w:r w:rsidR="001C68ED">
        <w:fldChar w:fldCharType="end"/>
      </w:r>
      <w:bookmarkEnd w:id="59"/>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58"/>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w:t>
      </w:r>
      <w:r w:rsidR="00416694">
        <w:lastRenderedPageBreak/>
        <w:t xml:space="preserve">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4F80068D"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lastRenderedPageBreak/>
        <w:t>References</w:t>
      </w:r>
    </w:p>
    <w:p w14:paraId="55F4FEF8" w14:textId="6FD2B685" w:rsidR="00854647" w:rsidRPr="00854647" w:rsidRDefault="00CE1864" w:rsidP="00854647">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854647" w:rsidRPr="00854647">
        <w:rPr>
          <w:noProof/>
        </w:rPr>
        <w:t xml:space="preserve">Bishop, Christopher M. 2003. </w:t>
      </w:r>
      <w:r w:rsidR="00854647" w:rsidRPr="00854647">
        <w:rPr>
          <w:i/>
          <w:iCs/>
          <w:noProof/>
        </w:rPr>
        <w:t>Neural Networks for Pattern Recognition</w:t>
      </w:r>
      <w:r w:rsidR="00854647" w:rsidRPr="00854647">
        <w:rPr>
          <w:noProof/>
        </w:rPr>
        <w:t>. New York: Oxford University Press. doi:10.1002/0470854774.</w:t>
      </w:r>
    </w:p>
    <w:p w14:paraId="32E6563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Blaschke, T. 2010. “Object Based Image Analysis for Remote Sensing.” </w:t>
      </w:r>
      <w:r w:rsidRPr="00854647">
        <w:rPr>
          <w:i/>
          <w:iCs/>
          <w:noProof/>
        </w:rPr>
        <w:t>ISPRS Journal of Photogrammetry and Remote Sensing</w:t>
      </w:r>
      <w:r w:rsidRPr="00854647">
        <w:rPr>
          <w:noProof/>
        </w:rPr>
        <w:t xml:space="preserve"> 65 (1). Elsevier B.V.: 2–16. doi:10.1016/j.isprsjprs.2009.06.004.</w:t>
      </w:r>
    </w:p>
    <w:p w14:paraId="498692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Breiman, Leo. 2001. “Random Forests.” </w:t>
      </w:r>
      <w:r w:rsidRPr="00854647">
        <w:rPr>
          <w:i/>
          <w:iCs/>
          <w:noProof/>
        </w:rPr>
        <w:t>Machine Learning</w:t>
      </w:r>
      <w:r w:rsidRPr="00854647">
        <w:rPr>
          <w:noProof/>
        </w:rPr>
        <w:t xml:space="preserve"> 45 (1): 5–32. doi:10.1023/A:1010933404324.</w:t>
      </w:r>
    </w:p>
    <w:p w14:paraId="4AA6E298"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Brown, Gavin, Adam Pocock, Ming-Jie Zhao, and Mikel Lujan. 2012. “Conditional Likelihood Maximisation: A Unifying Framework for Mutual Information Feature Selection.” </w:t>
      </w:r>
      <w:r w:rsidRPr="00854647">
        <w:rPr>
          <w:i/>
          <w:iCs/>
          <w:noProof/>
        </w:rPr>
        <w:t>Journal of Machine Learning Research</w:t>
      </w:r>
      <w:r w:rsidRPr="00854647">
        <w:rPr>
          <w:noProof/>
        </w:rPr>
        <w:t xml:space="preserve"> 13: 27–66. doi:10.1016/j.patcog.2015.11.007.</w:t>
      </w:r>
    </w:p>
    <w:p w14:paraId="7F4FC68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Burges, Christopher J.C. 1998. “A Tutorial on Support Vector Machines for Pattern Recognition.” </w:t>
      </w:r>
      <w:r w:rsidRPr="00854647">
        <w:rPr>
          <w:i/>
          <w:iCs/>
          <w:noProof/>
        </w:rPr>
        <w:t>Data Mining and Knowledge Discovery</w:t>
      </w:r>
      <w:r w:rsidRPr="00854647">
        <w:rPr>
          <w:noProof/>
        </w:rPr>
        <w:t xml:space="preserve"> 2 (2): 121–167. doi:10.1023/A:1009715923555.</w:t>
      </w:r>
    </w:p>
    <w:p w14:paraId="327FCC5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and Yanfeng Gu. 2015. “Class-Specific Feature Selection With Local Geometric Structure and Discriminative Information Based on Sparse Similar Samples.” </w:t>
      </w:r>
      <w:r w:rsidRPr="00854647">
        <w:rPr>
          <w:i/>
          <w:iCs/>
          <w:noProof/>
        </w:rPr>
        <w:t>IEEE Geoscience and Remote Sensing Letters</w:t>
      </w:r>
      <w:r w:rsidRPr="00854647">
        <w:rPr>
          <w:noProof/>
        </w:rPr>
        <w:t xml:space="preserve"> 12 (7): 1392–1396. doi:10.1109/LGRS.2015.2402205.</w:t>
      </w:r>
    </w:p>
    <w:p w14:paraId="6BCEC7F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Chen, Xi, Gongjian Zhou, Yushi Chen, Guofan Shao, and Yanfeng Gu. 2017. “Supervised Multiview Feature Selection Exploring Homogeneity and Heterogeneity with L1,2 -Norm and Automatic View Generation.” </w:t>
      </w:r>
      <w:r w:rsidRPr="00854647">
        <w:rPr>
          <w:i/>
          <w:iCs/>
          <w:noProof/>
        </w:rPr>
        <w:t>IEEE Transactions on Geoscience and Remote Sensing</w:t>
      </w:r>
      <w:r w:rsidRPr="00854647">
        <w:rPr>
          <w:noProof/>
        </w:rPr>
        <w:t xml:space="preserve"> 55 (4): 2074–2088. doi:10.1109/TGRS.2016.2636329.</w:t>
      </w:r>
    </w:p>
    <w:p w14:paraId="76DB69C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Chi, Mingmin, Antonio Plaza, Jon Atli Benediktsson, Zhongyi Sun, Jinsheng Shen, and Yangyong Zhu. 2016. “Big Data for Remote Sensing: Challenges and Opportunities.” </w:t>
      </w:r>
      <w:r w:rsidRPr="00854647">
        <w:rPr>
          <w:i/>
          <w:iCs/>
          <w:noProof/>
        </w:rPr>
        <w:t>Proceedings of the IEEE</w:t>
      </w:r>
      <w:r w:rsidRPr="00854647">
        <w:rPr>
          <w:noProof/>
        </w:rPr>
        <w:t xml:space="preserve"> 104 (11): 2207–2219. doi:10.1109/JPROC.2016.2598228.</w:t>
      </w:r>
    </w:p>
    <w:p w14:paraId="5A7630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Cukur, Huseyin, Hamidullah Binol, Faruk Sukru Uslu, Yusuf Kalayci, and Abdullah Bal. 2015. “Cross Correlation Based Clustering for Feature Selection in Hyperspectral Imagery.” In </w:t>
      </w:r>
      <w:r w:rsidRPr="00854647">
        <w:rPr>
          <w:i/>
          <w:iCs/>
          <w:noProof/>
        </w:rPr>
        <w:t>2015 9th International Conference on Electrical and Electronics Engineering (ELECO)</w:t>
      </w:r>
      <w:r w:rsidRPr="00854647">
        <w:rPr>
          <w:noProof/>
        </w:rPr>
        <w:t>, 232–236. Bursa: IEEE. doi:10.1109/ELECO.2015.7394552.</w:t>
      </w:r>
    </w:p>
    <w:p w14:paraId="032D329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Duin, R P W, and David M. J. Tax. 2005. “Statistical Pattern Recognition.” In </w:t>
      </w:r>
      <w:r w:rsidRPr="00854647">
        <w:rPr>
          <w:i/>
          <w:iCs/>
          <w:noProof/>
        </w:rPr>
        <w:t>Handbook of Pattern Recognition and Computer Vision, 3rd Ed.</w:t>
      </w:r>
      <w:r w:rsidRPr="00854647">
        <w:rPr>
          <w:noProof/>
        </w:rPr>
        <w:t>, edited by CH Chen and PSP Wang, 1–21. Singapore: World Scientific. doi:10.1142/9789812775320_0001.</w:t>
      </w:r>
    </w:p>
    <w:p w14:paraId="77FADF5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GIC. 2014. “Hyperspectral Remote Sensing Scenes.” http://www.ehu.eus/ccwintco/index.php?title=Hyperspectral_Remote_Sensing_Scenes.</w:t>
      </w:r>
    </w:p>
    <w:p w14:paraId="6E57CD13"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Gui, Jie, Zhenan Sun, Shuiwang Ji, Dacheng Tao, and Tieniu Tan. 2016. “Feature Selection Based on Structured Sparsity: A Comprehensive Study.” </w:t>
      </w:r>
      <w:r w:rsidRPr="00854647">
        <w:rPr>
          <w:i/>
          <w:iCs/>
          <w:noProof/>
        </w:rPr>
        <w:t>IEEE Transactions on Neural Networks and Learning Systems</w:t>
      </w:r>
      <w:r w:rsidRPr="00854647">
        <w:rPr>
          <w:noProof/>
        </w:rPr>
        <w:t xml:space="preserve"> 28 (7): 1–18. doi:10.1109/TNNLS.2016.2551724.</w:t>
      </w:r>
    </w:p>
    <w:p w14:paraId="39633E0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and Andre Elisseeff. 2003. “An Introduction to Variable and Feature Selection.” </w:t>
      </w:r>
      <w:r w:rsidRPr="00854647">
        <w:rPr>
          <w:i/>
          <w:iCs/>
          <w:noProof/>
        </w:rPr>
        <w:t>Journal ofMachine Learning Research</w:t>
      </w:r>
      <w:r w:rsidRPr="00854647">
        <w:rPr>
          <w:noProof/>
        </w:rPr>
        <w:t xml:space="preserve"> 3: 1157–1182. doi:10.1016/j.aca.2011.07.027.</w:t>
      </w:r>
    </w:p>
    <w:p w14:paraId="2F4F4A37"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Guyon, Isabelle, Jason Weston, Stephen Barnhill, and Vladimir Vapnik. 2002. “Gene Selection for Cancer Classification Using Support Vector Machines.” </w:t>
      </w:r>
      <w:r w:rsidRPr="00854647">
        <w:rPr>
          <w:i/>
          <w:iCs/>
          <w:noProof/>
        </w:rPr>
        <w:t>Machine Learning</w:t>
      </w:r>
      <w:r w:rsidRPr="00854647">
        <w:rPr>
          <w:noProof/>
        </w:rPr>
        <w:t xml:space="preserve"> 46 (1–3): 389–422. doi:10.1023/A:1012487302797.</w:t>
      </w:r>
    </w:p>
    <w:p w14:paraId="0FDEF84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Hand, David J, and Kerning Yu. 2001. “Idiot’s Bayes - Not So Stupid After All?” </w:t>
      </w:r>
      <w:r w:rsidRPr="00854647">
        <w:rPr>
          <w:i/>
          <w:iCs/>
          <w:noProof/>
        </w:rPr>
        <w:t>International Statisitical Review</w:t>
      </w:r>
      <w:r w:rsidRPr="00854647">
        <w:rPr>
          <w:noProof/>
        </w:rPr>
        <w:t xml:space="preserve"> 69 (3): 385–398.</w:t>
      </w:r>
    </w:p>
    <w:p w14:paraId="77E661A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Inza, Iñaki, Pedro Larrañaga, Rosa Blanco, and Antonio J. Cerrolaza. 2004. “Filter versus Wrapper Gene Selection Approaches in DNA Microarray Domains.” </w:t>
      </w:r>
      <w:r w:rsidRPr="00854647">
        <w:rPr>
          <w:i/>
          <w:iCs/>
          <w:noProof/>
        </w:rPr>
        <w:t>Artificial Intelligence in Medicine</w:t>
      </w:r>
      <w:r w:rsidRPr="00854647">
        <w:rPr>
          <w:noProof/>
        </w:rPr>
        <w:t xml:space="preserve"> 31 (2): 91–103. doi:10.1016/j.artmed.2004.01.007.</w:t>
      </w:r>
    </w:p>
    <w:p w14:paraId="5C3E0D0D"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Jain, Anil K, Robert P W Duin, and Jianchang Mao. 2000. “Statistical Pattern Recognition: A Review.” </w:t>
      </w:r>
      <w:r w:rsidRPr="00854647">
        <w:rPr>
          <w:i/>
          <w:iCs/>
          <w:noProof/>
        </w:rPr>
        <w:t>IEEE Transactions on Pattern Analysis and Machine Intelligence</w:t>
      </w:r>
      <w:r w:rsidRPr="00854647">
        <w:rPr>
          <w:noProof/>
        </w:rPr>
        <w:t xml:space="preserve"> 22 (1): 4–37.</w:t>
      </w:r>
    </w:p>
    <w:p w14:paraId="5387987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Johnson, Brian, and Zhixiao Xie. 2013. “Classifying a High Resolution Image of an Urban Area Using Super-Object Information.” </w:t>
      </w:r>
      <w:r w:rsidRPr="00854647">
        <w:rPr>
          <w:i/>
          <w:iCs/>
          <w:noProof/>
        </w:rPr>
        <w:t>ISPRS Journal of Photogrammetry and Remote Sensing</w:t>
      </w:r>
      <w:r w:rsidRPr="00854647">
        <w:rPr>
          <w:noProof/>
        </w:rPr>
        <w:t xml:space="preserve"> 83 (September): 40–49. doi:10.1016/j.isprsjprs.2013.05.008.</w:t>
      </w:r>
    </w:p>
    <w:p w14:paraId="13F01666"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Kalousis, Alexandros, Julien Prados, and Melanie Hilario. 2007. “Stability of Feature Selection Algorithms: A Study on High-Dimensional Spaces.” </w:t>
      </w:r>
      <w:r w:rsidRPr="00854647">
        <w:rPr>
          <w:i/>
          <w:iCs/>
          <w:noProof/>
        </w:rPr>
        <w:t>Knowledge and Information Systems</w:t>
      </w:r>
      <w:r w:rsidRPr="00854647">
        <w:rPr>
          <w:noProof/>
        </w:rPr>
        <w:t xml:space="preserve"> 12 (1): 95–116. doi:10.1007/s10115-006-0040-8.</w:t>
      </w:r>
    </w:p>
    <w:p w14:paraId="7C97F761"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Kononenko, Igor, E Šimec, and M Robnik-Šikonja. 1997. “Overcoming the Myopia of Inductive Learning Algorithms with RELIEFF.” </w:t>
      </w:r>
      <w:r w:rsidRPr="00854647">
        <w:rPr>
          <w:i/>
          <w:iCs/>
          <w:noProof/>
        </w:rPr>
        <w:t>Applied Intelligence</w:t>
      </w:r>
      <w:r w:rsidRPr="00854647">
        <w:rPr>
          <w:noProof/>
        </w:rPr>
        <w:t xml:space="preserve"> 7 (1): 39–55. doi:10.1023/A:1008280620621.</w:t>
      </w:r>
    </w:p>
    <w:p w14:paraId="6CFA4A8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Kuncheva, L I. 2007. “A Stability Index for Feature Selection.” In </w:t>
      </w:r>
      <w:r w:rsidRPr="00854647">
        <w:rPr>
          <w:i/>
          <w:iCs/>
          <w:noProof/>
        </w:rPr>
        <w:t>International Multi-Conference: Artificial Intelligence and Applications</w:t>
      </w:r>
      <w:r w:rsidRPr="00854647">
        <w:rPr>
          <w:noProof/>
        </w:rPr>
        <w:t>, 390–395. Innsbruck, Austria: IASTED.</w:t>
      </w:r>
    </w:p>
    <w:p w14:paraId="59094A3F"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Li, Shengqiao, E James Harner, and Donald a Adjeroh. 2011. “Random KNN Feature Selection - a Fast and Stable Alternative to Random Forests.” </w:t>
      </w:r>
      <w:r w:rsidRPr="00854647">
        <w:rPr>
          <w:i/>
          <w:iCs/>
          <w:noProof/>
        </w:rPr>
        <w:t>BMC Bioinformatics</w:t>
      </w:r>
      <w:r w:rsidRPr="00854647">
        <w:rPr>
          <w:noProof/>
        </w:rPr>
        <w:t xml:space="preserve"> 12 (1). BioMed Central Ltd: 450. doi:10.1186/1471-2105-12-450.</w:t>
      </w:r>
    </w:p>
    <w:p w14:paraId="547237D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lastRenderedPageBreak/>
        <w:t>Lichman, M. 2013. “UCI Machine Learning Repository.” http://archive.ics.uci.edu/ml.</w:t>
      </w:r>
    </w:p>
    <w:p w14:paraId="3CD41A1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MathWorks. 2016. “Hierarchical Clustering - Statistics and Machine Learning Toolbox.” </w:t>
      </w:r>
      <w:r w:rsidRPr="00854647">
        <w:rPr>
          <w:i/>
          <w:iCs/>
          <w:noProof/>
        </w:rPr>
        <w:t>Matlab Documentation</w:t>
      </w:r>
      <w:r w:rsidRPr="00854647">
        <w:rPr>
          <w:noProof/>
        </w:rPr>
        <w:t>. https://www.mathworks.com/help/stats/hierarchical-clustering.html.</w:t>
      </w:r>
    </w:p>
    <w:p w14:paraId="2FFA34B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Mishra, K K, and Sandeep Harit. 2010. “A Fast Algorithm for Finding the Non Dominated Set in Multi Objective Optimization.” </w:t>
      </w:r>
      <w:r w:rsidRPr="00854647">
        <w:rPr>
          <w:i/>
          <w:iCs/>
          <w:noProof/>
        </w:rPr>
        <w:t>Multi-Objective Optimization Using Evolutionary Algorithms</w:t>
      </w:r>
      <w:r w:rsidRPr="00854647">
        <w:rPr>
          <w:noProof/>
        </w:rPr>
        <w:t xml:space="preserve"> 1 (25): 35–39.</w:t>
      </w:r>
    </w:p>
    <w:p w14:paraId="2CC5C93E"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Mitra, Pabitra, C A Murthy, and Sankar K Pal. 2002. “Unsupervised Feature Selection Using Feature Similarity.” </w:t>
      </w:r>
      <w:r w:rsidRPr="00854647">
        <w:rPr>
          <w:i/>
          <w:iCs/>
          <w:noProof/>
        </w:rPr>
        <w:t>IEEE Transactions on Pattern Analysis and Machine Intelligence PAMI</w:t>
      </w:r>
      <w:r w:rsidRPr="00854647">
        <w:rPr>
          <w:noProof/>
        </w:rPr>
        <w:t xml:space="preserve"> 24 (3): 301–312. doi:10.1109/34.990133.</w:t>
      </w:r>
    </w:p>
    <w:p w14:paraId="3AC62B2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Sahu, Barnali, and Debahuti Mishra. 2011. “A Novel Approach for Selecting Informative Genes from Gene Expression Data Using Signal-to-Noise Ratio and T-Statistics.” In </w:t>
      </w:r>
      <w:r w:rsidRPr="00854647">
        <w:rPr>
          <w:i/>
          <w:iCs/>
          <w:noProof/>
        </w:rPr>
        <w:t>2011 2nd International Conference on Computer and Communication Technology (ICCCT-2011)</w:t>
      </w:r>
      <w:r w:rsidRPr="00854647">
        <w:rPr>
          <w:noProof/>
        </w:rPr>
        <w:t>, 5–10. Allahabad, India: IEEE. doi:10.1109/ICCCT.2011.6075207.</w:t>
      </w:r>
    </w:p>
    <w:p w14:paraId="5F72A35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Schölkopf, Bernhard, Alexander Smola, and Klaus-Robert Müller. 1998. “Nonlinear Component Analysis as a Kernel Eigenvalue Problem.” </w:t>
      </w:r>
      <w:r w:rsidRPr="00854647">
        <w:rPr>
          <w:i/>
          <w:iCs/>
          <w:noProof/>
        </w:rPr>
        <w:t>Neural Computation</w:t>
      </w:r>
      <w:r w:rsidRPr="00854647">
        <w:rPr>
          <w:noProof/>
        </w:rPr>
        <w:t xml:space="preserve"> 10 (5): 1299–1319. doi:10.1162/089976698300017467.</w:t>
      </w:r>
    </w:p>
    <w:p w14:paraId="4BF19D45"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Strobl, Carolin, Anne-Laure Boulesteix, Thomas Kneib, Thomas Augustin, and Achim Zeileis. 2008. “Conditional Variable Importance for Random Forests.” </w:t>
      </w:r>
      <w:r w:rsidRPr="00854647">
        <w:rPr>
          <w:i/>
          <w:iCs/>
          <w:noProof/>
        </w:rPr>
        <w:t>BMC Bioinformatics</w:t>
      </w:r>
      <w:r w:rsidRPr="00854647">
        <w:rPr>
          <w:noProof/>
        </w:rPr>
        <w:t xml:space="preserve"> 9 (January): 307. doi:10.1186/1471-2105-9-307.</w:t>
      </w:r>
    </w:p>
    <w:p w14:paraId="0F2B3749"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Szekely, Gabor J., and Maria L. Rizzo. 2005. “Hierarchical Clustering via Joint between-within Distances: Extending Ward’s Minimum Variance Method.” </w:t>
      </w:r>
      <w:r w:rsidRPr="00854647">
        <w:rPr>
          <w:i/>
          <w:iCs/>
          <w:noProof/>
        </w:rPr>
        <w:t>Journal of Classification</w:t>
      </w:r>
      <w:r w:rsidRPr="00854647">
        <w:rPr>
          <w:noProof/>
        </w:rPr>
        <w:t xml:space="preserve"> 22 (2): 151–183. doi:10.1007/s00357-005-0012-9.</w:t>
      </w:r>
    </w:p>
    <w:p w14:paraId="07F4AF7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Tolosi, Laura, and Thomas Lengauer. 2011. “Classification with Correlated Features: Unreliability of Feature Ranking and Solutions.” </w:t>
      </w:r>
      <w:r w:rsidRPr="00854647">
        <w:rPr>
          <w:i/>
          <w:iCs/>
          <w:noProof/>
        </w:rPr>
        <w:t>Bioinformatics</w:t>
      </w:r>
      <w:r w:rsidRPr="00854647">
        <w:rPr>
          <w:noProof/>
        </w:rPr>
        <w:t xml:space="preserve"> 27 (14): 1986–1994. doi:10.1093/bioinformatics/btr300.</w:t>
      </w:r>
    </w:p>
    <w:p w14:paraId="50FCD1DB"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TU Delft. 2015. “PRTools.” http://prtools.org/prtools/.</w:t>
      </w:r>
    </w:p>
    <w:p w14:paraId="0E0BA60A"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Wang, Hua, Feiping Nie, Heng Huang, Shannon Risacher, Andrew J Saykin, Li Shen, and ADNI. 2010. “Efficient and Robust Feature Selection via Joint ℓ2, 1-Norms Minimization.” </w:t>
      </w:r>
      <w:r w:rsidRPr="00854647">
        <w:rPr>
          <w:i/>
          <w:iCs/>
          <w:noProof/>
        </w:rPr>
        <w:t>Advances in Neural Information Processing Systems</w:t>
      </w:r>
      <w:r w:rsidRPr="00854647">
        <w:rPr>
          <w:noProof/>
        </w:rPr>
        <w:t xml:space="preserve"> 23 (March): 1813–1821. doi:10.1016/j.neuroimage.2010.10.081.</w:t>
      </w:r>
    </w:p>
    <w:p w14:paraId="6FED7B3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Webb, Andrew R. 2002. </w:t>
      </w:r>
      <w:r w:rsidRPr="00854647">
        <w:rPr>
          <w:i/>
          <w:iCs/>
          <w:noProof/>
        </w:rPr>
        <w:t>Statistical Pattern Recognition</w:t>
      </w:r>
      <w:r w:rsidRPr="00854647">
        <w:rPr>
          <w:noProof/>
        </w:rPr>
        <w:t>. Chichester, UK: John Wiley &amp; Sons, Ltd. doi:10.1002/0470854774.</w:t>
      </w:r>
    </w:p>
    <w:p w14:paraId="049BCB1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Wu, Bo, Chongcheng Chen, Tahar Mohand Kechadi, and Liya Sun. 2013. “A Comparative </w:t>
      </w:r>
      <w:r w:rsidRPr="00854647">
        <w:rPr>
          <w:noProof/>
        </w:rPr>
        <w:lastRenderedPageBreak/>
        <w:t xml:space="preserve">Evaluation of Filter-Based Feature Selection Methods for Hyper-Spectral Band Selection.” </w:t>
      </w:r>
      <w:r w:rsidRPr="00854647">
        <w:rPr>
          <w:i/>
          <w:iCs/>
          <w:noProof/>
        </w:rPr>
        <w:t>International Journal of Remote Sensing</w:t>
      </w:r>
      <w:r w:rsidRPr="00854647">
        <w:rPr>
          <w:noProof/>
        </w:rPr>
        <w:t xml:space="preserve"> 34 (22): 7974–7990. doi:10.1080/01431161.2013.827815.</w:t>
      </w:r>
    </w:p>
    <w:p w14:paraId="67C9EA92"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Yang, Howard Hua, and John Moody. 1999. “Data Visualization and Feature Selection: New Algorithms for Nongaussian Data.” </w:t>
      </w:r>
      <w:r w:rsidRPr="00854647">
        <w:rPr>
          <w:i/>
          <w:iCs/>
          <w:noProof/>
        </w:rPr>
        <w:t>Advances in Neural Information Processing Systems</w:t>
      </w:r>
      <w:r w:rsidRPr="00854647">
        <w:rPr>
          <w:noProof/>
        </w:rPr>
        <w:t xml:space="preserve"> 12 (Mi): 687–693.</w:t>
      </w:r>
    </w:p>
    <w:p w14:paraId="4838C100"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Yousef, Malik, Segun Jung, Louise C Showe, and Michael K Showe. 2007. “Recursive Cluster Elimination (RCE) for Classification and Feature Selection from Gene Expression Data.” </w:t>
      </w:r>
      <w:r w:rsidRPr="00854647">
        <w:rPr>
          <w:i/>
          <w:iCs/>
          <w:noProof/>
        </w:rPr>
        <w:t>BMC Bioinformatics</w:t>
      </w:r>
      <w:r w:rsidRPr="00854647">
        <w:rPr>
          <w:noProof/>
        </w:rPr>
        <w:t xml:space="preserve"> 8 (144). doi:10.1186/1471-2105-8-144.</w:t>
      </w:r>
    </w:p>
    <w:p w14:paraId="4450EE4C" w14:textId="77777777" w:rsidR="00854647" w:rsidRPr="00854647" w:rsidRDefault="00854647" w:rsidP="00854647">
      <w:pPr>
        <w:widowControl w:val="0"/>
        <w:autoSpaceDE w:val="0"/>
        <w:autoSpaceDN w:val="0"/>
        <w:adjustRightInd w:val="0"/>
        <w:spacing w:line="360" w:lineRule="auto"/>
        <w:ind w:left="480" w:hanging="480"/>
        <w:rPr>
          <w:noProof/>
        </w:rPr>
      </w:pPr>
      <w:r w:rsidRPr="00854647">
        <w:rPr>
          <w:noProof/>
        </w:rPr>
        <w:t xml:space="preserve">Yu, Lei, and Huan Liu. 2004. “Efficient Feature Selection via Analysis of Relevance and Redundancy.” </w:t>
      </w:r>
      <w:r w:rsidRPr="00854647">
        <w:rPr>
          <w:i/>
          <w:iCs/>
          <w:noProof/>
        </w:rPr>
        <w:t>Journal of Machine Learning Research</w:t>
      </w:r>
      <w:r w:rsidRPr="00854647">
        <w:rPr>
          <w:noProof/>
        </w:rPr>
        <w:t xml:space="preserve"> 5 (2004): 1205–1224.</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5D5FDA" w:rsidRDefault="005D5FDA">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5D5FDA" w:rsidRDefault="005D5FDA">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6FE2F10B" w:rsidR="005D5FDA" w:rsidRDefault="005D5FDA">
      <w:pPr>
        <w:pStyle w:val="CommentText"/>
      </w:pPr>
      <w:r>
        <w:rPr>
          <w:rStyle w:val="CommentReference"/>
        </w:rPr>
        <w:annotationRef/>
      </w:r>
      <w:r>
        <w:t>If I am to differentiate our method with SMFS, I should differentiate our method with all similar methods.  This will make the paper quite cumbersome if I go into too much detail and a lot of the distinctions are pretty arbitrary.  So I will keep it brief in the paper.</w:t>
      </w:r>
    </w:p>
    <w:p w14:paraId="21DB9574" w14:textId="77777777" w:rsidR="005D5FDA" w:rsidRDefault="005D5FDA">
      <w:pPr>
        <w:pStyle w:val="CommentText"/>
      </w:pPr>
    </w:p>
    <w:p w14:paraId="4BD80334" w14:textId="54A53FEE" w:rsidR="005D5FDA" w:rsidRDefault="005D5FDA">
      <w:pPr>
        <w:pStyle w:val="CommentText"/>
      </w:pPr>
      <w:r>
        <w:t>To summarise: Major differences with SMFS are:</w:t>
      </w:r>
    </w:p>
    <w:p w14:paraId="04D3EF7F" w14:textId="156C4763" w:rsidR="005D5FDA" w:rsidRDefault="005D5FDA" w:rsidP="00106535">
      <w:pPr>
        <w:pStyle w:val="CommentText"/>
        <w:numPr>
          <w:ilvl w:val="0"/>
          <w:numId w:val="31"/>
        </w:numPr>
      </w:pPr>
      <w:r>
        <w:t xml:space="preserve">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seem fairly similar clustering methods. </w:t>
      </w:r>
    </w:p>
    <w:p w14:paraId="54383F77" w14:textId="483649F4" w:rsidR="005D5FDA" w:rsidRDefault="005D5FDA" w:rsidP="00106535">
      <w:pPr>
        <w:pStyle w:val="CommentText"/>
        <w:numPr>
          <w:ilvl w:val="0"/>
          <w:numId w:val="31"/>
        </w:numPr>
      </w:pPr>
      <w:r>
        <w:t>SMFS uses a distance measure for similarity of features, we use correlation.  A distance measure will not detect correlated features if they are not in close proximity.  Eg if they are linearly scaled versions of each other.  This is a weakness of SMFS IMO which could easily be remedied.</w:t>
      </w:r>
    </w:p>
    <w:p w14:paraId="2D42B289" w14:textId="5A423230" w:rsidR="005D5FDA" w:rsidRDefault="005D5FDA" w:rsidP="00106535">
      <w:pPr>
        <w:pStyle w:val="CommentText"/>
        <w:numPr>
          <w:ilvl w:val="0"/>
          <w:numId w:val="31"/>
        </w:numPr>
      </w:pPr>
      <w:r>
        <w:t>We allow optional user choice of features so that fast or cheap features can be preferred.  SMFS chooses features automatically.</w:t>
      </w:r>
    </w:p>
    <w:p w14:paraId="3701C9AC" w14:textId="65BFE609" w:rsidR="005D5FDA" w:rsidRDefault="005D5FDA"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 measure which, while heuristic/greedy, does not require a linear dependency between features and class labels or a linear separability.</w:t>
      </w:r>
    </w:p>
    <w:p w14:paraId="0FA721DB" w14:textId="28D7F34D" w:rsidR="005D5FDA" w:rsidRDefault="005D5FDA" w:rsidP="00106535">
      <w:pPr>
        <w:pStyle w:val="CommentText"/>
        <w:numPr>
          <w:ilvl w:val="0"/>
          <w:numId w:val="31"/>
        </w:numPr>
      </w:pPr>
      <w:r>
        <w:t>Their method requires the choice of  the weight of the regularisation term which affects the trade-off between relevancy and redundancy.  In our method the trade-off is decoupled i.e. we  first identify redundancy and then relevancy.</w:t>
      </w:r>
    </w:p>
    <w:p w14:paraId="40C78190" w14:textId="72A7BFE9" w:rsidR="005D5FDA" w:rsidRDefault="005D5FDA" w:rsidP="00106535">
      <w:pPr>
        <w:pStyle w:val="CommentText"/>
        <w:numPr>
          <w:ilvl w:val="0"/>
          <w:numId w:val="31"/>
        </w:numPr>
      </w:pPr>
      <w:r>
        <w:t xml:space="preserve">QP optimisation in SMFS is slow and memory hungry.  Our method does not have these limitations.   </w:t>
      </w:r>
    </w:p>
  </w:comment>
  <w:comment w:id="3" w:author="Reviewer2" w:date="2018-02-14T16:26:00Z" w:initials="rev2">
    <w:p w14:paraId="55B4901F" w14:textId="716CA381" w:rsidR="005D5FDA" w:rsidRDefault="005D5FDA">
      <w:pPr>
        <w:pStyle w:val="CommentText"/>
      </w:pPr>
      <w:r>
        <w:rPr>
          <w:rStyle w:val="CommentReference"/>
        </w:rPr>
        <w:annotationRef/>
      </w:r>
      <w:r>
        <w:t>One of the key words is big data. Unfortunately, the data used in this paper seems not big. Please reconsider this key word.</w:t>
      </w:r>
    </w:p>
  </w:comment>
  <w:comment w:id="5" w:author="Reviewer1" w:date="2018-02-14T16:14:00Z" w:initials="rev1">
    <w:p w14:paraId="336B9373" w14:textId="65EE715C" w:rsidR="005D5FDA" w:rsidRDefault="005D5FDA">
      <w:pPr>
        <w:pStyle w:val="CommentText"/>
      </w:pPr>
      <w:r>
        <w:rPr>
          <w:rStyle w:val="CommentReference"/>
        </w:rPr>
        <w:annotationRef/>
      </w:r>
      <w:r>
        <w:t>The grammatical errors must be corrected. For example, in page 2, lines 45-48, “increase” should be changed to “is increased”.</w:t>
      </w:r>
    </w:p>
  </w:comment>
  <w:comment w:id="6" w:author="Reviewer1" w:date="2018-02-14T16:15:00Z" w:initials="rev1">
    <w:p w14:paraId="56B0DBA0" w14:textId="19418F26" w:rsidR="005D5FDA" w:rsidRDefault="005D5FDA">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7" w:author="dugalh" w:date="2018-02-15T18:22:00Z" w:initials="dh">
    <w:p w14:paraId="332C4369" w14:textId="688BCA99" w:rsidR="005D5FDA" w:rsidRDefault="005D5FDA">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8" w:author="Reviewer1" w:date="2018-02-14T16:16:00Z" w:initials="rev1">
    <w:p w14:paraId="6A7EB632" w14:textId="6BEE43ED" w:rsidR="005D5FDA" w:rsidRDefault="005D5FDA">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9" w:author="dugalh" w:date="2018-02-15T18:34:00Z" w:initials="dh">
    <w:p w14:paraId="1E68AF56" w14:textId="6B3EB360" w:rsidR="005D5FDA" w:rsidRDefault="005D5FDA">
      <w:pPr>
        <w:pStyle w:val="CommentText"/>
      </w:pPr>
      <w:r>
        <w:rPr>
          <w:rStyle w:val="CommentReference"/>
        </w:rPr>
        <w:annotationRef/>
      </w:r>
      <w:r>
        <w:t>I presume he is referring to “sparsity regularisation”.  I talk about this approach below.</w:t>
      </w:r>
    </w:p>
  </w:comment>
  <w:comment w:id="10" w:author="Reviewer2" w:date="2018-02-14T16:24:00Z" w:initials="rev2">
    <w:p w14:paraId="169F676A" w14:textId="7EBE648D" w:rsidR="005D5FDA" w:rsidRDefault="005D5FDA">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11" w:author="dugalh" w:date="2018-02-15T18:50:00Z" w:initials="dh">
    <w:p w14:paraId="45328B34" w14:textId="32C5C50B" w:rsidR="005D5FDA" w:rsidRDefault="005D5FDA">
      <w:pPr>
        <w:pStyle w:val="CommentText"/>
      </w:pPr>
      <w:r>
        <w:rPr>
          <w:rStyle w:val="CommentReference"/>
        </w:rPr>
        <w:annotationRef/>
      </w:r>
      <w:r>
        <w:t>Sparsity regularisation has actually been around a long time although structured sparsity regularisation seems fairly new.  I really don’t think that they represent something other than a filter approach.</w:t>
      </w:r>
    </w:p>
    <w:p w14:paraId="5C6E2D2E" w14:textId="77777777" w:rsidR="005D5FDA" w:rsidRDefault="005D5FDA">
      <w:pPr>
        <w:pStyle w:val="CommentText"/>
      </w:pPr>
    </w:p>
    <w:p w14:paraId="1A578110" w14:textId="118FAD26" w:rsidR="005D5FDA" w:rsidRDefault="005D5FDA">
      <w:pPr>
        <w:pStyle w:val="CommentText"/>
      </w:pPr>
      <w:r>
        <w:t xml:space="preserve">I describe structured sparsity regularisation and their method below.     </w:t>
      </w:r>
    </w:p>
  </w:comment>
  <w:comment w:id="23" w:author="Reviewer2" w:date="2018-02-14T16:23:00Z" w:initials="rev2">
    <w:p w14:paraId="7F8C03C1" w14:textId="71FFB210" w:rsidR="005D5FDA" w:rsidRDefault="005D5FDA">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24" w:author="dugalh" w:date="2018-02-18T12:49:00Z" w:initials="dh">
    <w:p w14:paraId="1F21B5A4" w14:textId="6BC74F43" w:rsidR="005D5FDA" w:rsidRDefault="005D5FDA">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different. </w:t>
      </w:r>
    </w:p>
  </w:comment>
  <w:comment w:id="38" w:author="dugalh" w:date="2018-02-18T17:36:00Z" w:initials="dh">
    <w:p w14:paraId="59C3FC75" w14:textId="6614DCF3" w:rsidR="005D5FDA" w:rsidRDefault="005D5FDA">
      <w:pPr>
        <w:pStyle w:val="CommentText"/>
      </w:pPr>
      <w:r>
        <w:rPr>
          <w:rStyle w:val="CommentReference"/>
        </w:rPr>
        <w:annotationRef/>
      </w:r>
      <w:r>
        <w:t xml:space="preserve">This is a minor innovation but helps differentiate the method from SMFS.  </w:t>
      </w:r>
    </w:p>
  </w:comment>
  <w:comment w:id="37" w:author="Adriaan Van Niekerk" w:date="2018-02-21T08:15:00Z" w:initials="VNAP&lt;">
    <w:p w14:paraId="403F9A40" w14:textId="139237A3" w:rsidR="005D5FDA" w:rsidRDefault="005D5FDA">
      <w:pPr>
        <w:pStyle w:val="CommentText"/>
      </w:pPr>
      <w:r>
        <w:rPr>
          <w:rStyle w:val="CommentReference"/>
        </w:rPr>
        <w:annotationRef/>
      </w:r>
      <w:r>
        <w:t xml:space="preserve">Remember to add this to the discussion/conclusions.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59C3FC75" w15:done="0"/>
  <w15:commentEx w15:paraId="403F9A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22CDE" w14:textId="77777777" w:rsidR="00A06418" w:rsidRDefault="00A06418" w:rsidP="00A90339">
      <w:r>
        <w:separator/>
      </w:r>
    </w:p>
  </w:endnote>
  <w:endnote w:type="continuationSeparator" w:id="0">
    <w:p w14:paraId="69A96ACB" w14:textId="77777777" w:rsidR="00A06418" w:rsidRDefault="00A06418"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6A378" w14:textId="77777777" w:rsidR="00A06418" w:rsidRDefault="00A06418" w:rsidP="00A90339">
      <w:r>
        <w:separator/>
      </w:r>
    </w:p>
  </w:footnote>
  <w:footnote w:type="continuationSeparator" w:id="0">
    <w:p w14:paraId="38A0A789" w14:textId="77777777" w:rsidR="00A06418" w:rsidRDefault="00A06418"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rson w15:author="Adriaan Van Niekerk">
    <w15:presenceInfo w15:providerId="AD" w15:userId="S-1-5-21-1214440339-602609370-839522115-3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1716"/>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080C"/>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0398"/>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5FDA"/>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97405"/>
    <w:rsid w:val="006A02D5"/>
    <w:rsid w:val="006A0D39"/>
    <w:rsid w:val="006A1235"/>
    <w:rsid w:val="006A2231"/>
    <w:rsid w:val="006A2479"/>
    <w:rsid w:val="006A3884"/>
    <w:rsid w:val="006A472F"/>
    <w:rsid w:val="006B0878"/>
    <w:rsid w:val="006B1C40"/>
    <w:rsid w:val="006B21B5"/>
    <w:rsid w:val="006B3B82"/>
    <w:rsid w:val="006B560D"/>
    <w:rsid w:val="006B5992"/>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C4B75"/>
    <w:rsid w:val="007D1C02"/>
    <w:rsid w:val="007D269D"/>
    <w:rsid w:val="007D40B0"/>
    <w:rsid w:val="007E06DD"/>
    <w:rsid w:val="007E40C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6418"/>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3E98"/>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60A76"/>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E9FAB-BEEE-4F48-9B3D-9A180A99D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1236</TotalTime>
  <Pages>27</Pages>
  <Words>37793</Words>
  <Characters>215422</Characters>
  <Application>Microsoft Office Word</Application>
  <DocSecurity>0</DocSecurity>
  <Lines>1795</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8</cp:revision>
  <cp:lastPrinted>2018-02-20T09:24:00Z</cp:lastPrinted>
  <dcterms:created xsi:type="dcterms:W3CDTF">2018-02-21T06:16:00Z</dcterms:created>
  <dcterms:modified xsi:type="dcterms:W3CDTF">2018-03-16T08:36:00Z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