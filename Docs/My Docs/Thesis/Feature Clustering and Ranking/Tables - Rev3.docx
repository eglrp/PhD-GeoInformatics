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B5B" w:rsidRDefault="003B0B5B" w:rsidP="003B0B5B">
      <w:pPr>
        <w:pStyle w:val="Tabletitle"/>
        <w:keepNext/>
        <w:keepLines/>
      </w:pPr>
      <w:bookmarkStart w:id="0" w:name="_Ref46395377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A26AC">
        <w:rPr>
          <w:noProof/>
        </w:rPr>
        <w:t>1</w:t>
      </w:r>
      <w:r>
        <w:fldChar w:fldCharType="end"/>
      </w:r>
      <w:bookmarkEnd w:id="0"/>
      <w:r>
        <w:t>.  Data sets</w:t>
      </w: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890"/>
        <w:gridCol w:w="1260"/>
        <w:gridCol w:w="1080"/>
        <w:gridCol w:w="1080"/>
        <w:gridCol w:w="1080"/>
        <w:gridCol w:w="990"/>
      </w:tblGrid>
      <w:tr w:rsidR="003B0B5B" w:rsidRPr="0002729A" w:rsidTr="002B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tc>
          <w:tcPr>
            <w:tcW w:w="1890" w:type="dxa"/>
            <w:tcBorders>
              <w:right w:val="single" w:sz="4" w:space="0" w:color="auto"/>
            </w:tcBorders>
          </w:tcPr>
          <w:p w:rsidR="003B0B5B" w:rsidRPr="00193B06" w:rsidRDefault="003B0B5B" w:rsidP="00A06DB7">
            <w:pPr>
              <w:pStyle w:val="1TableText"/>
              <w:tabs>
                <w:tab w:val="num" w:pos="993"/>
              </w:tabs>
              <w:jc w:val="center"/>
            </w:pPr>
            <w:r w:rsidRPr="00193B06">
              <w:t>Name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193B06" w:rsidRDefault="003B0B5B" w:rsidP="002B3FBF">
            <w:pPr>
              <w:pStyle w:val="1TableText"/>
              <w:tabs>
                <w:tab w:val="num" w:pos="993"/>
              </w:tabs>
            </w:pPr>
            <w:r>
              <w:t>Abbrev</w:t>
            </w:r>
            <w:ins w:id="1" w:author="dugalh" w:date="2018-06-11T12:27:00Z">
              <w:r w:rsidR="002B3FBF">
                <w:t>iation</w:t>
              </w:r>
            </w:ins>
            <w:del w:id="2" w:author="dugalh" w:date="2018-06-11T12:28:00Z">
              <w:r w:rsidDel="002B3FBF">
                <w:delText>.</w:delText>
              </w:r>
            </w:del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Default="002B3FBF" w:rsidP="002B3FBF">
            <w:pPr>
              <w:pStyle w:val="1TableText"/>
              <w:tabs>
                <w:tab w:val="num" w:pos="993"/>
              </w:tabs>
            </w:pPr>
            <w:ins w:id="3" w:author="dugalh" w:date="2018-06-11T12:28:00Z">
              <w:r>
                <w:t>N</w:t>
              </w:r>
            </w:ins>
            <w:ins w:id="4" w:author="dugalh" w:date="2018-06-11T12:29:00Z">
              <w:r>
                <w:t xml:space="preserve">umber of </w:t>
              </w:r>
            </w:ins>
            <w:ins w:id="5" w:author="dugalh" w:date="2018-06-11T12:28:00Z">
              <w:r>
                <w:t xml:space="preserve"> </w:t>
              </w:r>
            </w:ins>
            <w:r w:rsidR="003B0B5B">
              <w:t>Features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Default="002B3FBF" w:rsidP="002B3FBF">
            <w:pPr>
              <w:pStyle w:val="1TableText"/>
              <w:tabs>
                <w:tab w:val="num" w:pos="993"/>
              </w:tabs>
            </w:pPr>
            <w:ins w:id="6" w:author="dugalh" w:date="2018-06-11T12:28:00Z">
              <w:r>
                <w:t>N</w:t>
              </w:r>
            </w:ins>
            <w:ins w:id="7" w:author="dugalh" w:date="2018-06-11T12:29:00Z">
              <w:r>
                <w:t xml:space="preserve">umber of </w:t>
              </w:r>
            </w:ins>
            <w:ins w:id="8" w:author="dugalh" w:date="2018-06-11T12:28:00Z">
              <w:r>
                <w:t xml:space="preserve"> </w:t>
              </w:r>
            </w:ins>
            <w:r w:rsidR="003B0B5B">
              <w:t>Objects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0B5B" w:rsidRDefault="002B3FBF" w:rsidP="002B3FBF">
            <w:pPr>
              <w:pStyle w:val="1TableText"/>
              <w:tabs>
                <w:tab w:val="num" w:pos="993"/>
              </w:tabs>
            </w:pPr>
            <w:ins w:id="9" w:author="dugalh" w:date="2018-06-11T12:28:00Z">
              <w:r>
                <w:t>N</w:t>
              </w:r>
            </w:ins>
            <w:ins w:id="10" w:author="dugalh" w:date="2018-06-11T12:29:00Z">
              <w:r>
                <w:t>umber of</w:t>
              </w:r>
            </w:ins>
            <w:ins w:id="11" w:author="dugalh" w:date="2018-06-11T12:28:00Z">
              <w:r>
                <w:t xml:space="preserve"> </w:t>
              </w:r>
            </w:ins>
            <w:r w:rsidR="003B0B5B">
              <w:t>Classes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Difficulty</w:t>
            </w:r>
          </w:p>
        </w:tc>
      </w:tr>
      <w:tr w:rsidR="003B0B5B" w:rsidRPr="0002729A" w:rsidTr="002B3FBF">
        <w:trPr>
          <w:trHeight w:val="420"/>
        </w:trPr>
        <w:tc>
          <w:tcPr>
            <w:tcW w:w="1890" w:type="dxa"/>
            <w:tcBorders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proofErr w:type="spellStart"/>
            <w:r>
              <w:t>Spekboom</w:t>
            </w:r>
            <w:proofErr w:type="spellEnd"/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F12FB2" w:rsidRDefault="003B0B5B" w:rsidP="00A06DB7">
            <w:pPr>
              <w:pStyle w:val="1TableText"/>
              <w:tabs>
                <w:tab w:val="num" w:pos="993"/>
              </w:tabs>
            </w:pPr>
            <w:proofErr w:type="spellStart"/>
            <w:r>
              <w:t>Spekboom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9B2C6F">
              <w:t>46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9B2C6F">
              <w:t>57877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3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top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607C94">
              <w:t>419.</w:t>
            </w:r>
            <w:r>
              <w:t>40</w:t>
            </w:r>
          </w:p>
        </w:tc>
      </w:tr>
      <w:tr w:rsidR="003B0B5B" w:rsidRPr="0002729A" w:rsidTr="002B3FBF">
        <w:trPr>
          <w:trHeight w:val="428"/>
        </w:trPr>
        <w:tc>
          <w:tcPr>
            <w:tcW w:w="1890" w:type="dxa"/>
            <w:tcBorders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Synthetic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Synthetic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17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10000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2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top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607C94">
              <w:t>294.1</w:t>
            </w:r>
            <w:r>
              <w:t>2</w:t>
            </w:r>
          </w:p>
        </w:tc>
      </w:tr>
      <w:tr w:rsidR="003B0B5B" w:rsidRPr="0002729A" w:rsidTr="002B3FBF">
        <w:trPr>
          <w:trHeight w:val="420"/>
        </w:trPr>
        <w:tc>
          <w:tcPr>
            <w:tcW w:w="1890" w:type="dxa"/>
            <w:tcBorders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proofErr w:type="spellStart"/>
            <w:r>
              <w:t>Statlog</w:t>
            </w:r>
            <w:proofErr w:type="spellEnd"/>
            <w:r>
              <w:t xml:space="preserve"> Landsat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Landsat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 w:rsidRPr="00183FF1">
              <w:t>36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 w:rsidRPr="00183FF1">
              <w:t>3756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6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top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607C94">
              <w:t>17.3</w:t>
            </w:r>
            <w:r>
              <w:t>9</w:t>
            </w:r>
          </w:p>
        </w:tc>
      </w:tr>
      <w:tr w:rsidR="003B0B5B" w:rsidRPr="0002729A" w:rsidTr="002B3FBF">
        <w:trPr>
          <w:trHeight w:val="428"/>
        </w:trPr>
        <w:tc>
          <w:tcPr>
            <w:tcW w:w="1890" w:type="dxa"/>
            <w:tcBorders>
              <w:right w:val="single" w:sz="4" w:space="0" w:color="auto"/>
            </w:tcBorders>
          </w:tcPr>
          <w:p w:rsidR="003B0B5B" w:rsidRPr="0002729A" w:rsidRDefault="003B0B5B" w:rsidP="00C0436D">
            <w:pPr>
              <w:pStyle w:val="1TableText"/>
              <w:tabs>
                <w:tab w:val="num" w:pos="993"/>
              </w:tabs>
            </w:pPr>
            <w:r>
              <w:t xml:space="preserve">Urban </w:t>
            </w:r>
            <w:ins w:id="12" w:author="dugalh" w:date="2018-06-11T12:31:00Z">
              <w:r w:rsidR="00C0436D">
                <w:t>l</w:t>
              </w:r>
            </w:ins>
            <w:del w:id="13" w:author="dugalh" w:date="2018-06-11T12:31:00Z">
              <w:r w:rsidDel="00C0436D">
                <w:delText>L</w:delText>
              </w:r>
            </w:del>
            <w:r>
              <w:t xml:space="preserve">and </w:t>
            </w:r>
            <w:ins w:id="14" w:author="dugalh" w:date="2018-06-11T12:31:00Z">
              <w:r w:rsidR="00C0436D">
                <w:t>c</w:t>
              </w:r>
            </w:ins>
            <w:del w:id="15" w:author="dugalh" w:date="2018-06-11T12:31:00Z">
              <w:r w:rsidDel="00C0436D">
                <w:delText>C</w:delText>
              </w:r>
            </w:del>
            <w:r>
              <w:t>over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Urban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147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261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9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top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607C94">
              <w:t>0.</w:t>
            </w:r>
            <w:r>
              <w:t>20</w:t>
            </w:r>
          </w:p>
        </w:tc>
      </w:tr>
      <w:tr w:rsidR="003B0B5B" w:rsidRPr="0002729A" w:rsidTr="002B3FBF">
        <w:trPr>
          <w:trHeight w:val="420"/>
        </w:trPr>
        <w:tc>
          <w:tcPr>
            <w:tcW w:w="1890" w:type="dxa"/>
            <w:tcBorders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Botswana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Botswana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145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1330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14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top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607C94">
              <w:t>0.6</w:t>
            </w:r>
            <w:r>
              <w:t>6</w:t>
            </w:r>
          </w:p>
        </w:tc>
      </w:tr>
      <w:tr w:rsidR="003B0B5B" w:rsidRPr="0002729A" w:rsidTr="002B3FBF">
        <w:trPr>
          <w:trHeight w:val="611"/>
        </w:trPr>
        <w:tc>
          <w:tcPr>
            <w:tcW w:w="1890" w:type="dxa"/>
            <w:tcBorders>
              <w:bottom w:val="single" w:sz="12" w:space="0" w:color="000000" w:themeColor="text1"/>
              <w:right w:val="single" w:sz="4" w:space="0" w:color="auto"/>
            </w:tcBorders>
          </w:tcPr>
          <w:p w:rsidR="003B0B5B" w:rsidRPr="0002729A" w:rsidRDefault="003B0B5B" w:rsidP="00C0436D">
            <w:pPr>
              <w:pStyle w:val="1TableText"/>
              <w:tabs>
                <w:tab w:val="num" w:pos="993"/>
              </w:tabs>
            </w:pPr>
            <w:r>
              <w:t xml:space="preserve">Kennedy </w:t>
            </w:r>
            <w:ins w:id="16" w:author="dugalh" w:date="2018-06-11T12:31:00Z">
              <w:r w:rsidR="00C0436D">
                <w:t>s</w:t>
              </w:r>
            </w:ins>
            <w:del w:id="17" w:author="dugalh" w:date="2018-06-11T12:31:00Z">
              <w:r w:rsidDel="00C0436D">
                <w:delText>S</w:delText>
              </w:r>
            </w:del>
            <w:r>
              <w:t xml:space="preserve">pace </w:t>
            </w:r>
            <w:ins w:id="18" w:author="dugalh" w:date="2018-06-11T12:31:00Z">
              <w:r w:rsidR="00C0436D">
                <w:t>c</w:t>
              </w:r>
            </w:ins>
            <w:del w:id="19" w:author="dugalh" w:date="2018-06-11T12:31:00Z">
              <w:r w:rsidDel="00C0436D">
                <w:delText>C</w:delText>
              </w:r>
            </w:del>
            <w:r>
              <w:t>entre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KSC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176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1365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12" w:space="0" w:color="000000" w:themeColor="text1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13</w:t>
            </w:r>
          </w:p>
        </w:tc>
        <w:tc>
          <w:tcPr>
            <w:tcW w:w="990" w:type="dxa"/>
            <w:tcBorders>
              <w:left w:val="single" w:sz="4" w:space="0" w:color="auto"/>
              <w:bottom w:val="single" w:sz="12" w:space="0" w:color="000000" w:themeColor="text1"/>
            </w:tcBorders>
            <w:vAlign w:val="top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 w:rsidRPr="00607C94">
              <w:t>0.</w:t>
            </w:r>
            <w:r>
              <w:t>60</w:t>
            </w:r>
          </w:p>
        </w:tc>
      </w:tr>
    </w:tbl>
    <w:p w:rsidR="003B0B5B" w:rsidRDefault="003B0B5B" w:rsidP="003B0B5B">
      <w:pPr>
        <w:keepNext/>
        <w:keepLines/>
        <w:spacing w:line="360" w:lineRule="auto"/>
        <w:jc w:val="both"/>
      </w:pPr>
    </w:p>
    <w:p w:rsidR="003B0B5B" w:rsidRDefault="003B0B5B" w:rsidP="003B0B5B">
      <w:pPr>
        <w:pStyle w:val="Tabletitle"/>
      </w:pPr>
      <w:bookmarkStart w:id="20" w:name="_Ref46422313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A26AC">
        <w:rPr>
          <w:noProof/>
        </w:rPr>
        <w:t>2</w:t>
      </w:r>
      <w:r>
        <w:fldChar w:fldCharType="end"/>
      </w:r>
      <w:bookmarkEnd w:id="20"/>
      <w:r>
        <w:t xml:space="preserve">.  </w:t>
      </w:r>
      <w:ins w:id="21" w:author="AVN" w:date="2018-06-23T13:47:00Z">
        <w:r w:rsidR="0082694D">
          <w:t>Experiments carried out by combining m</w:t>
        </w:r>
      </w:ins>
      <w:del w:id="22" w:author="AVN" w:date="2018-06-23T13:47:00Z">
        <w:r w:rsidDel="0082694D">
          <w:delText>M</w:delText>
        </w:r>
      </w:del>
      <w:r>
        <w:t>ethod</w:t>
      </w:r>
      <w:ins w:id="23" w:author="AVN" w:date="2018-06-23T13:47:00Z">
        <w:r w:rsidR="0082694D">
          <w:t>s</w:t>
        </w:r>
      </w:ins>
      <w:r>
        <w:t xml:space="preserve"> and </w:t>
      </w:r>
      <w:ins w:id="24" w:author="AVN" w:date="2018-06-23T13:47:00Z">
        <w:r w:rsidR="0082694D">
          <w:t>evaluation</w:t>
        </w:r>
      </w:ins>
      <w:ins w:id="25" w:author="AVN" w:date="2018-06-23T13:48:00Z">
        <w:r w:rsidR="0082694D">
          <w:t xml:space="preserve"> </w:t>
        </w:r>
      </w:ins>
      <w:bookmarkStart w:id="26" w:name="_GoBack"/>
      <w:bookmarkEnd w:id="26"/>
      <w:r>
        <w:t>criteria</w:t>
      </w:r>
      <w:del w:id="27" w:author="AVN" w:date="2018-06-23T13:47:00Z">
        <w:r w:rsidDel="0082694D">
          <w:delText xml:space="preserve"> combination</w:delText>
        </w:r>
      </w:del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2694"/>
        <w:gridCol w:w="1984"/>
        <w:gridCol w:w="1418"/>
      </w:tblGrid>
      <w:tr w:rsidR="003B0B5B" w:rsidRPr="0002729A" w:rsidTr="00A06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4" w:type="dxa"/>
            <w:tcBorders>
              <w:top w:val="none" w:sz="0" w:space="0" w:color="auto"/>
              <w:left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B0B5B" w:rsidRPr="00193B06" w:rsidRDefault="003B0B5B" w:rsidP="00A06DB7">
            <w:pPr>
              <w:pStyle w:val="1TableText"/>
              <w:tabs>
                <w:tab w:val="num" w:pos="993"/>
              </w:tabs>
              <w:jc w:val="center"/>
            </w:pPr>
            <w:r>
              <w:t>Method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Criterion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3B0B5B" w:rsidRPr="00193B06" w:rsidRDefault="003B0B5B" w:rsidP="00A06DB7">
            <w:pPr>
              <w:pStyle w:val="1TableText"/>
              <w:tabs>
                <w:tab w:val="num" w:pos="993"/>
              </w:tabs>
            </w:pPr>
            <w:r>
              <w:t>Abbreviation</w:t>
            </w:r>
          </w:p>
        </w:tc>
      </w:tr>
      <w:tr w:rsidR="003B0B5B" w:rsidRPr="0002729A" w:rsidTr="00A06DB7">
        <w:tc>
          <w:tcPr>
            <w:tcW w:w="2694" w:type="dxa"/>
            <w:tcBorders>
              <w:top w:val="single" w:sz="12" w:space="0" w:color="000000" w:themeColor="text1"/>
            </w:tcBorders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Forward selection</w:t>
            </w:r>
          </w:p>
        </w:tc>
        <w:tc>
          <w:tcPr>
            <w:tcW w:w="1984" w:type="dxa"/>
            <w:tcBorders>
              <w:top w:val="single" w:sz="12" w:space="0" w:color="000000" w:themeColor="text1"/>
            </w:tcBorders>
          </w:tcPr>
          <w:p w:rsidR="003B0B5B" w:rsidRDefault="003B0B5B" w:rsidP="00F62777">
            <w:pPr>
              <w:pStyle w:val="1TableText"/>
              <w:tabs>
                <w:tab w:val="num" w:pos="993"/>
              </w:tabs>
            </w:pPr>
            <w:r>
              <w:t xml:space="preserve">Joint </w:t>
            </w:r>
            <w:ins w:id="28" w:author="dugalh" w:date="2018-06-11T12:31:00Z">
              <w:r w:rsidR="00F62777">
                <w:t>m</w:t>
              </w:r>
            </w:ins>
            <w:del w:id="29" w:author="dugalh" w:date="2018-06-11T12:31:00Z">
              <w:r w:rsidDel="00F62777">
                <w:delText>M</w:delText>
              </w:r>
            </w:del>
            <w:r>
              <w:t xml:space="preserve">utual </w:t>
            </w:r>
            <w:del w:id="30" w:author="dugalh" w:date="2018-06-11T12:32:00Z">
              <w:r w:rsidDel="00F62777">
                <w:delText>I</w:delText>
              </w:r>
            </w:del>
            <w:ins w:id="31" w:author="dugalh" w:date="2018-06-11T12:32:00Z">
              <w:r w:rsidR="00F62777">
                <w:t>i</w:t>
              </w:r>
            </w:ins>
            <w:r>
              <w:t>nformation</w:t>
            </w:r>
          </w:p>
        </w:tc>
        <w:tc>
          <w:tcPr>
            <w:tcW w:w="1418" w:type="dxa"/>
            <w:tcBorders>
              <w:top w:val="single" w:sz="12" w:space="0" w:color="000000" w:themeColor="text1"/>
            </w:tcBorders>
          </w:tcPr>
          <w:p w:rsidR="003B0B5B" w:rsidRPr="007B31AB" w:rsidRDefault="003B0B5B" w:rsidP="00A06DB7">
            <w:pPr>
              <w:pStyle w:val="1TableText"/>
              <w:tabs>
                <w:tab w:val="num" w:pos="993"/>
              </w:tabs>
            </w:pPr>
            <w:r>
              <w:t>FS-JMI</w:t>
            </w:r>
          </w:p>
        </w:tc>
      </w:tr>
      <w:tr w:rsidR="007D1A69" w:rsidRPr="0002729A" w:rsidTr="00A06DB7">
        <w:trPr>
          <w:ins w:id="32" w:author="dugalh" w:date="2018-06-11T12:35:00Z"/>
        </w:trPr>
        <w:tc>
          <w:tcPr>
            <w:tcW w:w="2694" w:type="dxa"/>
          </w:tcPr>
          <w:p w:rsidR="007D1A69" w:rsidRDefault="007D1A69" w:rsidP="00C0436D">
            <w:pPr>
              <w:pStyle w:val="1TableText"/>
              <w:tabs>
                <w:tab w:val="num" w:pos="993"/>
              </w:tabs>
              <w:rPr>
                <w:ins w:id="33" w:author="dugalh" w:date="2018-06-11T12:35:00Z"/>
              </w:rPr>
            </w:pPr>
            <w:ins w:id="34" w:author="dugalh" w:date="2018-06-11T12:35:00Z">
              <w:r>
                <w:t>Forward selection</w:t>
              </w:r>
            </w:ins>
          </w:p>
        </w:tc>
        <w:tc>
          <w:tcPr>
            <w:tcW w:w="1984" w:type="dxa"/>
          </w:tcPr>
          <w:p w:rsidR="007D1A69" w:rsidRDefault="00222726" w:rsidP="00222726">
            <w:pPr>
              <w:pStyle w:val="1TableText"/>
              <w:tabs>
                <w:tab w:val="num" w:pos="993"/>
              </w:tabs>
              <w:rPr>
                <w:ins w:id="35" w:author="dugalh" w:date="2018-06-11T12:35:00Z"/>
              </w:rPr>
            </w:pPr>
            <w:ins w:id="36" w:author="dugalh" w:date="2018-06-16T15:01:00Z">
              <w:r>
                <w:t>M</w:t>
              </w:r>
              <w:r w:rsidRPr="007D1A69">
                <w:t>ax</w:t>
              </w:r>
              <w:r>
                <w:t>imum r</w:t>
              </w:r>
              <w:r w:rsidRPr="007D1A69">
                <w:t>elevance</w:t>
              </w:r>
              <w:r>
                <w:t xml:space="preserve"> m</w:t>
              </w:r>
            </w:ins>
            <w:ins w:id="37" w:author="dugalh" w:date="2018-06-11T12:36:00Z">
              <w:r w:rsidR="007D1A69" w:rsidRPr="007D1A69">
                <w:t>in</w:t>
              </w:r>
              <w:r w:rsidR="007D1A69">
                <w:t>imum</w:t>
              </w:r>
            </w:ins>
            <w:ins w:id="38" w:author="dugalh" w:date="2018-06-16T15:00:00Z">
              <w:r>
                <w:t xml:space="preserve"> </w:t>
              </w:r>
            </w:ins>
            <w:ins w:id="39" w:author="dugalh" w:date="2018-06-11T12:36:00Z">
              <w:r w:rsidR="007D1A69">
                <w:t>r</w:t>
              </w:r>
              <w:r w:rsidR="007D1A69" w:rsidRPr="007D1A69">
                <w:t>edundancy</w:t>
              </w:r>
            </w:ins>
            <w:ins w:id="40" w:author="dugalh" w:date="2018-06-16T14:59:00Z">
              <w:r>
                <w:t xml:space="preserve"> </w:t>
              </w:r>
            </w:ins>
          </w:p>
        </w:tc>
        <w:tc>
          <w:tcPr>
            <w:tcW w:w="1418" w:type="dxa"/>
          </w:tcPr>
          <w:p w:rsidR="007D1A69" w:rsidRDefault="007D1A69" w:rsidP="00A06DB7">
            <w:pPr>
              <w:pStyle w:val="1TableText"/>
              <w:tabs>
                <w:tab w:val="num" w:pos="993"/>
              </w:tabs>
              <w:rPr>
                <w:ins w:id="41" w:author="dugalh" w:date="2018-06-11T12:35:00Z"/>
              </w:rPr>
            </w:pPr>
            <w:ins w:id="42" w:author="dugalh" w:date="2018-06-11T12:37:00Z">
              <w:r>
                <w:t>FS-MRMR</w:t>
              </w:r>
            </w:ins>
          </w:p>
        </w:tc>
      </w:tr>
      <w:tr w:rsidR="003B0B5B" w:rsidRPr="0002729A" w:rsidTr="00A06DB7">
        <w:tc>
          <w:tcPr>
            <w:tcW w:w="2694" w:type="dxa"/>
          </w:tcPr>
          <w:p w:rsidR="003B0B5B" w:rsidRPr="0002729A" w:rsidRDefault="003B0B5B" w:rsidP="00C0436D">
            <w:pPr>
              <w:pStyle w:val="1TableText"/>
              <w:tabs>
                <w:tab w:val="num" w:pos="993"/>
              </w:tabs>
            </w:pPr>
            <w:r>
              <w:t xml:space="preserve">Feature </w:t>
            </w:r>
            <w:ins w:id="43" w:author="dugalh" w:date="2018-06-11T12:31:00Z">
              <w:r w:rsidR="00C0436D">
                <w:t>c</w:t>
              </w:r>
            </w:ins>
            <w:del w:id="44" w:author="dugalh" w:date="2018-06-11T12:31:00Z">
              <w:r w:rsidDel="00C0436D">
                <w:delText>C</w:delText>
              </w:r>
            </w:del>
            <w:r>
              <w:t xml:space="preserve">lustering and </w:t>
            </w:r>
            <w:del w:id="45" w:author="dugalh" w:date="2018-06-11T12:31:00Z">
              <w:r w:rsidDel="00C0436D">
                <w:delText>R</w:delText>
              </w:r>
            </w:del>
            <w:ins w:id="46" w:author="dugalh" w:date="2018-06-11T12:31:00Z">
              <w:r w:rsidR="00C0436D">
                <w:t>r</w:t>
              </w:r>
            </w:ins>
            <w:r>
              <w:t>anking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Naive Bayes</w:t>
            </w:r>
          </w:p>
        </w:tc>
        <w:tc>
          <w:tcPr>
            <w:tcW w:w="1418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FCR-</w:t>
            </w:r>
            <w:proofErr w:type="spellStart"/>
            <w:r>
              <w:t>NaiveBC</w:t>
            </w:r>
            <w:proofErr w:type="spellEnd"/>
          </w:p>
        </w:tc>
      </w:tr>
      <w:tr w:rsidR="003B0B5B" w:rsidRPr="0002729A" w:rsidTr="00A06DB7">
        <w:tc>
          <w:tcPr>
            <w:tcW w:w="2694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Ranking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Naive Bayes</w:t>
            </w:r>
          </w:p>
        </w:tc>
        <w:tc>
          <w:tcPr>
            <w:tcW w:w="1418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Rank-</w:t>
            </w:r>
            <w:proofErr w:type="spellStart"/>
            <w:r>
              <w:t>NaiveBC</w:t>
            </w:r>
            <w:proofErr w:type="spellEnd"/>
          </w:p>
        </w:tc>
      </w:tr>
      <w:tr w:rsidR="003B0B5B" w:rsidRPr="0002729A" w:rsidTr="00A06DB7">
        <w:tc>
          <w:tcPr>
            <w:tcW w:w="2694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Forward selection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Naive Bayes</w:t>
            </w:r>
          </w:p>
        </w:tc>
        <w:tc>
          <w:tcPr>
            <w:tcW w:w="1418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FS-</w:t>
            </w:r>
            <w:proofErr w:type="spellStart"/>
            <w:r>
              <w:t>NaiveBC</w:t>
            </w:r>
            <w:proofErr w:type="spellEnd"/>
          </w:p>
        </w:tc>
      </w:tr>
      <w:tr w:rsidR="003B0B5B" w:rsidRPr="0002729A" w:rsidTr="00A06DB7">
        <w:tc>
          <w:tcPr>
            <w:tcW w:w="2694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Backward elimination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Naive Bayes</w:t>
            </w:r>
          </w:p>
        </w:tc>
        <w:tc>
          <w:tcPr>
            <w:tcW w:w="1418" w:type="dxa"/>
          </w:tcPr>
          <w:p w:rsidR="003B0B5B" w:rsidRPr="0002729A" w:rsidRDefault="003B0B5B" w:rsidP="00A06DB7">
            <w:pPr>
              <w:pStyle w:val="1TableText"/>
              <w:tabs>
                <w:tab w:val="num" w:pos="993"/>
              </w:tabs>
            </w:pPr>
            <w:r>
              <w:t>BE-</w:t>
            </w:r>
            <w:proofErr w:type="spellStart"/>
            <w:r>
              <w:t>NaiveBC</w:t>
            </w:r>
            <w:proofErr w:type="spellEnd"/>
          </w:p>
        </w:tc>
      </w:tr>
      <w:tr w:rsidR="003B0B5B" w:rsidRPr="0002729A" w:rsidTr="00A06DB7">
        <w:tc>
          <w:tcPr>
            <w:tcW w:w="2694" w:type="dxa"/>
          </w:tcPr>
          <w:p w:rsidR="003B0B5B" w:rsidRDefault="003B0B5B" w:rsidP="00C0436D">
            <w:pPr>
              <w:pStyle w:val="1TableText"/>
              <w:tabs>
                <w:tab w:val="num" w:pos="993"/>
              </w:tabs>
            </w:pPr>
            <w:r>
              <w:t xml:space="preserve">Feature </w:t>
            </w:r>
            <w:ins w:id="47" w:author="dugalh" w:date="2018-06-11T12:31:00Z">
              <w:r w:rsidR="00C0436D">
                <w:t>c</w:t>
              </w:r>
            </w:ins>
            <w:del w:id="48" w:author="dugalh" w:date="2018-06-11T12:31:00Z">
              <w:r w:rsidDel="00C0436D">
                <w:delText>C</w:delText>
              </w:r>
            </w:del>
            <w:r>
              <w:t xml:space="preserve">lustering and </w:t>
            </w:r>
            <w:ins w:id="49" w:author="dugalh" w:date="2018-06-11T12:31:00Z">
              <w:r w:rsidR="00C0436D">
                <w:t>r</w:t>
              </w:r>
            </w:ins>
            <w:del w:id="50" w:author="dugalh" w:date="2018-06-11T12:31:00Z">
              <w:r w:rsidDel="00C0436D">
                <w:delText>R</w:delText>
              </w:r>
            </w:del>
            <w:r>
              <w:t>anking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Mutual information</w:t>
            </w:r>
          </w:p>
        </w:tc>
        <w:tc>
          <w:tcPr>
            <w:tcW w:w="1418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FCR-MI</w:t>
            </w:r>
          </w:p>
        </w:tc>
      </w:tr>
      <w:tr w:rsidR="003B0B5B" w:rsidRPr="0002729A" w:rsidTr="00A06DB7">
        <w:tc>
          <w:tcPr>
            <w:tcW w:w="269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Ranking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Mutual information</w:t>
            </w:r>
          </w:p>
        </w:tc>
        <w:tc>
          <w:tcPr>
            <w:tcW w:w="1418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Rank-MI</w:t>
            </w:r>
          </w:p>
        </w:tc>
      </w:tr>
      <w:tr w:rsidR="003B0B5B" w:rsidRPr="0002729A" w:rsidTr="00A06DB7">
        <w:tc>
          <w:tcPr>
            <w:tcW w:w="269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Forward selection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Mutual information</w:t>
            </w:r>
          </w:p>
        </w:tc>
        <w:tc>
          <w:tcPr>
            <w:tcW w:w="1418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FS-MI</w:t>
            </w:r>
          </w:p>
        </w:tc>
      </w:tr>
      <w:tr w:rsidR="003B0B5B" w:rsidRPr="0002729A" w:rsidTr="00A06DB7">
        <w:tc>
          <w:tcPr>
            <w:tcW w:w="269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Backward elimination</w:t>
            </w:r>
          </w:p>
        </w:tc>
        <w:tc>
          <w:tcPr>
            <w:tcW w:w="1984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Mutual information</w:t>
            </w:r>
          </w:p>
        </w:tc>
        <w:tc>
          <w:tcPr>
            <w:tcW w:w="1418" w:type="dxa"/>
          </w:tcPr>
          <w:p w:rsidR="003B0B5B" w:rsidRDefault="003B0B5B" w:rsidP="00A06DB7">
            <w:pPr>
              <w:pStyle w:val="1TableText"/>
              <w:tabs>
                <w:tab w:val="num" w:pos="993"/>
              </w:tabs>
            </w:pPr>
            <w:r>
              <w:t>BE-MI</w:t>
            </w:r>
          </w:p>
        </w:tc>
      </w:tr>
    </w:tbl>
    <w:p w:rsidR="003B0B5B" w:rsidRDefault="003B0B5B" w:rsidP="003B0B5B">
      <w:pPr>
        <w:spacing w:line="360" w:lineRule="auto"/>
        <w:jc w:val="both"/>
      </w:pPr>
    </w:p>
    <w:p w:rsidR="00092001" w:rsidRDefault="00092001" w:rsidP="00092001">
      <w:pPr>
        <w:pStyle w:val="Tabletitle"/>
        <w:keepNext/>
        <w:keepLines/>
      </w:pPr>
      <w:bookmarkStart w:id="51" w:name="_Ref493175947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A26AC">
        <w:rPr>
          <w:noProof/>
        </w:rPr>
        <w:t>3</w:t>
      </w:r>
      <w:r>
        <w:fldChar w:fldCharType="end"/>
      </w:r>
      <w:bookmarkEnd w:id="51"/>
      <w:r>
        <w:t>.  Feature selection parameters</w:t>
      </w: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1417"/>
        <w:gridCol w:w="1418"/>
      </w:tblGrid>
      <w:tr w:rsidR="00092001" w:rsidRPr="0002729A" w:rsidTr="00A06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:rsidR="00092001" w:rsidRPr="00193B06" w:rsidRDefault="00092001" w:rsidP="00092001">
            <w:pPr>
              <w:pStyle w:val="1TableText"/>
              <w:tabs>
                <w:tab w:val="num" w:pos="993"/>
              </w:tabs>
              <w:jc w:val="center"/>
            </w:pPr>
            <w:r>
              <w:t>Data Set</w:t>
            </w:r>
          </w:p>
        </w:tc>
        <w:tc>
          <w:tcPr>
            <w:tcW w:w="1417" w:type="dxa"/>
          </w:tcPr>
          <w:p w:rsidR="00092001" w:rsidRPr="00193B06" w:rsidRDefault="00092001" w:rsidP="00092001">
            <w:pPr>
              <w:pStyle w:val="1TableText"/>
              <w:tabs>
                <w:tab w:val="num" w:pos="993"/>
              </w:tabs>
            </w:pPr>
            <w:r>
              <w:t>Num</w:t>
            </w:r>
            <w:ins w:id="52" w:author="dugalh" w:date="2018-06-11T12:32:00Z">
              <w:r w:rsidR="007D1A69">
                <w:t>ber of</w:t>
              </w:r>
            </w:ins>
            <w:r>
              <w:t xml:space="preserve"> Features to Select</w:t>
            </w:r>
          </w:p>
        </w:tc>
        <w:tc>
          <w:tcPr>
            <w:tcW w:w="1418" w:type="dxa"/>
          </w:tcPr>
          <w:p w:rsidR="00092001" w:rsidRDefault="00092001" w:rsidP="00092001">
            <w:pPr>
              <w:pStyle w:val="1TableText"/>
              <w:tabs>
                <w:tab w:val="num" w:pos="993"/>
              </w:tabs>
            </w:pPr>
            <w:del w:id="53" w:author="dugalh" w:date="2018-06-11T12:34:00Z">
              <w:r w:rsidDel="007D1A69">
                <w:delText>FCR Dissimilarity Threshold</w:delText>
              </w:r>
            </w:del>
          </w:p>
        </w:tc>
      </w:tr>
      <w:tr w:rsidR="00092001" w:rsidRPr="0002729A" w:rsidTr="00A06DB7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proofErr w:type="spellStart"/>
            <w:r>
              <w:t>Spekboom</w:t>
            </w:r>
            <w:proofErr w:type="spellEnd"/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F12FB2" w:rsidRDefault="00092001" w:rsidP="00092001">
            <w:pPr>
              <w:pStyle w:val="1TableText"/>
              <w:tabs>
                <w:tab w:val="num" w:pos="993"/>
              </w:tabs>
            </w:pPr>
            <w:r>
              <w:t>6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Default="00092001" w:rsidP="00092001">
            <w:pPr>
              <w:pStyle w:val="1TableText"/>
              <w:tabs>
                <w:tab w:val="num" w:pos="993"/>
              </w:tabs>
            </w:pPr>
            <w:del w:id="54" w:author="dugalh" w:date="2018-06-11T12:34:00Z">
              <w:r w:rsidDel="007D1A69">
                <w:delText>0.2</w:delText>
              </w:r>
            </w:del>
          </w:p>
        </w:tc>
      </w:tr>
      <w:tr w:rsidR="00092001" w:rsidRPr="0002729A" w:rsidTr="00A06DB7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Synthetic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5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del w:id="55" w:author="dugalh" w:date="2018-06-11T12:34:00Z">
              <w:r w:rsidDel="007D1A69">
                <w:delText>0.15</w:delText>
              </w:r>
            </w:del>
          </w:p>
        </w:tc>
      </w:tr>
      <w:tr w:rsidR="00092001" w:rsidRPr="0002729A" w:rsidTr="00A06DB7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proofErr w:type="spellStart"/>
            <w:r>
              <w:t>Statlog</w:t>
            </w:r>
            <w:proofErr w:type="spellEnd"/>
            <w:r>
              <w:t xml:space="preserve"> Landsat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4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del w:id="56" w:author="dugalh" w:date="2018-06-11T12:34:00Z">
              <w:r w:rsidDel="007D1A69">
                <w:delText>0.2</w:delText>
              </w:r>
            </w:del>
          </w:p>
        </w:tc>
      </w:tr>
      <w:tr w:rsidR="00092001" w:rsidRPr="0002729A" w:rsidTr="00A06DB7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7D1A69">
            <w:pPr>
              <w:pStyle w:val="1TableText"/>
              <w:tabs>
                <w:tab w:val="num" w:pos="993"/>
              </w:tabs>
            </w:pPr>
            <w:r>
              <w:t xml:space="preserve">Urban </w:t>
            </w:r>
            <w:ins w:id="57" w:author="dugalh" w:date="2018-06-11T12:32:00Z">
              <w:r w:rsidR="007D1A69">
                <w:t>l</w:t>
              </w:r>
            </w:ins>
            <w:del w:id="58" w:author="dugalh" w:date="2018-06-11T12:32:00Z">
              <w:r w:rsidDel="007D1A69">
                <w:delText>L</w:delText>
              </w:r>
            </w:del>
            <w:r>
              <w:t xml:space="preserve">and </w:t>
            </w:r>
            <w:ins w:id="59" w:author="dugalh" w:date="2018-06-11T12:32:00Z">
              <w:r w:rsidR="007D1A69">
                <w:t>c</w:t>
              </w:r>
            </w:ins>
            <w:del w:id="60" w:author="dugalh" w:date="2018-06-11T12:32:00Z">
              <w:r w:rsidDel="007D1A69">
                <w:delText>C</w:delText>
              </w:r>
            </w:del>
            <w:r>
              <w:t>over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4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del w:id="61" w:author="dugalh" w:date="2018-06-11T12:34:00Z">
              <w:r w:rsidDel="007D1A69">
                <w:delText>0.3</w:delText>
              </w:r>
            </w:del>
          </w:p>
        </w:tc>
      </w:tr>
      <w:tr w:rsidR="00092001" w:rsidRPr="0002729A" w:rsidTr="00A06DB7">
        <w:tc>
          <w:tcPr>
            <w:tcW w:w="1560" w:type="dxa"/>
            <w:tcBorders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Botswana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092001" w:rsidRPr="0002729A" w:rsidRDefault="007D1A69" w:rsidP="00092001">
            <w:pPr>
              <w:pStyle w:val="1TableText"/>
              <w:tabs>
                <w:tab w:val="num" w:pos="993"/>
              </w:tabs>
            </w:pPr>
            <w:ins w:id="62" w:author="dugalh" w:date="2018-06-11T12:33:00Z">
              <w:r>
                <w:t>6</w:t>
              </w:r>
            </w:ins>
            <w:del w:id="63" w:author="dugalh" w:date="2018-06-11T12:33:00Z">
              <w:r w:rsidR="00092001" w:rsidDel="007D1A69">
                <w:delText>7</w:delText>
              </w:r>
            </w:del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del w:id="64" w:author="dugalh" w:date="2018-06-11T12:34:00Z">
              <w:r w:rsidDel="007D1A69">
                <w:delText>0.03</w:delText>
              </w:r>
            </w:del>
          </w:p>
        </w:tc>
      </w:tr>
      <w:tr w:rsidR="00092001" w:rsidRPr="0002729A" w:rsidTr="00A06DB7">
        <w:tc>
          <w:tcPr>
            <w:tcW w:w="1560" w:type="dxa"/>
            <w:tcBorders>
              <w:bottom w:val="single" w:sz="12" w:space="0" w:color="000000" w:themeColor="text1"/>
              <w:right w:val="nil"/>
            </w:tcBorders>
          </w:tcPr>
          <w:p w:rsidR="00092001" w:rsidRPr="0002729A" w:rsidRDefault="00092001" w:rsidP="007D1A69">
            <w:pPr>
              <w:pStyle w:val="1TableText"/>
              <w:tabs>
                <w:tab w:val="num" w:pos="993"/>
              </w:tabs>
            </w:pPr>
            <w:r>
              <w:t xml:space="preserve">Kennedy </w:t>
            </w:r>
            <w:ins w:id="65" w:author="dugalh" w:date="2018-06-11T12:33:00Z">
              <w:r w:rsidR="007D1A69">
                <w:t>s</w:t>
              </w:r>
            </w:ins>
            <w:del w:id="66" w:author="dugalh" w:date="2018-06-11T12:33:00Z">
              <w:r w:rsidDel="007D1A69">
                <w:delText>S</w:delText>
              </w:r>
            </w:del>
            <w:r>
              <w:t xml:space="preserve">pace </w:t>
            </w:r>
            <w:ins w:id="67" w:author="dugalh" w:date="2018-06-11T12:33:00Z">
              <w:r w:rsidR="007D1A69">
                <w:t>c</w:t>
              </w:r>
            </w:ins>
            <w:del w:id="68" w:author="dugalh" w:date="2018-06-11T12:33:00Z">
              <w:r w:rsidDel="007D1A69">
                <w:delText>C</w:delText>
              </w:r>
            </w:del>
            <w:r>
              <w:t>entre</w:t>
            </w:r>
          </w:p>
        </w:tc>
        <w:tc>
          <w:tcPr>
            <w:tcW w:w="1417" w:type="dxa"/>
            <w:tcBorders>
              <w:left w:val="nil"/>
              <w:bottom w:val="single" w:sz="12" w:space="0" w:color="000000" w:themeColor="text1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r>
              <w:t>7</w:t>
            </w:r>
          </w:p>
        </w:tc>
        <w:tc>
          <w:tcPr>
            <w:tcW w:w="1418" w:type="dxa"/>
            <w:tcBorders>
              <w:left w:val="nil"/>
              <w:bottom w:val="single" w:sz="12" w:space="0" w:color="000000" w:themeColor="text1"/>
              <w:right w:val="nil"/>
            </w:tcBorders>
          </w:tcPr>
          <w:p w:rsidR="00092001" w:rsidRPr="0002729A" w:rsidRDefault="00092001" w:rsidP="00092001">
            <w:pPr>
              <w:pStyle w:val="1TableText"/>
              <w:tabs>
                <w:tab w:val="num" w:pos="993"/>
              </w:tabs>
            </w:pPr>
            <w:del w:id="69" w:author="dugalh" w:date="2018-06-11T12:34:00Z">
              <w:r w:rsidDel="007D1A69">
                <w:delText>0.05</w:delText>
              </w:r>
            </w:del>
          </w:p>
        </w:tc>
      </w:tr>
    </w:tbl>
    <w:p w:rsidR="00092001" w:rsidRDefault="00092001" w:rsidP="00092001">
      <w:pPr>
        <w:pStyle w:val="Newparagraph"/>
        <w:keepNext/>
        <w:keepLines/>
      </w:pPr>
    </w:p>
    <w:p w:rsidR="008A26AC" w:rsidRDefault="008A26AC" w:rsidP="008A26AC">
      <w:pPr>
        <w:pStyle w:val="Tabletitle"/>
      </w:pPr>
      <w:bookmarkStart w:id="70" w:name="_Ref46473204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70"/>
      <w:r>
        <w:t>.  Method cumulative execution time over all data</w:t>
      </w: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418"/>
        <w:gridCol w:w="1418"/>
      </w:tblGrid>
      <w:tr w:rsidR="00ED1EF1" w:rsidRPr="0002729A" w:rsidDel="00647C88" w:rsidTr="003D0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71" w:author="dugalh" w:date="2018-06-15T14:35:00Z"/>
        </w:trPr>
        <w:tc>
          <w:tcPr>
            <w:tcW w:w="1418" w:type="dxa"/>
          </w:tcPr>
          <w:p w:rsidR="00ED1EF1" w:rsidRPr="00193B06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72" w:author="dugalh" w:date="2018-06-15T14:35:00Z"/>
              </w:rPr>
            </w:pPr>
            <w:del w:id="73" w:author="dugalh" w:date="2018-06-15T14:35:00Z">
              <w:r w:rsidDel="00647C88">
                <w:delText>Method</w:delText>
              </w:r>
            </w:del>
          </w:p>
        </w:tc>
        <w:tc>
          <w:tcPr>
            <w:tcW w:w="1418" w:type="dxa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74" w:author="dugalh" w:date="2018-06-15T14:35:00Z"/>
              </w:rPr>
            </w:pPr>
            <w:del w:id="75" w:author="dugalh" w:date="2018-06-15T14:35:00Z">
              <w:r w:rsidDel="00647C88">
                <w:delText xml:space="preserve">Time (s) </w:delText>
              </w:r>
            </w:del>
          </w:p>
        </w:tc>
      </w:tr>
      <w:tr w:rsidR="00ED1EF1" w:rsidRPr="0002729A" w:rsidDel="00647C88" w:rsidTr="003D00B7">
        <w:trPr>
          <w:del w:id="76" w:author="dugalh" w:date="2018-06-15T14:35:00Z"/>
        </w:trPr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ED1EF1" w:rsidRPr="007B31AB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77" w:author="dugalh" w:date="2018-06-15T14:35:00Z"/>
              </w:rPr>
            </w:pPr>
            <w:del w:id="78" w:author="dugalh" w:date="2018-06-15T14:35:00Z">
              <w:r w:rsidRPr="00FB73E5" w:rsidDel="00647C88">
                <w:delText>Rank-MI</w:delText>
              </w:r>
            </w:del>
          </w:p>
        </w:tc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79" w:author="dugalh" w:date="2018-06-15T14:35:00Z"/>
              </w:rPr>
            </w:pPr>
            <w:del w:id="80" w:author="dugalh" w:date="2018-06-15T14:35:00Z">
              <w:r w:rsidRPr="009D6EC6" w:rsidDel="00647C88">
                <w:delText>5.77</w:delText>
              </w:r>
            </w:del>
          </w:p>
        </w:tc>
      </w:tr>
      <w:tr w:rsidR="00ED1EF1" w:rsidRPr="0002729A" w:rsidDel="00647C88" w:rsidTr="003D00B7">
        <w:trPr>
          <w:del w:id="81" w:author="dugalh" w:date="2018-06-15T14:35:00Z"/>
        </w:trPr>
        <w:tc>
          <w:tcPr>
            <w:tcW w:w="1418" w:type="dxa"/>
            <w:vAlign w:val="top"/>
          </w:tcPr>
          <w:p w:rsidR="00ED1EF1" w:rsidRPr="0002729A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82" w:author="dugalh" w:date="2018-06-15T14:35:00Z"/>
              </w:rPr>
            </w:pPr>
            <w:del w:id="83" w:author="dugalh" w:date="2018-06-15T14:35:00Z">
              <w:r w:rsidRPr="00FB73E5" w:rsidDel="00647C88">
                <w:delText>JMI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84" w:author="dugalh" w:date="2018-06-15T14:35:00Z"/>
              </w:rPr>
            </w:pPr>
            <w:del w:id="85" w:author="dugalh" w:date="2018-06-15T14:35:00Z">
              <w:r w:rsidRPr="009D6EC6" w:rsidDel="00647C88">
                <w:delText>6.25</w:delText>
              </w:r>
            </w:del>
          </w:p>
        </w:tc>
      </w:tr>
      <w:tr w:rsidR="00ED1EF1" w:rsidRPr="0002729A" w:rsidDel="00647C88" w:rsidTr="003D00B7">
        <w:trPr>
          <w:del w:id="86" w:author="dugalh" w:date="2018-06-15T14:35:00Z"/>
        </w:trPr>
        <w:tc>
          <w:tcPr>
            <w:tcW w:w="1418" w:type="dxa"/>
            <w:vAlign w:val="top"/>
          </w:tcPr>
          <w:p w:rsidR="00ED1EF1" w:rsidRPr="0002729A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87" w:author="dugalh" w:date="2018-06-15T14:35:00Z"/>
              </w:rPr>
            </w:pPr>
            <w:del w:id="88" w:author="dugalh" w:date="2018-06-15T14:35:00Z">
              <w:r w:rsidRPr="00FB73E5" w:rsidDel="00647C88">
                <w:delText>FCR-MI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89" w:author="dugalh" w:date="2018-06-15T14:35:00Z"/>
              </w:rPr>
            </w:pPr>
            <w:del w:id="90" w:author="dugalh" w:date="2018-06-15T14:35:00Z">
              <w:r w:rsidRPr="009D6EC6" w:rsidDel="00647C88">
                <w:delText>6.46</w:delText>
              </w:r>
            </w:del>
          </w:p>
        </w:tc>
      </w:tr>
      <w:tr w:rsidR="00ED1EF1" w:rsidRPr="0002729A" w:rsidDel="00647C88" w:rsidTr="003D00B7">
        <w:trPr>
          <w:del w:id="91" w:author="dugalh" w:date="2018-06-15T14:35:00Z"/>
        </w:trPr>
        <w:tc>
          <w:tcPr>
            <w:tcW w:w="1418" w:type="dxa"/>
            <w:vAlign w:val="top"/>
          </w:tcPr>
          <w:p w:rsidR="00ED1EF1" w:rsidRPr="0002729A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92" w:author="dugalh" w:date="2018-06-15T14:35:00Z"/>
              </w:rPr>
            </w:pPr>
            <w:del w:id="93" w:author="dugalh" w:date="2018-06-15T14:35:00Z">
              <w:r w:rsidRPr="00FB73E5" w:rsidDel="00647C88">
                <w:delText>FS-MI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94" w:author="dugalh" w:date="2018-06-15T14:35:00Z"/>
              </w:rPr>
            </w:pPr>
            <w:del w:id="95" w:author="dugalh" w:date="2018-06-15T14:35:00Z">
              <w:r w:rsidRPr="009D6EC6" w:rsidDel="00647C88">
                <w:delText>24.7</w:delText>
              </w:r>
              <w:r w:rsidDel="00647C88">
                <w:delText>1</w:delText>
              </w:r>
            </w:del>
          </w:p>
        </w:tc>
      </w:tr>
      <w:tr w:rsidR="00ED1EF1" w:rsidRPr="0002729A" w:rsidDel="00647C88" w:rsidTr="003D00B7">
        <w:trPr>
          <w:del w:id="96" w:author="dugalh" w:date="2018-06-15T14:35:00Z"/>
        </w:trPr>
        <w:tc>
          <w:tcPr>
            <w:tcW w:w="1418" w:type="dxa"/>
            <w:vAlign w:val="top"/>
          </w:tcPr>
          <w:p w:rsidR="00ED1EF1" w:rsidRPr="0002729A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97" w:author="dugalh" w:date="2018-06-15T14:35:00Z"/>
              </w:rPr>
            </w:pPr>
            <w:del w:id="98" w:author="dugalh" w:date="2018-06-15T14:35:00Z">
              <w:r w:rsidRPr="00FB73E5" w:rsidDel="00647C88">
                <w:delText>FCR-</w:delText>
              </w:r>
              <w:r w:rsidDel="00647C88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99" w:author="dugalh" w:date="2018-06-15T14:35:00Z"/>
              </w:rPr>
            </w:pPr>
            <w:del w:id="100" w:author="dugalh" w:date="2018-06-15T14:35:00Z">
              <w:r w:rsidRPr="009D6EC6" w:rsidDel="00647C88">
                <w:delText>122.23</w:delText>
              </w:r>
            </w:del>
          </w:p>
        </w:tc>
      </w:tr>
      <w:tr w:rsidR="00ED1EF1" w:rsidRPr="0002729A" w:rsidDel="00647C88" w:rsidTr="003D00B7">
        <w:trPr>
          <w:del w:id="101" w:author="dugalh" w:date="2018-06-15T14:35:00Z"/>
        </w:trPr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02" w:author="dugalh" w:date="2018-06-15T14:35:00Z"/>
              </w:rPr>
            </w:pPr>
            <w:del w:id="103" w:author="dugalh" w:date="2018-06-15T14:35:00Z">
              <w:r w:rsidRPr="00FB73E5" w:rsidDel="00647C88">
                <w:delText>Rank-</w:delText>
              </w:r>
              <w:r w:rsidDel="00647C88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04" w:author="dugalh" w:date="2018-06-15T14:35:00Z"/>
              </w:rPr>
            </w:pPr>
            <w:del w:id="105" w:author="dugalh" w:date="2018-06-15T14:35:00Z">
              <w:r w:rsidRPr="009D6EC6" w:rsidDel="00647C88">
                <w:delText>145.55</w:delText>
              </w:r>
            </w:del>
          </w:p>
        </w:tc>
      </w:tr>
      <w:tr w:rsidR="00ED1EF1" w:rsidRPr="0002729A" w:rsidDel="00647C88" w:rsidTr="003D00B7">
        <w:trPr>
          <w:del w:id="106" w:author="dugalh" w:date="2018-06-15T14:35:00Z"/>
        </w:trPr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07" w:author="dugalh" w:date="2018-06-15T14:35:00Z"/>
              </w:rPr>
            </w:pPr>
            <w:del w:id="108" w:author="dugalh" w:date="2018-06-15T14:35:00Z">
              <w:r w:rsidRPr="00FB73E5" w:rsidDel="00647C88">
                <w:delText>BE-MI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09" w:author="dugalh" w:date="2018-06-15T14:35:00Z"/>
              </w:rPr>
            </w:pPr>
            <w:del w:id="110" w:author="dugalh" w:date="2018-06-15T14:35:00Z">
              <w:r w:rsidRPr="009D6EC6" w:rsidDel="00647C88">
                <w:delText>815.23</w:delText>
              </w:r>
            </w:del>
          </w:p>
        </w:tc>
      </w:tr>
      <w:tr w:rsidR="00ED1EF1" w:rsidRPr="0002729A" w:rsidDel="00647C88" w:rsidTr="003D00B7">
        <w:trPr>
          <w:del w:id="111" w:author="dugalh" w:date="2018-06-15T14:35:00Z"/>
        </w:trPr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12" w:author="dugalh" w:date="2018-06-15T14:35:00Z"/>
              </w:rPr>
            </w:pPr>
            <w:del w:id="113" w:author="dugalh" w:date="2018-06-15T14:35:00Z">
              <w:r w:rsidRPr="00FB73E5" w:rsidDel="00647C88">
                <w:delText>FS-</w:delText>
              </w:r>
              <w:r w:rsidDel="00647C88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14" w:author="dugalh" w:date="2018-06-15T14:35:00Z"/>
              </w:rPr>
            </w:pPr>
            <w:del w:id="115" w:author="dugalh" w:date="2018-06-15T14:35:00Z">
              <w:r w:rsidRPr="009D6EC6" w:rsidDel="00647C88">
                <w:delText>831.99</w:delText>
              </w:r>
            </w:del>
          </w:p>
        </w:tc>
      </w:tr>
      <w:tr w:rsidR="00ED1EF1" w:rsidRPr="0002729A" w:rsidDel="00647C88" w:rsidTr="003D00B7">
        <w:trPr>
          <w:del w:id="116" w:author="dugalh" w:date="2018-06-15T14:35:00Z"/>
        </w:trPr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17" w:author="dugalh" w:date="2018-06-15T14:35:00Z"/>
              </w:rPr>
            </w:pPr>
            <w:del w:id="118" w:author="dugalh" w:date="2018-06-15T14:35:00Z">
              <w:r w:rsidRPr="00FB73E5" w:rsidDel="00647C88">
                <w:delText>BE-</w:delText>
              </w:r>
              <w:r w:rsidDel="00647C88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ED1EF1" w:rsidDel="00647C88" w:rsidRDefault="00ED1EF1" w:rsidP="003D00B7">
            <w:pPr>
              <w:pStyle w:val="1TableText"/>
              <w:tabs>
                <w:tab w:val="num" w:pos="993"/>
              </w:tabs>
              <w:rPr>
                <w:del w:id="119" w:author="dugalh" w:date="2018-06-15T14:35:00Z"/>
              </w:rPr>
            </w:pPr>
            <w:del w:id="120" w:author="dugalh" w:date="2018-06-15T14:35:00Z">
              <w:r w:rsidRPr="009D6EC6" w:rsidDel="00647C88">
                <w:delText>5726.67</w:delText>
              </w:r>
            </w:del>
          </w:p>
        </w:tc>
      </w:tr>
    </w:tbl>
    <w:p w:rsidR="008A26AC" w:rsidRDefault="008A26AC" w:rsidP="008A26AC">
      <w:pPr>
        <w:spacing w:line="360" w:lineRule="auto"/>
        <w:jc w:val="both"/>
      </w:pP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418"/>
        <w:gridCol w:w="1418"/>
      </w:tblGrid>
      <w:tr w:rsidR="00ED1EF1" w:rsidRPr="0002729A" w:rsidTr="003D0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:rsidR="00ED1EF1" w:rsidRPr="00193B06" w:rsidRDefault="00ED1EF1" w:rsidP="003D00B7">
            <w:pPr>
              <w:pStyle w:val="1TableText"/>
              <w:tabs>
                <w:tab w:val="num" w:pos="993"/>
              </w:tabs>
            </w:pPr>
            <w:r>
              <w:t>Method</w:t>
            </w:r>
          </w:p>
        </w:tc>
        <w:tc>
          <w:tcPr>
            <w:tcW w:w="1418" w:type="dxa"/>
          </w:tcPr>
          <w:p w:rsidR="00ED1EF1" w:rsidRDefault="00ED1EF1" w:rsidP="003D00B7">
            <w:pPr>
              <w:pStyle w:val="1TableText"/>
              <w:tabs>
                <w:tab w:val="num" w:pos="993"/>
              </w:tabs>
            </w:pPr>
            <w:r>
              <w:t xml:space="preserve">Time (s) </w:t>
            </w:r>
          </w:p>
        </w:tc>
      </w:tr>
      <w:tr w:rsidR="00ED1EF1" w:rsidRPr="0002729A" w:rsidTr="003D00B7"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ED1EF1" w:rsidRPr="007B31AB" w:rsidRDefault="00647C88" w:rsidP="003D00B7">
            <w:pPr>
              <w:pStyle w:val="1TableText"/>
              <w:tabs>
                <w:tab w:val="num" w:pos="993"/>
              </w:tabs>
            </w:pPr>
            <w:ins w:id="121" w:author="dugalh" w:date="2018-06-15T14:37:00Z">
              <w:r>
                <w:t>FS-MRMR</w:t>
              </w:r>
            </w:ins>
          </w:p>
        </w:tc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22" w:author="dugalh" w:date="2018-06-15T14:37:00Z">
              <w:r>
                <w:t>1.40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Pr="0002729A" w:rsidRDefault="00647C88" w:rsidP="003D00B7">
            <w:pPr>
              <w:pStyle w:val="1TableText"/>
              <w:tabs>
                <w:tab w:val="num" w:pos="993"/>
              </w:tabs>
            </w:pPr>
            <w:ins w:id="123" w:author="dugalh" w:date="2018-06-15T14:37:00Z">
              <w:r>
                <w:t>Rank-MI</w:t>
              </w:r>
            </w:ins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24" w:author="dugalh" w:date="2018-06-15T14:37:00Z">
              <w:r>
                <w:t>2.11</w:t>
              </w:r>
            </w:ins>
          </w:p>
        </w:tc>
      </w:tr>
      <w:tr w:rsidR="00647C88" w:rsidRPr="0002729A" w:rsidTr="003D00B7">
        <w:tc>
          <w:tcPr>
            <w:tcW w:w="1418" w:type="dxa"/>
            <w:vAlign w:val="top"/>
          </w:tcPr>
          <w:p w:rsidR="00647C88" w:rsidRPr="0002729A" w:rsidRDefault="00647C88" w:rsidP="003D00B7">
            <w:pPr>
              <w:pStyle w:val="1TableText"/>
              <w:tabs>
                <w:tab w:val="num" w:pos="993"/>
              </w:tabs>
            </w:pPr>
            <w:ins w:id="125" w:author="dugalh" w:date="2018-06-15T14:37:00Z">
              <w:r>
                <w:t>FS-JMI</w:t>
              </w:r>
            </w:ins>
          </w:p>
        </w:tc>
        <w:tc>
          <w:tcPr>
            <w:tcW w:w="1418" w:type="dxa"/>
            <w:vAlign w:val="top"/>
          </w:tcPr>
          <w:p w:rsidR="00647C88" w:rsidRDefault="00647C88" w:rsidP="003D00B7">
            <w:pPr>
              <w:pStyle w:val="1TableText"/>
              <w:tabs>
                <w:tab w:val="num" w:pos="993"/>
              </w:tabs>
            </w:pPr>
            <w:ins w:id="126" w:author="dugalh" w:date="2018-06-15T14:37:00Z">
              <w:r w:rsidRPr="00647C88">
                <w:t>2.46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Pr="0002729A" w:rsidRDefault="00647C88" w:rsidP="003D00B7">
            <w:pPr>
              <w:pStyle w:val="1TableText"/>
              <w:tabs>
                <w:tab w:val="num" w:pos="993"/>
              </w:tabs>
            </w:pPr>
            <w:ins w:id="127" w:author="dugalh" w:date="2018-06-15T14:37:00Z">
              <w:r>
                <w:t>FCR-MI</w:t>
              </w:r>
            </w:ins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28" w:author="dugalh" w:date="2018-06-15T14:37:00Z">
              <w:r w:rsidRPr="00647C88">
                <w:t>3.01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Pr="0002729A" w:rsidRDefault="00647C88" w:rsidP="003D00B7">
            <w:pPr>
              <w:pStyle w:val="1TableText"/>
              <w:tabs>
                <w:tab w:val="num" w:pos="993"/>
              </w:tabs>
            </w:pPr>
            <w:ins w:id="129" w:author="dugalh" w:date="2018-06-15T14:37:00Z">
              <w:r>
                <w:t>FS-MI</w:t>
              </w:r>
            </w:ins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0" w:author="dugalh" w:date="2018-06-15T14:37:00Z">
              <w:r w:rsidRPr="00647C88">
                <w:t>12.0</w:t>
              </w:r>
              <w:r>
                <w:t>8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Pr="0002729A" w:rsidRDefault="00647C88" w:rsidP="003D00B7">
            <w:pPr>
              <w:pStyle w:val="1TableText"/>
              <w:tabs>
                <w:tab w:val="num" w:pos="993"/>
              </w:tabs>
            </w:pPr>
            <w:ins w:id="131" w:author="dugalh" w:date="2018-06-15T14:38:00Z">
              <w:r w:rsidRPr="00647C88">
                <w:t>FCR-</w:t>
              </w:r>
              <w:proofErr w:type="spellStart"/>
              <w:r w:rsidRPr="00647C88"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2" w:author="dugalh" w:date="2018-06-15T14:38:00Z">
              <w:r w:rsidRPr="00647C88">
                <w:t>72.61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3" w:author="dugalh" w:date="2018-06-15T14:38:00Z">
              <w:r w:rsidRPr="00647C88">
                <w:t>Rank-</w:t>
              </w:r>
              <w:proofErr w:type="spellStart"/>
              <w:r w:rsidRPr="00647C88"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4" w:author="dugalh" w:date="2018-06-15T14:38:00Z">
              <w:r w:rsidRPr="00647C88">
                <w:t>73.05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5" w:author="dugalh" w:date="2018-06-15T14:38:00Z">
              <w:r>
                <w:t>BE-MI</w:t>
              </w:r>
            </w:ins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6" w:author="dugalh" w:date="2018-06-15T14:38:00Z">
              <w:r>
                <w:t>242.39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7" w:author="dugalh" w:date="2018-06-15T14:41:00Z">
              <w:r>
                <w:t>FS-</w:t>
              </w:r>
              <w:proofErr w:type="spellStart"/>
              <w:r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8" w:author="dugalh" w:date="2018-06-15T14:38:00Z">
              <w:r w:rsidRPr="00647C88">
                <w:t>429.7</w:t>
              </w:r>
              <w:r>
                <w:t>6</w:t>
              </w:r>
            </w:ins>
          </w:p>
        </w:tc>
      </w:tr>
      <w:tr w:rsidR="00ED1EF1" w:rsidRPr="0002729A" w:rsidTr="003D00B7">
        <w:tc>
          <w:tcPr>
            <w:tcW w:w="1418" w:type="dxa"/>
            <w:vAlign w:val="top"/>
          </w:tcPr>
          <w:p w:rsidR="00ED1EF1" w:rsidRDefault="00647C88" w:rsidP="003D00B7">
            <w:pPr>
              <w:pStyle w:val="1TableText"/>
              <w:tabs>
                <w:tab w:val="num" w:pos="993"/>
              </w:tabs>
            </w:pPr>
            <w:ins w:id="139" w:author="dugalh" w:date="2018-06-15T14:41:00Z">
              <w:r>
                <w:t>BE-</w:t>
              </w:r>
              <w:proofErr w:type="spellStart"/>
              <w:r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ED1EF1" w:rsidRDefault="00647C88" w:rsidP="00647C88">
            <w:pPr>
              <w:pStyle w:val="1TableText"/>
              <w:tabs>
                <w:tab w:val="num" w:pos="993"/>
              </w:tabs>
            </w:pPr>
            <w:ins w:id="140" w:author="dugalh" w:date="2018-06-15T14:39:00Z">
              <w:r w:rsidRPr="00647C88">
                <w:t>3340</w:t>
              </w:r>
              <w:r>
                <w:t>.</w:t>
              </w:r>
              <w:r w:rsidRPr="00647C88">
                <w:t>8</w:t>
              </w:r>
            </w:ins>
            <w:ins w:id="141" w:author="dugalh" w:date="2018-06-15T14:40:00Z">
              <w:r>
                <w:t>4</w:t>
              </w:r>
            </w:ins>
          </w:p>
        </w:tc>
      </w:tr>
    </w:tbl>
    <w:p w:rsidR="00ED1EF1" w:rsidRDefault="00ED1EF1" w:rsidP="008A26AC">
      <w:pPr>
        <w:spacing w:line="360" w:lineRule="auto"/>
        <w:jc w:val="both"/>
      </w:pPr>
    </w:p>
    <w:p w:rsidR="008A26AC" w:rsidRDefault="008A26AC" w:rsidP="008A26AC">
      <w:pPr>
        <w:pStyle w:val="Tabletitle"/>
        <w:keepNext/>
        <w:keepLines/>
      </w:pPr>
      <w:bookmarkStart w:id="142" w:name="_Ref46473714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142"/>
      <w:r>
        <w:t>.  Non-dominated ranking of methods by accuracy and stability</w:t>
      </w: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418"/>
        <w:gridCol w:w="1418"/>
      </w:tblGrid>
      <w:tr w:rsidR="008A26AC" w:rsidRPr="0002729A" w:rsidDel="00477B0D" w:rsidTr="00A06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143" w:author="dugalh" w:date="2018-06-15T14:41:00Z"/>
        </w:trPr>
        <w:tc>
          <w:tcPr>
            <w:tcW w:w="1418" w:type="dxa"/>
          </w:tcPr>
          <w:p w:rsidR="008A26AC" w:rsidRPr="00193B06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44" w:author="dugalh" w:date="2018-06-15T14:41:00Z"/>
              </w:rPr>
            </w:pPr>
            <w:del w:id="145" w:author="dugalh" w:date="2018-06-15T14:41:00Z">
              <w:r w:rsidDel="00477B0D">
                <w:delText>Method</w:delText>
              </w:r>
            </w:del>
          </w:p>
        </w:tc>
        <w:tc>
          <w:tcPr>
            <w:tcW w:w="1418" w:type="dxa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46" w:author="dugalh" w:date="2018-06-15T14:41:00Z"/>
              </w:rPr>
            </w:pPr>
            <w:del w:id="147" w:author="dugalh" w:date="2018-06-15T14:41:00Z">
              <w:r w:rsidDel="00477B0D">
                <w:delText xml:space="preserve">Rank </w:delText>
              </w:r>
            </w:del>
          </w:p>
        </w:tc>
      </w:tr>
      <w:tr w:rsidR="008A26AC" w:rsidRPr="0002729A" w:rsidDel="00477B0D" w:rsidTr="00A06DB7">
        <w:trPr>
          <w:del w:id="148" w:author="dugalh" w:date="2018-06-15T14:41:00Z"/>
        </w:trPr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8A26AC" w:rsidRPr="007B31AB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49" w:author="dugalh" w:date="2018-06-15T14:41:00Z"/>
              </w:rPr>
            </w:pPr>
            <w:del w:id="150" w:author="dugalh" w:date="2018-06-15T14:41:00Z">
              <w:r w:rsidRPr="001B28EF" w:rsidDel="00477B0D">
                <w:delText>FCR-MI</w:delText>
              </w:r>
            </w:del>
          </w:p>
        </w:tc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51" w:author="dugalh" w:date="2018-06-15T14:41:00Z"/>
              </w:rPr>
            </w:pPr>
            <w:del w:id="152" w:author="dugalh" w:date="2018-06-15T14:41:00Z">
              <w:r w:rsidRPr="001B28EF" w:rsidDel="00477B0D">
                <w:delText>1.50</w:delText>
              </w:r>
            </w:del>
          </w:p>
        </w:tc>
      </w:tr>
      <w:tr w:rsidR="008A26AC" w:rsidRPr="0002729A" w:rsidDel="00477B0D" w:rsidTr="00A06DB7">
        <w:trPr>
          <w:del w:id="153" w:author="dugalh" w:date="2018-06-15T14:41:00Z"/>
        </w:trPr>
        <w:tc>
          <w:tcPr>
            <w:tcW w:w="1418" w:type="dxa"/>
            <w:vAlign w:val="top"/>
          </w:tcPr>
          <w:p w:rsidR="008A26AC" w:rsidRPr="0002729A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54" w:author="dugalh" w:date="2018-06-15T14:41:00Z"/>
              </w:rPr>
            </w:pPr>
            <w:del w:id="155" w:author="dugalh" w:date="2018-06-15T14:41:00Z">
              <w:r w:rsidRPr="001B28EF" w:rsidDel="00477B0D">
                <w:delText>FCR-</w:delText>
              </w:r>
              <w:r w:rsidDel="00477B0D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56" w:author="dugalh" w:date="2018-06-15T14:41:00Z"/>
              </w:rPr>
            </w:pPr>
            <w:del w:id="157" w:author="dugalh" w:date="2018-06-15T14:41:00Z">
              <w:r w:rsidRPr="001B28EF" w:rsidDel="00477B0D">
                <w:delText>1.83</w:delText>
              </w:r>
            </w:del>
          </w:p>
        </w:tc>
      </w:tr>
      <w:tr w:rsidR="008A26AC" w:rsidRPr="0002729A" w:rsidDel="00477B0D" w:rsidTr="00A06DB7">
        <w:trPr>
          <w:del w:id="158" w:author="dugalh" w:date="2018-06-15T14:41:00Z"/>
        </w:trPr>
        <w:tc>
          <w:tcPr>
            <w:tcW w:w="1418" w:type="dxa"/>
            <w:vAlign w:val="top"/>
          </w:tcPr>
          <w:p w:rsidR="008A26AC" w:rsidRPr="0002729A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59" w:author="dugalh" w:date="2018-06-15T14:41:00Z"/>
              </w:rPr>
            </w:pPr>
            <w:del w:id="160" w:author="dugalh" w:date="2018-06-15T14:41:00Z">
              <w:r w:rsidRPr="001B28EF" w:rsidDel="00477B0D">
                <w:delText>FS-</w:delText>
              </w:r>
              <w:r w:rsidDel="00477B0D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61" w:author="dugalh" w:date="2018-06-15T14:41:00Z"/>
              </w:rPr>
            </w:pPr>
            <w:del w:id="162" w:author="dugalh" w:date="2018-06-15T14:41:00Z">
              <w:r w:rsidRPr="001B28EF" w:rsidDel="00477B0D">
                <w:delText>1.83</w:delText>
              </w:r>
            </w:del>
          </w:p>
        </w:tc>
      </w:tr>
      <w:tr w:rsidR="008A26AC" w:rsidRPr="0002729A" w:rsidDel="00477B0D" w:rsidTr="00A06DB7">
        <w:trPr>
          <w:del w:id="163" w:author="dugalh" w:date="2018-06-15T14:41:00Z"/>
        </w:trPr>
        <w:tc>
          <w:tcPr>
            <w:tcW w:w="1418" w:type="dxa"/>
            <w:vAlign w:val="top"/>
          </w:tcPr>
          <w:p w:rsidR="008A26AC" w:rsidRPr="0002729A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64" w:author="dugalh" w:date="2018-06-15T14:41:00Z"/>
              </w:rPr>
            </w:pPr>
            <w:del w:id="165" w:author="dugalh" w:date="2018-06-15T14:41:00Z">
              <w:r w:rsidRPr="001B28EF" w:rsidDel="00477B0D">
                <w:delText>FS-MI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66" w:author="dugalh" w:date="2018-06-15T14:41:00Z"/>
              </w:rPr>
            </w:pPr>
            <w:del w:id="167" w:author="dugalh" w:date="2018-06-15T14:41:00Z">
              <w:r w:rsidRPr="001B28EF" w:rsidDel="00477B0D">
                <w:delText>1.83</w:delText>
              </w:r>
            </w:del>
          </w:p>
        </w:tc>
      </w:tr>
      <w:tr w:rsidR="008A26AC" w:rsidRPr="0002729A" w:rsidDel="00477B0D" w:rsidTr="00A06DB7">
        <w:trPr>
          <w:del w:id="168" w:author="dugalh" w:date="2018-06-15T14:41:00Z"/>
        </w:trPr>
        <w:tc>
          <w:tcPr>
            <w:tcW w:w="1418" w:type="dxa"/>
            <w:vAlign w:val="top"/>
          </w:tcPr>
          <w:p w:rsidR="008A26AC" w:rsidRPr="0002729A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69" w:author="dugalh" w:date="2018-06-15T14:41:00Z"/>
              </w:rPr>
            </w:pPr>
            <w:del w:id="170" w:author="dugalh" w:date="2018-06-15T14:41:00Z">
              <w:r w:rsidRPr="001B28EF" w:rsidDel="00477B0D">
                <w:delText>BE-</w:delText>
              </w:r>
              <w:r w:rsidDel="00477B0D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71" w:author="dugalh" w:date="2018-06-15T14:41:00Z"/>
              </w:rPr>
            </w:pPr>
            <w:del w:id="172" w:author="dugalh" w:date="2018-06-15T14:41:00Z">
              <w:r w:rsidRPr="001B28EF" w:rsidDel="00477B0D">
                <w:delText>2.83</w:delText>
              </w:r>
            </w:del>
          </w:p>
        </w:tc>
      </w:tr>
      <w:tr w:rsidR="008A26AC" w:rsidRPr="0002729A" w:rsidDel="00477B0D" w:rsidTr="00A06DB7">
        <w:trPr>
          <w:del w:id="173" w:author="dugalh" w:date="2018-06-15T14:41:00Z"/>
        </w:trPr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74" w:author="dugalh" w:date="2018-06-15T14:41:00Z"/>
              </w:rPr>
            </w:pPr>
            <w:del w:id="175" w:author="dugalh" w:date="2018-06-15T14:41:00Z">
              <w:r w:rsidRPr="001B28EF" w:rsidDel="00477B0D">
                <w:delText>JMI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76" w:author="dugalh" w:date="2018-06-15T14:41:00Z"/>
              </w:rPr>
            </w:pPr>
            <w:del w:id="177" w:author="dugalh" w:date="2018-06-15T14:41:00Z">
              <w:r w:rsidRPr="001B28EF" w:rsidDel="00477B0D">
                <w:delText>3</w:delText>
              </w:r>
              <w:r w:rsidDel="00477B0D">
                <w:delText>.00</w:delText>
              </w:r>
            </w:del>
          </w:p>
        </w:tc>
      </w:tr>
      <w:tr w:rsidR="008A26AC" w:rsidRPr="0002729A" w:rsidDel="00477B0D" w:rsidTr="00A06DB7">
        <w:trPr>
          <w:del w:id="178" w:author="dugalh" w:date="2018-06-15T14:41:00Z"/>
        </w:trPr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79" w:author="dugalh" w:date="2018-06-15T14:41:00Z"/>
              </w:rPr>
            </w:pPr>
            <w:del w:id="180" w:author="dugalh" w:date="2018-06-15T14:41:00Z">
              <w:r w:rsidRPr="001B28EF" w:rsidDel="00477B0D">
                <w:delText>Rank-</w:delText>
              </w:r>
              <w:r w:rsidDel="00477B0D">
                <w:delText>NaiveBC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81" w:author="dugalh" w:date="2018-06-15T14:41:00Z"/>
              </w:rPr>
            </w:pPr>
            <w:del w:id="182" w:author="dugalh" w:date="2018-06-15T14:41:00Z">
              <w:r w:rsidRPr="001B28EF" w:rsidDel="00477B0D">
                <w:delText>3.33</w:delText>
              </w:r>
            </w:del>
          </w:p>
        </w:tc>
      </w:tr>
      <w:tr w:rsidR="008A26AC" w:rsidRPr="0002729A" w:rsidDel="00477B0D" w:rsidTr="00A06DB7">
        <w:trPr>
          <w:del w:id="183" w:author="dugalh" w:date="2018-06-15T14:41:00Z"/>
        </w:trPr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84" w:author="dugalh" w:date="2018-06-15T14:41:00Z"/>
              </w:rPr>
            </w:pPr>
            <w:del w:id="185" w:author="dugalh" w:date="2018-06-15T14:41:00Z">
              <w:r w:rsidRPr="001B28EF" w:rsidDel="00477B0D">
                <w:delText>Rank-MI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86" w:author="dugalh" w:date="2018-06-15T14:41:00Z"/>
              </w:rPr>
            </w:pPr>
            <w:del w:id="187" w:author="dugalh" w:date="2018-06-15T14:41:00Z">
              <w:r w:rsidRPr="001B28EF" w:rsidDel="00477B0D">
                <w:delText>3.50</w:delText>
              </w:r>
            </w:del>
          </w:p>
        </w:tc>
      </w:tr>
      <w:tr w:rsidR="008A26AC" w:rsidRPr="0002729A" w:rsidDel="00477B0D" w:rsidTr="00A06DB7">
        <w:trPr>
          <w:del w:id="188" w:author="dugalh" w:date="2018-06-15T14:41:00Z"/>
        </w:trPr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89" w:author="dugalh" w:date="2018-06-15T14:41:00Z"/>
              </w:rPr>
            </w:pPr>
            <w:del w:id="190" w:author="dugalh" w:date="2018-06-15T14:41:00Z">
              <w:r w:rsidRPr="001B28EF" w:rsidDel="00477B0D">
                <w:delText>BE-MI</w:delText>
              </w:r>
            </w:del>
          </w:p>
        </w:tc>
        <w:tc>
          <w:tcPr>
            <w:tcW w:w="1418" w:type="dxa"/>
            <w:vAlign w:val="top"/>
          </w:tcPr>
          <w:p w:rsidR="008A26AC" w:rsidDel="00477B0D" w:rsidRDefault="008A26AC" w:rsidP="00A06DB7">
            <w:pPr>
              <w:pStyle w:val="1TableText"/>
              <w:tabs>
                <w:tab w:val="num" w:pos="993"/>
              </w:tabs>
              <w:rPr>
                <w:del w:id="191" w:author="dugalh" w:date="2018-06-15T14:41:00Z"/>
              </w:rPr>
            </w:pPr>
            <w:del w:id="192" w:author="dugalh" w:date="2018-06-15T14:41:00Z">
              <w:r w:rsidRPr="001B28EF" w:rsidDel="00477B0D">
                <w:delText>3.50</w:delText>
              </w:r>
            </w:del>
          </w:p>
        </w:tc>
      </w:tr>
    </w:tbl>
    <w:p w:rsidR="003B0B5B" w:rsidRDefault="003B0B5B" w:rsidP="00ED1EF1">
      <w:pPr>
        <w:rPr>
          <w:ins w:id="193" w:author="dugalh" w:date="2018-06-15T14:41:00Z"/>
        </w:rPr>
      </w:pPr>
    </w:p>
    <w:tbl>
      <w:tblPr>
        <w:tblStyle w:val="MyThesisTable"/>
        <w:tblW w:w="0" w:type="auto"/>
        <w:tblLayout w:type="fixed"/>
        <w:tblLook w:val="01E0" w:firstRow="1" w:lastRow="1" w:firstColumn="1" w:lastColumn="1" w:noHBand="0" w:noVBand="0"/>
      </w:tblPr>
      <w:tblGrid>
        <w:gridCol w:w="1418"/>
        <w:gridCol w:w="1418"/>
      </w:tblGrid>
      <w:tr w:rsidR="00477B0D" w:rsidRPr="0002729A" w:rsidTr="003D0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:rsidR="00477B0D" w:rsidRPr="00193B06" w:rsidRDefault="00477B0D" w:rsidP="003D00B7">
            <w:pPr>
              <w:pStyle w:val="1TableText"/>
              <w:tabs>
                <w:tab w:val="num" w:pos="993"/>
              </w:tabs>
            </w:pPr>
            <w:r>
              <w:lastRenderedPageBreak/>
              <w:t>Method</w:t>
            </w:r>
          </w:p>
        </w:tc>
        <w:tc>
          <w:tcPr>
            <w:tcW w:w="1418" w:type="dxa"/>
          </w:tcPr>
          <w:p w:rsidR="00477B0D" w:rsidRDefault="00477B0D" w:rsidP="003D00B7">
            <w:pPr>
              <w:pStyle w:val="1TableText"/>
              <w:tabs>
                <w:tab w:val="num" w:pos="993"/>
              </w:tabs>
            </w:pPr>
            <w:r>
              <w:t xml:space="preserve">Rank </w:t>
            </w:r>
          </w:p>
        </w:tc>
      </w:tr>
      <w:tr w:rsidR="00FC3D34" w:rsidRPr="0002729A" w:rsidTr="003D00B7"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FC3D34" w:rsidRPr="007B31AB" w:rsidRDefault="00FC3D34" w:rsidP="00FC3D34">
            <w:pPr>
              <w:pStyle w:val="1TableText"/>
              <w:tabs>
                <w:tab w:val="num" w:pos="993"/>
              </w:tabs>
            </w:pPr>
            <w:ins w:id="194" w:author="dugalh" w:date="2018-06-15T14:47:00Z">
              <w:r w:rsidRPr="0003236E">
                <w:t>FCR-MI</w:t>
              </w:r>
            </w:ins>
          </w:p>
        </w:tc>
        <w:tc>
          <w:tcPr>
            <w:tcW w:w="1418" w:type="dxa"/>
            <w:tcBorders>
              <w:top w:val="single" w:sz="12" w:space="0" w:color="000000" w:themeColor="text1"/>
            </w:tcBorders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195" w:author="dugalh" w:date="2018-06-15T14:45:00Z">
              <w:r w:rsidRPr="00303EE8">
                <w:t>1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Pr="0002729A" w:rsidRDefault="00FC3D34" w:rsidP="00FC3D34">
            <w:pPr>
              <w:pStyle w:val="1TableText"/>
              <w:tabs>
                <w:tab w:val="num" w:pos="993"/>
              </w:tabs>
            </w:pPr>
            <w:ins w:id="196" w:author="dugalh" w:date="2018-06-15T14:47:00Z">
              <w:r w:rsidRPr="0003236E">
                <w:t>FCR-</w:t>
              </w:r>
              <w:proofErr w:type="spellStart"/>
              <w:r w:rsidRPr="0003236E"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197" w:author="dugalh" w:date="2018-06-15T14:45:00Z">
              <w:r w:rsidRPr="00303EE8">
                <w:t>1.6</w:t>
              </w:r>
            </w:ins>
            <w:ins w:id="198" w:author="dugalh" w:date="2018-06-15T14:46:00Z">
              <w:r>
                <w:t>7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Pr="0002729A" w:rsidRDefault="00FC3D34" w:rsidP="00FC3D34">
            <w:pPr>
              <w:pStyle w:val="1TableText"/>
              <w:tabs>
                <w:tab w:val="num" w:pos="993"/>
              </w:tabs>
            </w:pPr>
            <w:ins w:id="199" w:author="dugalh" w:date="2018-06-15T14:47:00Z">
              <w:r w:rsidRPr="0003236E">
                <w:t>FS-MRMR</w:t>
              </w:r>
            </w:ins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0" w:author="dugalh" w:date="2018-06-15T14:45:00Z">
              <w:r w:rsidRPr="00303EE8">
                <w:t>2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Pr="0002729A" w:rsidRDefault="00FC3D34" w:rsidP="00FC3D34">
            <w:pPr>
              <w:pStyle w:val="1TableText"/>
              <w:tabs>
                <w:tab w:val="num" w:pos="993"/>
              </w:tabs>
            </w:pPr>
            <w:ins w:id="201" w:author="dugalh" w:date="2018-06-15T14:47:00Z">
              <w:r w:rsidRPr="0003236E">
                <w:t>FS-JMI</w:t>
              </w:r>
            </w:ins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2" w:author="dugalh" w:date="2018-06-15T14:45:00Z">
              <w:r w:rsidRPr="00303EE8">
                <w:t>2.50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Pr="0002729A" w:rsidRDefault="00FC3D34" w:rsidP="00FC3D34">
            <w:pPr>
              <w:pStyle w:val="1TableText"/>
              <w:tabs>
                <w:tab w:val="num" w:pos="993"/>
              </w:tabs>
            </w:pPr>
            <w:ins w:id="203" w:author="dugalh" w:date="2018-06-15T14:47:00Z">
              <w:r w:rsidRPr="0003236E">
                <w:t>FS-MI</w:t>
              </w:r>
            </w:ins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4" w:author="dugalh" w:date="2018-06-15T14:45:00Z">
              <w:r w:rsidRPr="00303EE8">
                <w:t>2.83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Pr="0002729A" w:rsidRDefault="00FC3D34" w:rsidP="00FC3D34">
            <w:pPr>
              <w:pStyle w:val="1TableText"/>
              <w:tabs>
                <w:tab w:val="num" w:pos="993"/>
              </w:tabs>
            </w:pPr>
            <w:ins w:id="205" w:author="dugalh" w:date="2018-06-15T14:47:00Z">
              <w:r w:rsidRPr="0003236E">
                <w:t>FS-</w:t>
              </w:r>
              <w:proofErr w:type="spellStart"/>
              <w:r w:rsidRPr="0003236E"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6" w:author="dugalh" w:date="2018-06-15T14:45:00Z">
              <w:r w:rsidRPr="00303EE8">
                <w:t>2.83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7" w:author="dugalh" w:date="2018-06-15T14:47:00Z">
              <w:r w:rsidRPr="0003236E">
                <w:t>Rank-MI</w:t>
              </w:r>
            </w:ins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8" w:author="dugalh" w:date="2018-06-15T14:45:00Z">
              <w:r w:rsidRPr="00303EE8">
                <w:t>3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09" w:author="dugalh" w:date="2018-06-15T14:47:00Z">
              <w:r w:rsidRPr="0003236E">
                <w:t>BE-</w:t>
              </w:r>
              <w:proofErr w:type="spellStart"/>
              <w:r w:rsidRPr="0003236E"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10" w:author="dugalh" w:date="2018-06-15T14:45:00Z">
              <w:r w:rsidRPr="00303EE8">
                <w:t>3.33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11" w:author="dugalh" w:date="2018-06-15T14:47:00Z">
              <w:r w:rsidRPr="0003236E">
                <w:t>Rank-</w:t>
              </w:r>
              <w:proofErr w:type="spellStart"/>
              <w:r w:rsidRPr="0003236E">
                <w:t>NaiveBC</w:t>
              </w:r>
            </w:ins>
            <w:proofErr w:type="spellEnd"/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12" w:author="dugalh" w:date="2018-06-15T14:45:00Z">
              <w:r w:rsidRPr="00303EE8">
                <w:t>3.33</w:t>
              </w:r>
            </w:ins>
          </w:p>
        </w:tc>
      </w:tr>
      <w:tr w:rsidR="00FC3D34" w:rsidRPr="0002729A" w:rsidTr="003D00B7"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13" w:author="dugalh" w:date="2018-06-15T14:47:00Z">
              <w:r w:rsidRPr="0003236E">
                <w:t>BE-MI</w:t>
              </w:r>
            </w:ins>
          </w:p>
        </w:tc>
        <w:tc>
          <w:tcPr>
            <w:tcW w:w="1418" w:type="dxa"/>
            <w:vAlign w:val="top"/>
          </w:tcPr>
          <w:p w:rsidR="00FC3D34" w:rsidRDefault="00FC3D34" w:rsidP="00FC3D34">
            <w:pPr>
              <w:pStyle w:val="1TableText"/>
              <w:tabs>
                <w:tab w:val="num" w:pos="993"/>
              </w:tabs>
            </w:pPr>
            <w:ins w:id="214" w:author="dugalh" w:date="2018-06-15T14:45:00Z">
              <w:r w:rsidRPr="00303EE8">
                <w:t>4</w:t>
              </w:r>
            </w:ins>
          </w:p>
        </w:tc>
      </w:tr>
    </w:tbl>
    <w:p w:rsidR="00477B0D" w:rsidRDefault="00477B0D" w:rsidP="00ED1EF1"/>
    <w:sectPr w:rsidR="00477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1FECA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C74E2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8F22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274B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2442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147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4C1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4C6D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72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C81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17"/>
  </w:num>
  <w:num w:numId="14">
    <w:abstractNumId w:val="20"/>
  </w:num>
  <w:num w:numId="15">
    <w:abstractNumId w:val="14"/>
  </w:num>
  <w:num w:numId="16">
    <w:abstractNumId w:val="16"/>
  </w:num>
  <w:num w:numId="17">
    <w:abstractNumId w:val="11"/>
  </w:num>
  <w:num w:numId="18">
    <w:abstractNumId w:val="0"/>
  </w:num>
  <w:num w:numId="19">
    <w:abstractNumId w:val="12"/>
  </w:num>
  <w:num w:numId="20">
    <w:abstractNumId w:val="18"/>
  </w:num>
  <w:num w:numId="21">
    <w:abstractNumId w:val="21"/>
  </w:num>
  <w:num w:numId="22">
    <w:abstractNumId w:val="22"/>
  </w:num>
  <w:num w:numId="23">
    <w:abstractNumId w:val="13"/>
  </w:num>
  <w:num w:numId="24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ugalh">
    <w15:presenceInfo w15:providerId="None" w15:userId="dugalh"/>
  </w15:person>
  <w15:person w15:author="AVN">
    <w15:presenceInfo w15:providerId="None" w15:userId="AV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linkStyle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yMre0NDW2NLYwNjJW0lEKTi0uzszPAykwrAUAysMd1CwAAAA="/>
  </w:docVars>
  <w:rsids>
    <w:rsidRoot w:val="00091C9B"/>
    <w:rsid w:val="00091C9B"/>
    <w:rsid w:val="00092001"/>
    <w:rsid w:val="0009681F"/>
    <w:rsid w:val="001066B9"/>
    <w:rsid w:val="001138DC"/>
    <w:rsid w:val="001566CD"/>
    <w:rsid w:val="001E427E"/>
    <w:rsid w:val="00200944"/>
    <w:rsid w:val="00222726"/>
    <w:rsid w:val="00261103"/>
    <w:rsid w:val="002B2D50"/>
    <w:rsid w:val="002B3FBF"/>
    <w:rsid w:val="003675A3"/>
    <w:rsid w:val="00393004"/>
    <w:rsid w:val="003B0B5B"/>
    <w:rsid w:val="00477B0D"/>
    <w:rsid w:val="00647C88"/>
    <w:rsid w:val="006F500D"/>
    <w:rsid w:val="007D1A69"/>
    <w:rsid w:val="0082694D"/>
    <w:rsid w:val="008314C4"/>
    <w:rsid w:val="008A26AC"/>
    <w:rsid w:val="009129D5"/>
    <w:rsid w:val="00A06DB7"/>
    <w:rsid w:val="00A9508B"/>
    <w:rsid w:val="00C0436D"/>
    <w:rsid w:val="00C738C8"/>
    <w:rsid w:val="00CA3F5B"/>
    <w:rsid w:val="00E846C4"/>
    <w:rsid w:val="00ED1EF1"/>
    <w:rsid w:val="00F069AA"/>
    <w:rsid w:val="00F1003A"/>
    <w:rsid w:val="00F62777"/>
    <w:rsid w:val="00FC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8770"/>
  <w15:chartTrackingRefBased/>
  <w15:docId w15:val="{75F13AB8-6C71-4200-A167-F6D86A53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EF1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Paragraph"/>
    <w:link w:val="Heading1Char"/>
    <w:qFormat/>
    <w:rsid w:val="00ED1EF1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ED1EF1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Paragraph"/>
    <w:link w:val="Heading3Char"/>
    <w:qFormat/>
    <w:rsid w:val="00ED1EF1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Paragraph"/>
    <w:next w:val="Newparagraph"/>
    <w:link w:val="Heading4Char"/>
    <w:rsid w:val="00ED1EF1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1EF1"/>
    <w:rPr>
      <w:rFonts w:ascii="Times New Roman" w:eastAsia="Times New Roman" w:hAnsi="Times New Roman" w:cs="Arial"/>
      <w:b/>
      <w:bCs/>
      <w:kern w:val="32"/>
      <w:sz w:val="24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ED1EF1"/>
    <w:rPr>
      <w:rFonts w:ascii="Times New Roman" w:eastAsia="Times New Roman" w:hAnsi="Times New Roman" w:cs="Arial"/>
      <w:b/>
      <w:bCs/>
      <w:i/>
      <w:iCs/>
      <w:sz w:val="24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ED1EF1"/>
    <w:rPr>
      <w:rFonts w:ascii="Times New Roman" w:eastAsia="Times New Roman" w:hAnsi="Times New Roman" w:cs="Arial"/>
      <w:bCs/>
      <w:i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ED1EF1"/>
    <w:rPr>
      <w:rFonts w:ascii="Times New Roman" w:eastAsia="Times New Roman" w:hAnsi="Times New Roman" w:cs="Times New Roman"/>
      <w:bCs/>
      <w:sz w:val="24"/>
      <w:szCs w:val="28"/>
      <w:lang w:val="en-GB" w:eastAsia="en-GB"/>
    </w:rPr>
  </w:style>
  <w:style w:type="paragraph" w:customStyle="1" w:styleId="Articletitle">
    <w:name w:val="Article title"/>
    <w:basedOn w:val="Normal"/>
    <w:next w:val="Normal"/>
    <w:qFormat/>
    <w:rsid w:val="00ED1EF1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ED1EF1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ED1EF1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Normal"/>
    <w:qFormat/>
    <w:rsid w:val="00ED1EF1"/>
  </w:style>
  <w:style w:type="paragraph" w:customStyle="1" w:styleId="Abstract">
    <w:name w:val="Abstract"/>
    <w:basedOn w:val="Normal"/>
    <w:next w:val="Keywords"/>
    <w:qFormat/>
    <w:rsid w:val="00ED1EF1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ED1EF1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ED1EF1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ED1EF1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ED1EF1"/>
    <w:pPr>
      <w:widowControl/>
      <w:numPr>
        <w:numId w:val="1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ED1EF1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ED1EF1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ED1EF1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qFormat/>
    <w:rsid w:val="00ED1EF1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ED1EF1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ED1EF1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ED1EF1"/>
  </w:style>
  <w:style w:type="paragraph" w:customStyle="1" w:styleId="Paragraph">
    <w:name w:val="Paragraph"/>
    <w:basedOn w:val="Normal"/>
    <w:next w:val="Newparagraph"/>
    <w:qFormat/>
    <w:rsid w:val="00ED1EF1"/>
    <w:pPr>
      <w:widowControl w:val="0"/>
      <w:spacing w:before="240"/>
    </w:pPr>
  </w:style>
  <w:style w:type="paragraph" w:customStyle="1" w:styleId="Newparagraph">
    <w:name w:val="New paragraph"/>
    <w:basedOn w:val="Normal"/>
    <w:qFormat/>
    <w:rsid w:val="00ED1EF1"/>
    <w:pPr>
      <w:ind w:firstLine="720"/>
    </w:pPr>
  </w:style>
  <w:style w:type="paragraph" w:styleId="NormalIndent">
    <w:name w:val="Normal Indent"/>
    <w:basedOn w:val="Normal"/>
    <w:rsid w:val="00ED1EF1"/>
    <w:pPr>
      <w:ind w:left="720"/>
    </w:pPr>
  </w:style>
  <w:style w:type="paragraph" w:customStyle="1" w:styleId="References">
    <w:name w:val="References"/>
    <w:basedOn w:val="Normal"/>
    <w:qFormat/>
    <w:rsid w:val="00ED1EF1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ED1EF1"/>
  </w:style>
  <w:style w:type="paragraph" w:customStyle="1" w:styleId="Bulletedlist">
    <w:name w:val="Bulleted list"/>
    <w:basedOn w:val="Paragraph"/>
    <w:next w:val="Paragraph"/>
    <w:qFormat/>
    <w:rsid w:val="00ED1EF1"/>
    <w:pPr>
      <w:widowControl/>
      <w:numPr>
        <w:numId w:val="14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rsid w:val="00ED1EF1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ED1EF1"/>
    <w:rPr>
      <w:rFonts w:ascii="Times New Roman" w:eastAsia="Times New Roman" w:hAnsi="Times New Roman" w:cs="Times New Roman"/>
      <w:szCs w:val="20"/>
      <w:lang w:val="en-GB" w:eastAsia="en-GB"/>
    </w:rPr>
  </w:style>
  <w:style w:type="character" w:styleId="FootnoteReference">
    <w:name w:val="footnote reference"/>
    <w:basedOn w:val="DefaultParagraphFont"/>
    <w:rsid w:val="00ED1EF1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ED1EF1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ED1EF1"/>
    <w:rPr>
      <w:rFonts w:ascii="Times New Roman" w:eastAsia="Times New Roman" w:hAnsi="Times New Roman" w:cs="Times New Roman"/>
      <w:szCs w:val="20"/>
      <w:lang w:val="en-GB" w:eastAsia="en-GB"/>
    </w:rPr>
  </w:style>
  <w:style w:type="character" w:styleId="EndnoteReference">
    <w:name w:val="endnote reference"/>
    <w:basedOn w:val="DefaultParagraphFont"/>
    <w:rsid w:val="00ED1EF1"/>
    <w:rPr>
      <w:vertAlign w:val="superscript"/>
    </w:rPr>
  </w:style>
  <w:style w:type="paragraph" w:styleId="Header">
    <w:name w:val="header"/>
    <w:basedOn w:val="Normal"/>
    <w:link w:val="HeaderChar"/>
    <w:rsid w:val="00ED1EF1"/>
    <w:pPr>
      <w:tabs>
        <w:tab w:val="center" w:pos="4320"/>
        <w:tab w:val="right" w:pos="8640"/>
      </w:tabs>
      <w:spacing w:after="120" w:line="240" w:lineRule="auto"/>
      <w:contextualSpacing/>
    </w:pPr>
  </w:style>
  <w:style w:type="character" w:customStyle="1" w:styleId="HeaderChar">
    <w:name w:val="Header Char"/>
    <w:basedOn w:val="DefaultParagraphFont"/>
    <w:link w:val="Header"/>
    <w:rsid w:val="00ED1EF1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ED1EF1"/>
    <w:pPr>
      <w:tabs>
        <w:tab w:val="center" w:pos="4320"/>
        <w:tab w:val="right" w:pos="8640"/>
      </w:tabs>
      <w:spacing w:before="240" w:line="240" w:lineRule="auto"/>
      <w:contextualSpacing/>
    </w:pPr>
  </w:style>
  <w:style w:type="character" w:customStyle="1" w:styleId="FooterChar">
    <w:name w:val="Footer Char"/>
    <w:basedOn w:val="DefaultParagraphFont"/>
    <w:link w:val="Footer"/>
    <w:rsid w:val="00ED1EF1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Heading4Paragraph">
    <w:name w:val="Heading 4 + Paragraph"/>
    <w:basedOn w:val="Paragraph"/>
    <w:next w:val="Newparagraph"/>
    <w:qFormat/>
    <w:rsid w:val="00ED1EF1"/>
    <w:pPr>
      <w:widowControl/>
      <w:spacing w:before="360"/>
    </w:pPr>
  </w:style>
  <w:style w:type="paragraph" w:customStyle="1" w:styleId="1TableText">
    <w:name w:val="1_Table Text"/>
    <w:basedOn w:val="Normal"/>
    <w:link w:val="1TableTextChar"/>
    <w:rsid w:val="003B0B5B"/>
    <w:pPr>
      <w:spacing w:before="120" w:after="120" w:line="240" w:lineRule="auto"/>
    </w:pPr>
    <w:rPr>
      <w:rFonts w:ascii="Arial" w:hAnsi="Arial"/>
      <w:sz w:val="16"/>
      <w:szCs w:val="16"/>
    </w:rPr>
  </w:style>
  <w:style w:type="character" w:customStyle="1" w:styleId="1TableTextChar">
    <w:name w:val="1_Table Text Char"/>
    <w:link w:val="1TableText"/>
    <w:rsid w:val="003B0B5B"/>
    <w:rPr>
      <w:rFonts w:ascii="Arial" w:eastAsia="Times New Roman" w:hAnsi="Arial" w:cs="Times New Roman"/>
      <w:sz w:val="16"/>
      <w:szCs w:val="16"/>
      <w:lang w:val="en-GB" w:eastAsia="en-GB"/>
    </w:rPr>
  </w:style>
  <w:style w:type="table" w:customStyle="1" w:styleId="MyThesisTable">
    <w:name w:val="MyThesis Table"/>
    <w:basedOn w:val="TableNormal"/>
    <w:uiPriority w:val="99"/>
    <w:rsid w:val="003B0B5B"/>
    <w:pPr>
      <w:keepNext/>
      <w:keepLines/>
      <w:spacing w:after="0" w:line="240" w:lineRule="auto"/>
    </w:pPr>
    <w:rPr>
      <w:rFonts w:ascii="Arial" w:eastAsia="Times New Roman" w:hAnsi="Arial" w:cs="Times New Roman"/>
      <w:sz w:val="16"/>
      <w:szCs w:val="20"/>
      <w:lang w:val="en-ZA" w:eastAsia="en-ZA"/>
    </w:rPr>
    <w:tblPr>
      <w:tblStyleRowBandSize w:val="1"/>
      <w:tblBorders>
        <w:top w:val="single" w:sz="12" w:space="0" w:color="000000" w:themeColor="text1"/>
        <w:bottom w:val="single" w:sz="12" w:space="0" w:color="000000" w:themeColor="text1"/>
      </w:tblBorders>
    </w:tblPr>
    <w:tcPr>
      <w:vAlign w:val="center"/>
    </w:tcPr>
    <w:tblStylePr w:type="firstRow">
      <w:pPr>
        <w:jc w:val="left"/>
      </w:pPr>
      <w:rPr>
        <w:rFonts w:ascii="Arial" w:hAnsi="Arial"/>
        <w:b/>
        <w:sz w:val="16"/>
      </w:rPr>
      <w:tblPr/>
      <w:tcPr>
        <w:tcBorders>
          <w:top w:val="single" w:sz="12" w:space="0" w:color="000000" w:themeColor="text1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B3FB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FBF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evelopment\Projects\PhD%20GeoInformatics\Docs\Misc\IJRS\TF_Template_Word_Windows_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TF_Template_Word_Windows_2013.dotx</Template>
  <TotalTime>1410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dugalh</dc:creator>
  <cp:keywords/>
  <dc:description/>
  <cp:lastModifiedBy>AVN</cp:lastModifiedBy>
  <cp:revision>5</cp:revision>
  <dcterms:created xsi:type="dcterms:W3CDTF">2018-06-11T10:27:00Z</dcterms:created>
  <dcterms:modified xsi:type="dcterms:W3CDTF">2018-06-26T06:50:00Z</dcterms:modified>
</cp:coreProperties>
</file>