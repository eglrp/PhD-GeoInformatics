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7007F900" w:rsidR="004E1D1B" w:rsidRDefault="004E1D1B" w:rsidP="004E1D1B">
      <w:pPr>
        <w:pStyle w:val="Abstract"/>
      </w:pPr>
      <w:r w:rsidRPr="004E1D1B">
        <w:t xml:space="preserve">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w:t>
      </w:r>
      <w:del w:id="0" w:author="dugalh" w:date="2018-06-11T11:33:00Z">
        <w:r w:rsidRPr="004E1D1B" w:rsidDel="00AE7E19">
          <w:delText>Average-linkage hierarchical clustering</w:delText>
        </w:r>
      </w:del>
      <w:ins w:id="1" w:author="dugalh" w:date="2018-06-11T11:33:00Z">
        <w:r w:rsidR="00AE7E19">
          <w:t>Affinity propagation</w:t>
        </w:r>
      </w:ins>
      <w:r w:rsidRPr="004E1D1B">
        <w:t xml:space="preserve"> is used to group correlated features into clusters.  A relevance criterion is evaluated for each feature.  Clusters are then ranked based on the median of the relevance values of their constituent features.  </w:t>
      </w:r>
      <w:ins w:id="2" w:author="dugalh" w:date="2018-06-26T13:46:00Z">
        <w:r w:rsidR="00D05004">
          <w:t xml:space="preserve">The most relevant </w:t>
        </w:r>
      </w:ins>
      <w:del w:id="3" w:author="dugalh" w:date="2018-06-26T13:46:00Z">
        <w:r w:rsidRPr="004E1D1B" w:rsidDel="00D05004">
          <w:delText xml:space="preserve">Individual </w:delText>
        </w:r>
      </w:del>
      <w:ins w:id="4" w:author="dugalh" w:date="2018-06-26T13:46:00Z">
        <w:r w:rsidR="00D05004">
          <w:t>i</w:t>
        </w:r>
        <w:r w:rsidR="00D05004" w:rsidRPr="004E1D1B">
          <w:t xml:space="preserve">ndividual </w:t>
        </w:r>
      </w:ins>
      <w:r w:rsidRPr="004E1D1B">
        <w:t xml:space="preserve">features can then be selected </w:t>
      </w:r>
      <w:ins w:id="5" w:author="dugalh" w:date="2018-06-26T15:52:00Z">
        <w:r w:rsidR="00927F3E">
          <w:t xml:space="preserve">automatically </w:t>
        </w:r>
      </w:ins>
      <w:r w:rsidRPr="004E1D1B">
        <w:t xml:space="preserve">from the best clusters.  Other criteria, such as computation time or measurement cost, can </w:t>
      </w:r>
      <w:ins w:id="6" w:author="dugalh" w:date="2018-06-26T13:03:00Z">
        <w:r w:rsidR="00CF086E">
          <w:t xml:space="preserve">optionally </w:t>
        </w:r>
      </w:ins>
      <w:r w:rsidRPr="004E1D1B">
        <w:t xml:space="preserve">be considered </w:t>
      </w:r>
      <w:ins w:id="7" w:author="dugalh" w:date="2018-06-26T13:07:00Z">
        <w:r w:rsidR="004A71E3">
          <w:t>interactively</w:t>
        </w:r>
      </w:ins>
      <w:ins w:id="8" w:author="dugalh" w:date="2018-06-26T13:03:00Z">
        <w:r w:rsidR="00CF086E">
          <w:t xml:space="preserve"> </w:t>
        </w:r>
      </w:ins>
      <w:r w:rsidRPr="004E1D1B">
        <w:t xml:space="preserve">when making this selection.  The proposed feature selection method is compared to </w:t>
      </w:r>
      <w:del w:id="9" w:author="dugalh" w:date="2018-06-11T11:34:00Z">
        <w:r w:rsidRPr="004E1D1B" w:rsidDel="00AE7E19">
          <w:delText xml:space="preserve">traditional </w:delText>
        </w:r>
      </w:del>
      <w:ins w:id="10" w:author="dugalh" w:date="2018-06-11T11:34:00Z">
        <w:r w:rsidR="00AE7E19">
          <w:t>competing</w:t>
        </w:r>
        <w:r w:rsidR="00AE7E19" w:rsidRPr="004E1D1B">
          <w:t xml:space="preserve"> </w:t>
        </w:r>
      </w:ins>
      <w:r w:rsidRPr="004E1D1B">
        <w:t xml:space="preserve">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w:t>
      </w:r>
      <w:del w:id="11" w:author="dugalh" w:date="2018-06-11T11:34:00Z">
        <w:r w:rsidRPr="004E1D1B" w:rsidDel="00AE7E19">
          <w:delText xml:space="preserve">traditional </w:delText>
        </w:r>
      </w:del>
      <w:ins w:id="12" w:author="dugalh" w:date="2018-06-11T11:34:00Z">
        <w:r w:rsidR="00AE7E19">
          <w:t xml:space="preserve">competing </w:t>
        </w:r>
      </w:ins>
      <w:r w:rsidRPr="004E1D1B">
        <w:t>methods.</w:t>
      </w:r>
    </w:p>
    <w:p w14:paraId="503BD0C0" w14:textId="7FCD2F5E" w:rsidR="00376970" w:rsidRDefault="004E1D1B" w:rsidP="00376970">
      <w:pPr>
        <w:pStyle w:val="Keywords"/>
        <w:rPr>
          <w:rStyle w:val="1TeksCharCharChar"/>
        </w:rPr>
      </w:pPr>
      <w:r>
        <w:t>Keywords: f</w:t>
      </w:r>
      <w:r w:rsidR="00376970">
        <w:t xml:space="preserve">eature selection; clustering; high dimensionality; </w:t>
      </w:r>
      <w:r w:rsidRPr="004E1D1B">
        <w:t>redundancy</w:t>
      </w:r>
      <w:r w:rsidR="00CD6EB3">
        <w:t>; stability</w:t>
      </w:r>
    </w:p>
    <w:p w14:paraId="2E118885" w14:textId="77777777" w:rsidR="00416694" w:rsidRPr="004E1D1B" w:rsidRDefault="001577CE" w:rsidP="00D63E98">
      <w:pPr>
        <w:pStyle w:val="Heading1"/>
        <w:numPr>
          <w:ilvl w:val="0"/>
          <w:numId w:val="32"/>
        </w:numPr>
      </w:pPr>
      <w:r w:rsidRPr="004E1D1B">
        <w:t>Introduction</w:t>
      </w:r>
    </w:p>
    <w:p w14:paraId="71AF169A" w14:textId="326A0337"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w:t>
      </w:r>
      <w:r w:rsidR="00AF2D93">
        <w:t xml:space="preserve">is increased </w:t>
      </w:r>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791B39">
        <w:instrText>ADDIN CSL_CITATION {"citationItems":[{"id":"ITEM-1","itemData":{"DOI":"10.1023/A:1009715923555","ISSN":"13845810","author":[{"dropping-particle":"","family":"Burges","given":"Christopher J.C.","non-dropping-particle":"","parse-names":false,"suffix":""}],"container-title":"Data Mining and Knowledge Discovery","id":"ITEM-1","issue":"2","issued":{"date-parts":[["1998"]]},"page":"121-167","title":"A tutorial on support vector machines for pattern recognition","type":"article-journal","volume":"2"},"uris":["http://www.mendeley.com/documents/?uuid=e89af49d-9d4d-47ed-aaa2-a57187df99cd"]}],"mendeley":{"formattedCitation":"(Burges 1998)","plainTextFormattedCitation":"(Burges 1998)","previouslyFormattedCitation":"(Burges 1998)"},"properties":{"noteIndex":0},"schema":"https://github.com/citation-style-language/schema/raw/master/csl-citation.json"}</w:instrText>
      </w:r>
      <w:r w:rsidR="00416694">
        <w:fldChar w:fldCharType="separate"/>
      </w:r>
      <w:r w:rsidR="00BA6C51" w:rsidRPr="00BA6C51">
        <w:rPr>
          <w:noProof/>
        </w:rPr>
        <w:t>(Burges 1998)</w:t>
      </w:r>
      <w:r w:rsidR="00416694">
        <w:fldChar w:fldCharType="end"/>
      </w:r>
      <w:r w:rsidR="00416694">
        <w:t xml:space="preserve"> and </w:t>
      </w:r>
      <w:r w:rsidR="00416694">
        <w:lastRenderedPageBreak/>
        <w:t xml:space="preserve">random forest </w:t>
      </w:r>
      <w:r w:rsidR="00416694">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416694">
        <w:fldChar w:fldCharType="separate"/>
      </w:r>
      <w:r w:rsidR="00BA6C51" w:rsidRPr="00BA6C51">
        <w:rPr>
          <w:noProof/>
        </w:rPr>
        <w:t>(Breiman 2001)</w:t>
      </w:r>
      <w:r w:rsidR="00416694">
        <w:fldChar w:fldCharType="end"/>
      </w:r>
      <w:r w:rsidR="00416694">
        <w:t xml:space="preserve"> classifiers </w:t>
      </w:r>
      <w:r w:rsidR="00306BAA">
        <w:t>have become</w:t>
      </w:r>
      <w:del w:id="13" w:author="AVN" w:date="2018-06-23T10:47:00Z">
        <w:r w:rsidR="00306BAA" w:rsidDel="007A3B44">
          <w:delText xml:space="preserve"> </w:delText>
        </w:r>
      </w:del>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2002)","plainTextFormattedCitation":"(Guyon et al. 2002)","previouslyFormattedCitation":"(Guyon et al. 2002)"},"properties":{"noteIndex":0},"schema":"https://github.com/citation-style-language/schema/raw/master/csl-citation.json"}</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791B39">
        <w:rPr>
          <w:highlight w:val="yellow"/>
        </w:rPr>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-3","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solutions.","type":"article-journal","volume":"27"},"uris":["http://www.mendeley.com/documents/?uuid=a9f19872-8de9-4086-8714-ec90cce4cbf7"]}],"mendeley":{"formattedCitation":"(Guyon et al. 2002; Strobl et al. 2008; Tolosi and Lengauer 2011)","plainTextFormattedCitation":"(Guyon et al. 2002; Strobl et al. 2008; Tolosi and Lengauer 2011)","previouslyFormattedCitation":"(Guyon et al. 2002; Strobl et al. 2008; Tolosi and Lengauer 2011)"},"properties":{"noteIndex":0},"schema":"https://github.com/citation-style-language/schema/raw/master/csl-citation.json"}</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w:t>
      </w:r>
      <w:del w:id="14" w:author="dugalh" w:date="2018-06-14T17:38:00Z">
        <w:r w:rsidR="00416694" w:rsidDel="00167E57">
          <w:delText xml:space="preserve">A further motivation for reducing features to an informative minimum is the </w:delText>
        </w:r>
        <w:r w:rsidR="00DB43AD" w:rsidDel="00167E57">
          <w:delText>‘</w:delText>
        </w:r>
        <w:r w:rsidR="00416694" w:rsidDel="00167E57">
          <w:delText>ugly duckling theorem</w:delText>
        </w:r>
        <w:r w:rsidR="00DB43AD" w:rsidDel="00167E57">
          <w:delText>’</w:delText>
        </w:r>
        <w:r w:rsidR="00416694" w:rsidDel="00167E57">
          <w:delText xml:space="preserve">, which implies that the more redundant features </w:delText>
        </w:r>
        <w:r w:rsidR="00306BAA" w:rsidDel="00167E57">
          <w:delText>contained in a data set</w:delText>
        </w:r>
        <w:r w:rsidR="00416694" w:rsidDel="00167E57">
          <w:delText xml:space="preserve">, the less separable classes become </w:delText>
        </w:r>
        <w:r w:rsidR="00416694" w:rsidDel="00167E57">
          <w:fldChar w:fldCharType="begin" w:fldLock="1"/>
        </w:r>
        <w:r w:rsidR="00791B39" w:rsidDel="00167E57">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416694" w:rsidDel="00167E57">
          <w:fldChar w:fldCharType="separate"/>
        </w:r>
        <w:r w:rsidR="00BA6C51" w:rsidRPr="00BA6C51" w:rsidDel="00167E57">
          <w:rPr>
            <w:noProof/>
          </w:rPr>
          <w:delText>(Jain, Duin, and Mao 2000)</w:delText>
        </w:r>
        <w:r w:rsidR="00416694" w:rsidDel="00167E57">
          <w:fldChar w:fldCharType="end"/>
        </w:r>
        <w:r w:rsidR="00416694" w:rsidDel="00167E57">
          <w:delText xml:space="preserve">.  </w:delText>
        </w:r>
      </w:del>
    </w:p>
    <w:p w14:paraId="05C9526F" w14:textId="77777777" w:rsidR="001A1FE6" w:rsidRDefault="001A1FE6" w:rsidP="004C7251">
      <w:pPr>
        <w:pStyle w:val="Newparagraph"/>
      </w:pPr>
    </w:p>
    <w:p w14:paraId="40FBD7A4" w14:textId="7F70C240"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C46760">
        <w:fldChar w:fldCharType="separate"/>
      </w:r>
      <w:r w:rsidR="00BA6C51" w:rsidRPr="00BA6C51">
        <w:rPr>
          <w:noProof/>
        </w:rPr>
        <w:t>(Webb 2002)</w:t>
      </w:r>
      <w:r w:rsidR="00C46760">
        <w:fldChar w:fldCharType="end"/>
      </w:r>
      <w:r w:rsidR="00416694">
        <w:t xml:space="preserve">.  </w:t>
      </w:r>
      <w:del w:id="15" w:author="dugalh" w:date="2018-06-11T13:57:00Z">
        <w:r w:rsidR="00416694" w:rsidDel="00470AAD">
          <w:delText>Various criteria</w:delText>
        </w:r>
        <w:r w:rsidR="009D7F6C" w:rsidDel="00470AAD">
          <w:delText>, such as separability and variance,</w:delText>
        </w:r>
        <w:r w:rsidR="00416694" w:rsidDel="00470AAD">
          <w:delText xml:space="preserve"> </w:delText>
        </w:r>
        <w:r w:rsidR="00306BAA" w:rsidDel="00470AAD">
          <w:delText>are</w:delText>
        </w:r>
        <w:r w:rsidR="00416694" w:rsidDel="00470AAD">
          <w:delText xml:space="preserve"> used to define the dimensions of the new </w:delText>
        </w:r>
        <w:r w:rsidR="00DB43AD" w:rsidDel="00470AAD">
          <w:delText>‘</w:delText>
        </w:r>
        <w:r w:rsidR="009D7F6C" w:rsidDel="00470AAD">
          <w:delText>optimal</w:delText>
        </w:r>
        <w:r w:rsidR="00DB43AD" w:rsidDel="00470AAD">
          <w:delText>’</w:delText>
        </w:r>
        <w:r w:rsidR="009D7F6C" w:rsidDel="00470AAD">
          <w:delText xml:space="preserve"> </w:delText>
        </w:r>
        <w:r w:rsidR="00416694" w:rsidDel="00470AAD">
          <w:delText xml:space="preserve">space.  </w:delText>
        </w:r>
        <w:r w:rsidR="009D7F6C" w:rsidDel="00470AAD">
          <w:delText xml:space="preserve">Principal Components Analysis (PCA) </w:delText>
        </w:r>
        <w:r w:rsidR="009D7F6C"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9D7F6C" w:rsidDel="00470AAD">
          <w:fldChar w:fldCharType="separate"/>
        </w:r>
        <w:r w:rsidR="00BA6C51" w:rsidRPr="00BA6C51" w:rsidDel="00470AAD">
          <w:rPr>
            <w:noProof/>
          </w:rPr>
          <w:delText>(Webb 2002)</w:delText>
        </w:r>
        <w:r w:rsidR="009D7F6C" w:rsidDel="00470AAD">
          <w:fldChar w:fldCharType="end"/>
        </w:r>
        <w:r w:rsidR="009D7F6C" w:rsidDel="00470AAD">
          <w:delText xml:space="preserve"> is an example of a popular feature extraction method</w:delText>
        </w:r>
        <w:r w:rsidR="00BA1E37" w:rsidDel="00470AAD">
          <w:delText>.  It</w:delText>
        </w:r>
        <w:r w:rsidR="00C80051" w:rsidRPr="00C80051" w:rsidDel="00470AAD">
          <w:delText xml:space="preserve"> uses a linear transform composed of the largest </w:delText>
        </w:r>
        <w:r w:rsidR="00C80051" w:rsidRPr="00234673" w:rsidDel="00470AAD">
          <w:rPr>
            <w:i/>
          </w:rPr>
          <w:delText>m</w:delText>
        </w:r>
        <w:r w:rsidR="00C80051" w:rsidRPr="00C80051" w:rsidDel="00470AAD">
          <w:delText xml:space="preserve"> eigenvectors of the covariance matrix to project the input</w:delText>
        </w:r>
        <w:r w:rsidR="00C80051" w:rsidDel="00470AAD">
          <w:delText xml:space="preserve"> features into a reduced space.</w:delText>
        </w:r>
        <w:r w:rsidR="00C80051" w:rsidRPr="00C80051" w:rsidDel="00470AAD">
          <w:delText xml:space="preserve">  </w:delText>
        </w:r>
        <w:r w:rsidR="00BC33FE" w:rsidDel="00470AAD">
          <w:delText xml:space="preserve">Other </w:delText>
        </w:r>
        <w:r w:rsidR="00C80051" w:rsidRPr="00C80051" w:rsidDel="00470AAD">
          <w:delText xml:space="preserve">methods </w:delText>
        </w:r>
        <w:r w:rsidR="00BC33FE" w:rsidDel="00470AAD">
          <w:delText xml:space="preserve">such as </w:delText>
        </w:r>
        <w:r w:rsidR="00C80051" w:rsidRPr="00C80051" w:rsidDel="00470AAD">
          <w:delText xml:space="preserve">projection pursuit and independent component analysis (ICA) </w:delText>
        </w:r>
        <w:r w:rsidR="00E37324" w:rsidDel="00470AAD">
          <w:delText>also incorporate linear projections</w:delText>
        </w:r>
        <w:r w:rsidR="00234673" w:rsidDel="00470AAD">
          <w:delText>, but do not rely on covariance,</w:delText>
        </w:r>
        <w:r w:rsidR="00E37324" w:rsidDel="00470AAD">
          <w:delText xml:space="preserve"> and </w:delText>
        </w:r>
        <w:r w:rsidR="00C80051" w:rsidRPr="00C80051" w:rsidDel="00470AAD">
          <w:delText xml:space="preserve">are </w:delText>
        </w:r>
        <w:r w:rsidR="00BC33FE" w:rsidDel="00470AAD">
          <w:delText xml:space="preserve">thus </w:delText>
        </w:r>
        <w:r w:rsidR="00C80051" w:rsidRPr="00C80051" w:rsidDel="00470AAD">
          <w:delText>better suited to non-Gaussian distributed data than PCA</w:delText>
        </w:r>
        <w:r w:rsidR="00C80051" w:rsidDel="00470AAD">
          <w:delText xml:space="preserve"> </w:delText>
        </w:r>
        <w:r w:rsidR="00C80051" w:rsidDel="00470AAD">
          <w:fldChar w:fldCharType="begin" w:fldLock="1"/>
        </w:r>
        <w:r w:rsidR="00791B39" w:rsidDel="00470AAD">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R="00C80051" w:rsidDel="00470AAD">
          <w:fldChar w:fldCharType="separate"/>
        </w:r>
        <w:r w:rsidR="00C80051" w:rsidRPr="00C80051" w:rsidDel="00470AAD">
          <w:rPr>
            <w:noProof/>
          </w:rPr>
          <w:delText>(Jain, Duin, and Mao 2000)</w:delText>
        </w:r>
        <w:r w:rsidR="00C80051" w:rsidDel="00470AAD">
          <w:fldChar w:fldCharType="end"/>
        </w:r>
        <w:r w:rsidR="00C80051" w:rsidRPr="00C80051" w:rsidDel="00470AAD">
          <w:delText xml:space="preserve">. </w:delText>
        </w:r>
        <w:r w:rsidR="00854615" w:rsidDel="00470AAD">
          <w:delText xml:space="preserve"> </w:delText>
        </w:r>
        <w:r w:rsidR="00A92DAA" w:rsidDel="00470AAD">
          <w:delText>Commonly used n</w:delText>
        </w:r>
        <w:r w:rsidR="00C80051" w:rsidRPr="00C80051" w:rsidDel="00470AAD">
          <w:delText xml:space="preserve">on-linear methods include kernel PCA </w:delText>
        </w:r>
        <w:r w:rsidR="00C80051" w:rsidDel="00470AAD">
          <w:fldChar w:fldCharType="begin" w:fldLock="1"/>
        </w:r>
        <w:r w:rsidR="00791B39" w:rsidDel="00470AAD">
          <w:delInstrText>ADDIN CSL_CITATION {"citationItems":[{"id":"ITEM-1","itemData":{"DOI":"10.1162/089976698300017467","ISSN":"0899-7667","author":[{"dropping-particle":"","family":"Schölkopf","given":"Bernhard","non-dropping-particle":"","parse-names":false,"suffix":""},{"dropping-particle":"","family":"Smola","given":"Alexander","non-dropping-particle":"","parse-names":false,"suffix":""},{"dropping-particle":"","family":"Müller","given":"Klaus-Robert","non-dropping-particle":"","parse-names":false,"suffix":""}],"container-title":"Neural Computation","id":"ITEM-1","issue":"5","issued":{"date-parts":[["1998","7"]]},"page":"1299-1319","title":"Nonlinear Component Analysis as a Kernel Eigenvalue Problem","type":"article-journal","volume":"10"},"uris":["http://www.mendeley.com/documents/?uuid=3799b416-6d3a-3392-8b56-33f657abd83e"]}],"mendeley":{"formattedCitation":"(Schölkopf, Smola, and Müller 1998)","plainTextFormattedCitation":"(Schölkopf, Smola, and Müller 1998)","previouslyFormattedCitation":"(Schölkopf, Smola, and Müller 1998)"},"properties":{"noteIndex":0},"schema":"https://github.com/citation-style-language/schema/raw/master/csl-citation.json"}</w:delInstrText>
        </w:r>
        <w:r w:rsidR="00C80051" w:rsidDel="00470AAD">
          <w:fldChar w:fldCharType="separate"/>
        </w:r>
        <w:r w:rsidR="00C80051" w:rsidRPr="00C80051" w:rsidDel="00470AAD">
          <w:rPr>
            <w:noProof/>
          </w:rPr>
          <w:delText>(Schölkopf, Smola, and Müller 1998)</w:delText>
        </w:r>
        <w:r w:rsidR="00C80051" w:rsidDel="00470AAD">
          <w:fldChar w:fldCharType="end"/>
        </w:r>
        <w:r w:rsidR="00C80051" w:rsidRPr="00C80051" w:rsidDel="00470AAD">
          <w:delText xml:space="preserve"> and multidimensional scaling (MDS)</w:delText>
        </w:r>
        <w:r w:rsidR="00C80051" w:rsidDel="00470AAD">
          <w:delText xml:space="preserve">  </w:delText>
        </w:r>
        <w:r w:rsidR="00C80051" w:rsidDel="00470AAD">
          <w:fldChar w:fldCharType="begin" w:fldLock="1"/>
        </w:r>
        <w:r w:rsidR="00791B39" w:rsidDel="00470AAD">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C80051" w:rsidDel="00470AAD">
          <w:fldChar w:fldCharType="separate"/>
        </w:r>
        <w:r w:rsidR="00C80051" w:rsidRPr="00C80051" w:rsidDel="00470AAD">
          <w:rPr>
            <w:noProof/>
          </w:rPr>
          <w:delText>(Webb 2002)</w:delText>
        </w:r>
        <w:r w:rsidR="00C80051" w:rsidDel="00470AAD">
          <w:fldChar w:fldCharType="end"/>
        </w:r>
        <w:r w:rsidR="009D7F6C" w:rsidDel="00470AAD">
          <w:delText xml:space="preserve">.  </w:delText>
        </w:r>
      </w:del>
      <w:r w:rsidR="00BC33FE">
        <w:t>A major d</w:t>
      </w:r>
      <w:r w:rsidR="006462C9">
        <w:t xml:space="preserve">isadvantage </w:t>
      </w:r>
      <w:r w:rsidR="00416694">
        <w:t xml:space="preserve">of the feature extraction approach </w:t>
      </w:r>
      <w:r w:rsidR="0015080C">
        <w:t xml:space="preserve">is </w:t>
      </w:r>
      <w:r w:rsidR="00416694">
        <w:t xml:space="preserve">that </w:t>
      </w:r>
      <w:r w:rsidR="000017BE">
        <w:t xml:space="preserve">it </w:t>
      </w:r>
      <w:r w:rsidR="00416694">
        <w:t xml:space="preserve">requires </w:t>
      </w:r>
      <w:r w:rsidR="00DF1907">
        <w:t>measurement</w:t>
      </w:r>
      <w:r w:rsidR="0015080C">
        <w:t>s</w:t>
      </w:r>
      <w:r w:rsidR="00DF1907">
        <w:t xml:space="preserve"> and </w:t>
      </w:r>
      <w:r w:rsidR="0015080C">
        <w:t>computations to produce</w:t>
      </w:r>
      <w:r w:rsidR="00416694">
        <w:t xml:space="preserve"> the full feature set</w:t>
      </w:r>
      <w:r w:rsidR="00BC33FE">
        <w:t>,</w:t>
      </w:r>
      <w:r w:rsidR="006462C9">
        <w:t xml:space="preserve"> </w:t>
      </w:r>
      <w:r w:rsidR="00BC33FE">
        <w:t>which can be prohibitively costly. Feature extraction also</w:t>
      </w:r>
      <w:r w:rsidR="006462C9">
        <w:t xml:space="preserve"> hinders </w:t>
      </w:r>
      <w:r w:rsidR="006462C9">
        <w:lastRenderedPageBreak/>
        <w:t xml:space="preserve">interpretability </w:t>
      </w:r>
      <w:r w:rsidR="00BC33FE">
        <w:t xml:space="preserve">as it alters </w:t>
      </w:r>
      <w:r w:rsidR="006462C9">
        <w:t>the original representation of the features</w:t>
      </w:r>
      <w:r w:rsidR="00416694">
        <w:t xml:space="preserve">.  </w:t>
      </w:r>
      <w:r w:rsidR="00BC33FE">
        <w:t>A</w:t>
      </w:r>
      <w:r w:rsidR="00A92DAA">
        <w:t xml:space="preserve"> feature extraction approach </w:t>
      </w:r>
      <w:r w:rsidR="00BC33FE">
        <w:t xml:space="preserve">was thus not followed </w:t>
      </w:r>
      <w:r w:rsidR="00A92DAA">
        <w:t>in this study.</w:t>
      </w:r>
    </w:p>
    <w:p w14:paraId="188C771D" w14:textId="77777777" w:rsidR="00416694" w:rsidRDefault="00416694" w:rsidP="004C7251">
      <w:pPr>
        <w:pStyle w:val="Newparagraph"/>
      </w:pPr>
    </w:p>
    <w:p w14:paraId="5FC2406A" w14:textId="78A4B544"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791B39">
        <w: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instrText>
      </w:r>
      <w:r>
        <w:fldChar w:fldCharType="separate"/>
      </w:r>
      <w:r w:rsidR="00BA6C51" w:rsidRPr="00BA6C51">
        <w:rPr>
          <w:noProof/>
        </w:rPr>
        <w:t>(Jain, Duin, and Mao 2000)</w:t>
      </w:r>
      <w:r>
        <w:fldChar w:fldCharType="end"/>
      </w:r>
      <w:r>
        <w:t xml:space="preserve">.  A variety of search </w:t>
      </w:r>
      <w:del w:id="16" w:author="dugalh" w:date="2018-06-27T12:23:00Z">
        <w:r w:rsidDel="00534CA9">
          <w:delText xml:space="preserve">methods </w:delText>
        </w:r>
      </w:del>
      <w:ins w:id="17" w:author="dugalh" w:date="2018-06-27T12:25:00Z">
        <w:r w:rsidR="00534CA9">
          <w:t>schemes</w:t>
        </w:r>
      </w:ins>
      <w:ins w:id="18" w:author="dugalh" w:date="2018-06-27T12:23:00Z">
        <w:r w:rsidR="00534CA9">
          <w:t xml:space="preserve"> </w:t>
        </w:r>
      </w:ins>
      <w:r>
        <w:t>exist</w:t>
      </w:r>
      <w:del w:id="19" w:author="dugalh" w:date="2018-06-27T12:24:00Z">
        <w:r w:rsidR="00F36192" w:rsidDel="00534CA9">
          <w:delText>s</w:delText>
        </w:r>
      </w:del>
      <w:r>
        <w:t xml:space="preserve"> for reducing the portion of feature space searched.  </w:t>
      </w:r>
      <w:del w:id="20" w:author="dugalh" w:date="2018-06-14T17:42:00Z">
        <w:r w:rsidDel="009C76CE">
          <w:delText xml:space="preserve">Of these, only the branch and bound method is globally optimal, the rest achieve reduced computation at the price of optimality.  The complexity of the branch and bound method increases exponentially with the size of the feature set and </w:delText>
        </w:r>
        <w:r w:rsidR="00FE3A40" w:rsidDel="009C76CE">
          <w:delText>is as such</w:delText>
        </w:r>
        <w:r w:rsidDel="009C76CE">
          <w:delText xml:space="preserve"> still computationally impractical for large feature sets </w:delText>
        </w:r>
        <w:r w:rsidDel="009C76CE">
          <w:fldChar w:fldCharType="begin" w:fldLock="1"/>
        </w:r>
        <w:r w:rsidR="00791B39" w:rsidDel="009C76CE">
          <w:delInstrText>ADDIN CSL_CITATION {"citationItems":[{"id":"ITEM-1","itemData":{"author":[{"dropping-particle":"","family":"Jain","given":"Anil K","non-dropping-particle":"","parse-names":false,"suffix":""},{"dropping-particle":"","family":"Duin","given":"Robert P W","non-dropping-particle":"","parse-names":false,"suffix":""},{"dropping-particle":"","family":"Mao","given":"Jianchang","non-dropping-particle":"","parse-names":false,"suffix":""}],"container-title":"IEEE Transactions on Pattern Analysis and Machine Intelligence","id":"ITEM-1","issue":"1","issued":{"date-parts":[["2000"]]},"page":"4-37","title":"Statistical pattern recognition: a review","type":"article-journal","volume":"22"},"uris":["http://www.mendeley.com/documents/?uuid=bdb80740-a905-4c79-9a64-0ef426359953"]}],"mendeley":{"formattedCitation":"(Jain, Duin, and Mao 2000)","plainTextFormattedCitation":"(Jain, Duin, and Mao 2000)","previouslyFormattedCitation":"(Jain, Duin, and Mao 2000)"},"properties":{"noteIndex":0},"schema":"https://github.com/citation-style-language/schema/raw/master/csl-citation.json"}</w:delInstrText>
        </w:r>
        <w:r w:rsidDel="009C76CE">
          <w:fldChar w:fldCharType="separate"/>
        </w:r>
        <w:r w:rsidR="00BA6C51" w:rsidRPr="00BA6C51" w:rsidDel="009C76CE">
          <w:rPr>
            <w:noProof/>
          </w:rPr>
          <w:delText>(Jain, Duin, and Mao 2000)</w:delText>
        </w:r>
        <w:r w:rsidDel="009C76CE">
          <w:fldChar w:fldCharType="end"/>
        </w:r>
        <w:r w:rsidDel="009C76CE">
          <w:delText xml:space="preserve">.  </w:delText>
        </w:r>
      </w:del>
      <w:r>
        <w:t xml:space="preserve">The fastest and most straightforward search </w:t>
      </w:r>
      <w:del w:id="21" w:author="dugalh" w:date="2018-06-27T12:23:00Z">
        <w:r w:rsidDel="00534CA9">
          <w:delText xml:space="preserve">method </w:delText>
        </w:r>
      </w:del>
      <w:ins w:id="22" w:author="dugalh" w:date="2018-06-27T12:23:00Z">
        <w:r w:rsidR="00534CA9">
          <w:t>scheme</w:t>
        </w:r>
        <w:r w:rsidR="00534CA9">
          <w:t xml:space="preserve"> </w:t>
        </w:r>
      </w:ins>
      <w:r>
        <w:t xml:space="preserve">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51F6532F" w:rsidR="00416694" w:rsidRDefault="00416694" w:rsidP="004C7251">
      <w:pPr>
        <w:pStyle w:val="Newparagraph"/>
      </w:pPr>
      <w:r>
        <w:t xml:space="preserve">More advanced search </w:t>
      </w:r>
      <w:del w:id="23" w:author="dugalh" w:date="2018-06-27T12:23:00Z">
        <w:r w:rsidDel="00534CA9">
          <w:delText xml:space="preserve">methods </w:delText>
        </w:r>
      </w:del>
      <w:ins w:id="24" w:author="dugalh" w:date="2018-06-27T12:25:00Z">
        <w:r w:rsidR="00534CA9">
          <w:t>schemes</w:t>
        </w:r>
      </w:ins>
      <w:ins w:id="25" w:author="dugalh" w:date="2018-06-27T12:23:00Z">
        <w:r w:rsidR="00534CA9">
          <w:t xml:space="preserve"> </w:t>
        </w:r>
      </w:ins>
      <w:r>
        <w:t xml:space="preserve">use greedy sequential approaches, such as forward selection and backward elimination.  </w:t>
      </w:r>
      <w:r w:rsidR="009F157F">
        <w:t xml:space="preserve">Compared to the feature ranking approach, greedy search </w:t>
      </w:r>
      <w:del w:id="26" w:author="dugalh" w:date="2018-06-27T12:23:00Z">
        <w:r w:rsidR="009F157F" w:rsidDel="00534CA9">
          <w:delText xml:space="preserve">methods </w:delText>
        </w:r>
      </w:del>
      <w:ins w:id="27" w:author="dugalh" w:date="2018-06-27T12:24:00Z">
        <w:r w:rsidR="00534CA9">
          <w:t>procedures</w:t>
        </w:r>
      </w:ins>
      <w:ins w:id="28" w:author="dugalh" w:date="2018-06-27T12:23:00Z">
        <w:r w:rsidR="00534CA9">
          <w:t xml:space="preserve"> </w:t>
        </w:r>
      </w:ins>
      <w:r w:rsidR="009F157F">
        <w:t xml:space="preserve">are more likely to find the globally optimal feature set as they explore more of the search space and are less inclined to select multiple redundant features </w:t>
      </w:r>
      <w:r w:rsidR="009F157F">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 xml:space="preserve">or until a stopping </w:t>
      </w:r>
      <w:r w:rsidR="000966F8">
        <w:lastRenderedPageBreak/>
        <w:t>criterion is reached</w:t>
      </w:r>
      <w:r>
        <w:t xml:space="preserve">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rsidR="008A0CF3">
        <w:fldChar w:fldCharType="separate"/>
      </w:r>
      <w:r w:rsidR="00BA6C51" w:rsidRPr="00BA6C51">
        <w:rPr>
          <w:noProof/>
        </w:rPr>
        <w:t>(Bishop 2003)</w:t>
      </w:r>
      <w:r w:rsidR="008A0CF3">
        <w:fldChar w:fldCharType="end"/>
      </w:r>
      <w:r w:rsidR="008A0CF3">
        <w:t xml:space="preserve">. </w:t>
      </w:r>
      <w:del w:id="29" w:author="AVN" w:date="2018-06-23T10:50:00Z">
        <w:r w:rsidR="008A0CF3" w:rsidDel="007A3B44">
          <w:delText xml:space="preserve"> </w:delText>
        </w:r>
        <w:r w:rsidR="00C62475" w:rsidDel="007A3B44">
          <w:delText xml:space="preserve"> </w:delText>
        </w:r>
      </w:del>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7EF7F2A0"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791B39">
        <w:instrText>ADDIN CSL_CITATION {"citationItems":[{"id":"ITEM-1","itemData":{"DOI":"10.1142/9789812775320_0001","ISBN":"981-256-105-6","author":[{"dropping-particle":"","family":"Duin","given":"R P W","non-dropping-particle":"","parse-names":false,"suffix":""},{"dropping-particle":"","family":"Tax","given":"David M. J.","non-dropping-particle":"","parse-names":false,"suffix":""}],"container-title":"Handbook of Pattern Recognition and Computer Vision, 3rd ed.","editor":[{"dropping-particle":"","family":"Chen","given":"CH","non-dropping-particle":"","parse-names":false,"suffix":""},{"dropping-particle":"","family":"Wang","given":"PSP","non-dropping-particle":"","parse-names":false,"suffix":""}],"id":"ITEM-1","issued":{"date-parts":[["2005"]]},"page":"1-21","publisher":"World Scientific","publisher-place":"Singapore","title":"Statistical Pattern Recognition","type":"chapter"},"uris":["http://www.mendeley.com/documents/?uuid=92a9037c-9c3c-4d4e-a388-7b66d8edadd1"]}],"mendeley":{"formattedCitation":"(Duin and Tax 2005)","plainTextFormattedCitation":"(Duin and Tax 2005)","previouslyFormattedCitation":"(Duin and Tax 2005)"},"properties":{"noteIndex":0},"schema":"https://github.com/citation-style-language/schema/raw/master/csl-citation.json"}</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791B39">
        <w:instrText>ADDIN CSL_CITATION {"citationItems":[{"id":"ITEM-1","itemData":{"DOI":"10.1023/A:1010933404324","author":[{"dropping-particle":"","family":"Breiman","given":"Leo","non-dropping-particle":"","parse-names":false,"suffix":""}],"container-title":"Machine Learning","id":"ITEM-1","issue":"1","issued":{"date-parts":[["2001"]]},"page":"5-32","title":"Random Forests","type":"article-journal","volume":"45"},"uris":["http://www.mendeley.com/documents/?uuid=879618bc-53b7-42be-8e6c-d7f43e29874b"]}],"mendeley":{"formattedCitation":"(Breiman 2001)","plainTextFormattedCitation":"(Breiman 2001)","previouslyFormattedCitation":"(Breiman 2001)"},"properties":{"noteIndex":0},"schema":"https://github.com/citation-style-language/schema/raw/master/csl-citation.json"}</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 xml:space="preserve">This study </w:t>
      </w:r>
      <w:ins w:id="30" w:author="AVN" w:date="2018-06-23T10:52:00Z">
        <w:r w:rsidR="007A3B44">
          <w:t xml:space="preserve">thus </w:t>
        </w:r>
      </w:ins>
      <w:r w:rsidR="00B95EC9">
        <w:t>focuses on filter approaches.</w:t>
      </w:r>
    </w:p>
    <w:p w14:paraId="05B064D2" w14:textId="77777777" w:rsidR="00416694" w:rsidRDefault="00416694" w:rsidP="004C7251">
      <w:pPr>
        <w:pStyle w:val="Newparagraph"/>
      </w:pPr>
    </w:p>
    <w:p w14:paraId="118797E7" w14:textId="09B549F0"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imagery","type":"paper-conference"},"uris":["http://www.mendeley.com/documents/?uuid=e969147b-8f7f-4f40-a694-9a38f214bbf5"]},{"id":"ITEM-2","itemData":{"DOI":"10.1093/bioinformatics/btr300","ISSN":"1367-4811","PMID":"21576180","abstract":"MOTIVATION: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-2","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-3","itemData":{"author":[{"dropping-particle":"","family":"Yu","given":"Lei","non-dropping-particle":"","parse-names":false,"suffix":""},{"dropping-particle":"","family":"Liu","given":"Huan","non-dropping-particle":"","parse-names":false,"suffix":""}],"container-title":"Journal of Machine Learning Research","id":"ITEM-3","issue":"2004","issued":{"date-parts":[["2004"]]},"note":"Method: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redundancy","type":"article-journal","volume":"5"},"uris":["http://www.mendeley.com/documents/?uuid=befc8caa-9712-4dc8-b758-82f05ec875d8"]}],"mendeley":{"formattedCitation":"(Cukur et al. 2015; Tolosi and Lengauer 2011; Yu and Liu 2004)","plainTextFormattedCitation":"(Cukur et al. 2015; Tolosi and Lengauer 2011; Yu and Liu 2004)","previouslyFormattedCitation":"(Cukur et al. 2015; Tolosi and Lengauer 2011; Yu and Liu 2004)"},"properties":{"noteIndex":0},"schema":"https://github.com/citation-style-language/schema/raw/master/csl-citation.json"}</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DE0552">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selection","type":"article-journal","volume":"3"},"uris":["http://www.mendeley.com/documents/?uuid=7441fa57-99df-4ea1-931d-c5cc942cd1ab"]}],"mendeley":{"formattedCitation":"(Brown et al. 2012; Guyon and Elisseeff 2003)","plainTextFormattedCitation":"(Brown et al. 2012; Guyon and Elisseeff 2003)","previouslyFormattedCitation":"(Brown et al. 2012; Guyon and Elisseeff 2003)"},"properties":{"noteIndex":0},"schema":"https://github.com/citation-style-language/schema/raw/master/csl-citation.json"}</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w:t>
      </w:r>
      <w:r w:rsidR="00965877">
        <w:lastRenderedPageBreak/>
        <w:t xml:space="preserve">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791B39">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2015)","plainTextFormattedCitation":"(Cukur et al. 2015)","previouslyFormattedCitation":"(Cukur et al. 2015)"},"properties":{"noteIndex":0},"schema":"https://github.com/citation-style-language/schema/raw/master/csl-citation.json"}</w:instrText>
      </w:r>
      <w:r w:rsidR="00E63DB3">
        <w:fldChar w:fldCharType="separate"/>
      </w:r>
      <w:r w:rsidR="00BA6C51" w:rsidRPr="00BA6C51">
        <w:rPr>
          <w:noProof/>
        </w:rPr>
        <w:t>(Cukur et al. 2015)</w:t>
      </w:r>
      <w:r w:rsidR="00E63DB3">
        <w:fldChar w:fldCharType="end"/>
      </w:r>
      <w:r w:rsidR="001F2BF6">
        <w:t xml:space="preserve">.  </w:t>
      </w:r>
      <w:ins w:id="31" w:author="dugalh" w:date="2018-06-14T17:46:00Z">
        <w:r w:rsidR="005F2058">
          <w:t>Hyperspectral imagery is also well-known for containing redundancy amongst the bands</w:t>
        </w:r>
      </w:ins>
      <w:ins w:id="32" w:author="dugalh" w:date="2018-06-14T18:27:00Z">
        <w:r w:rsidR="002E01D3">
          <w:t xml:space="preserve"> </w:t>
        </w:r>
      </w:ins>
      <w:ins w:id="33" w:author="dugalh" w:date="2018-06-14T18:28:00Z">
        <w:r w:rsidR="002E01D3">
          <w:fldChar w:fldCharType="begin" w:fldLock="1"/>
        </w:r>
      </w:ins>
      <w:r w:rsidR="00DE0552">
        <w:instrText>ADDIN CSL_CITATION {"citationItems":[{"id":"ITEM-1","itemData":{"DOI":"10.1109/TGRS.2014.2326655","ISBN":"0196-2892","ISSN":"01962892","abstract":"Hyperspectral images have been proved to be effective for a wide range of applications; however, the large volume and redundant information also bring a lot of inconvenience at the same time. To cope with this problem, hyperspectral band selection is a pertinent technique, which takes advantage of removing redundant components without compromising the original contents from the raw image cubes. Because of its usefulness, hyperspectral band selection has been successfully applied to many practical applications of hyperspectral remote sensing, such as land cover map generation and color visualization. This paper focuses on groupwise band selection and proposes a new framework, including the following contributions: 1) a smart yet intrinsic descriptor for efficient band representation; 2) an evolutionary strategy to handle the high computational burden associated with groupwise-selection-based methods; and 3) a novel MTSP-based criterion to evaluate the performance of each candidate band combination. To verify the superiority of the proposed framework, experiments have been conducted on both hyperspectral classification and color visualization. Experimental results on three real-world hyperspectral images demonstrate that the proposed framework can lead to a significant advancement in these two applications compared with other competitors. © 2014 IEEE.","author":[{"dropping-particle":"","family":"Yuan","given":"Yuan","non-dropping-particle":"","parse-names":false,"suffix":""},{"dropping-particle":"","family":"Zhu","given":"Guokang","non-dropping-particle":"","parse-names":false,"suffix":""},{"dropping-particle":"","family":"Wang","given":"Qi","non-dropping-particle":"","parse-names":false,"suffix":""}],"container-title":"IEEE Transactions on Geoscience and Remote Sensing","id":"ITEM-1","issue":"2","issued":{"date-parts":[["2015"]]},"note":"No consideration of stability.","page":"631-644","title":"Hyperspectral band selection by multitask sparsity pursuit","type":"article-journal","volume":"53"},"uris":["http://www.mendeley.com/documents/?uuid=be9f3ef8-6724-4237-be38-bfafed0f9eb5"]}],"mendeley":{"formattedCitation":"(Yuan, Zhu, and Wang 2015)","plainTextFormattedCitation":"(Yuan, Zhu, and Wang 2015)","previouslyFormattedCitation":"(Yuan, Zhu, and Wang 2015)"},"properties":{"noteIndex":0},"schema":"https://github.com/citation-style-language/schema/raw/master/csl-citation.json"}</w:instrText>
      </w:r>
      <w:r w:rsidR="002E01D3">
        <w:fldChar w:fldCharType="separate"/>
      </w:r>
      <w:r w:rsidR="002E01D3" w:rsidRPr="002E01D3">
        <w:rPr>
          <w:noProof/>
        </w:rPr>
        <w:t>(Yuan, Zhu, and Wang 2015)</w:t>
      </w:r>
      <w:ins w:id="34" w:author="dugalh" w:date="2018-06-14T18:28:00Z">
        <w:r w:rsidR="002E01D3">
          <w:fldChar w:fldCharType="end"/>
        </w:r>
      </w:ins>
      <w:ins w:id="35" w:author="dugalh" w:date="2018-06-14T17:46:00Z">
        <w:r w:rsidR="005F2058">
          <w:t>.</w:t>
        </w:r>
      </w:ins>
    </w:p>
    <w:p w14:paraId="093D051E" w14:textId="77777777" w:rsidR="00FE3A40" w:rsidRDefault="00FE3A40" w:rsidP="004C7251">
      <w:pPr>
        <w:pStyle w:val="Newparagraph"/>
      </w:pPr>
    </w:p>
    <w:p w14:paraId="58EB59F2" w14:textId="3349BDF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791B39">
        <w:instrText>ADDIN CSL_CITATION {"citationItems":[{"id":"ITEM-1","itemData":{"DOI":"10.1023/A:1008280620621","ISBN":"0924-669X","ISSN":"0924-669X","abstract":".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author":[{"dropping-particle":"","family":"Kononenko","given":"Igor","non-dropping-particle":"","parse-names":false,"suffix":""},{"dropping-particle":"","family":"Šimec","given":"E","non-dropping-particle":"","parse-names":false,"suffix":""},{"dropping-particle":"","family":"Robnik-Šikonja","given":"M","non-dropping-particle":"","parse-names":false,"suffix":""}],"container-title":"Applied Intelligence","id":"ITEM-1","issue":"1","issued":{"date-parts":[["1997"]]},"page":"39-55","title":"Overcoming the myopia of inductive learning algorithms with RELIEFF","type":"article-journal","volume":"7"},"uris":["http://www.mendeley.com/documents/?uuid=585c26fb-ea07-432b-96eb-3a8e6aa9126c"]}],"mendeley":{"formattedCitation":"(Kononenko, Šimec, and Robnik-Šikonja 1997)","manualFormatting":"Kononenko et al. (1997)","plainTextFormattedCitation":"(Kononenko, Šimec, and Robnik-Šikonja 1997)","previouslyFormattedCitation":"(Kononenko, Šimec, and Robnik-Šikonja 1997)"},"properties":{"noteIndex":0},"schema":"https://github.com/citation-style-language/schema/raw/master/csl-citation.json"}</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791B39">
        <w:instrText>ADDIN CSL_CITATION {"citationItems":[{"id":"ITEM-1","itemData":{"DOI":"10.1023/A:1012487302797","ISBN":"0885-6125","ISSN":"08856125","PMID":"21889629","abstract":"DNA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Learning","id":"ITEM-1","issue":"1-3","issued":{"date-parts":[["2002"]]},"note":"Method: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criterion","page":"389-422","title":"Gene selection for cancer classification using support vector machines","type":"article-journal","volume":"46"},"uris":["http://www.mendeley.com/documents/?uuid=ec55b9ea-99e4-442d-b9f0-a8768a2e9dae"]}],"mendeley":{"formattedCitation":"(Guyon et al. 2002)","manualFormatting":"Guyon et al. (2002)","plainTextFormattedCitation":"(Guyon et al. 2002)","previouslyFormattedCitation":"(Guyon et al. 2002)"},"properties":{"noteIndex":0},"schema":"https://github.com/citation-style-language/schema/raw/master/csl-citation.json"}</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791B39">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791B39">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DE0552">
        <w:instrText>ADDIN CSL_CITATION {"citationItems":[{"id":"ITEM-1","itemData":{"DOI":"10.1093/bioinformatics/btr300","ISSN":"1367-4811","PMID":"21576180","abstract":"MOTIVATION: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author":[{"dropping-particle":"","family":"Tolosi","given":"Laura","non-dropping-particle":"","parse-names":false,"suffix":""},{"dropping-particle":"","family":"Lengauer","given":"Thomas","non-dropping-particle":"","parse-names":false,"suffix":""}],"container-title":"Bioinformatics","id":"ITEM-1","issue":"14","issued":{"date-parts":[["2011","7","15"]]},"note":"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set","page":"1986-1994","title":"Classification with correlated features: unreliability of feature ranking and solutions.","type":"article-journal","volume":"27"},"uris":["http://www.mendeley.com/documents/?uuid=a9f19872-8de9-4086-8714-ec90cce4cbf7"]},{"id":"ITEM-2","itemData":{"DOI":"10.1016/j.aca.2011.07.027","ISBN":"0885-6125","ISSN":"00032670","PMID":"21889629","abstract":"Abstract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Research","id":"ITEM-2","issued":{"date-parts":[["2003"]]},"note":"Great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selection","type":"article-journal","volume":"3"},"uris":["http://www.mendeley.com/documents/?uuid=7441fa57-99df-4ea1-931d-c5cc942cd1ab"]},{"id":"ITEM-3","itemData":{"DOI":"10.1186/1471-2105-12-450","ISSN":"1471-2105","PMID":"22093447","abstract":"BACKGROUND: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datasets.","author":[{"dropping-particle":"","family":"Li","given":"Shengqiao","non-dropping-particle":"","parse-names":false,"suffix":""},{"dropping-particle":"","family":"Harner","given":"E James","non-dropping-particle":"","parse-names":false,"suffix":""},{"dropping-particle":"","family":"Adjeroh","given":"Donald a","non-dropping-particle":"","parse-names":false,"suffix":""}],"container-title":"BMC bioinformatics","id":"ITEM-3","issue":"1","issued":{"date-parts":[["2011","1"]]},"note":"Method: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paper.","page":"450","publisher":"BioMed Central Ltd","title":"Random KNN feature selection - a fast and stable alternative to Random Forests.","type":"article-journal","volume":"12"},"uris":["http://www.mendeley.com/documents/?uuid=85e1f4c2-8663-4020-8d93-757e576a296a"]},{"id":"ITEM-4","itemData":{"DOI":"10.1007/s10115-006-0040-8","ISBN":"1011500600408","ISSN":"02191377","abstract":"With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author":[{"dropping-particle":"","family":"Kalousis","given":"Alexandros","non-dropping-particle":"","parse-names":false,"suffix":""},{"dropping-particle":"","family":"Prados","given":"Julien","non-dropping-particle":"","parse-names":false,"suffix":""},{"dropping-particle":"","family":"Hilario","given":"Melanie","non-dropping-particle":"","parse-names":false,"suffix":""}],"container-title":"Knowledge and Information Systems","id":"ITEM-4","issue":"1","issued":{"date-parts":[["2007"]]},"note":"Good straightforward article. Relevant stability measures given that will be useful for my FS method. Relief FS algorithm best overall","page":"95-116","title":"Stability of feature selection algorithms: A study on high-dimensional spaces","type":"article-journal","volume":"12"},"uris":["http://www.mendeley.com/documents/?uuid=148dda16-5fbe-418b-a8af-6165684843bb"]}],"mendeley":{"formattedCitation":"(Tolosi and Lengauer 2011; Guyon and Elisseeff 2003; Li, Harner, and Adjeroh 2011; Kalousis, Prados, and Hilario 2007)","plainTextFormattedCitation":"(Tolosi and Lengauer 2011; Guyon and Elisseeff 2003; Li, Harner, and Adjeroh 2011; Kalousis, Prados, and Hilario 2007)","previouslyFormattedCitation":"(Tolosi and Lengauer 2011; Guyon and Elisseeff 2003; Li, Harner, and Adjeroh 2011; Kalousis, Prados, and Hilario 2007)"},"properties":{"noteIndex":0},"schema":"https://github.com/citation-style-language/schema/raw/master/csl-citation.json"}</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77B7E84" w:rsidR="00365BD5" w:rsidDel="007F3E58" w:rsidRDefault="00CA1B20" w:rsidP="007F3E58">
      <w:pPr>
        <w:pStyle w:val="Newparagraph"/>
        <w:rPr>
          <w:moveFrom w:id="36" w:author="dugalh" w:date="2018-06-14T17:35:00Z"/>
        </w:rPr>
      </w:pPr>
      <w:del w:id="37" w:author="dugalh" w:date="2018-06-26T12:02:00Z">
        <w:r w:rsidDel="009843E9">
          <w:delText xml:space="preserve">Redundancy </w:delText>
        </w:r>
        <w:r w:rsidR="00416694" w:rsidDel="009843E9">
          <w:delText>can be effectively dealt with using a feature extraction approach</w:delText>
        </w:r>
        <w:r w:rsidR="001466CD" w:rsidDel="009843E9">
          <w:delText>,</w:delText>
        </w:r>
        <w:r w:rsidR="00416694" w:rsidDel="009843E9">
          <w:delText xml:space="preserve"> such as PCA</w:delText>
        </w:r>
        <w:r w:rsidR="001466CD" w:rsidDel="009843E9">
          <w:delText>,</w:delText>
        </w:r>
        <w:r w:rsidR="00416694" w:rsidDel="009843E9">
          <w:delText xml:space="preserve"> but this requires computation of the full feature set.  This is not practical in computationally demanding applications such as </w:delText>
        </w:r>
        <w:r w:rsidR="00C76938" w:rsidDel="009843E9">
          <w:delText>analysing very high resolution (VHR) imagery over large areas</w:delText>
        </w:r>
        <w:r w:rsidR="00416694" w:rsidDel="009843E9">
          <w:delText xml:space="preserve">.  </w:delText>
        </w:r>
      </w:del>
      <w:moveFromRangeStart w:id="38" w:author="dugalh" w:date="2018-06-14T17:35:00Z" w:name="move516761033"/>
      <w:moveFrom w:id="39" w:author="dugalh" w:date="2018-06-14T17:35:00Z">
        <w:r w:rsidR="004D20A1" w:rsidDel="007F3E58">
          <w:t xml:space="preserve">A number of feature selection approaches </w:t>
        </w:r>
        <w:r w:rsidR="00870CE4" w:rsidDel="007F3E58">
          <w:t>have been developed to address the issues of stability and sub-optimality encountered in high</w:t>
        </w:r>
        <w:r w:rsidR="00957D6D" w:rsidDel="007F3E58">
          <w:t xml:space="preserve"> </w:t>
        </w:r>
        <w:r w:rsidR="00870CE4" w:rsidDel="007F3E58">
          <w:t xml:space="preserve">dimensional and </w:t>
        </w:r>
        <w:r w:rsidDel="007F3E58">
          <w:t>redundant</w:t>
        </w:r>
        <w:r w:rsidR="00870CE4" w:rsidDel="007F3E58">
          <w:t xml:space="preserve"> data.  </w:t>
        </w:r>
        <w:r w:rsidR="00111D1C" w:rsidDel="007F3E58">
          <w:t xml:space="preserve">These methods consider </w:t>
        </w:r>
        <w:r w:rsidR="00292280" w:rsidDel="007F3E58">
          <w:t>the trade-off between</w:t>
        </w:r>
        <w:r w:rsidR="00111D1C" w:rsidDel="007F3E58">
          <w:t xml:space="preserve"> feature relevance</w:t>
        </w:r>
        <w:r w:rsidDel="007F3E58">
          <w:t xml:space="preserve"> (</w:t>
        </w:r>
        <w:r w:rsidR="00292280" w:rsidDel="007F3E58">
          <w:t xml:space="preserve">i.e. </w:t>
        </w:r>
        <w:r w:rsidDel="007F3E58">
          <w:t>how much information the feature contains about the class labels)</w:t>
        </w:r>
        <w:r w:rsidR="00111D1C" w:rsidDel="007F3E58">
          <w:t xml:space="preserve"> and redundancy</w:t>
        </w:r>
        <w:r w:rsidR="005026A2" w:rsidDel="007F3E58">
          <w:t>.</w:t>
        </w:r>
        <w:r w:rsidR="00111D1C" w:rsidDel="007F3E58">
          <w:t xml:space="preserve"> </w:t>
        </w:r>
        <w:r w:rsidR="005026A2" w:rsidDel="007F3E58">
          <w:t xml:space="preserve"> </w:t>
        </w:r>
      </w:moveFrom>
    </w:p>
    <w:p w14:paraId="78996388" w14:textId="1ED6983C" w:rsidR="005026A2" w:rsidDel="007F3E58" w:rsidRDefault="005026A2" w:rsidP="007F3E58">
      <w:pPr>
        <w:pStyle w:val="Newparagraph"/>
        <w:rPr>
          <w:moveFrom w:id="40" w:author="dugalh" w:date="2018-06-14T17:35:00Z"/>
        </w:rPr>
      </w:pPr>
    </w:p>
    <w:p w14:paraId="675A4361" w14:textId="229E7FA9" w:rsidR="004D20A1" w:rsidDel="007F3E58" w:rsidRDefault="00416694" w:rsidP="002E01D3">
      <w:pPr>
        <w:pStyle w:val="Newparagraph"/>
        <w:rPr>
          <w:moveFrom w:id="41" w:author="dugalh" w:date="2018-06-14T17:35:00Z"/>
        </w:rPr>
      </w:pPr>
      <w:moveFrom w:id="42" w:author="dugalh" w:date="2018-06-14T17:35:00Z">
        <w:r w:rsidDel="007F3E58">
          <w:t xml:space="preserve">A means of selecting good features </w:t>
        </w:r>
        <w:r w:rsidR="00292280" w:rsidDel="007F3E58">
          <w:t xml:space="preserve">from redundant spaces </w:t>
        </w:r>
        <w:r w:rsidDel="007F3E58">
          <w:t xml:space="preserve">was devised by </w:t>
        </w:r>
        <w:r w:rsidDel="007F3E58">
          <w:fldChar w:fldCharType="begin" w:fldLock="1"/>
        </w:r>
        <w:r w:rsidR="00791B39" w:rsidDel="007F3E58">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rsidDel="007F3E58">
          <w:fldChar w:fldCharType="separate"/>
        </w:r>
        <w:r w:rsidRPr="00652404" w:rsidDel="007F3E58">
          <w:rPr>
            <w:noProof/>
          </w:rPr>
          <w:t xml:space="preserve">Yousef et al. </w:t>
        </w:r>
        <w:r w:rsidDel="007F3E58">
          <w:rPr>
            <w:noProof/>
          </w:rPr>
          <w:t>(</w:t>
        </w:r>
        <w:r w:rsidRPr="00652404" w:rsidDel="007F3E58">
          <w:rPr>
            <w:noProof/>
          </w:rPr>
          <w:t>2007)</w:t>
        </w:r>
        <w:r w:rsidDel="007F3E58">
          <w:fldChar w:fldCharType="end"/>
        </w:r>
        <w:r w:rsidDel="007F3E58">
          <w:t>.  They use</w:t>
        </w:r>
        <w:r w:rsidR="00FE3A40" w:rsidDel="007F3E58">
          <w:t>d</w:t>
        </w:r>
        <w:r w:rsidDel="007F3E58">
          <w:t xml:space="preserve"> a </w:t>
        </w:r>
        <w:r w:rsidR="007B685E" w:rsidRPr="007B685E" w:rsidDel="007F3E58">
          <w:rPr>
            <w:i/>
          </w:rPr>
          <w:t>k-</w:t>
        </w:r>
        <w:r w:rsidDel="007F3E58">
          <w:t xml:space="preserve">means algorithm to produce a fixed number of clusters of correlated features.  The accuracy of a SVM </w:t>
        </w:r>
        <w:r w:rsidR="00FE3A40" w:rsidDel="007F3E58">
          <w:t xml:space="preserve">classifier </w:t>
        </w:r>
        <w:r w:rsidR="002E2D05" w:rsidDel="007F3E58">
          <w:t xml:space="preserve">is found </w:t>
        </w:r>
        <w:r w:rsidR="00176DB5" w:rsidDel="007F3E58">
          <w:t>for</w:t>
        </w:r>
        <w:r w:rsidR="002E2D05" w:rsidDel="007F3E58">
          <w:t xml:space="preserve"> </w:t>
        </w:r>
        <w:r w:rsidR="00C76938" w:rsidDel="007F3E58">
          <w:t xml:space="preserve">all </w:t>
        </w:r>
        <w:r w:rsidR="002E2D05" w:rsidDel="007F3E58">
          <w:t xml:space="preserve">the features </w:t>
        </w:r>
        <w:r w:rsidR="00176DB5" w:rsidDel="007F3E58">
          <w:t>of</w:t>
        </w:r>
        <w:r w:rsidR="002E2D05" w:rsidDel="007F3E58">
          <w:t xml:space="preserve"> each </w:t>
        </w:r>
        <w:r w:rsidR="002E2D05" w:rsidDel="007F3E58">
          <w:lastRenderedPageBreak/>
          <w:t>cluster.  The lowest performing clusters are eliminated, the remaining features combined</w:t>
        </w:r>
        <w:r w:rsidR="001A1FE6" w:rsidDel="007F3E58">
          <w:t>,</w:t>
        </w:r>
        <w:r w:rsidR="002E2D05" w:rsidDel="007F3E58">
          <w:t xml:space="preserve"> and the process </w:t>
        </w:r>
        <w:r w:rsidR="00FE3A40" w:rsidDel="007F3E58">
          <w:t xml:space="preserve">is </w:t>
        </w:r>
        <w:r w:rsidR="002E2D05" w:rsidDel="007F3E58">
          <w:t>repeated</w:t>
        </w:r>
        <w:r w:rsidR="001A5EA5" w:rsidDel="007F3E58">
          <w:t xml:space="preserve"> until a desired number of clusters is reached</w:t>
        </w:r>
        <w:r w:rsidDel="007F3E58">
          <w:t xml:space="preserve">.   </w:t>
        </w:r>
        <w:r w:rsidR="0049686C" w:rsidDel="007F3E58">
          <w:t xml:space="preserve">A </w:t>
        </w:r>
        <w:r w:rsidR="00A409F2" w:rsidDel="007F3E58">
          <w:t xml:space="preserve">related </w:t>
        </w:r>
        <w:r w:rsidR="0049686C" w:rsidDel="007F3E58">
          <w:t>f</w:t>
        </w:r>
        <w:r w:rsidR="00271631" w:rsidDel="007F3E58">
          <w:t>eature selection m</w:t>
        </w:r>
        <w:r w:rsidR="0049686C" w:rsidDel="007F3E58">
          <w:t>ethod</w:t>
        </w:r>
        <w:r w:rsidR="00CE64DC" w:rsidDel="007F3E58">
          <w:t xml:space="preserve"> </w:t>
        </w:r>
        <w:r w:rsidR="00271631" w:rsidDel="007F3E58">
          <w:t>that</w:t>
        </w:r>
        <w:r w:rsidR="00CE64DC" w:rsidDel="007F3E58">
          <w:t xml:space="preserve"> </w:t>
        </w:r>
        <w:r w:rsidR="008A3773" w:rsidDel="007F3E58">
          <w:t>find</w:t>
        </w:r>
        <w:r w:rsidR="0049686C" w:rsidDel="007F3E58">
          <w:t>s</w:t>
        </w:r>
        <w:r w:rsidR="008A3773" w:rsidDel="007F3E58">
          <w:t xml:space="preserve"> and remove</w:t>
        </w:r>
        <w:r w:rsidR="00402294" w:rsidDel="007F3E58">
          <w:t>s</w:t>
        </w:r>
        <w:r w:rsidR="008A3773" w:rsidDel="007F3E58">
          <w:t xml:space="preserve"> redundancy by clustering features into </w:t>
        </w:r>
        <w:r w:rsidR="0049686C" w:rsidDel="007F3E58">
          <w:t>similar</w:t>
        </w:r>
        <w:r w:rsidR="008A3773" w:rsidDel="007F3E58">
          <w:t xml:space="preserve"> groups </w:t>
        </w:r>
        <w:r w:rsidR="0066718D" w:rsidDel="007F3E58">
          <w:t>was</w:t>
        </w:r>
        <w:r w:rsidR="00CE64DC" w:rsidDel="007F3E58">
          <w:t xml:space="preserve"> presented by </w:t>
        </w:r>
        <w:r w:rsidR="00FB6C1B" w:rsidDel="007F3E58">
          <w:fldChar w:fldCharType="begin" w:fldLock="1"/>
        </w:r>
        <w:r w:rsidR="00791B39" w:rsidDel="007F3E58">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rsidR="00FB6C1B" w:rsidDel="007F3E58">
          <w:fldChar w:fldCharType="separate"/>
        </w:r>
        <w:r w:rsidR="00FB6C1B" w:rsidDel="007F3E58">
          <w:rPr>
            <w:noProof/>
          </w:rPr>
          <w:t>Mitra et al.</w:t>
        </w:r>
        <w:r w:rsidR="00FB6C1B" w:rsidRPr="008A3773" w:rsidDel="007F3E58">
          <w:rPr>
            <w:noProof/>
          </w:rPr>
          <w:t xml:space="preserve"> </w:t>
        </w:r>
        <w:r w:rsidR="00FB6C1B" w:rsidDel="007F3E58">
          <w:rPr>
            <w:noProof/>
          </w:rPr>
          <w:t>(</w:t>
        </w:r>
        <w:r w:rsidR="00FB6C1B" w:rsidRPr="008A3773" w:rsidDel="007F3E58">
          <w:rPr>
            <w:noProof/>
          </w:rPr>
          <w:t>2002)</w:t>
        </w:r>
        <w:r w:rsidR="00FB6C1B" w:rsidDel="007F3E58">
          <w:fldChar w:fldCharType="end"/>
        </w:r>
        <w:r w:rsidR="0049686C" w:rsidDel="007F3E58">
          <w:t>.</w:t>
        </w:r>
        <w:r w:rsidR="00402294" w:rsidDel="007F3E58">
          <w:t xml:space="preserve">  They </w:t>
        </w:r>
        <w:r w:rsidR="00010534" w:rsidDel="007F3E58">
          <w:t>use</w:t>
        </w:r>
        <w:r w:rsidR="0066718D" w:rsidDel="007F3E58">
          <w:t>d</w:t>
        </w:r>
        <w:r w:rsidR="00010534" w:rsidDel="007F3E58">
          <w:t xml:space="preserve"> a novel clustering algorithm to group </w:t>
        </w:r>
        <w:r w:rsidR="00B427ED" w:rsidDel="007F3E58">
          <w:t>correlated</w:t>
        </w:r>
        <w:r w:rsidR="00010534" w:rsidDel="007F3E58">
          <w:t xml:space="preserve"> features based on </w:t>
        </w:r>
        <w:r w:rsidR="00402294" w:rsidDel="007F3E58">
          <w:t xml:space="preserve">a similarity measure they call </w:t>
        </w:r>
        <w:r w:rsidR="00DB43AD" w:rsidDel="007F3E58">
          <w:t>‘</w:t>
        </w:r>
        <w:r w:rsidR="00402294" w:rsidDel="007F3E58">
          <w:t>maxim</w:t>
        </w:r>
        <w:r w:rsidR="00B427ED" w:rsidDel="007F3E58">
          <w:t>al</w:t>
        </w:r>
        <w:r w:rsidR="00402294" w:rsidDel="007F3E58">
          <w:t xml:space="preserve"> information compression</w:t>
        </w:r>
        <w:r w:rsidR="00010534" w:rsidDel="007F3E58">
          <w:t xml:space="preserve"> index</w:t>
        </w:r>
        <w:r w:rsidR="00DB43AD" w:rsidDel="007F3E58">
          <w:t>’</w:t>
        </w:r>
        <w:r w:rsidR="00010534" w:rsidDel="007F3E58">
          <w:t>, which is the smallest eigenvalue of the feature covariance.</w:t>
        </w:r>
        <w:r w:rsidR="00402294" w:rsidDel="007F3E58">
          <w:t xml:space="preserve">  </w:t>
        </w:r>
        <w:r w:rsidDel="007F3E58">
          <w:fldChar w:fldCharType="begin" w:fldLock="1"/>
        </w:r>
        <w:r w:rsidR="00791B39" w:rsidDel="007F3E58">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rsidDel="007F3E58">
          <w:fldChar w:fldCharType="separate"/>
        </w:r>
        <w:r w:rsidRPr="00C530E6" w:rsidDel="007F3E58">
          <w:rPr>
            <w:noProof/>
          </w:rPr>
          <w:t xml:space="preserve">Sahu &amp; Mishra </w:t>
        </w:r>
        <w:r w:rsidDel="007F3E58">
          <w:rPr>
            <w:noProof/>
          </w:rPr>
          <w:t>(</w:t>
        </w:r>
        <w:r w:rsidRPr="00C530E6" w:rsidDel="007F3E58">
          <w:rPr>
            <w:noProof/>
          </w:rPr>
          <w:t>2011)</w:t>
        </w:r>
        <w:r w:rsidDel="007F3E58">
          <w:fldChar w:fldCharType="end"/>
        </w:r>
        <w:r w:rsidR="00FE3A40" w:rsidDel="007F3E58">
          <w:t xml:space="preserve"> also</w:t>
        </w:r>
        <w:r w:rsidR="00CE64DC" w:rsidDel="007F3E58">
          <w:t xml:space="preserve"> </w:t>
        </w:r>
        <w:r w:rsidR="005B4F57" w:rsidDel="007F3E58">
          <w:t xml:space="preserve">used </w:t>
        </w:r>
        <w:r w:rsidR="007B685E" w:rsidRPr="007B685E" w:rsidDel="007F3E58">
          <w:rPr>
            <w:i/>
          </w:rPr>
          <w:t>k-</w:t>
        </w:r>
        <w:r w:rsidR="005B4F57" w:rsidDel="007F3E58">
          <w:t xml:space="preserve">means clustering to group </w:t>
        </w:r>
        <w:r w:rsidR="003F1C25" w:rsidDel="007F3E58">
          <w:t>redundant</w:t>
        </w:r>
        <w:r w:rsidR="005B4F57" w:rsidDel="007F3E58">
          <w:t xml:space="preserve"> features.  </w:t>
        </w:r>
        <w:r w:rsidR="00314845" w:rsidDel="007F3E58">
          <w:t xml:space="preserve">The best feature, according to an importance measure, is then selected from each cluster.  </w:t>
        </w:r>
        <w:r w:rsidR="00CE64DC" w:rsidDel="007F3E58">
          <w:fldChar w:fldCharType="begin" w:fldLock="1"/>
        </w:r>
        <w:r w:rsidR="00791B39" w:rsidDel="007F3E58">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rsidR="00CE64DC" w:rsidDel="007F3E58">
          <w:fldChar w:fldCharType="separate"/>
        </w:r>
        <w:r w:rsidR="00CE64DC" w:rsidDel="007F3E58">
          <w:rPr>
            <w:noProof/>
          </w:rPr>
          <w:t>Cukur et al.</w:t>
        </w:r>
        <w:r w:rsidR="00CE64DC" w:rsidRPr="002B65C1" w:rsidDel="007F3E58">
          <w:rPr>
            <w:noProof/>
          </w:rPr>
          <w:t xml:space="preserve"> </w:t>
        </w:r>
        <w:r w:rsidR="00CE64DC" w:rsidDel="007F3E58">
          <w:rPr>
            <w:noProof/>
          </w:rPr>
          <w:t>(</w:t>
        </w:r>
        <w:r w:rsidR="00CE64DC" w:rsidRPr="002B65C1" w:rsidDel="007F3E58">
          <w:rPr>
            <w:noProof/>
          </w:rPr>
          <w:t>2015)</w:t>
        </w:r>
        <w:r w:rsidR="00CE64DC" w:rsidDel="007F3E58">
          <w:fldChar w:fldCharType="end"/>
        </w:r>
        <w:r w:rsidR="0049686C" w:rsidDel="007F3E58">
          <w:t xml:space="preserve"> propose</w:t>
        </w:r>
        <w:r w:rsidR="0066718D" w:rsidDel="007F3E58">
          <w:t>d</w:t>
        </w:r>
        <w:r w:rsidR="0049686C" w:rsidDel="007F3E58">
          <w:t xml:space="preserve"> </w:t>
        </w:r>
        <w:r w:rsidR="00314845" w:rsidDel="007F3E58">
          <w:t xml:space="preserve">a similar method, where </w:t>
        </w:r>
        <w:r w:rsidR="003F1C25" w:rsidDel="007F3E58">
          <w:t>redundant</w:t>
        </w:r>
        <w:r w:rsidR="00314845" w:rsidDel="007F3E58">
          <w:t xml:space="preserve"> features are clustered and </w:t>
        </w:r>
        <w:r w:rsidR="00531CC2" w:rsidDel="007F3E58">
          <w:t xml:space="preserve">top ranked features selected from each cluster using an importance measure called </w:t>
        </w:r>
        <w:r w:rsidR="00DB43AD" w:rsidDel="007F3E58">
          <w:t>‘</w:t>
        </w:r>
        <w:r w:rsidR="00531CC2" w:rsidDel="007F3E58">
          <w:t>minimum redundancy maximum relevance</w:t>
        </w:r>
        <w:r w:rsidR="00DB43AD" w:rsidDel="007F3E58">
          <w:t>’</w:t>
        </w:r>
        <w:r w:rsidR="00531CC2" w:rsidDel="007F3E58">
          <w:t xml:space="preserve"> (mRMR).</w:t>
        </w:r>
        <w:r w:rsidR="00314845" w:rsidDel="007F3E58">
          <w:t xml:space="preserve"> </w:t>
        </w:r>
        <w:r w:rsidR="00531CC2" w:rsidDel="007F3E58">
          <w:t xml:space="preserve">  </w:t>
        </w:r>
      </w:moveFrom>
    </w:p>
    <w:p w14:paraId="4BC81A67" w14:textId="35944046" w:rsidR="004D20A1" w:rsidDel="007F3E58" w:rsidRDefault="004D20A1" w:rsidP="002E01D3">
      <w:pPr>
        <w:pStyle w:val="Newparagraph"/>
        <w:rPr>
          <w:moveFrom w:id="43" w:author="dugalh" w:date="2018-06-14T17:35:00Z"/>
        </w:rPr>
      </w:pPr>
    </w:p>
    <w:p w14:paraId="0DD965F9" w14:textId="30B64907" w:rsidR="00B0045D" w:rsidDel="007F3E58" w:rsidRDefault="009162F6" w:rsidP="00DC434B">
      <w:pPr>
        <w:pStyle w:val="Newparagraph"/>
        <w:rPr>
          <w:moveFrom w:id="44" w:author="dugalh" w:date="2018-06-14T17:35:00Z"/>
        </w:rPr>
      </w:pPr>
      <w:moveFrom w:id="45" w:author="dugalh" w:date="2018-06-14T17:35:00Z">
        <w:r w:rsidDel="007F3E58">
          <w:t>A</w:t>
        </w:r>
        <w:r w:rsidR="00921340" w:rsidDel="007F3E58">
          <w:t xml:space="preserve"> two-step procedure</w:t>
        </w:r>
        <w:r w:rsidR="005A3324" w:rsidDel="007F3E58">
          <w:t xml:space="preserve"> called the </w:t>
        </w:r>
        <w:r w:rsidR="00DB43AD" w:rsidDel="007F3E58">
          <w:t>‘</w:t>
        </w:r>
        <w:r w:rsidR="005A3324" w:rsidDel="007F3E58">
          <w:t>Fast Correlation Based Filter</w:t>
        </w:r>
        <w:r w:rsidR="00DB43AD" w:rsidDel="007F3E58">
          <w:t>’</w:t>
        </w:r>
        <w:r w:rsidR="005A3324" w:rsidDel="007F3E58">
          <w:t xml:space="preserve"> (FCBF)</w:t>
        </w:r>
        <w:r w:rsidDel="007F3E58">
          <w:t>, was developed</w:t>
        </w:r>
        <w:r w:rsidR="00AC2C6A" w:rsidDel="007F3E58">
          <w:t xml:space="preserve"> by</w:t>
        </w:r>
        <w:r w:rsidDel="007F3E58">
          <w:t xml:space="preserve"> </w:t>
        </w:r>
        <w:r w:rsidDel="007F3E58">
          <w:fldChar w:fldCharType="begin" w:fldLock="1"/>
        </w:r>
        <w:r w:rsidR="00791B39" w:rsidDel="007F3E58">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rsidDel="007F3E58">
          <w:fldChar w:fldCharType="separate"/>
        </w:r>
        <w:r w:rsidRPr="000669AA" w:rsidDel="007F3E58">
          <w:rPr>
            <w:noProof/>
          </w:rPr>
          <w:t xml:space="preserve">Yu &amp; Liu </w:t>
        </w:r>
        <w:r w:rsidDel="007F3E58">
          <w:rPr>
            <w:noProof/>
          </w:rPr>
          <w:t>(</w:t>
        </w:r>
        <w:r w:rsidRPr="000669AA" w:rsidDel="007F3E58">
          <w:rPr>
            <w:noProof/>
          </w:rPr>
          <w:t>2004)</w:t>
        </w:r>
        <w:r w:rsidDel="007F3E58">
          <w:fldChar w:fldCharType="end"/>
        </w:r>
        <w:r w:rsidR="005A3324" w:rsidDel="007F3E58">
          <w:t>.  It</w:t>
        </w:r>
        <w:r w:rsidR="00921340" w:rsidDel="007F3E58">
          <w:t xml:space="preserve"> first creates a reduced set of relevant features, and then removes redundant features from this set using a search procedure based on Markov blanket filtering.  A</w:t>
        </w:r>
        <w:r w:rsidR="00416694" w:rsidDel="007F3E58">
          <w:t xml:space="preserve"> non-linear correlation measure</w:t>
        </w:r>
        <w:r w:rsidR="00B427ED" w:rsidDel="007F3E58">
          <w:t>,</w:t>
        </w:r>
        <w:r w:rsidR="00416694" w:rsidDel="007F3E58">
          <w:t xml:space="preserve"> called symmetrical uncertainty</w:t>
        </w:r>
        <w:r w:rsidR="00B427ED" w:rsidDel="007F3E58">
          <w:t>,</w:t>
        </w:r>
        <w:r w:rsidR="00416694" w:rsidDel="007F3E58">
          <w:t xml:space="preserve"> </w:t>
        </w:r>
        <w:r w:rsidR="00921340" w:rsidDel="007F3E58">
          <w:t xml:space="preserve">is used </w:t>
        </w:r>
        <w:r w:rsidR="00416694" w:rsidDel="007F3E58">
          <w:t>to measure both feature relevance</w:t>
        </w:r>
        <w:r w:rsidR="00921340" w:rsidDel="007F3E58">
          <w:t xml:space="preserve"> and redundancy.  Relevance is measured </w:t>
        </w:r>
        <w:r w:rsidR="00416694" w:rsidDel="007F3E58">
          <w:t xml:space="preserve">by how well features are </w:t>
        </w:r>
        <w:r w:rsidR="003F1C25" w:rsidDel="007F3E58">
          <w:t xml:space="preserve">correlated </w:t>
        </w:r>
        <w:r w:rsidR="00416694" w:rsidDel="007F3E58">
          <w:t>with class labels and redundancy</w:t>
        </w:r>
        <w:r w:rsidR="00921340" w:rsidDel="007F3E58">
          <w:t xml:space="preserve"> is measured</w:t>
        </w:r>
        <w:r w:rsidR="00416694" w:rsidDel="007F3E58">
          <w:t xml:space="preserve"> by how well </w:t>
        </w:r>
        <w:r w:rsidR="00AE4C88" w:rsidDel="007F3E58">
          <w:t xml:space="preserve">features are </w:t>
        </w:r>
        <w:r w:rsidR="003F1C25" w:rsidDel="007F3E58">
          <w:t xml:space="preserve">correlated </w:t>
        </w:r>
        <w:r w:rsidR="00AE4C88" w:rsidDel="007F3E58">
          <w:t xml:space="preserve">with each other.  </w:t>
        </w:r>
      </w:moveFrom>
    </w:p>
    <w:p w14:paraId="54CF96BD" w14:textId="5C1C574D" w:rsidR="00BE5C0B" w:rsidDel="007F3E58" w:rsidRDefault="00BE5C0B" w:rsidP="00DC434B">
      <w:pPr>
        <w:pStyle w:val="Newparagraph"/>
        <w:rPr>
          <w:moveFrom w:id="46" w:author="dugalh" w:date="2018-06-14T17:35:00Z"/>
        </w:rPr>
      </w:pPr>
    </w:p>
    <w:p w14:paraId="3AD6B0B8" w14:textId="7B690C20" w:rsidR="00BE5C0B" w:rsidDel="007F3E58" w:rsidRDefault="005111F4" w:rsidP="005C46DD">
      <w:pPr>
        <w:pStyle w:val="Newparagraph"/>
        <w:rPr>
          <w:moveFrom w:id="47" w:author="dugalh" w:date="2018-06-14T17:35:00Z"/>
        </w:rPr>
      </w:pPr>
      <w:moveFrom w:id="48" w:author="dugalh" w:date="2018-06-14T17:35:00Z">
        <w:r w:rsidDel="007F3E58">
          <w:fldChar w:fldCharType="begin" w:fldLock="1"/>
        </w:r>
        <w:r w:rsidR="00791B39" w:rsidDel="007F3E58">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Del="007F3E58">
          <w:fldChar w:fldCharType="separate"/>
        </w:r>
        <w:r w:rsidRPr="005111F4" w:rsidDel="007F3E58">
          <w:rPr>
            <w:noProof/>
          </w:rPr>
          <w:t xml:space="preserve">Wu et al. </w:t>
        </w:r>
        <w:r w:rsidR="002C1DBF" w:rsidDel="007F3E58">
          <w:rPr>
            <w:noProof/>
          </w:rPr>
          <w:t>(</w:t>
        </w:r>
        <w:r w:rsidRPr="005111F4" w:rsidDel="007F3E58">
          <w:rPr>
            <w:noProof/>
          </w:rPr>
          <w:t>2013)</w:t>
        </w:r>
        <w:r w:rsidDel="007F3E58">
          <w:fldChar w:fldCharType="end"/>
        </w:r>
        <w:r w:rsidDel="007F3E58">
          <w:t xml:space="preserve"> compare</w:t>
        </w:r>
        <w:r w:rsidR="002C1DBF" w:rsidDel="007F3E58">
          <w:t>d</w:t>
        </w:r>
        <w:r w:rsidDel="007F3E58">
          <w:t xml:space="preserve"> a number of filter approach feature selection methods based on their </w:t>
        </w:r>
        <w:r w:rsidR="002C1DBF" w:rsidDel="007F3E58">
          <w:t>application to</w:t>
        </w:r>
        <w:r w:rsidDel="007F3E58">
          <w:t xml:space="preserve"> three hyperspectral data sets.  </w:t>
        </w:r>
        <w:r w:rsidR="002C1DBF" w:rsidDel="007F3E58">
          <w:t>They used a number of performance measures for comparison, including classifier accuracy</w:t>
        </w:r>
        <w:r w:rsidR="0064270D" w:rsidDel="007F3E58">
          <w:t xml:space="preserve">, </w:t>
        </w:r>
        <w:r w:rsidR="002C1DBF" w:rsidDel="007F3E58">
          <w:t>feature stability</w:t>
        </w:r>
        <w:r w:rsidR="0064270D" w:rsidDel="007F3E58">
          <w:t>, and t</w:t>
        </w:r>
        <w:r w:rsidR="002C1DBF" w:rsidDel="007F3E58">
          <w:t>heir own criterion</w:t>
        </w:r>
        <w:r w:rsidR="0064270D" w:rsidDel="007F3E58">
          <w:t xml:space="preserve"> called</w:t>
        </w:r>
        <w:r w:rsidR="002C1DBF" w:rsidDel="007F3E58">
          <w:t xml:space="preserve"> the </w:t>
        </w:r>
        <w:r w:rsidR="002C1DBF" w:rsidRPr="002C1DBF" w:rsidDel="007F3E58">
          <w:t xml:space="preserve">maximal minimal associated index </w:t>
        </w:r>
        <w:r w:rsidR="002C1DBF" w:rsidDel="007F3E58">
          <w:t xml:space="preserve">quotient </w:t>
        </w:r>
        <w:r w:rsidR="002C1DBF" w:rsidRPr="002C1DBF" w:rsidDel="007F3E58">
          <w:t>(MMAIQ)</w:t>
        </w:r>
        <w:r w:rsidR="002C1DBF" w:rsidDel="007F3E58">
          <w:t xml:space="preserve">.  </w:t>
        </w:r>
        <w:r w:rsidR="0064270D" w:rsidDel="007F3E58">
          <w:t xml:space="preserve">MMAIQ </w:t>
        </w:r>
        <w:r w:rsidR="002C1DBF" w:rsidDel="007F3E58">
          <w:t xml:space="preserve">uses Cramer’s </w:t>
        </w:r>
        <w:r w:rsidR="002C1DBF" w:rsidRPr="00A548C8" w:rsidDel="007F3E58">
          <w:rPr>
            <w:i/>
          </w:rPr>
          <w:t>V</w:t>
        </w:r>
        <w:r w:rsidR="002C1DBF" w:rsidDel="007F3E58">
          <w:t>-test values to trade feature relevance against redundancy</w:t>
        </w:r>
        <w:r w:rsidR="004F18E1" w:rsidDel="007F3E58">
          <w:t xml:space="preserve"> and </w:t>
        </w:r>
        <w:r w:rsidR="002C1DBF" w:rsidDel="007F3E58">
          <w:t xml:space="preserve">is </w:t>
        </w:r>
        <w:r w:rsidR="004F18E1" w:rsidDel="007F3E58">
          <w:lastRenderedPageBreak/>
          <w:t xml:space="preserve">applied </w:t>
        </w:r>
        <w:r w:rsidR="002C1DBF" w:rsidDel="007F3E58">
          <w:t xml:space="preserve">in a forward selection </w:t>
        </w:r>
        <w:r w:rsidR="004F18E1" w:rsidDel="007F3E58">
          <w:t>type routine</w:t>
        </w:r>
        <w:r w:rsidR="002C1DBF" w:rsidDel="007F3E58">
          <w:t xml:space="preserve">.  While the authors concluded that MMAIQ provided the best overall performance, it </w:t>
        </w:r>
        <w:r w:rsidR="003466AE" w:rsidDel="007F3E58">
          <w:t>did not provide good stability for high dimensional data</w:t>
        </w:r>
        <w:r w:rsidR="002C1DBF" w:rsidDel="007F3E58">
          <w:t>.</w:t>
        </w:r>
      </w:moveFrom>
    </w:p>
    <w:p w14:paraId="22AD4AE5" w14:textId="080319D2" w:rsidR="00B0045D" w:rsidDel="007F3E58" w:rsidRDefault="00B0045D" w:rsidP="005C46DD">
      <w:pPr>
        <w:pStyle w:val="Newparagraph"/>
        <w:rPr>
          <w:moveFrom w:id="49" w:author="dugalh" w:date="2018-06-14T17:35:00Z"/>
        </w:rPr>
      </w:pPr>
    </w:p>
    <w:p w14:paraId="60DF787B" w14:textId="36CCCB83" w:rsidR="00673AF7" w:rsidDel="007F3E58" w:rsidRDefault="00F41FDC" w:rsidP="004D360A">
      <w:pPr>
        <w:pStyle w:val="Newparagraph"/>
        <w:rPr>
          <w:moveFrom w:id="50" w:author="dugalh" w:date="2018-06-14T17:35:00Z"/>
        </w:rPr>
      </w:pPr>
      <w:moveFrom w:id="51" w:author="dugalh" w:date="2018-06-14T17:35:00Z">
        <w:r w:rsidDel="007F3E58">
          <w:t>A number of feature importance measures</w:t>
        </w:r>
        <w:r w:rsidR="00026A2A" w:rsidDel="007F3E58">
          <w:t xml:space="preserve"> (including the FCBF)</w:t>
        </w:r>
        <w:r w:rsidDel="007F3E58">
          <w:t xml:space="preserve"> </w:t>
        </w:r>
        <w:r w:rsidR="000C0A0B" w:rsidDel="007F3E58">
          <w:t>were</w:t>
        </w:r>
        <w:r w:rsidR="00CF3899" w:rsidDel="007F3E58">
          <w:t xml:space="preserve"> incorporated </w:t>
        </w:r>
        <w:r w:rsidR="00FE3A40" w:rsidDel="007F3E58">
          <w:t xml:space="preserve">by </w:t>
        </w:r>
        <w:r w:rsidR="00FE3A40" w:rsidDel="007F3E58">
          <w:fldChar w:fldCharType="begin" w:fldLock="1"/>
        </w:r>
        <w:r w:rsidR="00791B39" w:rsidDel="007F3E58">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FE3A40" w:rsidDel="007F3E58">
          <w:fldChar w:fldCharType="separate"/>
        </w:r>
        <w:r w:rsidR="00FE3A40" w:rsidRPr="00CF3899" w:rsidDel="007F3E58">
          <w:rPr>
            <w:noProof/>
          </w:rPr>
          <w:t xml:space="preserve">Brown et al. </w:t>
        </w:r>
        <w:r w:rsidR="00FE3A40" w:rsidDel="007F3E58">
          <w:rPr>
            <w:noProof/>
          </w:rPr>
          <w:t>(</w:t>
        </w:r>
        <w:r w:rsidR="00FE3A40" w:rsidRPr="00CF3899" w:rsidDel="007F3E58">
          <w:rPr>
            <w:noProof/>
          </w:rPr>
          <w:t>2012)</w:t>
        </w:r>
        <w:r w:rsidR="00FE3A40" w:rsidDel="007F3E58">
          <w:fldChar w:fldCharType="end"/>
        </w:r>
        <w:r w:rsidR="00FE3A40" w:rsidDel="007F3E58">
          <w:t xml:space="preserve"> </w:t>
        </w:r>
        <w:r w:rsidR="00CF3899" w:rsidDel="007F3E58">
          <w:t xml:space="preserve">into a common theoretical framework.  </w:t>
        </w:r>
        <w:r w:rsidR="005E021C" w:rsidDel="007F3E58">
          <w:t xml:space="preserve">These measures all consider both relevance and redundancy in some way.  </w:t>
        </w:r>
        <w:r w:rsidDel="007F3E58">
          <w:t>A</w:t>
        </w:r>
        <w:r w:rsidR="00CF3899" w:rsidDel="007F3E58">
          <w:t xml:space="preserve"> comprehensive empirical study </w:t>
        </w:r>
        <w:r w:rsidR="000C0A0B" w:rsidDel="007F3E58">
          <w:t>was</w:t>
        </w:r>
        <w:r w:rsidR="00CF3899" w:rsidDel="007F3E58">
          <w:t xml:space="preserve"> used to compare the performance</w:t>
        </w:r>
        <w:r w:rsidR="00E054D1" w:rsidDel="007F3E58">
          <w:t xml:space="preserve"> (in terms of stability and </w:t>
        </w:r>
        <w:r w:rsidR="005E021C" w:rsidDel="007F3E58">
          <w:t xml:space="preserve">classifier </w:t>
        </w:r>
        <w:r w:rsidR="00E054D1" w:rsidDel="007F3E58">
          <w:t>accuracy)</w:t>
        </w:r>
        <w:r w:rsidR="00CF3899" w:rsidDel="007F3E58">
          <w:t xml:space="preserve"> of </w:t>
        </w:r>
        <w:r w:rsidDel="007F3E58">
          <w:t>these measures</w:t>
        </w:r>
        <w:r w:rsidR="001A1FE6" w:rsidDel="007F3E58">
          <w:t>.  The study tested the criteria</w:t>
        </w:r>
        <w:r w:rsidR="00CF3899" w:rsidDel="007F3E58">
          <w:t xml:space="preserve"> </w:t>
        </w:r>
        <w:r w:rsidR="00B04625" w:rsidDel="007F3E58">
          <w:t xml:space="preserve">in a </w:t>
        </w:r>
        <w:r w:rsidR="00223FDE" w:rsidDel="007F3E58">
          <w:t>FS</w:t>
        </w:r>
        <w:r w:rsidR="00B04625" w:rsidDel="007F3E58">
          <w:t xml:space="preserve"> approach, </w:t>
        </w:r>
        <w:r w:rsidR="00284318" w:rsidDel="007F3E58">
          <w:t>under</w:t>
        </w:r>
        <w:r w:rsidR="00CF3899" w:rsidDel="007F3E58">
          <w:t xml:space="preserve"> varying conditions, including </w:t>
        </w:r>
        <w:r w:rsidR="003F1C25" w:rsidDel="007F3E58">
          <w:t>redundancy</w:t>
        </w:r>
        <w:r w:rsidR="00CF3899" w:rsidDel="007F3E58">
          <w:t xml:space="preserve"> </w:t>
        </w:r>
        <w:r w:rsidR="00900654" w:rsidDel="007F3E58">
          <w:t>in high dimensional</w:t>
        </w:r>
        <w:r w:rsidR="00CF3899" w:rsidDel="007F3E58">
          <w:t xml:space="preserve"> feature</w:t>
        </w:r>
        <w:r w:rsidR="00900654" w:rsidDel="007F3E58">
          <w:t xml:space="preserve"> space</w:t>
        </w:r>
        <w:r w:rsidR="00CF3899" w:rsidDel="007F3E58">
          <w:t>s</w:t>
        </w:r>
        <w:r w:rsidR="00284318" w:rsidDel="007F3E58">
          <w:t>.  They conclude</w:t>
        </w:r>
        <w:r w:rsidR="000C0A0B" w:rsidDel="007F3E58">
          <w:t>d</w:t>
        </w:r>
        <w:r w:rsidR="00284318" w:rsidDel="007F3E58">
          <w:t xml:space="preserve"> that joint mutual information (JMI)</w:t>
        </w:r>
        <w:r w:rsidR="00DA789D" w:rsidDel="007F3E58">
          <w:t xml:space="preserve"> </w:t>
        </w:r>
        <w:r w:rsidR="00DA789D" w:rsidDel="007F3E58">
          <w:fldChar w:fldCharType="begin" w:fldLock="1"/>
        </w:r>
        <w:r w:rsidR="00791B39" w:rsidDel="007F3E58">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rsidR="00DA789D" w:rsidDel="007F3E58">
          <w:fldChar w:fldCharType="separate"/>
        </w:r>
        <w:r w:rsidR="00BA6C51" w:rsidRPr="00BA6C51" w:rsidDel="007F3E58">
          <w:rPr>
            <w:noProof/>
          </w:rPr>
          <w:t>(Yang and Moody 1999)</w:t>
        </w:r>
        <w:r w:rsidR="00DA789D" w:rsidDel="007F3E58">
          <w:fldChar w:fldCharType="end"/>
        </w:r>
        <w:r w:rsidR="00DA789D" w:rsidDel="007F3E58">
          <w:t xml:space="preserve"> provides the best </w:t>
        </w:r>
        <w:r w:rsidDel="007F3E58">
          <w:t xml:space="preserve">feature selection </w:t>
        </w:r>
        <w:r w:rsidR="00DA789D" w:rsidDel="007F3E58">
          <w:t>performance overall.</w:t>
        </w:r>
        <w:r w:rsidR="00746ADC" w:rsidDel="007F3E58">
          <w:t xml:space="preserve"> </w:t>
        </w:r>
      </w:moveFrom>
    </w:p>
    <w:p w14:paraId="30D03D19" w14:textId="69A83DF3" w:rsidR="00673AF7" w:rsidDel="007F3E58" w:rsidRDefault="00673AF7" w:rsidP="00DE0552">
      <w:pPr>
        <w:pStyle w:val="Newparagraph"/>
        <w:rPr>
          <w:moveFrom w:id="52" w:author="dugalh" w:date="2018-06-14T17:35:00Z"/>
        </w:rPr>
      </w:pPr>
    </w:p>
    <w:p w14:paraId="7D0D0EE0" w14:textId="768A03E8" w:rsidR="00370A68" w:rsidDel="007F3E58" w:rsidRDefault="009F41C5" w:rsidP="00DE0552">
      <w:pPr>
        <w:pStyle w:val="Newparagraph"/>
        <w:rPr>
          <w:moveFrom w:id="53" w:author="dugalh" w:date="2018-06-14T17:35:00Z"/>
        </w:rPr>
      </w:pPr>
      <w:moveFrom w:id="54" w:author="dugalh" w:date="2018-06-14T17:35:00Z">
        <w:r w:rsidDel="007F3E58">
          <w:t>In recent years, a</w:t>
        </w:r>
        <w:r w:rsidR="00EF2F1A" w:rsidDel="007F3E58">
          <w:t xml:space="preserve"> number</w:t>
        </w:r>
        <w:r w:rsidR="00502B4F" w:rsidDel="007F3E58">
          <w:t xml:space="preserve"> </w:t>
        </w:r>
        <w:r w:rsidR="00EF2F1A" w:rsidDel="007F3E58">
          <w:t xml:space="preserve">of </w:t>
        </w:r>
        <w:r w:rsidR="0023358B" w:rsidDel="007F3E58">
          <w:t xml:space="preserve">feature selection </w:t>
        </w:r>
        <w:r w:rsidR="00502B4F" w:rsidDel="007F3E58">
          <w:t xml:space="preserve">approaches </w:t>
        </w:r>
        <w:r w:rsidR="00673AF7" w:rsidDel="007F3E58">
          <w:t>based on structured sparsity regularisation</w:t>
        </w:r>
        <w:r w:rsidDel="007F3E58">
          <w:t xml:space="preserve"> have been developed </w:t>
        </w:r>
        <w:r w:rsidDel="007F3E58">
          <w:fldChar w:fldCharType="begin" w:fldLock="1"/>
        </w:r>
        <w:r w:rsidR="00AE3850" w:rsidDel="007F3E58">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X. Chen and Gu 2015; X. Chen et al. 2017; Gui et al. 2016)"},"properties":{"noteIndex":0},"schema":"https://github.com/citation-style-language/schema/raw/master/csl-citation.json"}</w:instrText>
        </w:r>
        <w:r w:rsidDel="007F3E58">
          <w:fldChar w:fldCharType="separate"/>
        </w:r>
        <w:r w:rsidR="00D8796C" w:rsidRPr="00D8796C" w:rsidDel="007F3E58">
          <w:rPr>
            <w:noProof/>
          </w:rPr>
          <w:t>(Wang et al. 2010; X. Chen and Gu 2015; X. Chen et al. 2017; Gui et al. 2016)</w:t>
        </w:r>
        <w:r w:rsidDel="007F3E58">
          <w:fldChar w:fldCharType="end"/>
        </w:r>
        <w:r w:rsidDel="007F3E58">
          <w:t xml:space="preserve">.  Structured sparsity regularisation </w:t>
        </w:r>
        <w:r w:rsidR="0071660C" w:rsidDel="007F3E58">
          <w:t xml:space="preserve">modifies the traditional sparsity regularisation approach by </w:t>
        </w:r>
        <w:r w:rsidDel="007F3E58">
          <w:t>i</w:t>
        </w:r>
        <w:r w:rsidR="0023358B" w:rsidDel="007F3E58">
          <w:t>ncorporat</w:t>
        </w:r>
        <w:r w:rsidR="0071660C" w:rsidDel="007F3E58">
          <w:t>ing</w:t>
        </w:r>
        <w:r w:rsidR="00673AF7" w:rsidDel="007F3E58">
          <w:t xml:space="preserve"> prior knowledge of </w:t>
        </w:r>
        <w:r w:rsidR="0023358B" w:rsidDel="007F3E58">
          <w:t xml:space="preserve">the </w:t>
        </w:r>
        <w:r w:rsidR="00673AF7" w:rsidDel="007F3E58">
          <w:t xml:space="preserve">group structure of features </w:t>
        </w:r>
        <w:r w:rsidR="0023358B" w:rsidDel="007F3E58">
          <w:t>to improve performance</w:t>
        </w:r>
        <w:r w:rsidR="007B14BC" w:rsidDel="007F3E58">
          <w:t xml:space="preserve"> </w:t>
        </w:r>
        <w:r w:rsidR="007B14BC" w:rsidDel="007F3E58">
          <w:fldChar w:fldCharType="begin" w:fldLock="1"/>
        </w:r>
        <w:r w:rsidR="00791B39" w:rsidDel="007F3E58">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7B14BC" w:rsidDel="007F3E58">
          <w:fldChar w:fldCharType="separate"/>
        </w:r>
        <w:r w:rsidR="007B14BC" w:rsidRPr="007B14BC" w:rsidDel="007F3E58">
          <w:rPr>
            <w:noProof/>
          </w:rPr>
          <w:t>(Gui et al. 2016)</w:t>
        </w:r>
        <w:r w:rsidR="007B14BC" w:rsidDel="007F3E58">
          <w:fldChar w:fldCharType="end"/>
        </w:r>
        <w:r w:rsidR="00673AF7" w:rsidDel="007F3E58">
          <w:t xml:space="preserve">.  </w:t>
        </w:r>
        <w:r w:rsidR="007B14BC" w:rsidDel="007F3E58">
          <w:t xml:space="preserve">The supervised multiview feature selection (SMFS) method of </w:t>
        </w:r>
        <w:r w:rsidR="002774A4" w:rsidDel="007F3E58">
          <w:fldChar w:fldCharType="begin" w:fldLock="1"/>
        </w:r>
        <w:r w:rsidR="00AE3850" w:rsidDel="007F3E58">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2017)","previouslyFormattedCitation":"(X. Chen et al. 2017)"},"properties":{"noteIndex":0},"schema":"https://github.com/citation-style-language/schema/raw/master/csl-citation.json"}</w:instrText>
        </w:r>
        <w:r w:rsidR="002774A4" w:rsidDel="007F3E58">
          <w:fldChar w:fldCharType="separate"/>
        </w:r>
        <w:r w:rsidR="002774A4" w:rsidRPr="002774A4" w:rsidDel="007F3E58">
          <w:rPr>
            <w:noProof/>
          </w:rPr>
          <w:t xml:space="preserve">X. Chen et al. </w:t>
        </w:r>
        <w:r w:rsidR="002774A4" w:rsidDel="007F3E58">
          <w:rPr>
            <w:noProof/>
          </w:rPr>
          <w:t>(</w:t>
        </w:r>
        <w:r w:rsidR="002774A4" w:rsidRPr="002774A4" w:rsidDel="007F3E58">
          <w:rPr>
            <w:noProof/>
          </w:rPr>
          <w:t>2017)</w:t>
        </w:r>
        <w:r w:rsidR="002774A4" w:rsidDel="007F3E58">
          <w:fldChar w:fldCharType="end"/>
        </w:r>
        <w:r w:rsidR="002774A4" w:rsidDel="007F3E58">
          <w:t xml:space="preserve"> </w:t>
        </w:r>
        <w:r w:rsidR="0064305B" w:rsidDel="007F3E58">
          <w:t>uses</w:t>
        </w:r>
        <w:r w:rsidR="002C3F03" w:rsidDel="007F3E58">
          <w:t xml:space="preserve"> a structured sparsity approach </w:t>
        </w:r>
        <w:r w:rsidR="0064305B" w:rsidDel="007F3E58">
          <w:t xml:space="preserve">that groups features by similarity </w:t>
        </w:r>
        <w:r w:rsidR="002C3F03" w:rsidDel="007F3E58">
          <w:t xml:space="preserve">and </w:t>
        </w:r>
        <w:r w:rsidR="00BA1E37" w:rsidDel="007F3E58">
          <w:t xml:space="preserve">uses this similarity structure to </w:t>
        </w:r>
        <w:r w:rsidR="007B14BC" w:rsidDel="007F3E58">
          <w:t xml:space="preserve">address the trade-off between feature relevance and redundancy.  In </w:t>
        </w:r>
        <w:r w:rsidR="00BA1E37" w:rsidDel="007F3E58">
          <w:t>SMFS</w:t>
        </w:r>
        <w:r w:rsidR="007B14BC" w:rsidDel="007F3E58">
          <w:t>, f</w:t>
        </w:r>
        <w:r w:rsidR="002774A4" w:rsidDel="007F3E58">
          <w:t>eatures are clustered into homogenous groups or “views” using affinity propagation (AP) with a squared Euclidean distance similarity</w:t>
        </w:r>
        <w:r w:rsidR="00101D09" w:rsidDel="007F3E58">
          <w:t xml:space="preserve"> measure</w:t>
        </w:r>
        <w:r w:rsidR="002774A4" w:rsidDel="007F3E58">
          <w:t xml:space="preserve">.  </w:t>
        </w:r>
        <w:r w:rsidR="00D70764" w:rsidDel="007F3E58">
          <w:t>A sparse set of features is selected from the</w:t>
        </w:r>
        <w:r w:rsidR="00370A68" w:rsidDel="007F3E58">
          <w:t>se</w:t>
        </w:r>
        <w:r w:rsidR="00D70764" w:rsidDel="007F3E58">
          <w:t xml:space="preserve"> </w:t>
        </w:r>
        <w:r w:rsidR="007B14BC" w:rsidDel="007F3E58">
          <w:t>views</w:t>
        </w:r>
        <w:r w:rsidR="00D70764" w:rsidDel="007F3E58">
          <w:t xml:space="preserve"> by </w:t>
        </w:r>
        <w:r w:rsidR="0064305B" w:rsidDel="007F3E58">
          <w:t>a</w:t>
        </w:r>
        <w:r w:rsidR="00D70764" w:rsidDel="007F3E58">
          <w:t xml:space="preserve"> </w:t>
        </w:r>
        <w:r w:rsidR="00A4521C" w:rsidDel="007F3E58">
          <w:t xml:space="preserve">joint </w:t>
        </w:r>
        <w:r w:rsidR="00A4521C" w:rsidDel="007F3E58">
          <w:rPr>
            <w:rFonts w:ascii="Cambria Math" w:hAnsi="Cambria Math" w:cs="Cambria Math"/>
          </w:rPr>
          <w:t>𝓁</w:t>
        </w:r>
        <w:r w:rsidR="00A4521C" w:rsidDel="007F3E58">
          <w:t>1,2-norm minimis</w:t>
        </w:r>
        <w:r w:rsidR="00D70764" w:rsidRPr="00D70764" w:rsidDel="007F3E58">
          <w:t xml:space="preserve">ation of </w:t>
        </w:r>
        <w:r w:rsidR="007C4B75" w:rsidDel="007F3E58">
          <w:t xml:space="preserve">an objective function comprised of </w:t>
        </w:r>
        <w:r w:rsidR="00D70764" w:rsidRPr="00D70764" w:rsidDel="007F3E58">
          <w:t xml:space="preserve">loss function and </w:t>
        </w:r>
        <w:r w:rsidR="00A4521C" w:rsidDel="007F3E58">
          <w:t>regularis</w:t>
        </w:r>
        <w:r w:rsidR="00D70764" w:rsidRPr="00D70764" w:rsidDel="007F3E58">
          <w:t>ation term</w:t>
        </w:r>
        <w:r w:rsidR="007C4B75" w:rsidDel="007F3E58">
          <w:t>s</w:t>
        </w:r>
        <w:r w:rsidR="00370A68" w:rsidDel="007F3E58">
          <w:t>.</w:t>
        </w:r>
        <w:r w:rsidR="00D70764" w:rsidRPr="00D70764" w:rsidDel="007F3E58">
          <w:t xml:space="preserve"> </w:t>
        </w:r>
        <w:r w:rsidR="00D70764" w:rsidDel="007F3E58">
          <w:t xml:space="preserve"> </w:t>
        </w:r>
        <w:r w:rsidR="00081716" w:rsidDel="007F3E58">
          <w:t>The formation of the loss function assumes a</w:t>
        </w:r>
        <w:r w:rsidR="0064305B" w:rsidDel="007F3E58">
          <w:t xml:space="preserve"> </w:t>
        </w:r>
        <w:r w:rsidR="00370A68" w:rsidDel="007F3E58">
          <w:t>linear dependence between features and class labels</w:t>
        </w:r>
        <w:r w:rsidR="0064305B" w:rsidDel="007F3E58">
          <w:t>.</w:t>
        </w:r>
        <w:r w:rsidDel="007F3E58">
          <w:t xml:space="preserve"> </w:t>
        </w:r>
        <w:r w:rsidR="0064305B" w:rsidDel="007F3E58">
          <w:t xml:space="preserve"> </w:t>
        </w:r>
        <w:r w:rsidR="00081716" w:rsidDel="007F3E58">
          <w:t xml:space="preserve">Feature view </w:t>
        </w:r>
        <w:r w:rsidR="00081716" w:rsidDel="007F3E58">
          <w:lastRenderedPageBreak/>
          <w:t>structure</w:t>
        </w:r>
        <w:r w:rsidR="00370A68" w:rsidDel="007F3E58">
          <w:t xml:space="preserve"> </w:t>
        </w:r>
        <w:r w:rsidR="0064305B" w:rsidDel="007F3E58">
          <w:t xml:space="preserve">is incorporated into the </w:t>
        </w:r>
        <w:r w:rsidR="007C4B75" w:rsidDel="007F3E58">
          <w:rPr>
            <w:rFonts w:ascii="Cambria Math" w:hAnsi="Cambria Math" w:cs="Cambria Math"/>
          </w:rPr>
          <w:t>𝓁</w:t>
        </w:r>
        <w:r w:rsidR="007C4B75" w:rsidDel="007F3E58">
          <w:t>1,2-norms</w:t>
        </w:r>
        <w:r w:rsidR="00BA1E37" w:rsidDel="007F3E58">
          <w:t xml:space="preserve"> </w:t>
        </w:r>
        <w:r w:rsidR="00EE5625" w:rsidDel="007F3E58">
          <w:t>so as to</w:t>
        </w:r>
        <w:r w:rsidR="00FC7A4C" w:rsidDel="007F3E58">
          <w:t xml:space="preserve"> </w:t>
        </w:r>
        <w:r w:rsidR="00370A68" w:rsidDel="007F3E58">
          <w:t xml:space="preserve">encourage </w:t>
        </w:r>
        <w:r w:rsidR="00EE5625" w:rsidDel="007F3E58">
          <w:t xml:space="preserve">the </w:t>
        </w:r>
        <w:r w:rsidR="007B14BC" w:rsidDel="007F3E58">
          <w:t>sparsity of selected features within views</w:t>
        </w:r>
        <w:r w:rsidR="00EE5625" w:rsidDel="007F3E58">
          <w:t>,</w:t>
        </w:r>
        <w:r w:rsidR="00C77505" w:rsidDel="007F3E58">
          <w:t xml:space="preserve"> </w:t>
        </w:r>
        <w:r w:rsidR="00B7407C" w:rsidDel="007F3E58">
          <w:t xml:space="preserve">while retaining the information of multiple heterogeneous views.  </w:t>
        </w:r>
        <w:r w:rsidR="002802D7" w:rsidDel="007F3E58">
          <w:t>The objective function is minimised with quadratic programming, which is computationally expensive compared to greedy search type feature selection methods such as FS and JMI.  Feature weights produced by the optimisation procedure can be</w:t>
        </w:r>
        <w:r w:rsidR="00F80F37" w:rsidDel="007F3E58">
          <w:t xml:space="preserve"> considered an importance measure that trades relevance against redundancy</w:t>
        </w:r>
        <w:r w:rsidR="00370A68" w:rsidDel="007F3E58">
          <w:t>.</w:t>
        </w:r>
        <w:r w:rsidR="00F80F37" w:rsidDel="007F3E58">
          <w:t xml:space="preserve">  </w:t>
        </w:r>
        <w:r w:rsidR="00370A68" w:rsidDel="007F3E58">
          <w:t xml:space="preserve">  </w:t>
        </w:r>
      </w:moveFrom>
    </w:p>
    <w:p w14:paraId="7AB2BDD8" w14:textId="421D0426" w:rsidR="00900654" w:rsidDel="007F3E58" w:rsidRDefault="00F41FDC" w:rsidP="00DE0552">
      <w:pPr>
        <w:pStyle w:val="Newparagraph"/>
        <w:rPr>
          <w:moveFrom w:id="55" w:author="dugalh" w:date="2018-06-14T17:35:00Z"/>
        </w:rPr>
      </w:pPr>
      <w:moveFrom w:id="56" w:author="dugalh" w:date="2018-06-14T17:35:00Z">
        <w:r w:rsidDel="007F3E58">
          <w:t xml:space="preserve"> </w:t>
        </w:r>
      </w:moveFrom>
    </w:p>
    <w:p w14:paraId="5290CAA2" w14:textId="7FADEC3A" w:rsidR="000D58F8" w:rsidDel="007F3E58" w:rsidRDefault="00026A2A" w:rsidP="00DC6A1B">
      <w:pPr>
        <w:pStyle w:val="Newparagraph"/>
        <w:rPr>
          <w:moveFrom w:id="57" w:author="dugalh" w:date="2018-06-14T17:35:00Z"/>
        </w:rPr>
      </w:pPr>
      <w:moveFrom w:id="58" w:author="dugalh" w:date="2018-06-14T17:35:00Z">
        <w:r w:rsidDel="007F3E58">
          <w:t>With the exception of FCBF, the above feature selection procedures can be grouped into two categories:</w:t>
        </w:r>
      </w:moveFrom>
    </w:p>
    <w:p w14:paraId="6D8AF894" w14:textId="34E269D1" w:rsidR="000D58F8" w:rsidDel="007F3E58" w:rsidRDefault="00026A2A" w:rsidP="00DC6A1B">
      <w:pPr>
        <w:pStyle w:val="Newparagraph"/>
        <w:rPr>
          <w:moveFrom w:id="59" w:author="dugalh" w:date="2018-06-14T17:35:00Z"/>
        </w:rPr>
      </w:pPr>
      <w:moveFrom w:id="60" w:author="dugalh" w:date="2018-06-14T17:35:00Z">
        <w:r w:rsidDel="007F3E58">
          <w:t xml:space="preserve">Approaches that use some form of clustering of similar features to identify </w:t>
        </w:r>
        <w:r w:rsidR="0071660C" w:rsidDel="007F3E58">
          <w:t xml:space="preserve">and isolate </w:t>
        </w:r>
        <w:r w:rsidDel="007F3E58">
          <w:t>redundancy</w:t>
        </w:r>
        <w:r w:rsidR="00FE3A40" w:rsidDel="007F3E58">
          <w:t xml:space="preserve">, </w:t>
        </w:r>
        <w:r w:rsidDel="007F3E58">
          <w:t xml:space="preserve">followed by </w:t>
        </w:r>
        <w:r w:rsidR="00EE5625" w:rsidDel="007F3E58">
          <w:t>a</w:t>
        </w:r>
        <w:r w:rsidR="00BD2532" w:rsidDel="007F3E58">
          <w:t xml:space="preserve"> measure of importance to select features with low redundancy and high relevancy</w:t>
        </w:r>
        <w:r w:rsidDel="007F3E58">
          <w:t>.</w:t>
        </w:r>
      </w:moveFrom>
    </w:p>
    <w:p w14:paraId="4268045B" w14:textId="63AD1E19" w:rsidR="009162F6" w:rsidRDefault="00026A2A" w:rsidP="00DC6A1B">
      <w:pPr>
        <w:pStyle w:val="Newparagraph"/>
      </w:pPr>
      <w:moveFrom w:id="61" w:author="dugalh" w:date="2018-06-14T17:35:00Z">
        <w:r w:rsidDel="007F3E58">
          <w:t xml:space="preserve">Approaches that use a </w:t>
        </w:r>
        <w:r w:rsidR="009162F6" w:rsidDel="007F3E58">
          <w:t xml:space="preserve">single </w:t>
        </w:r>
        <w:r w:rsidDel="007F3E58">
          <w:t xml:space="preserve">measure of feature importance that incorporates the trade-off between feature relevance </w:t>
        </w:r>
        <w:r w:rsidR="00E376F9" w:rsidDel="007F3E58">
          <w:t>and</w:t>
        </w:r>
        <w:r w:rsidDel="007F3E58">
          <w:t xml:space="preserve"> redundancy</w:t>
        </w:r>
        <w:r w:rsidR="00FE3A40" w:rsidDel="007F3E58">
          <w:t>, after which</w:t>
        </w:r>
        <w:r w:rsidDel="007F3E58">
          <w:t xml:space="preserve"> </w:t>
        </w:r>
        <w:r w:rsidR="00FE3A40" w:rsidDel="007F3E58">
          <w:t>a</w:t>
        </w:r>
        <w:r w:rsidDel="007F3E58">
          <w:t xml:space="preserve"> </w:t>
        </w:r>
        <w:r w:rsidR="00223FDE" w:rsidDel="007F3E58">
          <w:t>FS</w:t>
        </w:r>
        <w:r w:rsidR="00E376F9" w:rsidDel="007F3E58">
          <w:t xml:space="preserve"> or </w:t>
        </w:r>
        <w:r w:rsidDel="007F3E58">
          <w:t xml:space="preserve">simple ranking procedure </w:t>
        </w:r>
        <w:r w:rsidR="00FE3A40" w:rsidDel="007F3E58">
          <w:t xml:space="preserve">is </w:t>
        </w:r>
        <w:r w:rsidDel="007F3E58">
          <w:t>used to select the best features.</w:t>
        </w:r>
      </w:moveFrom>
      <w:moveFromRangeEnd w:id="38"/>
    </w:p>
    <w:p w14:paraId="48B2FE97" w14:textId="5A9CB018" w:rsidR="009162F6" w:rsidDel="00CD05BA" w:rsidRDefault="009162F6" w:rsidP="004C7251">
      <w:pPr>
        <w:pStyle w:val="Newparagraph"/>
        <w:rPr>
          <w:del w:id="62" w:author="dugalh" w:date="2018-06-15T16:15:00Z"/>
        </w:rPr>
      </w:pPr>
    </w:p>
    <w:p w14:paraId="64FA4D94" w14:textId="04D2900E" w:rsidR="00FE3A40" w:rsidDel="00CD05BA" w:rsidRDefault="00FE3A40" w:rsidP="004C7251">
      <w:pPr>
        <w:pStyle w:val="Newparagraph"/>
        <w:rPr>
          <w:del w:id="63" w:author="dugalh" w:date="2018-06-15T16:15:00Z"/>
        </w:rPr>
      </w:pPr>
      <w:del w:id="64" w:author="dugalh" w:date="2018-06-15T08:33:00Z">
        <w:r w:rsidDel="005C46DD">
          <w:delText xml:space="preserve">In gene expression studies, such as DNA microarray studies, all features have similar measurement costs and computation times </w:delText>
        </w:r>
        <w:r w:rsidDel="005C46DD">
          <w:fldChar w:fldCharType="begin" w:fldLock="1"/>
        </w:r>
        <w:r w:rsidR="00791B39" w:rsidDel="005C46DD">
          <w:delInstrText>ADDIN CSL_CITATION {"citationItems":[{"id":"ITEM-1","itemData":{"DOI":"10.1016/j.artmed.2004.01.007","ISSN":"09333657","author":[{"dropping-particle":"","family":"Inza","given":"Iñaki","non-dropping-particle":"","parse-names":false,"suffix":""},{"dropping-particle":"","family":"Larrañaga","given":"Pedro","non-dropping-particle":"","parse-names":false,"suffix":""},{"dropping-particle":"","family":"Blanco","given":"Rosa","non-dropping-particle":"","parse-names":false,"suffix":""},{"dropping-particle":"","family":"Cerrolaza","given":"Antonio J.","non-dropping-particle":"","parse-names":false,"suffix":""}],"container-title":"Artificial Intelligence in Medicine","id":"ITEM-1","issue":"2","issued":{"date-parts":[["2004","6"]]},"page":"91-103","title":"Filter versus wrapper gene selection approaches in DNA microarray domains","type":"article-journal","volume":"31"},"uris":["http://www.mendeley.com/documents/?uuid=e20eec5e-2910-3daf-9870-75fefbe92f34"]}],"mendeley":{"formattedCitation":"(Inza et al. 2004)","plainTextFormattedCitation":"(Inza et al. 2004)","previouslyFormattedCitation":"(Inza et al. 2004)"},"properties":{"noteIndex":0},"schema":"https://github.com/citation-style-language/schema/raw/master/csl-citation.json"}</w:delInstrText>
        </w:r>
        <w:r w:rsidDel="005C46DD">
          <w:fldChar w:fldCharType="separate"/>
        </w:r>
        <w:r w:rsidR="00BA6C51" w:rsidRPr="00BA6C51" w:rsidDel="005C46DD">
          <w:rPr>
            <w:noProof/>
          </w:rPr>
          <w:delText>(Inza et al. 2004)</w:delText>
        </w:r>
        <w:r w:rsidDel="005C46DD">
          <w:fldChar w:fldCharType="end"/>
        </w:r>
        <w:r w:rsidDel="005C46DD">
          <w:delText xml:space="preserve">, but this is not the case for remote sensing problems, where some features might carry significantly larger computation time or measurement cost burdens than others </w:delText>
        </w:r>
        <w:r w:rsidDel="005C46DD">
          <w:fldChar w:fldCharType="begin" w:fldLock="1"/>
        </w:r>
        <w:r w:rsidR="00791B39" w:rsidDel="005C46DD">
          <w:delInstrText>ADDIN CSL_CITATION {"citationItems":[{"id":"ITEM-1","itemData":{"DOI":"10.1016/j.isprsjprs.2009.06.004","ISSN":"09242716","author":[{"dropping-particle":"","family":"Blaschke","given":"T.","non-dropping-particle":"","parse-names":false,"suffix":""}],"container-title":"ISPRS Journal of Photogrammetry and Remote Sensing","id":"ITEM-1","issue":"1","issued":{"date-parts":[["2010","1"]]},"page":"2-16","publisher":"Elsevier B.V.","title":"Object based image analysis for remote sensing","type":"article-journal","volume":"65"},"uris":["http://www.mendeley.com/documents/?uuid=d7ad7962-fcf8-44d1-805f-7fc4bace3b18"]}],"mendeley":{"formattedCitation":"(Blaschke 2010)","plainTextFormattedCitation":"(Blaschke 2010)","previouslyFormattedCitation":"(Blaschke 2010)"},"properties":{"noteIndex":0},"schema":"https://github.com/citation-style-language/schema/raw/master/csl-citation.json"}</w:delInstrText>
        </w:r>
        <w:r w:rsidDel="005C46DD">
          <w:fldChar w:fldCharType="separate"/>
        </w:r>
        <w:r w:rsidR="00BA6C51" w:rsidRPr="00BA6C51" w:rsidDel="005C46DD">
          <w:rPr>
            <w:noProof/>
          </w:rPr>
          <w:delText>(Blaschke 2010)</w:delText>
        </w:r>
        <w:r w:rsidDel="005C46DD">
          <w:fldChar w:fldCharType="end"/>
        </w:r>
        <w:r w:rsidDel="005C46DD">
          <w:delText xml:space="preserve">.  </w:delText>
        </w:r>
      </w:del>
      <w:moveFromRangeStart w:id="65" w:author="dugalh" w:date="2018-06-14T18:45:00Z" w:name="move516765246"/>
      <w:moveFrom w:id="66" w:author="dugalh" w:date="2018-06-14T18:45:00Z">
        <w:r w:rsidDel="0089645A">
          <w:t>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moveFrom>
      <w:moveFromRangeEnd w:id="65"/>
    </w:p>
    <w:p w14:paraId="75BB6952" w14:textId="77777777" w:rsidR="00DB2C16" w:rsidRDefault="00DB2C16" w:rsidP="004C7251">
      <w:pPr>
        <w:pStyle w:val="Newparagraph"/>
      </w:pPr>
    </w:p>
    <w:p w14:paraId="0529D2F4" w14:textId="56E21CB6" w:rsidR="0089645A" w:rsidDel="00254387" w:rsidRDefault="00666A66">
      <w:pPr>
        <w:pStyle w:val="Newparagraph"/>
        <w:rPr>
          <w:ins w:id="67" w:author="dugalh" w:date="2018-06-14T18:45:00Z"/>
          <w:del w:id="68" w:author="AVN" w:date="2018-06-23T11:29:00Z"/>
        </w:rPr>
      </w:pPr>
      <w:r>
        <w:lastRenderedPageBreak/>
        <w:t>T</w:t>
      </w:r>
      <w:r w:rsidR="00AF5C1B">
        <w:t xml:space="preserve">he </w:t>
      </w:r>
      <w:ins w:id="69" w:author="AVN" w:date="2018-06-23T11:15:00Z">
        <w:r w:rsidR="0096404E">
          <w:t xml:space="preserve">increasing </w:t>
        </w:r>
      </w:ins>
      <w:r w:rsidR="00AF5C1B">
        <w:t xml:space="preserve">availability of high resolution </w:t>
      </w:r>
      <w:r w:rsidR="004A69A8">
        <w:t>imagery</w:t>
      </w:r>
      <w:r>
        <w:t xml:space="preserve"> </w:t>
      </w:r>
      <w:del w:id="70" w:author="AVN" w:date="2018-06-23T11:16:00Z">
        <w:r w:rsidDel="0096404E">
          <w:delText>and</w:delText>
        </w:r>
        <w:r w:rsidR="00AF5C1B" w:rsidDel="0096404E">
          <w:delText xml:space="preserve"> associated feature extraction </w:delText>
        </w:r>
        <w:r w:rsidDel="0096404E">
          <w:delText xml:space="preserve">and classification </w:delText>
        </w:r>
        <w:r w:rsidR="00AF5C1B" w:rsidDel="0096404E">
          <w:delText>techniques</w:delText>
        </w:r>
        <w:r w:rsidR="004A69A8" w:rsidDel="0096404E">
          <w:delText xml:space="preserve"> </w:delText>
        </w:r>
        <w:r w:rsidDel="0096404E">
          <w:delText>are rapidly increasing</w:delText>
        </w:r>
        <w:r w:rsidR="004E65E0" w:rsidDel="0096404E">
          <w:delText xml:space="preserve"> </w:delText>
        </w:r>
        <w:r w:rsidR="004E65E0" w:rsidDel="0096404E">
          <w:fldChar w:fldCharType="begin" w:fldLock="1"/>
        </w:r>
        <w:r w:rsidR="00791B39" w:rsidDel="0096404E">
          <w:del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delInstrText>
        </w:r>
        <w:r w:rsidR="004E65E0" w:rsidDel="0096404E">
          <w:fldChar w:fldCharType="separate"/>
        </w:r>
        <w:r w:rsidR="00BA6C51" w:rsidRPr="00BA6C51" w:rsidDel="0096404E">
          <w:rPr>
            <w:noProof/>
          </w:rPr>
          <w:delText>(Chi et al. 2016)</w:delText>
        </w:r>
        <w:r w:rsidR="004E65E0" w:rsidDel="0096404E">
          <w:fldChar w:fldCharType="end"/>
        </w:r>
        <w:r w:rsidR="00714EC2" w:rsidDel="0096404E">
          <w:delText xml:space="preserve"> resulting in large quantities of high spatial and spectral resolution data requiring interpretation</w:delText>
        </w:r>
        <w:r w:rsidDel="0096404E">
          <w:delText xml:space="preserve">.  </w:delText>
        </w:r>
        <w:r w:rsidR="00E11FCE" w:rsidDel="0096404E">
          <w:delText>As the size of remote sensing data increases,</w:delText>
        </w:r>
        <w:r w:rsidR="00AF5C1B" w:rsidDel="0096404E">
          <w:delText xml:space="preserve"> </w:delText>
        </w:r>
      </w:del>
      <w:ins w:id="71" w:author="AVN" w:date="2018-06-23T11:16:00Z">
        <w:r w:rsidR="0096404E">
          <w:t xml:space="preserve">necessitates </w:t>
        </w:r>
      </w:ins>
      <w:r>
        <w:t>computationally efficient</w:t>
      </w:r>
      <w:r w:rsidR="00AF5C1B">
        <w:t xml:space="preserve"> feature selection </w:t>
      </w:r>
      <w:r>
        <w:t xml:space="preserve">techniques robust to </w:t>
      </w:r>
      <w:r w:rsidR="00AF5C1B">
        <w:t xml:space="preserve">high dimensional </w:t>
      </w:r>
      <w:r>
        <w:t xml:space="preserve">redundant </w:t>
      </w:r>
      <w:r w:rsidR="00AF5C1B">
        <w:t>spaces</w:t>
      </w:r>
      <w:del w:id="72" w:author="AVN" w:date="2018-06-23T11:16:00Z">
        <w:r w:rsidR="00AF5C1B" w:rsidDel="0096404E">
          <w:delText xml:space="preserve"> </w:delText>
        </w:r>
        <w:r w:rsidR="00EA0D71" w:rsidDel="0096404E">
          <w:delText>will become</w:delText>
        </w:r>
        <w:r w:rsidR="00AF5C1B" w:rsidDel="0096404E">
          <w:delText xml:space="preserve"> increasingly </w:delText>
        </w:r>
        <w:r w:rsidR="002779D7" w:rsidDel="0096404E">
          <w:delText>important</w:delText>
        </w:r>
      </w:del>
      <w:r w:rsidR="00AF5C1B">
        <w:t xml:space="preserve">.  </w:t>
      </w:r>
      <w:r w:rsidR="00ED68DE">
        <w:t xml:space="preserve">In this </w:t>
      </w:r>
      <w:del w:id="73" w:author="AVN" w:date="2018-06-23T11:16:00Z">
        <w:r w:rsidR="00ED68DE" w:rsidDel="0096404E">
          <w:delText xml:space="preserve">paper </w:delText>
        </w:r>
      </w:del>
      <w:ins w:id="74" w:author="AVN" w:date="2018-06-23T11:16:00Z">
        <w:r w:rsidR="0096404E">
          <w:t xml:space="preserve">article </w:t>
        </w:r>
      </w:ins>
      <w:r w:rsidR="00ED68DE">
        <w:t>we propose a</w:t>
      </w:r>
      <w:ins w:id="75" w:author="AVN" w:date="2018-06-23T11:18:00Z">
        <w:r w:rsidR="00B97303">
          <w:t xml:space="preserve"> computationally-efficient</w:t>
        </w:r>
      </w:ins>
      <w:r w:rsidR="00ED68DE">
        <w:t xml:space="preserve"> </w:t>
      </w:r>
      <w:r w:rsidR="004D1369">
        <w:t xml:space="preserve">filter approach </w:t>
      </w:r>
      <w:r w:rsidR="00ED68DE">
        <w:t>feature selection method for addressing the problem</w:t>
      </w:r>
      <w:ins w:id="76" w:author="dugalh" w:date="2018-06-15T09:08:00Z">
        <w:r w:rsidR="005C46DD">
          <w:t>s</w:t>
        </w:r>
      </w:ins>
      <w:r w:rsidR="00ED68DE">
        <w:t xml:space="preserve"> of </w:t>
      </w:r>
      <w:ins w:id="77" w:author="dugalh" w:date="2018-06-16T15:11:00Z">
        <w:r w:rsidR="00DE0552">
          <w:t>sub-optimality</w:t>
        </w:r>
      </w:ins>
      <w:ins w:id="78" w:author="dugalh" w:date="2018-06-15T09:08:00Z">
        <w:r w:rsidR="005C46DD">
          <w:t xml:space="preserve"> and instability associated with </w:t>
        </w:r>
      </w:ins>
      <w:r w:rsidR="00ED68DE">
        <w:t xml:space="preserve">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w:t>
      </w:r>
      <w:del w:id="79" w:author="dugalh" w:date="2018-06-26T12:03:00Z">
        <w:r w:rsidR="004D1369" w:rsidDel="009843E9">
          <w:delText xml:space="preserve">relative speed and </w:delText>
        </w:r>
      </w:del>
      <w:r w:rsidR="004D1369">
        <w:t xml:space="preserve">separation of feature selection and classification tasks.  </w:t>
      </w:r>
      <w:r w:rsidR="00613F66">
        <w:t>The method</w:t>
      </w:r>
      <w:r w:rsidR="004027D2">
        <w:t xml:space="preserve"> </w:t>
      </w:r>
      <w:del w:id="80" w:author="dugalh" w:date="2018-06-14T18:47:00Z">
        <w:r w:rsidR="00362D8B" w:rsidDel="0089645A">
          <w:delText xml:space="preserve">follows the category </w:delText>
        </w:r>
        <w:r w:rsidR="009162F6" w:rsidDel="0089645A">
          <w:delText xml:space="preserve">1 </w:delText>
        </w:r>
        <w:r w:rsidR="00884DD9" w:rsidDel="0089645A">
          <w:delText xml:space="preserve">approach </w:delText>
        </w:r>
        <w:r w:rsidR="004027D2" w:rsidDel="0089645A">
          <w:delText>above</w:delText>
        </w:r>
        <w:r w:rsidR="004E0D08" w:rsidDel="0089645A">
          <w:delText xml:space="preserve"> and </w:delText>
        </w:r>
      </w:del>
      <w:r w:rsidR="004E0D08">
        <w:t xml:space="preserve">employs </w:t>
      </w:r>
      <w:del w:id="81" w:author="dugalh" w:date="2018-06-11T13:42:00Z">
        <w:r w:rsidR="008257BE" w:rsidDel="00746ADC">
          <w:delText>hierarchical clustering</w:delText>
        </w:r>
      </w:del>
      <w:ins w:id="82" w:author="dugalh" w:date="2018-06-11T13:42:00Z">
        <w:r w:rsidR="00746ADC">
          <w:t>affinity propagation</w:t>
        </w:r>
      </w:ins>
      <w:ins w:id="83" w:author="dugalh" w:date="2018-06-14T18:47:00Z">
        <w:r w:rsidR="0089645A">
          <w:t xml:space="preserve"> to </w:t>
        </w:r>
      </w:ins>
      <w:ins w:id="84" w:author="dugalh" w:date="2018-06-15T09:02:00Z">
        <w:r w:rsidR="005C46DD">
          <w:t>identify</w:t>
        </w:r>
      </w:ins>
      <w:ins w:id="85" w:author="dugalh" w:date="2018-06-14T18:47:00Z">
        <w:r w:rsidR="0089645A">
          <w:t xml:space="preserve"> clusters of </w:t>
        </w:r>
      </w:ins>
      <w:ins w:id="86" w:author="dugalh" w:date="2018-06-15T09:03:00Z">
        <w:r w:rsidR="005C46DD">
          <w:t xml:space="preserve">redundant </w:t>
        </w:r>
      </w:ins>
      <w:ins w:id="87" w:author="dugalh" w:date="2018-06-14T18:48:00Z">
        <w:r w:rsidR="00810DCA">
          <w:t>features</w:t>
        </w:r>
      </w:ins>
      <w:ins w:id="88" w:author="AVN" w:date="2018-06-23T11:26:00Z">
        <w:r w:rsidR="00B97303">
          <w:t xml:space="preserve"> and </w:t>
        </w:r>
      </w:ins>
      <w:del w:id="89" w:author="AVN" w:date="2018-06-23T11:26:00Z">
        <w:r w:rsidR="008257BE" w:rsidDel="00B97303">
          <w:delText xml:space="preserve">.  </w:delText>
        </w:r>
      </w:del>
      <w:ins w:id="90" w:author="dugalh" w:date="2018-06-15T09:06:00Z">
        <w:del w:id="91" w:author="AVN" w:date="2018-06-23T11:26:00Z">
          <w:r w:rsidR="005C46DD" w:rsidDel="00B97303">
            <w:delText>R</w:delText>
          </w:r>
        </w:del>
      </w:ins>
      <w:ins w:id="92" w:author="AVN" w:date="2018-06-23T11:26:00Z">
        <w:r w:rsidR="00B97303">
          <w:t>r</w:t>
        </w:r>
      </w:ins>
      <w:ins w:id="93" w:author="dugalh" w:date="2018-06-15T09:06:00Z">
        <w:r w:rsidR="005C46DD">
          <w:t xml:space="preserve">edundancy is </w:t>
        </w:r>
        <w:del w:id="94" w:author="AVN" w:date="2018-06-23T11:26:00Z">
          <w:r w:rsidR="005C46DD" w:rsidDel="00B97303">
            <w:delText xml:space="preserve">the </w:delText>
          </w:r>
        </w:del>
        <w:del w:id="95" w:author="AVN" w:date="2018-06-23T11:22:00Z">
          <w:r w:rsidR="005C46DD" w:rsidDel="00B97303">
            <w:delText xml:space="preserve">removed or </w:delText>
          </w:r>
        </w:del>
        <w:r w:rsidR="005C46DD">
          <w:t>reduced by selecting a single representative feature fr</w:t>
        </w:r>
      </w:ins>
      <w:ins w:id="96" w:author="dugalh" w:date="2018-06-15T12:27:00Z">
        <w:r w:rsidR="004A208F">
          <w:t>om</w:t>
        </w:r>
      </w:ins>
      <w:ins w:id="97" w:author="dugalh" w:date="2018-06-15T09:06:00Z">
        <w:r w:rsidR="005C46DD">
          <w:t xml:space="preserve"> </w:t>
        </w:r>
      </w:ins>
      <w:ins w:id="98" w:author="dugalh" w:date="2018-06-15T12:27:00Z">
        <w:r w:rsidR="004A208F">
          <w:t>the most relevant</w:t>
        </w:r>
      </w:ins>
      <w:ins w:id="99" w:author="dugalh" w:date="2018-06-15T09:06:00Z">
        <w:r w:rsidR="005C46DD">
          <w:t xml:space="preserve"> cluster</w:t>
        </w:r>
      </w:ins>
      <w:ins w:id="100" w:author="dugalh" w:date="2018-06-15T12:27:00Z">
        <w:r w:rsidR="004A208F">
          <w:t>s</w:t>
        </w:r>
      </w:ins>
      <w:ins w:id="101" w:author="dugalh" w:date="2018-06-15T09:06:00Z">
        <w:r w:rsidR="005C46DD">
          <w:t xml:space="preserve">.  </w:t>
        </w:r>
      </w:ins>
      <w:ins w:id="102" w:author="dugalh" w:date="2018-06-14T18:48:00Z">
        <w:del w:id="103" w:author="AVN" w:date="2018-06-23T11:26:00Z">
          <w:r w:rsidR="00810DCA" w:rsidDel="00B97303">
            <w:delText>Affinity propagation</w:delText>
          </w:r>
        </w:del>
      </w:ins>
      <w:del w:id="104" w:author="AVN" w:date="2018-06-23T11:26:00Z">
        <w:r w:rsidR="008257BE" w:rsidDel="00B97303">
          <w:delText xml:space="preserve">This has the advantage of </w:delText>
        </w:r>
        <w:r w:rsidR="009162F6" w:rsidDel="00B97303">
          <w:delText>producing</w:delText>
        </w:r>
        <w:r w:rsidR="008257BE" w:rsidDel="00B97303">
          <w:delText xml:space="preserve"> deterministic</w:delText>
        </w:r>
        <w:r w:rsidR="009162F6" w:rsidDel="00B97303">
          <w:delText xml:space="preserve"> results</w:delText>
        </w:r>
        <w:r w:rsidR="008257BE" w:rsidDel="00B97303">
          <w:delText>,</w:delText>
        </w:r>
      </w:del>
      <w:ins w:id="105" w:author="dugalh" w:date="2018-06-11T13:42:00Z">
        <w:del w:id="106" w:author="AVN" w:date="2018-06-23T11:26:00Z">
          <w:r w:rsidR="00746ADC" w:rsidDel="00B97303">
            <w:delText xml:space="preserve"> and</w:delText>
          </w:r>
        </w:del>
      </w:ins>
      <w:del w:id="107" w:author="AVN" w:date="2018-06-23T11:26:00Z">
        <w:r w:rsidR="008257BE" w:rsidDel="00B97303">
          <w:delText xml:space="preserve"> n</w:delText>
        </w:r>
      </w:del>
      <w:ins w:id="108" w:author="AVN" w:date="2018-06-23T11:26:00Z">
        <w:r w:rsidR="00B97303">
          <w:t xml:space="preserve">The method </w:t>
        </w:r>
      </w:ins>
      <w:del w:id="109" w:author="AVN" w:date="2018-06-23T11:26:00Z">
        <w:r w:rsidR="008257BE" w:rsidDel="00B97303">
          <w:delText xml:space="preserve">ot </w:delText>
        </w:r>
      </w:del>
      <w:r w:rsidR="008257BE">
        <w:t>requir</w:t>
      </w:r>
      <w:ins w:id="110" w:author="AVN" w:date="2018-06-23T11:09:00Z">
        <w:r w:rsidR="0096404E">
          <w:t>e</w:t>
        </w:r>
      </w:ins>
      <w:ins w:id="111" w:author="AVN" w:date="2018-06-23T11:26:00Z">
        <w:r w:rsidR="00B97303">
          <w:t>s</w:t>
        </w:r>
      </w:ins>
      <w:del w:id="112" w:author="AVN" w:date="2018-06-23T11:09:00Z">
        <w:r w:rsidR="008257BE" w:rsidDel="0096404E">
          <w:delText>ing</w:delText>
        </w:r>
      </w:del>
      <w:r w:rsidR="008257BE">
        <w:t xml:space="preserve"> </w:t>
      </w:r>
      <w:ins w:id="113" w:author="AVN" w:date="2018-06-23T11:26:00Z">
        <w:r w:rsidR="00B97303">
          <w:t xml:space="preserve">no </w:t>
        </w:r>
      </w:ins>
      <w:r w:rsidR="008257BE">
        <w:t>prior knowledge of the number of clusters</w:t>
      </w:r>
      <w:del w:id="114" w:author="dugalh" w:date="2018-06-26T12:06:00Z">
        <w:r w:rsidR="008257BE" w:rsidDel="009843E9">
          <w:delText xml:space="preserve"> and allowing user selection of the final partitioning</w:delText>
        </w:r>
      </w:del>
      <w:r w:rsidR="008257BE">
        <w:t xml:space="preserve">. </w:t>
      </w:r>
      <w:r w:rsidR="006F52BC">
        <w:t xml:space="preserve"> Correlation is used to measure feature similarity</w:t>
      </w:r>
      <w:r w:rsidR="00BC33FE">
        <w:t>,</w:t>
      </w:r>
      <w:r w:rsidR="006F52BC">
        <w:t xml:space="preserve"> which allows a broader encapsulation of feature redundancy than </w:t>
      </w:r>
      <w:r w:rsidR="0008205B">
        <w:t xml:space="preserve">distance </w:t>
      </w:r>
      <w:r w:rsidR="006F52BC">
        <w:t>measures such as Euclidean distance</w:t>
      </w:r>
      <w:ins w:id="115" w:author="AVN" w:date="2018-06-23T11:28:00Z">
        <w:r w:rsidR="00B97303">
          <w:t xml:space="preserve"> </w:t>
        </w:r>
      </w:ins>
      <w:ins w:id="116" w:author="dugalh" w:date="2018-06-26T12:08:00Z">
        <w:r w:rsidR="009843E9">
          <w:fldChar w:fldCharType="begin" w:fldLock="1"/>
        </w:r>
      </w:ins>
      <w:r w:rsidR="00D36230">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2017)","plainTextFormattedCitation":"(X. Chen et al. 2017)","previouslyFormattedCitation":"(Chen et al. 2017)"},"properties":{"noteIndex":0},"schema":"https://github.com/citation-style-language/schema/raw/master/csl-citation.json"}</w:instrText>
      </w:r>
      <w:r w:rsidR="009843E9">
        <w:fldChar w:fldCharType="separate"/>
      </w:r>
      <w:r w:rsidR="00D36230" w:rsidRPr="00D36230">
        <w:rPr>
          <w:noProof/>
        </w:rPr>
        <w:t>(X. Chen et al. 2017)</w:t>
      </w:r>
      <w:ins w:id="117" w:author="dugalh" w:date="2018-06-26T12:08:00Z">
        <w:r w:rsidR="009843E9">
          <w:fldChar w:fldCharType="end"/>
        </w:r>
      </w:ins>
      <w:del w:id="118" w:author="dugalh" w:date="2018-06-26T12:07:00Z">
        <w:r w:rsidR="00A9749C" w:rsidDel="009843E9">
          <w:delText xml:space="preserve">, used by </w:delText>
        </w:r>
        <w:r w:rsidR="00A9749C" w:rsidDel="009843E9">
          <w:fldChar w:fldCharType="begin" w:fldLock="1"/>
        </w:r>
        <w:r w:rsidR="00DE0552" w:rsidDel="009843E9">
          <w:del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2017)","previouslyFormattedCitation":"(Chen et al. 2017)"},"properties":{"noteIndex":0},"schema":"https://github.com/citation-style-language/schema/raw/master/csl-citation.json"}</w:delInstrText>
        </w:r>
        <w:r w:rsidR="00A9749C" w:rsidDel="009843E9">
          <w:fldChar w:fldCharType="separate"/>
        </w:r>
        <w:r w:rsidR="00A9749C" w:rsidRPr="002774A4" w:rsidDel="009843E9">
          <w:rPr>
            <w:noProof/>
          </w:rPr>
          <w:delText xml:space="preserve">X. Chen et al. </w:delText>
        </w:r>
        <w:r w:rsidR="00A9749C" w:rsidDel="009843E9">
          <w:rPr>
            <w:noProof/>
          </w:rPr>
          <w:delText>(</w:delText>
        </w:r>
        <w:r w:rsidR="00A9749C" w:rsidRPr="002774A4" w:rsidDel="009843E9">
          <w:rPr>
            <w:noProof/>
          </w:rPr>
          <w:delText>2017)</w:delText>
        </w:r>
        <w:r w:rsidR="00A9749C" w:rsidDel="009843E9">
          <w:fldChar w:fldCharType="end"/>
        </w:r>
      </w:del>
      <w:r w:rsidR="006F52BC">
        <w:t xml:space="preserve">.  </w:t>
      </w:r>
      <w:r w:rsidR="008856C5">
        <w:t>Assumptions of linear dependence between features and class labels</w:t>
      </w:r>
      <w:r w:rsidR="00040285">
        <w:t xml:space="preserve"> </w:t>
      </w:r>
      <w:r w:rsidR="005D5FDA">
        <w:t>made in</w:t>
      </w:r>
      <w:r w:rsidR="00040285">
        <w:t xml:space="preserve"> </w:t>
      </w:r>
      <w:r w:rsidR="00113C2F">
        <w:t xml:space="preserve">structured </w:t>
      </w:r>
      <w:r w:rsidR="005D5FDA">
        <w:t xml:space="preserve">sparsity regularisation approaches </w:t>
      </w:r>
      <w:r w:rsidR="005D5FDA">
        <w:fldChar w:fldCharType="begin" w:fldLock="1"/>
      </w:r>
      <w:r w:rsidR="00791B39">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rsidR="005D5FDA">
        <w:fldChar w:fldCharType="separate"/>
      </w:r>
      <w:r w:rsidR="005D5FDA" w:rsidRPr="005D5FDA">
        <w:rPr>
          <w:noProof/>
        </w:rPr>
        <w:t>(Gui et al. 2016)</w:t>
      </w:r>
      <w:r w:rsidR="005D5FDA">
        <w:fldChar w:fldCharType="end"/>
      </w:r>
      <w:del w:id="119" w:author="AVN" w:date="2018-06-23T11:28:00Z">
        <w:r w:rsidR="00113C2F" w:rsidDel="00254387">
          <w:delText>,</w:delText>
        </w:r>
      </w:del>
      <w:r w:rsidR="005D5FDA">
        <w:t xml:space="preserve"> </w:t>
      </w:r>
      <w:r w:rsidR="008856C5">
        <w:t xml:space="preserve">are </w:t>
      </w:r>
      <w:ins w:id="120" w:author="AVN" w:date="2018-06-23T11:28:00Z">
        <w:r w:rsidR="00254387">
          <w:t xml:space="preserve">also </w:t>
        </w:r>
      </w:ins>
      <w:r w:rsidR="008856C5">
        <w:t>avoided by selecting features</w:t>
      </w:r>
      <w:r w:rsidR="00897014">
        <w:t xml:space="preserve"> </w:t>
      </w:r>
      <w:r w:rsidR="008856C5">
        <w:t xml:space="preserve">with a </w:t>
      </w:r>
      <w:ins w:id="121" w:author="dugalh" w:date="2018-06-15T09:02:00Z">
        <w:r w:rsidR="005C46DD">
          <w:t xml:space="preserve">relevance </w:t>
        </w:r>
      </w:ins>
      <w:r w:rsidR="008856C5">
        <w:t>heuristic</w:t>
      </w:r>
      <w:ins w:id="122" w:author="AVN" w:date="2018-06-24T15:00:00Z">
        <w:r w:rsidR="00351599">
          <w:t>,</w:t>
        </w:r>
      </w:ins>
      <w:r w:rsidR="008856C5">
        <w:t xml:space="preserve"> based on the use of naïve Bayes or mutual information criteria.  </w:t>
      </w:r>
      <w:moveFromRangeStart w:id="123" w:author="dugalh" w:date="2018-06-14T19:00:00Z" w:name="move516766166"/>
      <w:moveFrom w:id="124" w:author="dugalh" w:date="2018-06-14T19:00:00Z">
        <w:r w:rsidR="00FE3A40" w:rsidDel="00DC434B">
          <w:t xml:space="preserve">We compare the performance of the proposed method to popular feature selection approaches, on a number of remote sensing data sets. </w:t>
        </w:r>
        <w:r w:rsidR="008257BE" w:rsidDel="00DC434B">
          <w:t xml:space="preserve"> </w:t>
        </w:r>
      </w:moveFrom>
      <w:moveFromRangeEnd w:id="123"/>
    </w:p>
    <w:p w14:paraId="6A338C72" w14:textId="34C08ABA" w:rsidR="0089645A" w:rsidDel="00254387" w:rsidRDefault="0089645A">
      <w:pPr>
        <w:pStyle w:val="Newparagraph"/>
        <w:rPr>
          <w:ins w:id="125" w:author="dugalh" w:date="2018-06-14T18:45:00Z"/>
          <w:del w:id="126" w:author="AVN" w:date="2018-06-23T11:29:00Z"/>
        </w:rPr>
      </w:pPr>
    </w:p>
    <w:p w14:paraId="6BA186BB" w14:textId="7A085ECD" w:rsidR="0089645A" w:rsidDel="0089645A" w:rsidRDefault="0089645A">
      <w:pPr>
        <w:pStyle w:val="Newparagraph"/>
        <w:rPr>
          <w:del w:id="127" w:author="dugalh" w:date="2018-06-14T18:45:00Z"/>
          <w:moveTo w:id="128" w:author="dugalh" w:date="2018-06-14T18:45:00Z"/>
        </w:rPr>
      </w:pPr>
      <w:moveToRangeStart w:id="129" w:author="dugalh" w:date="2018-06-14T18:45:00Z" w:name="move516765246"/>
      <w:moveTo w:id="130" w:author="dugalh" w:date="2018-06-14T18:45:00Z">
        <w:del w:id="131" w:author="AVN" w:date="2018-06-23T11:29:00Z">
          <w:r w:rsidDel="00254387">
            <w:delText>Where a group of correlated features are similarly relevant, it is beneficial to select the feature with the lowest computation time or measurement cost</w:delText>
          </w:r>
        </w:del>
        <w:del w:id="132" w:author="AVN" w:date="2018-06-23T11:12:00Z">
          <w:r w:rsidDel="0096404E">
            <w:delText xml:space="preserve">.  Consideration of these </w:delText>
          </w:r>
          <w:r w:rsidDel="0096404E">
            <w:lastRenderedPageBreak/>
            <w:delText xml:space="preserve">costs </w:delText>
          </w:r>
        </w:del>
        <w:del w:id="133" w:author="AVN" w:date="2018-06-23T11:29:00Z">
          <w:r w:rsidDel="00254387">
            <w:delText>can potentially result in a substantial reduction in classification computation time</w:delText>
          </w:r>
        </w:del>
        <w:del w:id="134" w:author="AVN" w:date="2018-06-23T11:12:00Z">
          <w:r w:rsidDel="0096404E">
            <w:delText xml:space="preserve"> for this form of remote sensing problem</w:delText>
          </w:r>
        </w:del>
        <w:del w:id="135" w:author="AVN" w:date="2018-06-23T11:29:00Z">
          <w:r w:rsidDel="00254387">
            <w:delText>.</w:delText>
          </w:r>
        </w:del>
      </w:moveTo>
      <w:ins w:id="136" w:author="dugalh" w:date="2018-06-14T18:45:00Z">
        <w:del w:id="137" w:author="AVN" w:date="2018-06-23T11:29:00Z">
          <w:r w:rsidDel="00254387">
            <w:delText xml:space="preserve">  </w:delText>
          </w:r>
        </w:del>
      </w:ins>
    </w:p>
    <w:moveToRangeEnd w:id="129"/>
    <w:p w14:paraId="6B957FED" w14:textId="51A01F60" w:rsidR="00DC434B" w:rsidDel="00DC434B" w:rsidRDefault="00362D8B">
      <w:pPr>
        <w:pStyle w:val="Newparagraph"/>
        <w:rPr>
          <w:del w:id="138" w:author="dugalh" w:date="2018-06-14T19:00:00Z"/>
          <w:moveTo w:id="139" w:author="dugalh" w:date="2018-06-14T19:00:00Z"/>
        </w:rPr>
      </w:pPr>
      <w:r>
        <w:t xml:space="preserve">The </w:t>
      </w:r>
      <w:r w:rsidR="004027D2">
        <w:t xml:space="preserve">proposed method </w:t>
      </w:r>
      <w:ins w:id="140" w:author="AVN" w:date="2018-06-23T11:29:00Z">
        <w:r w:rsidR="00254387">
          <w:t xml:space="preserve">can be fully automated, or it can be </w:t>
        </w:r>
      </w:ins>
      <w:ins w:id="141" w:author="AVN" w:date="2018-06-23T11:30:00Z">
        <w:r w:rsidR="00254387">
          <w:t xml:space="preserve">used interactively to </w:t>
        </w:r>
      </w:ins>
      <w:del w:id="142" w:author="AVN" w:date="2018-06-23T11:13:00Z">
        <w:r w:rsidR="006F52BC" w:rsidDel="0096404E">
          <w:delText xml:space="preserve">is unique in that </w:delText>
        </w:r>
        <w:r w:rsidR="002C0F6B" w:rsidDel="0096404E">
          <w:delText xml:space="preserve">it </w:delText>
        </w:r>
      </w:del>
      <w:r w:rsidR="004027D2">
        <w:t>allow</w:t>
      </w:r>
      <w:del w:id="143" w:author="AVN" w:date="2018-06-23T11:30:00Z">
        <w:r w:rsidR="004027D2" w:rsidDel="00254387">
          <w:delText>s</w:delText>
        </w:r>
      </w:del>
      <w:r w:rsidR="004027D2">
        <w:t xml:space="preserve"> </w:t>
      </w:r>
      <w:ins w:id="144" w:author="AVN" w:date="2018-06-23T11:30:00Z">
        <w:r w:rsidR="00254387">
          <w:t xml:space="preserve">for </w:t>
        </w:r>
      </w:ins>
      <w:r w:rsidR="004027D2">
        <w:t>consideration of computation time and measurement cost</w:t>
      </w:r>
      <w:del w:id="145" w:author="AVN" w:date="2018-06-23T11:30:00Z">
        <w:r w:rsidR="004027D2" w:rsidDel="00254387">
          <w:delText xml:space="preserve"> in selecting features from correlated clusters of similarly relevant </w:delText>
        </w:r>
        <w:r w:rsidR="00E376F9" w:rsidDel="00254387">
          <w:delText>features</w:delText>
        </w:r>
      </w:del>
      <w:r w:rsidR="004027D2">
        <w:t xml:space="preserve">. </w:t>
      </w:r>
      <w:moveToRangeStart w:id="146" w:author="dugalh" w:date="2018-06-14T19:00:00Z" w:name="move516766166"/>
      <w:moveTo w:id="147" w:author="dugalh" w:date="2018-06-14T19:00:00Z">
        <w:del w:id="148" w:author="AVN" w:date="2018-06-23T11:14:00Z">
          <w:r w:rsidR="00DC434B" w:rsidDel="0096404E">
            <w:delText>We compare t</w:delText>
          </w:r>
        </w:del>
      </w:moveTo>
      <w:ins w:id="149" w:author="AVN" w:date="2018-06-23T11:14:00Z">
        <w:r w:rsidR="0096404E">
          <w:t>T</w:t>
        </w:r>
      </w:ins>
      <w:moveTo w:id="150" w:author="dugalh" w:date="2018-06-14T19:00:00Z">
        <w:r w:rsidR="00DC434B">
          <w:t xml:space="preserve">he performance of the proposed method </w:t>
        </w:r>
      </w:moveTo>
      <w:ins w:id="151" w:author="AVN" w:date="2018-06-23T11:14:00Z">
        <w:r w:rsidR="0096404E">
          <w:t xml:space="preserve">is compared </w:t>
        </w:r>
      </w:ins>
      <w:moveTo w:id="152" w:author="dugalh" w:date="2018-06-14T19:00:00Z">
        <w:r w:rsidR="00DC434B">
          <w:t xml:space="preserve">to popular feature selection approaches, on a number of remote sensing data sets.  </w:t>
        </w:r>
      </w:moveTo>
      <w:ins w:id="153" w:author="AVN" w:date="2018-06-23T11:31:00Z">
        <w:r w:rsidR="00254387">
          <w:t xml:space="preserve">The various </w:t>
        </w:r>
      </w:ins>
    </w:p>
    <w:moveToRangeEnd w:id="146"/>
    <w:p w14:paraId="6575E614" w14:textId="2DA21993" w:rsidR="00C122D8" w:rsidRDefault="00CE5894" w:rsidP="009843E9">
      <w:pPr>
        <w:pStyle w:val="Newparagraph"/>
        <w:rPr>
          <w:ins w:id="154" w:author="dugalh" w:date="2018-06-27T15:57:00Z"/>
        </w:rPr>
      </w:pPr>
      <w:del w:id="155" w:author="AVN" w:date="2018-06-23T11:31:00Z">
        <w:r w:rsidDel="00254387">
          <w:delText xml:space="preserve">While many </w:delText>
        </w:r>
      </w:del>
      <w:r>
        <w:t xml:space="preserve">feature selection </w:t>
      </w:r>
      <w:ins w:id="156" w:author="AVN" w:date="2018-06-23T11:31:00Z">
        <w:r w:rsidR="00254387">
          <w:t xml:space="preserve">methods are </w:t>
        </w:r>
      </w:ins>
      <w:r>
        <w:t>evaluat</w:t>
      </w:r>
      <w:ins w:id="157" w:author="AVN" w:date="2018-06-23T11:31:00Z">
        <w:r w:rsidR="00254387">
          <w:t>ed</w:t>
        </w:r>
      </w:ins>
      <w:del w:id="158" w:author="AVN" w:date="2018-06-23T11:31:00Z">
        <w:r w:rsidDel="00254387">
          <w:delText>ions</w:delText>
        </w:r>
      </w:del>
      <w:r>
        <w:t xml:space="preserve"> </w:t>
      </w:r>
      <w:del w:id="159" w:author="AVN" w:date="2018-06-23T11:31:00Z">
        <w:r w:rsidDel="00254387">
          <w:delText xml:space="preserve">only consider </w:delText>
        </w:r>
      </w:del>
      <w:ins w:id="160" w:author="AVN" w:date="2018-06-23T11:31:00Z">
        <w:r w:rsidR="00254387">
          <w:t xml:space="preserve">based on </w:t>
        </w:r>
      </w:ins>
      <w:del w:id="161" w:author="AVN" w:date="2018-06-23T11:32:00Z">
        <w:r w:rsidDel="00254387">
          <w:delText>classification accuracy</w:delText>
        </w:r>
        <w:r w:rsidR="00854647" w:rsidDel="00254387">
          <w:delText xml:space="preserve"> </w:delText>
        </w:r>
        <w:r w:rsidR="00854647" w:rsidDel="00254387">
          <w:fldChar w:fldCharType="begin" w:fldLock="1"/>
        </w:r>
        <w:r w:rsidR="00DE0552" w:rsidDel="00254387">
          <w:del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redundancy","type":"article-journal","volume":"5"},"uris":["http://www.mendeley.com/documents/?uuid=befc8caa-9712-4dc8-b758-82f05ec875d8"]},{"id":"ITEM-2","itemData":{"DOI":"10.1186/1471-2105-9-307","ISSN":"1471-2105","PMID":"18620558","abstract":"BACKGROUND: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author":[{"dropping-particle":"","family":"Strobl","given":"Carolin","non-dropping-particle":"","parse-names":false,"suffix":""},{"dropping-particle":"","family":"Boulesteix","given":"Anne-Laure","non-dropping-particle":"","parse-names":false,"suffix":""},{"dropping-particle":"","family":"Kneib","given":"Thomas","non-dropping-particle":"","parse-names":false,"suffix":""},{"dropping-particle":"","family":"Augustin","given":"Thomas","non-dropping-particle":"","parse-names":false,"suffix":""},{"dropping-particle":"","family":"Zeileis","given":"Achim","non-dropping-particle":"","parse-names":false,"suffix":""}],"container-title":"BMC bioinformatics","id":"ITEM-2","issued":{"date-parts":[["2008","1"]]},"note":"Method: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data","page":"307","title":"Conditional variable importance for random forests.","type":"article-journal","volume":"9"},"uris":["http://www.mendeley.com/documents/?uuid=1b21249c-ff9c-4971-9f35-2a02060bfb52"]},{"id":"ITEM-3","itemData":{"DOI":"10.1109/TGRS.2016.2636329","ISSN":"01962892","abstract":"It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Generation","type":"article-journal","volume":"55"},"uris":["http://www.mendeley.com/documents/?uuid=978b0266-4416-484c-88a3-4f7609a2fac5"]}],"mendeley":{"formattedCitation":"(Yu and Liu 2004; Strobl et al. 2008; X. Chen et al. 2017)","plainTextFormattedCitation":"(Yu and Liu 2004; Strobl et al. 2008; X. Chen et al. 2017)","previouslyFormattedCitation":"(Yu and Liu 2004; Strobl et al. 2008; Chen et al. 2017)"},"properties":{"noteIndex":0},"schema":"https://github.com/citation-style-language/schema/raw/master/csl-citation.json"}</w:delInstrText>
        </w:r>
        <w:r w:rsidR="00854647" w:rsidDel="00254387">
          <w:fldChar w:fldCharType="separate"/>
        </w:r>
        <w:r w:rsidR="00DE0552" w:rsidRPr="00DE0552" w:rsidDel="00254387">
          <w:rPr>
            <w:noProof/>
          </w:rPr>
          <w:delText>(Yu and Liu 2004; Strobl et al. 2008; X. Chen et al. 2017)</w:delText>
        </w:r>
        <w:r w:rsidR="00854647" w:rsidDel="00254387">
          <w:fldChar w:fldCharType="end"/>
        </w:r>
      </w:del>
      <w:del w:id="162" w:author="AVN" w:date="2018-06-23T11:31:00Z">
        <w:r w:rsidDel="00254387">
          <w:delText xml:space="preserve">, </w:delText>
        </w:r>
      </w:del>
      <w:del w:id="163" w:author="AVN" w:date="2018-06-23T11:32:00Z">
        <w:r w:rsidDel="00254387">
          <w:delText xml:space="preserve">we </w:delText>
        </w:r>
        <w:r w:rsidR="00E376F9" w:rsidDel="00254387">
          <w:delText>present</w:delText>
        </w:r>
        <w:r w:rsidDel="00254387">
          <w:delText xml:space="preserve"> measures of </w:delText>
        </w:r>
      </w:del>
      <w:r w:rsidR="00B3071E">
        <w:t>computation time,</w:t>
      </w:r>
      <w:r>
        <w:t xml:space="preserve"> classification accuracy and stability of selected features under different data samplings.</w:t>
      </w:r>
    </w:p>
    <w:p w14:paraId="35D643D4" w14:textId="77777777" w:rsidR="00D0714F" w:rsidRDefault="00D0714F" w:rsidP="009843E9">
      <w:pPr>
        <w:pStyle w:val="Newparagraph"/>
      </w:pPr>
    </w:p>
    <w:p w14:paraId="61DBAB86" w14:textId="6CCD0B67" w:rsidR="00CD0706" w:rsidRDefault="00C122D8" w:rsidP="00C122D8">
      <w:pPr>
        <w:pStyle w:val="Heading1"/>
        <w:keepLines/>
      </w:pPr>
      <w:r w:rsidDel="00C122D8">
        <w:t xml:space="preserve"> </w:t>
      </w:r>
      <w:r w:rsidR="00CD0706">
        <w:t>Methods</w:t>
      </w:r>
    </w:p>
    <w:p w14:paraId="03688A50" w14:textId="70774F8D" w:rsidR="007F3E58" w:rsidRDefault="007F3E58" w:rsidP="00C122D8">
      <w:pPr>
        <w:pStyle w:val="Heading2"/>
        <w:keepLines/>
        <w:rPr>
          <w:ins w:id="164" w:author="dugalh" w:date="2018-06-14T17:34:00Z"/>
        </w:rPr>
      </w:pPr>
      <w:bookmarkStart w:id="165" w:name="_Ref475980656"/>
      <w:ins w:id="166" w:author="dugalh" w:date="2018-06-14T17:34:00Z">
        <w:r>
          <w:t>Related Work</w:t>
        </w:r>
      </w:ins>
    </w:p>
    <w:p w14:paraId="56B13808" w14:textId="77777777" w:rsidR="007F3E58" w:rsidRDefault="007F3E58" w:rsidP="007F3E58">
      <w:pPr>
        <w:pStyle w:val="Paragraph"/>
        <w:rPr>
          <w:moveTo w:id="167" w:author="dugalh" w:date="2018-06-14T17:35:00Z"/>
        </w:rPr>
      </w:pPr>
      <w:moveToRangeStart w:id="168" w:author="dugalh" w:date="2018-06-14T17:35:00Z" w:name="move516761033"/>
      <w:moveTo w:id="169" w:author="dugalh" w:date="2018-06-14T17:35:00Z">
        <w:r>
          <w:t xml:space="preserve">A number of feature selection approaches have been developed to address the issues of stability and sub-optimality encountered in high dimensional and redundant data.  These methods consider the trade-off between feature relevance (i.e. how much information the feature contains about the class labels) and redundancy.  </w:t>
        </w:r>
      </w:moveTo>
    </w:p>
    <w:p w14:paraId="67BF633F" w14:textId="77777777" w:rsidR="007F3E58" w:rsidRDefault="007F3E58" w:rsidP="007F3E58">
      <w:pPr>
        <w:pStyle w:val="Newparagraph"/>
        <w:rPr>
          <w:moveTo w:id="170" w:author="dugalh" w:date="2018-06-14T17:35:00Z"/>
        </w:rPr>
      </w:pPr>
    </w:p>
    <w:p w14:paraId="344F47A5" w14:textId="2E8939E6" w:rsidR="007F3E58" w:rsidRDefault="007F3E58" w:rsidP="007F3E58">
      <w:pPr>
        <w:pStyle w:val="Newparagraph"/>
        <w:rPr>
          <w:moveTo w:id="171" w:author="dugalh" w:date="2018-06-14T17:35:00Z"/>
        </w:rPr>
      </w:pPr>
      <w:moveTo w:id="172" w:author="dugalh" w:date="2018-06-14T17:35:00Z">
        <w:r>
          <w:t xml:space="preserve">A means of selecting good features from redundant spaces was devised by </w:t>
        </w:r>
        <w:r>
          <w:fldChar w:fldCharType="begin" w:fldLock="1"/>
        </w:r>
        <w:r>
          <w:instrText>ADDIN CSL_CITATION {"citationItems":[{"id":"ITEM-1","itemData":{"DOI":"10.1186/1471-2105-8-144","ISSN":"1471-2105","PMID":"17474999","abstract":"BACKGROUND: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author":[{"dropping-particle":"","family":"Yousef","given":"Malik","non-dropping-particle":"","parse-names":false,"suffix":""},{"dropping-particle":"","family":"Jung","given":"Segun","non-dropping-particle":"","parse-names":false,"suffix":""},{"dropping-particle":"","family":"Showe","given":"Louise C","non-dropping-particle":"","parse-names":false,"suffix":""},{"dropping-particle":"","family":"Showe","given":"Michael K","non-dropping-particle":"","parse-names":false,"suffix":""}],"container-title":"BMC Bioinformatics","id":"ITEM-1","issue":"144","issued":{"date-parts":[["2007","1"]]},"note":"Method: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clusters.","title":"Recursive cluster elimination (RCE) for classification and feature selection from gene expression data.","type":"article-journal","volume":"8"},"uris":["http://www.mendeley.com/documents/?uuid=8fba6ef8-3b8b-4892-bd24-ff3ebfa74be5"]}],"mendeley":{"formattedCitation":"(Yousef et al. 2007)","manualFormatting":"Yousef et al. (2007)","plainTextFormattedCitation":"(Yousef et al. 2007)","previouslyFormattedCitation":"(Yousef et al. 2007)"},"properties":{"noteIndex":0},"schema":"https://github.com/citation-style-language/schema/raw/master/csl-citation.json"}</w:instrText>
        </w:r>
        <w:r>
          <w:fldChar w:fldCharType="separate"/>
        </w:r>
        <w:r w:rsidRPr="00652404">
          <w:rPr>
            <w:noProof/>
          </w:rPr>
          <w:t xml:space="preserve">Yousef et al. </w:t>
        </w:r>
        <w:r>
          <w:rPr>
            <w:noProof/>
          </w:rPr>
          <w:t>(</w:t>
        </w:r>
        <w:r w:rsidRPr="00652404">
          <w:rPr>
            <w:noProof/>
          </w:rPr>
          <w:t>2007)</w:t>
        </w:r>
        <w:r>
          <w:fldChar w:fldCharType="end"/>
        </w:r>
      </w:moveTo>
      <w:ins w:id="173" w:author="AVN" w:date="2018-06-23T11:33:00Z">
        <w:r w:rsidR="00254387">
          <w:t xml:space="preserve">, who </w:t>
        </w:r>
      </w:ins>
      <w:moveTo w:id="174" w:author="dugalh" w:date="2018-06-14T17:35:00Z">
        <w:del w:id="175" w:author="AVN" w:date="2018-06-23T11:33:00Z">
          <w:r w:rsidDel="00254387">
            <w:delText xml:space="preserve">.  They </w:delText>
          </w:r>
        </w:del>
        <w:r>
          <w:t xml:space="preserve">used a </w:t>
        </w:r>
        <w:r w:rsidRPr="007B685E">
          <w:rPr>
            <w:i/>
          </w:rPr>
          <w:t>k-</w:t>
        </w:r>
        <w:r>
          <w:t>means algorithm to produce a fixed number of clusters of correlated features.  The accuracy of a SVM classifier is found for all the features of each cluster</w:t>
        </w:r>
      </w:moveTo>
      <w:ins w:id="176" w:author="AVN" w:date="2018-06-23T11:34:00Z">
        <w:r w:rsidR="00254387">
          <w:t xml:space="preserve"> and </w:t>
        </w:r>
      </w:ins>
      <w:moveTo w:id="177" w:author="dugalh" w:date="2018-06-14T17:35:00Z">
        <w:del w:id="178" w:author="AVN" w:date="2018-06-23T11:34:00Z">
          <w:r w:rsidDel="00254387">
            <w:delText xml:space="preserve">. </w:delText>
          </w:r>
        </w:del>
        <w:r>
          <w:t xml:space="preserve"> </w:t>
        </w:r>
      </w:moveTo>
      <w:ins w:id="179" w:author="AVN" w:date="2018-06-23T11:34:00Z">
        <w:r w:rsidR="00254387">
          <w:t>t</w:t>
        </w:r>
      </w:ins>
      <w:moveTo w:id="180" w:author="dugalh" w:date="2018-06-14T17:35:00Z">
        <w:del w:id="181" w:author="AVN" w:date="2018-06-23T11:34:00Z">
          <w:r w:rsidDel="00254387">
            <w:delText>T</w:delText>
          </w:r>
        </w:del>
        <w:r>
          <w:t xml:space="preserve">he lowest performing clusters are eliminated, the remaining features combined, and the process is repeated until a desired number of clusters is reached.  </w:t>
        </w:r>
        <w:del w:id="182" w:author="AVN" w:date="2018-06-23T11:34:00Z">
          <w:r w:rsidDel="00254387">
            <w:delText xml:space="preserve"> </w:delText>
          </w:r>
        </w:del>
        <w:r>
          <w:t xml:space="preserve">A </w:t>
        </w:r>
        <w:r>
          <w:lastRenderedPageBreak/>
          <w:t xml:space="preserve">related feature selection method that finds and removes redundancy by clustering features into similar groups was presented by </w:t>
        </w:r>
        <w:r>
          <w:fldChar w:fldCharType="begin" w:fldLock="1"/>
        </w:r>
        <w:r>
          <w:instrText>ADDIN CSL_CITATION {"citationItems":[{"id":"ITEM-1","itemData":{"DOI":"10.1109/34.990133","ISBN":"0162-8828","ISSN":"01628828","PMID":"1000183029","abstract":"In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measure.","author":[{"dropping-particle":"","family":"Mitra","given":"Pabitra","non-dropping-particle":"","parse-names":false,"suffix":""},{"dropping-particle":"","family":"Murthy","given":"C A","non-dropping-particle":"","parse-names":false,"suffix":""},{"dropping-particle":"","family":"Pal","given":"Sankar K","non-dropping-particle":"","parse-names":false,"suffix":""}],"container-title":"IEEE Transactions on Pattern Analysis and Machine Intelligence PAMI","id":"ITEM-1","issue":"3","issued":{"date-parts":[["2002"]]},"note":"overall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fs","page":"301-312","title":"Unsupervised feature selection using feature similarity","type":"article-journal","volume":"24"},"uris":["http://www.mendeley.com/documents/?uuid=cc248e38-b7e5-41cf-b6a0-8192dfe9d419"]}],"mendeley":{"formattedCitation":"(Mitra, Murthy, and Pal 2002)","manualFormatting":"Mitra et al. (2002)","plainTextFormattedCitation":"(Mitra, Murthy, and Pal 2002)","previouslyFormattedCitation":"(Mitra, Murthy, and Pal 2002)"},"properties":{"noteIndex":0},"schema":"https://github.com/citation-style-language/schema/raw/master/csl-citation.json"}</w:instrText>
        </w:r>
        <w:r>
          <w:fldChar w:fldCharType="separate"/>
        </w:r>
        <w:r>
          <w:rPr>
            <w:noProof/>
          </w:rPr>
          <w:t>Mitra et al.</w:t>
        </w:r>
        <w:r w:rsidRPr="008A3773">
          <w:rPr>
            <w:noProof/>
          </w:rPr>
          <w:t xml:space="preserve"> </w:t>
        </w:r>
        <w:r>
          <w:rPr>
            <w:noProof/>
          </w:rPr>
          <w:t>(</w:t>
        </w:r>
        <w:r w:rsidRPr="008A3773">
          <w:rPr>
            <w:noProof/>
          </w:rPr>
          <w:t>2002)</w:t>
        </w:r>
        <w:r>
          <w:fldChar w:fldCharType="end"/>
        </w:r>
        <w:r>
          <w:t xml:space="preserve">.  They used a novel clustering algorithm to group correlated features based on a similarity measure they call ‘maximal information compression index’, which is the smallest eigenvalue of the feature covariance.  </w:t>
        </w:r>
        <w:r>
          <w:fldChar w:fldCharType="begin" w:fldLock="1"/>
        </w:r>
        <w:r>
          <w:instrText>ADDIN CSL_CITATION {"citationItems":[{"id":"ITEM-1","itemData":{"DOI":"10.1109/ICCCT.2011.6075207","ISBN":"978-1-4577-1385-9","author":[{"dropping-particle":"","family":"Sahu","given":"Barnali","non-dropping-particle":"","parse-names":false,"suffix":""},{"dropping-particle":"","family":"Mishra","given":"Debahuti","non-dropping-particle":"","parse-names":false,"suffix":""}],"container-title":"2011 2nd International Conference on Computer and Communication Technology (ICCCT-2011)","id":"ITEM-1","issued":{"date-parts":[["2011","9"]]},"note":"Method: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al","page":"5-10","publisher":"IEEE","publisher-place":"Allahabad, India","title":"A novel approach for selecting informative genes from gene expression data using signal-to-noise ratio and t-statistics","type":"paper-conference"},"uris":["http://www.mendeley.com/documents/?uuid=cbac2827-7b7e-40f0-adc3-d0f5193d0efa"]}],"mendeley":{"formattedCitation":"(Sahu and Mishra 2011)","manualFormatting":"Sahu &amp; Mishra (2011)","plainTextFormattedCitation":"(Sahu and Mishra 2011)","previouslyFormattedCitation":"(Sahu and Mishra 2011)"},"properties":{"noteIndex":0},"schema":"https://github.com/citation-style-language/schema/raw/master/csl-citation.json"}</w:instrText>
        </w:r>
        <w:r>
          <w:fldChar w:fldCharType="separate"/>
        </w:r>
        <w:r w:rsidRPr="00C530E6">
          <w:rPr>
            <w:noProof/>
          </w:rPr>
          <w:t xml:space="preserve">Sahu &amp; Mishra </w:t>
        </w:r>
        <w:r>
          <w:rPr>
            <w:noProof/>
          </w:rPr>
          <w:t>(</w:t>
        </w:r>
        <w:r w:rsidRPr="00C530E6">
          <w:rPr>
            <w:noProof/>
          </w:rPr>
          <w:t>2011)</w:t>
        </w:r>
        <w:r>
          <w:fldChar w:fldCharType="end"/>
        </w:r>
        <w:r>
          <w:t xml:space="preserve"> also used </w:t>
        </w:r>
        <w:r w:rsidRPr="007B685E">
          <w:rPr>
            <w:i/>
          </w:rPr>
          <w:t>k-</w:t>
        </w:r>
        <w:r>
          <w:t xml:space="preserve">means clustering to group redundant features.  The best feature, according to an importance measure, is then selected from each cluster.  </w:t>
        </w:r>
        <w:r>
          <w:fldChar w:fldCharType="begin" w:fldLock="1"/>
        </w:r>
        <w:r>
          <w:instrText>ADDIN CSL_CITATION {"citationItems":[{"id":"ITEM-1","itemData":{"DOI":"10.1109/ELECO.2015.7394552","ISBN":"978-6-0501-0737-1","author":[{"dropping-particle":"","family":"Cukur","given":"Huseyin","non-dropping-particle":"","parse-names":false,"suffix":""},{"dropping-particle":"","family":"Binol","given":"Hamidullah","non-dropping-particle":"","parse-names":false,"suffix":""},{"dropping-particle":"","family":"Uslu","given":"Faruk Sukru","non-dropping-particle":"","parse-names":false,"suffix":""},{"dropping-particle":"","family":"Kalayci","given":"Yusuf","non-dropping-particle":"","parse-names":false,"suffix":""},{"dropping-particle":"","family":"Bal","given":"Abdullah","non-dropping-particle":"","parse-names":false,"suffix":""}],"container-title":"2015 9th International Conference on Electrical and Electronics Engineering (ELECO)","id":"ITEM-1","issued":{"date-parts":[["2015","11"]]},"note":"similar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too.","page":"232-236","publisher":"IEEE","publisher-place":"Bursa","title":"Cross correlation based clustering for feature selection in hyperspectral imagery","type":"paper-conference"},"uris":["http://www.mendeley.com/documents/?uuid=e969147b-8f7f-4f40-a694-9a38f214bbf5"]}],"mendeley":{"formattedCitation":"(Cukur et al. 2015)","manualFormatting":"Cukur et al. (2015)","plainTextFormattedCitation":"(Cukur et al. 2015)","previouslyFormattedCitation":"(Cukur et al. 2015)"},"properties":{"noteIndex":0},"schema":"https://github.com/citation-style-language/schema/raw/master/csl-citation.json"}</w:instrText>
        </w:r>
        <w:r>
          <w:fldChar w:fldCharType="separate"/>
        </w:r>
        <w:r>
          <w:rPr>
            <w:noProof/>
          </w:rPr>
          <w:t>Cukur et al.</w:t>
        </w:r>
        <w:r w:rsidRPr="002B65C1">
          <w:rPr>
            <w:noProof/>
          </w:rPr>
          <w:t xml:space="preserve"> </w:t>
        </w:r>
        <w:r>
          <w:rPr>
            <w:noProof/>
          </w:rPr>
          <w:t>(</w:t>
        </w:r>
        <w:r w:rsidRPr="002B65C1">
          <w:rPr>
            <w:noProof/>
          </w:rPr>
          <w:t>2015)</w:t>
        </w:r>
        <w:r>
          <w:fldChar w:fldCharType="end"/>
        </w:r>
        <w:r>
          <w:t xml:space="preserve"> proposed a similar method, where redundant features are clustered and top ranked features selected from each cluster using an importance measure called ‘minimum redundancy maximum relevance’ (mRMR).   </w:t>
        </w:r>
      </w:moveTo>
    </w:p>
    <w:p w14:paraId="607C6406" w14:textId="77777777" w:rsidR="007F3E58" w:rsidRDefault="007F3E58" w:rsidP="007F3E58">
      <w:pPr>
        <w:pStyle w:val="Newparagraph"/>
        <w:rPr>
          <w:moveTo w:id="183" w:author="dugalh" w:date="2018-06-14T17:35:00Z"/>
        </w:rPr>
      </w:pPr>
    </w:p>
    <w:p w14:paraId="1F162747" w14:textId="3E81A0AA" w:rsidR="007F3E58" w:rsidRDefault="007F3E58" w:rsidP="007F3E58">
      <w:pPr>
        <w:pStyle w:val="Newparagraph"/>
        <w:rPr>
          <w:moveTo w:id="184" w:author="dugalh" w:date="2018-06-14T17:35:00Z"/>
        </w:rPr>
      </w:pPr>
      <w:moveTo w:id="185" w:author="dugalh" w:date="2018-06-14T17:35:00Z">
        <w:r>
          <w:t xml:space="preserve">A two-step procedure called the ‘Fast Correlation Based Filter’ (FCBF), was developed by </w:t>
        </w:r>
        <w:r>
          <w:fldChar w:fldCharType="begin" w:fldLock="1"/>
        </w:r>
        <w:r>
          <w:instrText>ADDIN CSL_CITATION {"citationItems":[{"id":"ITEM-1","itemData":{"author":[{"dropping-particle":"","family":"Yu","given":"Lei","non-dropping-particle":"","parse-names":false,"suffix":""},{"dropping-particle":"","family":"Liu","given":"Huan","non-dropping-particle":"","parse-names":false,"suffix":""}],"container-title":"Journal of Machine Learning Research","id":"ITEM-1","issue":"2004","issued":{"date-parts":[["2004"]]},"note":"Method: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(CLEVER)","page":"1205-1224","title":"Efficient feature selection via analysis of relevance and redundancy","type":"article-journal","volume":"5"},"uris":["http://www.mendeley.com/documents/?uuid=befc8caa-9712-4dc8-b758-82f05ec875d8"]}],"mendeley":{"formattedCitation":"(Yu and Liu 2004)","manualFormatting":"Yu &amp; Liu (2004)","plainTextFormattedCitation":"(Yu and Liu 2004)","previouslyFormattedCitation":"(Yu and Liu 2004)"},"properties":{"noteIndex":0},"schema":"https://github.com/citation-style-language/schema/raw/master/csl-citation.json"}</w:instrText>
        </w:r>
        <w:r>
          <w:fldChar w:fldCharType="separate"/>
        </w:r>
        <w:r w:rsidRPr="000669AA">
          <w:rPr>
            <w:noProof/>
          </w:rPr>
          <w:t xml:space="preserve">Yu &amp; Liu </w:t>
        </w:r>
        <w:r>
          <w:rPr>
            <w:noProof/>
          </w:rPr>
          <w:t>(</w:t>
        </w:r>
        <w:r w:rsidRPr="000669AA">
          <w:rPr>
            <w:noProof/>
          </w:rPr>
          <w:t>2004)</w:t>
        </w:r>
        <w:r>
          <w:fldChar w:fldCharType="end"/>
        </w:r>
        <w:r>
          <w:t xml:space="preserve">.  It first creates a reduced set of relevant features, and then removes redundant features from this set using a search procedure based on Markov blanket filtering.  A non-linear correlation measure, called symmetrical uncertainty, is used to measure both feature relevance and redundancy.  Relevance is measured by how well features are correlated with class labels and redundancy is measured by how well features are correlated with each other.  </w:t>
        </w:r>
      </w:moveTo>
    </w:p>
    <w:p w14:paraId="2FED9441" w14:textId="77777777" w:rsidR="007F3E58" w:rsidRDefault="007F3E58" w:rsidP="007F3E58">
      <w:pPr>
        <w:pStyle w:val="Newparagraph"/>
        <w:rPr>
          <w:moveTo w:id="186" w:author="dugalh" w:date="2018-06-14T17:35:00Z"/>
        </w:rPr>
      </w:pPr>
    </w:p>
    <w:p w14:paraId="485D43B3" w14:textId="0DFD6D28" w:rsidR="007F3E58" w:rsidRDefault="007F3E58" w:rsidP="007F3E58">
      <w:pPr>
        <w:pStyle w:val="Newparagraph"/>
        <w:rPr>
          <w:moveTo w:id="187" w:author="dugalh" w:date="2018-06-14T17:35:00Z"/>
        </w:rPr>
      </w:pPr>
      <w:moveTo w:id="188" w:author="dugalh" w:date="2018-06-14T17:35:00Z">
        <w:r>
          <w:fldChar w:fldCharType="begin" w:fldLock="1"/>
        </w:r>
        <w:r>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fldChar w:fldCharType="separate"/>
        </w:r>
        <w:r w:rsidRPr="005111F4">
          <w:rPr>
            <w:noProof/>
          </w:rPr>
          <w:t xml:space="preserve">Wu et al. </w:t>
        </w:r>
        <w:r>
          <w:rPr>
            <w:noProof/>
          </w:rPr>
          <w:t>(</w:t>
        </w:r>
        <w:r w:rsidRPr="005111F4">
          <w:rPr>
            <w:noProof/>
          </w:rPr>
          <w:t>2013)</w:t>
        </w:r>
        <w:r>
          <w:fldChar w:fldCharType="end"/>
        </w:r>
        <w:r>
          <w:t xml:space="preserve"> compared a number of filter approach feature selection methods </w:t>
        </w:r>
        <w:del w:id="189" w:author="AVN" w:date="2018-06-23T11:37:00Z">
          <w:r w:rsidDel="00254387">
            <w:delText xml:space="preserve">based on their application to </w:delText>
          </w:r>
        </w:del>
      </w:moveTo>
      <w:ins w:id="190" w:author="AVN" w:date="2018-06-23T11:37:00Z">
        <w:r w:rsidR="00254387">
          <w:t xml:space="preserve">for reducing redundancy in </w:t>
        </w:r>
      </w:ins>
      <w:moveTo w:id="191" w:author="dugalh" w:date="2018-06-14T17:35:00Z">
        <w:r>
          <w:t xml:space="preserve">three hyperspectral data sets.  They used a number of performance measures for comparison, including classifier accuracy, feature stability, and their own criterion called the </w:t>
        </w:r>
        <w:r w:rsidRPr="002C1DBF">
          <w:t xml:space="preserve">maximal minimal associated index </w:t>
        </w:r>
        <w:r>
          <w:t xml:space="preserve">quotient </w:t>
        </w:r>
        <w:r w:rsidRPr="002C1DBF">
          <w:t>(MMAIQ)</w:t>
        </w:r>
        <w:r>
          <w:t xml:space="preserve">.  MMAIQ uses Cramer’s </w:t>
        </w:r>
        <w:r w:rsidRPr="00A548C8">
          <w:rPr>
            <w:i/>
          </w:rPr>
          <w:t>V</w:t>
        </w:r>
        <w:r>
          <w:t xml:space="preserve">-test values to trade feature relevance against redundancy and is applied in a forward selection type routine.  While the authors concluded </w:t>
        </w:r>
        <w:r>
          <w:lastRenderedPageBreak/>
          <w:t>that MMAIQ provided the best overall performance, it did not provide good stability for high dimensional data.</w:t>
        </w:r>
      </w:moveTo>
    </w:p>
    <w:p w14:paraId="3CFB0BCF" w14:textId="77777777" w:rsidR="007F3E58" w:rsidRDefault="007F3E58" w:rsidP="007F3E58">
      <w:pPr>
        <w:pStyle w:val="Newparagraph"/>
        <w:rPr>
          <w:moveTo w:id="192" w:author="dugalh" w:date="2018-06-14T17:35:00Z"/>
        </w:rPr>
      </w:pPr>
    </w:p>
    <w:p w14:paraId="0600DF9E" w14:textId="21F83D6A" w:rsidR="007F3E58" w:rsidRDefault="007F3E58" w:rsidP="007F3E58">
      <w:pPr>
        <w:pStyle w:val="Newparagraph"/>
        <w:rPr>
          <w:moveTo w:id="193" w:author="dugalh" w:date="2018-06-14T17:35:00Z"/>
        </w:rPr>
      </w:pPr>
      <w:moveTo w:id="194" w:author="dugalh" w:date="2018-06-14T17:35:00Z">
        <w:r>
          <w:t xml:space="preserve">A number of feature importance measures (including the FCBF) were incorporated by </w:t>
        </w:r>
        <w:r>
          <w:fldChar w:fldCharType="begin" w:fldLock="1"/>
        </w:r>
        <w:r>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CF3899">
          <w:rPr>
            <w:noProof/>
          </w:rPr>
          <w:t xml:space="preserve">Brown et al. </w:t>
        </w:r>
        <w:r>
          <w:rPr>
            <w:noProof/>
          </w:rPr>
          <w:t>(</w:t>
        </w:r>
        <w:r w:rsidRPr="00CF3899">
          <w:rPr>
            <w:noProof/>
          </w:rPr>
          <w:t>2012)</w:t>
        </w:r>
        <w:r>
          <w:fldChar w:fldCharType="end"/>
        </w:r>
        <w:r>
          <w:t xml:space="preserve"> into a common theoretical framework.  These measures all consider both relevance and redundancy in some way.  A comprehensive empirical study was used to compare the performance (in terms of stability and classifier accuracy) of these measures.  The study tested the criteria in </w:t>
        </w:r>
        <w:del w:id="195" w:author="dugalh" w:date="2018-06-27T12:27:00Z">
          <w:r w:rsidDel="00534CA9">
            <w:delText>a</w:delText>
          </w:r>
        </w:del>
      </w:moveTo>
      <w:ins w:id="196" w:author="dugalh" w:date="2018-06-27T12:27:00Z">
        <w:r w:rsidR="00534CA9">
          <w:t>a</w:t>
        </w:r>
      </w:ins>
      <w:moveTo w:id="197" w:author="dugalh" w:date="2018-06-14T17:35:00Z">
        <w:r>
          <w:t xml:space="preserve"> FS </w:t>
        </w:r>
      </w:moveTo>
      <w:ins w:id="198" w:author="dugalh" w:date="2018-06-27T12:27:00Z">
        <w:r w:rsidR="00534CA9">
          <w:t>search scheme</w:t>
        </w:r>
      </w:ins>
      <w:moveTo w:id="199" w:author="dugalh" w:date="2018-06-14T17:35:00Z">
        <w:del w:id="200" w:author="dugalh" w:date="2018-06-27T12:27:00Z">
          <w:r w:rsidDel="00534CA9">
            <w:delText>approach</w:delText>
          </w:r>
        </w:del>
        <w:r>
          <w:t xml:space="preserve">, under varying conditions, including redundancy in high dimensional feature spaces.  They concluded that joint mutual information (JMI) </w:t>
        </w:r>
        <w:r>
          <w:fldChar w:fldCharType="begin" w:fldLock="1"/>
        </w:r>
        <w:r>
          <w:instrText>ADDIN CSL_CITATION {"citationItems":[{"id":"ITEM-1","itemData":{"author":[{"dropping-particle":"","family":"Yang","given":"Howard Hua","non-dropping-particle":"","parse-names":false,"suffix":""},{"dropping-particle":"","family":"Moody","given":"John","non-dropping-particle":"","parse-names":false,"suffix":""}],"container-title":"Advances in Neural Information Processing Systems","id":"ITEM-1","issue":"Mi","issued":{"date-parts":[["1999"]]},"page":"687-693","title":"Data Visualization and Feature Selection: New Algorithms for Nongaussian Data","type":"article-journal","volume":"12"},"uris":["http://www.mendeley.com/documents/?uuid=d0797c53-1db6-4334-ade8-b8443777bcec"]}],"mendeley":{"formattedCitation":"(Yang and Moody 1999)","plainTextFormattedCitation":"(Yang and Moody 1999)","previouslyFormattedCitation":"(Yang and Moody 1999)"},"properties":{"noteIndex":0},"schema":"https://github.com/citation-style-language/schema/raw/master/csl-citation.json"}</w:instrText>
        </w:r>
        <w:r>
          <w:fldChar w:fldCharType="separate"/>
        </w:r>
        <w:r w:rsidRPr="00BA6C51">
          <w:rPr>
            <w:noProof/>
          </w:rPr>
          <w:t>(Yang and Moody 1999)</w:t>
        </w:r>
        <w:r>
          <w:fldChar w:fldCharType="end"/>
        </w:r>
        <w:r>
          <w:t xml:space="preserve"> provides the best feature selection performance overall. </w:t>
        </w:r>
      </w:moveTo>
    </w:p>
    <w:p w14:paraId="6A8F5496" w14:textId="77777777" w:rsidR="007F3E58" w:rsidRDefault="007F3E58" w:rsidP="007F3E58">
      <w:pPr>
        <w:pStyle w:val="Newparagraph"/>
        <w:rPr>
          <w:moveTo w:id="201" w:author="dugalh" w:date="2018-06-14T17:35:00Z"/>
        </w:rPr>
      </w:pPr>
    </w:p>
    <w:p w14:paraId="17ACF46F" w14:textId="571114B4" w:rsidR="007F3E58" w:rsidRDefault="007F3E58" w:rsidP="007F3E58">
      <w:pPr>
        <w:pStyle w:val="Newparagraph"/>
        <w:rPr>
          <w:moveTo w:id="202" w:author="dugalh" w:date="2018-06-14T17:35:00Z"/>
        </w:rPr>
      </w:pPr>
      <w:moveTo w:id="203" w:author="dugalh" w:date="2018-06-14T17:35:00Z">
        <w:r>
          <w:t xml:space="preserve">In recent years, a number of feature selection approaches based on structured sparsity regularisation have been developed </w:t>
        </w:r>
        <w:r>
          <w:fldChar w:fldCharType="begin" w:fldLock="1"/>
        </w:r>
      </w:moveTo>
      <w:r w:rsidR="00D36230">
        <w:instrText>ADDIN CSL_CITATION {"citationItems":[{"id":"ITEM-1","itemData":{"DOI":"10.1016/j.neuroimage.2010.10.081","ISBN":"978-3-319-24888-2","ISSN":"10538119","PMID":"22003691","abstract":"Traditional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author":[{"dropping-particle":"","family":"Wang","given":"Hua","non-dropping-particle":"","parse-names":false,"suffix":""},{"dropping-particle":"","family":"Nie","given":"Feiping","non-dropping-particle":"","parse-names":false,"suffix":""},{"dropping-particle":"","family":"Huang","given":"Heng","non-dropping-particle":"","parse-names":false,"suffix":""},{"dropping-particle":"","family":"Risacher","given":"Shannon","non-dropping-particle":"","parse-names":false,"suffix":""},{"dropping-particle":"","family":"Saykin","given":"Andrew J","non-dropping-particle":"","parse-names":false,"suffix":""},{"dropping-particle":"","family":"Shen","given":"Li","non-dropping-particle":"","parse-names":false,"suffix":""},{"dropping-particle":"","family":"ADNI","given":"","non-dropping-particle":"","parse-names":false,"suffix":""}],"container-title":"Advances in neural information processing systems","id":"ITEM-1","issued":{"date-parts":[["2010","3"]]},"note":"Some background to the multiview FS paper. They formulate the FS problem as a global min of linear classifier with regularisation term to minimise the num features. A big contribution is their efficient optimisation method.","page":"1813-1821","title":"Efficient and robust feature selection via joint ℓ2, 1-norms minimization","type":"article-journal","volume":"23"},"uris":["http://www.mendeley.com/documents/?uuid=3a072f98-a177-4891-a515-de5f3064c4f6"]},{"id":"ITEM-2","itemData":{"DOI":"10.1109/LGRS.2015.2402205","ISBN":"1545-598X","ISSN":"1545598X","abstract":"It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method.","author":[{"dropping-particle":"","family":"Chen","given":"Xi","non-dropping-particle":"","parse-names":false,"suffix":""},{"dropping-particle":"","family":"Gu","given":"Yanfeng","non-dropping-particle":"","parse-names":false,"suffix":""}],"container-title":"IEEE Geoscience and Remote Sensing Letters","id":"ITEM-2","issue":"7","issued":{"date-parts":[["2015"]]},"page":"1392-1396","title":"Class-Specific Feature Selection With Local Geometric Structure and Discriminative Information Based on Sparse Similar Samples","type":"article-journal","volume":"12"},"uris":["http://www.mendeley.com/documents/?uuid=ea93b43f-a9ae-4c4f-ba40-5d083bb90dca"]},{"id":"ITEM-3","itemData":{"DOI":"10.1109/TGRS.2016.2636329","ISSN":"01962892","abstract":"It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Sensing","id":"ITEM-3","issue":"4","issued":{"date-parts":[["2017"]]},"note":"This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Generation","type":"article-journal","volume":"55"},"uris":["http://www.mendeley.com/documents/?uuid=978b0266-4416-484c-88a3-4f7609a2fac5"]},{"id":"ITEM-4","itemData":{"DOI":"10.1109/TNNLS.2016.2551724","ISSN":"21622388","PMID":"27116754","abstract":"—Feature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Systems","id":"ITEM-4","issue":"7","issued":{"date-parts":[["2016"]]},"page":"1-18","title":"Feature Selection Based on Structured Sparsity: A Comprehensive Study","type":"article-journal","volume":"28"},"uris":["http://www.mendeley.com/documents/?uuid=492556c1-75e7-408c-96ab-281e5a0d562d"]}],"mendeley":{"formattedCitation":"(Wang et al. 2010; X. Chen and Gu 2015; X. Chen et al. 2017; Gui et al. 2016)","plainTextFormattedCitation":"(Wang et al. 2010; X. Chen and Gu 2015; X. Chen et al. 2017; Gui et al. 2016)","previouslyFormattedCitation":"(Wang et al. 2010; Chen and Gu 2015; Chen et al. 2017; Gui et al. 2016)"},"properties":{"noteIndex":0},"schema":"https://github.com/citation-style-language/schema/raw/master/csl-citation.json"}</w:instrText>
      </w:r>
      <w:moveTo w:id="204" w:author="dugalh" w:date="2018-06-14T17:35:00Z">
        <w:r>
          <w:fldChar w:fldCharType="separate"/>
        </w:r>
      </w:moveTo>
      <w:r w:rsidR="00D36230" w:rsidRPr="00D36230">
        <w:rPr>
          <w:noProof/>
        </w:rPr>
        <w:t>(Wang et al. 2010; X. Chen and Gu 2015; X. Chen et al. 2017; Gui et al. 2016)</w:t>
      </w:r>
      <w:moveTo w:id="205" w:author="dugalh" w:date="2018-06-14T17:35:00Z">
        <w:r>
          <w:fldChar w:fldCharType="end"/>
        </w:r>
        <w:r>
          <w:t xml:space="preserve">.  Structured sparsity regularisation modifies the traditional sparsity regularisation approach by incorporating prior knowledge of the group structure of features to improve performance </w:t>
        </w:r>
        <w:r>
          <w:fldChar w:fldCharType="begin" w:fldLock="1"/>
        </w:r>
        <w:r>
          <w:instrText>ADDIN CSL_CITATION {"citationItems":[{"id":"ITEM-1","itemData":{"DOI":"10.1109/TNNLS.2016.2551724","ISSN":"21622388","PMID":"27116754","abstract":"—Feature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author":[{"dropping-particle":"","family":"Gui","given":"Jie","non-dropping-particle":"","parse-names":false,"suffix":""},{"dropping-particle":"","family":"Sun","given":"Zhenan","non-dropping-particle":"","parse-names":false,"suffix":""},{"dropping-particle":"","family":"Ji","given":"Shuiwang","non-dropping-particle":"","parse-names":false,"suffix":""},{"dropping-particle":"","family":"Tao","given":"Dacheng","non-dropping-particle":"","parse-names":false,"suffix":""},{"dropping-particle":"","family":"Tan","given":"Tieniu","non-dropping-particle":"","parse-names":false,"suffix":""}],"container-title":"IEEE Transactions on Neural Networks and Learning Systems","id":"ITEM-1","issue":"7","issued":{"date-parts":[["2016"]]},"page":"1-18","title":"Feature Selection Based on Structured Sparsity: A Comprehensive Study","type":"article-journal","volume":"28"},"uris":["http://www.mendeley.com/documents/?uuid=492556c1-75e7-408c-96ab-281e5a0d562d"]}],"mendeley":{"formattedCitation":"(Gui et al. 2016)","plainTextFormattedCitation":"(Gui et al. 2016)","previouslyFormattedCitation":"(Gui et al. 2016)"},"properties":{"noteIndex":0},"schema":"https://github.com/citation-style-language/schema/raw/master/csl-citation.json"}</w:instrText>
        </w:r>
        <w:r>
          <w:fldChar w:fldCharType="separate"/>
        </w:r>
        <w:r w:rsidRPr="007B14BC">
          <w:rPr>
            <w:noProof/>
          </w:rPr>
          <w:t>(Gui et al. 2016)</w:t>
        </w:r>
        <w:r>
          <w:fldChar w:fldCharType="end"/>
        </w:r>
        <w:r>
          <w:t xml:space="preserve">.  The supervised multiview feature selection (SMFS) method of </w:t>
        </w:r>
        <w:r>
          <w:fldChar w:fldCharType="begin" w:fldLock="1"/>
        </w:r>
      </w:moveTo>
      <w:r w:rsidR="00D36230">
        <w:instrText>ADDIN CSL_CITATION {"citationItems":[{"id":"ITEM-1","itemData":{"DOI":"10.1109/TGRS.2016.2636329","ISSN":"01962892","abstract":"It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author":[{"dropping-particle":"","family":"Chen","given":"Xi","non-dropping-particle":"","parse-names":false,"suffix":""},{"dropping-particle":"","family":"Zhou","given":"Gongjian","non-dropping-particle":"","parse-names":false,"suffix":""},{"dropping-particle":"","family":"Chen","given":"Yushi","non-dropping-particle":"","parse-names":false,"suffix":""},{"dropping-particle":"","family":"Shao","given":"Guofan","non-dropping-particle":"","parse-names":false,"suffix":""},{"dropping-particle":"","family":"Gu","given":"Yanfeng","non-dropping-particle":"","parse-names":false,"suffix":""}],"container-title":"IEEE Transactions on Geoscience and Remote Sensing","id":"ITEM-1","issue":"4","issued":{"date-parts":[["2017"]]},"note":"This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performance.","page":"2074-2088","title":"Supervised Multiview Feature Selection Exploring Homogeneity and Heterogeneity with L1,2 -Norm and Automatic View Generation","type":"article-journal","volume":"55"},"uris":["http://www.mendeley.com/documents/?uuid=978b0266-4416-484c-88a3-4f7609a2fac5"]}],"mendeley":{"formattedCitation":"(X. Chen et al. 2017)","manualFormatting":"X. Chen et al. (2017)","plainTextFormattedCitation":"(X. Chen et al. 2017)","previouslyFormattedCitation":"(Chen et al. 2017)"},"properties":{"noteIndex":0},"schema":"https://github.com/citation-style-language/schema/raw/master/csl-citation.json"}</w:instrText>
      </w:r>
      <w:moveTo w:id="206" w:author="dugalh" w:date="2018-06-14T17:35:00Z">
        <w:r>
          <w:fldChar w:fldCharType="separate"/>
        </w:r>
        <w:r w:rsidRPr="002774A4">
          <w:rPr>
            <w:noProof/>
          </w:rPr>
          <w:t xml:space="preserve">X. Chen et al. </w:t>
        </w:r>
        <w:r>
          <w:rPr>
            <w:noProof/>
          </w:rPr>
          <w:t>(</w:t>
        </w:r>
        <w:r w:rsidRPr="002774A4">
          <w:rPr>
            <w:noProof/>
          </w:rPr>
          <w:t>2017)</w:t>
        </w:r>
        <w:r>
          <w:fldChar w:fldCharType="end"/>
        </w:r>
        <w:r>
          <w:t xml:space="preserve"> uses a structured sparsity approach that groups features by similarity and uses this similarity structure to address the trade-off between feature relevance and redundancy.  In SMFS, features are clustered into homogenous groups or “views” using affinity propagation (AP) with a squared Euclidean distance similarity measure.  A sparse set of features is selected from these views by a joint </w:t>
        </w:r>
        <w:r>
          <w:rPr>
            <w:rFonts w:ascii="Cambria Math" w:hAnsi="Cambria Math" w:cs="Cambria Math"/>
          </w:rPr>
          <w:t>𝓁</w:t>
        </w:r>
        <w:r>
          <w:t>1,2-norm minimis</w:t>
        </w:r>
        <w:r w:rsidRPr="00D70764">
          <w:t xml:space="preserve">ation of </w:t>
        </w:r>
        <w:r>
          <w:t xml:space="preserve">an objective function comprised of </w:t>
        </w:r>
        <w:r w:rsidRPr="00D70764">
          <w:t xml:space="preserve">loss function and </w:t>
        </w:r>
        <w:r>
          <w:t>regularis</w:t>
        </w:r>
        <w:r w:rsidRPr="00D70764">
          <w:t>ation term</w:t>
        </w:r>
        <w:r>
          <w:t>s.</w:t>
        </w:r>
        <w:r w:rsidRPr="00D70764">
          <w:t xml:space="preserve"> </w:t>
        </w:r>
        <w:r>
          <w:t xml:space="preserve"> The formation of the loss function assumes a linear dependence between features and class labels.  Feature view structure is incorporated into the </w:t>
        </w:r>
        <w:r>
          <w:rPr>
            <w:rFonts w:ascii="Cambria Math" w:hAnsi="Cambria Math" w:cs="Cambria Math"/>
          </w:rPr>
          <w:t>𝓁</w:t>
        </w:r>
        <w:r>
          <w:t xml:space="preserve">1,2-norms so as to encourage the sparsity of selected </w:t>
        </w:r>
        <w:r>
          <w:lastRenderedPageBreak/>
          <w:t xml:space="preserve">features within views, while retaining the information of multiple heterogeneous views.  The objective function is minimised with quadratic programming, which is computationally expensive compared to greedy search type feature selection methods such as FS and JMI.  Feature weights produced by the optimisation procedure can be considered an importance measure that trades relevance against redundancy.    </w:t>
        </w:r>
      </w:moveTo>
    </w:p>
    <w:p w14:paraId="6129F60D" w14:textId="2B01C8EA" w:rsidR="007F3E58" w:rsidDel="008B792C" w:rsidRDefault="007F3E58" w:rsidP="007F3E58">
      <w:pPr>
        <w:pStyle w:val="Newparagraph"/>
        <w:rPr>
          <w:del w:id="207" w:author="dugalh" w:date="2018-06-27T14:26:00Z"/>
          <w:moveTo w:id="208" w:author="dugalh" w:date="2018-06-14T17:35:00Z"/>
        </w:rPr>
      </w:pPr>
      <w:moveTo w:id="209" w:author="dugalh" w:date="2018-06-14T17:35:00Z">
        <w:del w:id="210" w:author="dugalh" w:date="2018-06-27T14:26:00Z">
          <w:r w:rsidDel="008B792C">
            <w:delText xml:space="preserve"> </w:delText>
          </w:r>
        </w:del>
      </w:moveTo>
    </w:p>
    <w:p w14:paraId="21D1459D" w14:textId="64AD1F89" w:rsidR="007F3E58" w:rsidDel="009B34C0" w:rsidRDefault="007F3E58" w:rsidP="007F5B43">
      <w:pPr>
        <w:pStyle w:val="Newparagraph"/>
        <w:rPr>
          <w:del w:id="211" w:author="dugalh" w:date="2018-06-14T18:56:00Z"/>
          <w:moveTo w:id="212" w:author="dugalh" w:date="2018-06-14T17:35:00Z"/>
        </w:rPr>
      </w:pPr>
      <w:moveTo w:id="213" w:author="dugalh" w:date="2018-06-14T17:35:00Z">
        <w:del w:id="214" w:author="dugalh" w:date="2018-06-14T18:56:00Z">
          <w:r w:rsidDel="009B34C0">
            <w:delText>With the exception of FCBF, the above feature selection procedures can be grouped into two categories:</w:delText>
          </w:r>
        </w:del>
      </w:moveTo>
    </w:p>
    <w:p w14:paraId="7468594B" w14:textId="39E136B5" w:rsidR="007F3E58" w:rsidDel="009B34C0" w:rsidRDefault="007F3E58" w:rsidP="00A66CB4">
      <w:pPr>
        <w:pStyle w:val="Newparagraph"/>
        <w:rPr>
          <w:del w:id="215" w:author="dugalh" w:date="2018-06-14T18:56:00Z"/>
          <w:moveTo w:id="216" w:author="dugalh" w:date="2018-06-14T17:35:00Z"/>
        </w:rPr>
      </w:pPr>
      <w:moveTo w:id="217" w:author="dugalh" w:date="2018-06-14T17:35:00Z">
        <w:del w:id="218" w:author="dugalh" w:date="2018-06-14T18:56:00Z">
          <w:r w:rsidDel="009B34C0">
            <w:delText>Approaches that use some form of clustering of similar features to identify and isolate redundancy, followed by a measure of importance to select features with low redundancy and high relevancy.</w:delText>
          </w:r>
        </w:del>
      </w:moveTo>
    </w:p>
    <w:p w14:paraId="62369A77" w14:textId="477CE331" w:rsidR="007F3E58" w:rsidDel="009B34C0" w:rsidRDefault="007F3E58" w:rsidP="00A66CB4">
      <w:pPr>
        <w:pStyle w:val="Newparagraph"/>
        <w:rPr>
          <w:del w:id="219" w:author="dugalh" w:date="2018-06-14T18:56:00Z"/>
          <w:moveTo w:id="220" w:author="dugalh" w:date="2018-06-14T17:35:00Z"/>
        </w:rPr>
      </w:pPr>
      <w:moveTo w:id="221" w:author="dugalh" w:date="2018-06-14T17:35:00Z">
        <w:del w:id="222" w:author="dugalh" w:date="2018-06-14T18:56:00Z">
          <w:r w:rsidDel="009B34C0">
            <w:delText>Approaches that use a single measure of feature importance that incorporates the trade-off between feature relevance and redundancy, after which a FS or simple ranking procedure is used to select the best features.</w:delText>
          </w:r>
        </w:del>
      </w:moveTo>
    </w:p>
    <w:moveToRangeEnd w:id="168"/>
    <w:p w14:paraId="5C8EE1BF" w14:textId="77777777" w:rsidR="007F3E58" w:rsidRPr="007F3E58" w:rsidRDefault="007F3E58" w:rsidP="00A66CB4">
      <w:pPr>
        <w:pStyle w:val="Newparagraph"/>
        <w:rPr>
          <w:ins w:id="223" w:author="dugalh" w:date="2018-06-14T17:34:00Z"/>
        </w:rPr>
      </w:pPr>
    </w:p>
    <w:p w14:paraId="43502BF1" w14:textId="01D6AB68" w:rsidR="004D38FC" w:rsidRDefault="004D38FC" w:rsidP="00C122D8">
      <w:pPr>
        <w:pStyle w:val="Heading2"/>
        <w:keepLines/>
      </w:pPr>
      <w:del w:id="224" w:author="dugalh" w:date="2018-06-14T18:58:00Z">
        <w:r w:rsidDel="00DC434B">
          <w:delText>Formulation</w:delText>
        </w:r>
      </w:del>
      <w:bookmarkEnd w:id="165"/>
      <w:ins w:id="225" w:author="dugalh" w:date="2018-06-14T18:58:00Z">
        <w:r w:rsidR="00DC434B">
          <w:t>Feature Clustering and Ranking</w:t>
        </w:r>
      </w:ins>
    </w:p>
    <w:p w14:paraId="03AED957" w14:textId="60E85423" w:rsidR="00D0714F" w:rsidRPr="00D0714F" w:rsidDel="00D0714F" w:rsidRDefault="00D0714F" w:rsidP="00D0714F">
      <w:pPr>
        <w:pStyle w:val="Paragraph"/>
        <w:rPr>
          <w:del w:id="226" w:author="dugalh" w:date="2018-06-27T16:05:00Z"/>
        </w:rPr>
      </w:pPr>
      <w:r w:rsidRPr="00D0714F">
        <w:t xml:space="preserve"> </w:t>
      </w:r>
      <w:del w:id="227" w:author="dugalh" w:date="2018-06-27T16:05:00Z">
        <w:r w:rsidDel="00D0714F">
          <w:delText>The proposed method is described as follows:</w:delText>
        </w:r>
      </w:del>
    </w:p>
    <w:p w14:paraId="75B2847B" w14:textId="1A2ED4BC" w:rsidR="004D38FC" w:rsidRDefault="00D0714F" w:rsidP="004C7251">
      <w:pPr>
        <w:pStyle w:val="Paragraph"/>
      </w:pPr>
      <w:ins w:id="228" w:author="dugalh" w:date="2018-06-27T16:03:00Z">
        <w:r>
          <w:t>Within the context of the related research overviewed in the previous section, our proposed feature selection method consists of the following three steps</w:t>
        </w:r>
      </w:ins>
      <w:r w:rsidR="004D38FC">
        <w:t>:</w:t>
      </w:r>
    </w:p>
    <w:p w14:paraId="5C914AE8" w14:textId="12C497CF" w:rsidR="004D38FC" w:rsidRDefault="004D38FC" w:rsidP="009052EC">
      <w:pPr>
        <w:pStyle w:val="Bulletedlist"/>
        <w:numPr>
          <w:ilvl w:val="0"/>
          <w:numId w:val="6"/>
        </w:numPr>
      </w:pPr>
      <w:r>
        <w:t xml:space="preserve">Perform </w:t>
      </w:r>
      <w:del w:id="229" w:author="dugalh" w:date="2018-06-11T13:44:00Z">
        <w:r w:rsidDel="00791B39">
          <w:delText>average-linkage hierarchical</w:delText>
        </w:r>
      </w:del>
      <w:ins w:id="230" w:author="dugalh" w:date="2018-06-11T13:44:00Z">
        <w:r w:rsidR="00791B39">
          <w:t>affinity propagation</w:t>
        </w:r>
      </w:ins>
      <w:r>
        <w:t xml:space="preserve"> clustering </w:t>
      </w:r>
      <w:del w:id="231" w:author="dugalh" w:date="2018-06-11T13:45:00Z">
        <w:r w:rsidDel="00791B39">
          <w:fldChar w:fldCharType="begin" w:fldLock="1"/>
        </w:r>
        <w:r w:rsidR="00C80051" w:rsidDel="00791B39">
          <w:del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delInstrText>
        </w:r>
        <w:r w:rsidDel="00791B39">
          <w:fldChar w:fldCharType="separate"/>
        </w:r>
        <w:r w:rsidR="00BA6C51" w:rsidRPr="00BA6C51" w:rsidDel="00791B39">
          <w:rPr>
            <w:noProof/>
          </w:rPr>
          <w:delText>(Szekely and Rizzo 2005)</w:delText>
        </w:r>
        <w:r w:rsidDel="00791B39">
          <w:fldChar w:fldCharType="end"/>
        </w:r>
      </w:del>
      <w:ins w:id="232" w:author="dugalh" w:date="2018-06-11T13:45:00Z">
        <w:r w:rsidR="00791B39">
          <w:fldChar w:fldCharType="begin" w:fldLock="1"/>
        </w:r>
      </w:ins>
      <w:r w:rsidR="00D8796C">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791B39">
        <w:fldChar w:fldCharType="separate"/>
      </w:r>
      <w:r w:rsidR="00791B39" w:rsidRPr="00791B39">
        <w:rPr>
          <w:noProof/>
        </w:rPr>
        <w:t>(Frey and Dueck 2007)</w:t>
      </w:r>
      <w:ins w:id="233" w:author="dugalh" w:date="2018-06-11T13:45:00Z">
        <w:r w:rsidR="00791B39">
          <w:fldChar w:fldCharType="end"/>
        </w:r>
      </w:ins>
      <w:r>
        <w:t xml:space="preserve"> of the feature set using the </w:t>
      </w:r>
      <w:ins w:id="234" w:author="dugalh" w:date="2018-06-12T16:04:00Z">
        <w:r w:rsidR="00593C25">
          <w:t xml:space="preserve">absolute value of the </w:t>
        </w:r>
      </w:ins>
      <w:r>
        <w:t xml:space="preserve">correlation coefficient as the </w:t>
      </w:r>
      <w:del w:id="235" w:author="dugalh" w:date="2018-06-12T15:36:00Z">
        <w:r w:rsidDel="00D82705">
          <w:delText>dis</w:delText>
        </w:r>
      </w:del>
      <w:r>
        <w:t>similarity metric.</w:t>
      </w:r>
    </w:p>
    <w:p w14:paraId="4CF39998" w14:textId="7552E927" w:rsidR="004D38FC" w:rsidDel="00791B39" w:rsidRDefault="004D38FC" w:rsidP="009052EC">
      <w:pPr>
        <w:pStyle w:val="Bulletedlist"/>
        <w:numPr>
          <w:ilvl w:val="0"/>
          <w:numId w:val="6"/>
        </w:numPr>
        <w:rPr>
          <w:del w:id="236" w:author="dugalh" w:date="2018-06-11T13:49:00Z"/>
        </w:rPr>
      </w:pPr>
      <w:del w:id="237" w:author="dugalh" w:date="2018-06-11T13:49:00Z">
        <w:r w:rsidDel="00791B39">
          <w:lastRenderedPageBreak/>
          <w:delText xml:space="preserve">Select a </w:delText>
        </w:r>
        <w:r w:rsidR="000B115B" w:rsidDel="00791B39">
          <w:delText>dissimilarity threshold at which to extract</w:delText>
        </w:r>
        <w:r w:rsidR="00EA23F7" w:rsidDel="00791B39">
          <w:delText xml:space="preserve"> a</w:delText>
        </w:r>
        <w:r w:rsidR="000B115B" w:rsidDel="00791B39">
          <w:delText xml:space="preserve"> </w:delText>
        </w:r>
        <w:r w:rsidDel="00791B39">
          <w:delText xml:space="preserve">natural number of clusters containing high correlation </w:delText>
        </w:r>
        <w:r w:rsidR="00E163BD" w:rsidDel="00791B39">
          <w:delText xml:space="preserve">(in this study it is done </w:delText>
        </w:r>
        <w:r w:rsidDel="00791B39">
          <w:delText>by visual inspection of the dendrogram</w:delText>
        </w:r>
        <w:r w:rsidR="00E163BD" w:rsidDel="00791B39">
          <w:delText xml:space="preserve">, but selection can </w:delText>
        </w:r>
        <w:r w:rsidR="000B115B" w:rsidDel="00791B39">
          <w:delText xml:space="preserve">conceivably </w:delText>
        </w:r>
        <w:r w:rsidR="00E163BD" w:rsidDel="00791B39">
          <w:delText>also be automated)</w:delText>
        </w:r>
        <w:r w:rsidDel="00791B39">
          <w:delText>.</w:delText>
        </w:r>
      </w:del>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rPr>
          <w:ins w:id="238" w:author="dugalh" w:date="2018-06-11T15:44:00Z"/>
        </w:rPr>
      </w:pPr>
    </w:p>
    <w:p w14:paraId="6D02F5F5" w14:textId="609F647A" w:rsidR="00AE3850" w:rsidRDefault="00312733" w:rsidP="004C7251">
      <w:pPr>
        <w:pStyle w:val="Newparagraph"/>
        <w:rPr>
          <w:ins w:id="239" w:author="dugalh" w:date="2018-06-11T17:25:00Z"/>
        </w:rPr>
      </w:pPr>
      <w:ins w:id="240" w:author="dugalh" w:date="2018-06-11T15:44:00Z">
        <w:r>
          <w:t xml:space="preserve">Affinity propagation </w:t>
        </w:r>
      </w:ins>
      <w:ins w:id="241" w:author="dugalh" w:date="2018-06-11T15:51:00Z">
        <w:r>
          <w:t>i</w:t>
        </w:r>
        <w:bookmarkStart w:id="242" w:name="_GoBack"/>
        <w:bookmarkEnd w:id="242"/>
        <w:r>
          <w:t xml:space="preserve">s </w:t>
        </w:r>
      </w:ins>
      <w:ins w:id="243" w:author="dugalh" w:date="2018-06-11T16:58:00Z">
        <w:r w:rsidR="006D51C7">
          <w:t xml:space="preserve">a </w:t>
        </w:r>
      </w:ins>
      <w:ins w:id="244" w:author="dugalh" w:date="2018-06-11T17:04:00Z">
        <w:r w:rsidR="006D51C7">
          <w:t xml:space="preserve">clustering </w:t>
        </w:r>
      </w:ins>
      <w:ins w:id="245" w:author="dugalh" w:date="2018-06-11T16:57:00Z">
        <w:r w:rsidR="006D51C7">
          <w:t xml:space="preserve">technique </w:t>
        </w:r>
      </w:ins>
      <w:ins w:id="246" w:author="dugalh" w:date="2018-06-11T17:04:00Z">
        <w:r w:rsidR="006D51C7">
          <w:t>that identifies cluster representatives (‘exemplars’)</w:t>
        </w:r>
      </w:ins>
      <w:ins w:id="247" w:author="dugalh" w:date="2018-06-11T17:10:00Z">
        <w:r w:rsidR="00D8796C">
          <w:t>,</w:t>
        </w:r>
      </w:ins>
      <w:ins w:id="248" w:author="dugalh" w:date="2018-06-11T17:04:00Z">
        <w:r w:rsidR="006D51C7">
          <w:t xml:space="preserve"> and their corresponding clusters</w:t>
        </w:r>
      </w:ins>
      <w:ins w:id="249" w:author="dugalh" w:date="2018-06-11T17:10:00Z">
        <w:r w:rsidR="00D8796C">
          <w:t>,</w:t>
        </w:r>
      </w:ins>
      <w:ins w:id="250" w:author="dugalh" w:date="2018-06-11T17:04:00Z">
        <w:r w:rsidR="006D51C7">
          <w:t xml:space="preserve"> </w:t>
        </w:r>
      </w:ins>
      <w:ins w:id="251" w:author="dugalh" w:date="2018-06-11T16:57:00Z">
        <w:r w:rsidR="006D51C7">
          <w:t xml:space="preserve">by </w:t>
        </w:r>
      </w:ins>
      <w:ins w:id="252" w:author="dugalh" w:date="2018-06-11T16:58:00Z">
        <w:r w:rsidR="006D51C7">
          <w:t xml:space="preserve">an iterative scheme of </w:t>
        </w:r>
      </w:ins>
      <w:ins w:id="253" w:author="dugalh" w:date="2018-06-11T16:52:00Z">
        <w:r w:rsidR="00B83BEA">
          <w:t>message passing between data points</w:t>
        </w:r>
      </w:ins>
      <w:ins w:id="254" w:author="dugalh" w:date="2018-06-11T17:28:00Z">
        <w:r w:rsidR="00AE3850">
          <w:t xml:space="preserve"> </w:t>
        </w:r>
        <w:r w:rsidR="00AE3850">
          <w:fldChar w:fldCharType="begin" w:fldLock="1"/>
        </w:r>
        <w:r w:rsidR="00AE3850">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AE3850">
          <w:fldChar w:fldCharType="separate"/>
        </w:r>
        <w:r w:rsidR="00AE3850" w:rsidRPr="00D8796C">
          <w:rPr>
            <w:noProof/>
          </w:rPr>
          <w:t>(Frey and Dueck 2007)</w:t>
        </w:r>
        <w:r w:rsidR="00AE3850">
          <w:fldChar w:fldCharType="end"/>
        </w:r>
      </w:ins>
      <w:ins w:id="255" w:author="dugalh" w:date="2018-06-11T16:58:00Z">
        <w:r w:rsidR="006D51C7">
          <w:t xml:space="preserve">.  </w:t>
        </w:r>
      </w:ins>
      <w:ins w:id="256" w:author="dugalh" w:date="2018-06-11T17:31:00Z">
        <w:r w:rsidR="008F1727">
          <w:t xml:space="preserve">A </w:t>
        </w:r>
      </w:ins>
      <w:ins w:id="257" w:author="dugalh" w:date="2018-06-15T12:32:00Z">
        <w:r w:rsidR="004A208F">
          <w:t>matrix</w:t>
        </w:r>
      </w:ins>
      <w:ins w:id="258" w:author="dugalh" w:date="2018-06-11T17:17:00Z">
        <w:r w:rsidR="00D8796C">
          <w:t xml:space="preserve"> of </w:t>
        </w:r>
      </w:ins>
      <w:ins w:id="259" w:author="dugalh" w:date="2018-06-11T17:20:00Z">
        <w:r w:rsidR="006E340D">
          <w:t xml:space="preserve">pair-wise </w:t>
        </w:r>
      </w:ins>
      <w:ins w:id="260" w:author="dugalh" w:date="2018-06-11T17:17:00Z">
        <w:r w:rsidR="00D8796C">
          <w:t>similarit</w:t>
        </w:r>
      </w:ins>
      <w:ins w:id="261" w:author="dugalh" w:date="2018-06-11T17:18:00Z">
        <w:r w:rsidR="00D8796C">
          <w:t xml:space="preserve">ies and a </w:t>
        </w:r>
      </w:ins>
      <w:ins w:id="262" w:author="dugalh" w:date="2018-06-11T17:21:00Z">
        <w:r w:rsidR="00AE3850">
          <w:t>‘</w:t>
        </w:r>
      </w:ins>
      <w:ins w:id="263" w:author="dugalh" w:date="2018-06-11T17:18:00Z">
        <w:r w:rsidR="00D8796C">
          <w:t>preference</w:t>
        </w:r>
      </w:ins>
      <w:ins w:id="264" w:author="dugalh" w:date="2018-06-11T17:21:00Z">
        <w:r w:rsidR="00AE3850">
          <w:t>’</w:t>
        </w:r>
      </w:ins>
      <w:ins w:id="265" w:author="dugalh" w:date="2018-06-11T17:18:00Z">
        <w:r w:rsidR="00D8796C">
          <w:t xml:space="preserve"> </w:t>
        </w:r>
      </w:ins>
      <w:ins w:id="266" w:author="dugalh" w:date="2018-06-11T17:31:00Z">
        <w:r w:rsidR="008F1727">
          <w:t>parameter</w:t>
        </w:r>
      </w:ins>
      <w:ins w:id="267" w:author="dugalh" w:date="2018-06-11T17:18:00Z">
        <w:r w:rsidR="00D8796C">
          <w:t xml:space="preserve"> </w:t>
        </w:r>
      </w:ins>
      <w:ins w:id="268" w:author="dugalh" w:date="2018-06-11T17:31:00Z">
        <w:r w:rsidR="008F1727">
          <w:t xml:space="preserve">are required </w:t>
        </w:r>
      </w:ins>
      <w:ins w:id="269" w:author="dugalh" w:date="2018-06-11T17:18:00Z">
        <w:r w:rsidR="00D8796C">
          <w:t>as input</w:t>
        </w:r>
      </w:ins>
      <w:ins w:id="270" w:author="dugalh" w:date="2018-06-11T17:19:00Z">
        <w:r w:rsidR="006E340D">
          <w:t>s</w:t>
        </w:r>
      </w:ins>
      <w:ins w:id="271" w:author="dugalh" w:date="2018-06-11T17:18:00Z">
        <w:r w:rsidR="00D8796C">
          <w:t xml:space="preserve">.  </w:t>
        </w:r>
      </w:ins>
      <w:ins w:id="272" w:author="dugalh" w:date="2018-06-11T17:20:00Z">
        <w:r w:rsidR="00AE3850">
          <w:t xml:space="preserve">The preference </w:t>
        </w:r>
      </w:ins>
      <w:ins w:id="273" w:author="dugalh" w:date="2018-06-11T17:24:00Z">
        <w:r w:rsidR="00AE3850">
          <w:t xml:space="preserve">parameter </w:t>
        </w:r>
      </w:ins>
      <w:ins w:id="274" w:author="dugalh" w:date="2018-06-11T17:20:00Z">
        <w:r w:rsidR="00AE3850">
          <w:t xml:space="preserve">affects the number of </w:t>
        </w:r>
      </w:ins>
      <w:ins w:id="275" w:author="dugalh" w:date="2018-06-11T17:21:00Z">
        <w:r w:rsidR="00AE3850">
          <w:t xml:space="preserve">identified </w:t>
        </w:r>
      </w:ins>
      <w:ins w:id="276" w:author="dugalh" w:date="2018-06-11T17:20:00Z">
        <w:r w:rsidR="00AE3850">
          <w:t xml:space="preserve">clusters </w:t>
        </w:r>
      </w:ins>
      <w:ins w:id="277" w:author="dugalh" w:date="2018-06-11T17:21:00Z">
        <w:r w:rsidR="00AE3850">
          <w:t xml:space="preserve">and may be chosen automatically based on the </w:t>
        </w:r>
      </w:ins>
      <w:ins w:id="278" w:author="dugalh" w:date="2018-06-11T17:22:00Z">
        <w:r w:rsidR="00AE3850">
          <w:t xml:space="preserve">values of the </w:t>
        </w:r>
      </w:ins>
      <w:ins w:id="279" w:author="dugalh" w:date="2018-06-11T17:21:00Z">
        <w:r w:rsidR="00AE3850">
          <w:t>similarities</w:t>
        </w:r>
      </w:ins>
      <w:ins w:id="280" w:author="dugalh" w:date="2018-06-11T17:17:00Z">
        <w:r w:rsidR="00D8796C">
          <w:t xml:space="preserve">.  </w:t>
        </w:r>
      </w:ins>
      <w:ins w:id="281" w:author="dugalh" w:date="2018-06-11T17:24:00Z">
        <w:r w:rsidR="00AE3850">
          <w:t xml:space="preserve">The proposed </w:t>
        </w:r>
      </w:ins>
      <w:ins w:id="282" w:author="dugalh" w:date="2018-06-11T17:27:00Z">
        <w:r w:rsidR="00AE3850">
          <w:t xml:space="preserve">feature selection </w:t>
        </w:r>
      </w:ins>
      <w:ins w:id="283" w:author="dugalh" w:date="2018-06-11T17:24:00Z">
        <w:r w:rsidR="00AE3850">
          <w:t>method sets</w:t>
        </w:r>
      </w:ins>
      <w:ins w:id="284" w:author="dugalh" w:date="2018-06-11T16:03:00Z">
        <w:r w:rsidR="00FF27C6">
          <w:t xml:space="preserve"> </w:t>
        </w:r>
      </w:ins>
      <w:ins w:id="285" w:author="dugalh" w:date="2018-06-11T17:24:00Z">
        <w:r w:rsidR="00AE3850">
          <w:t xml:space="preserve">the </w:t>
        </w:r>
      </w:ins>
      <w:ins w:id="286" w:author="dugalh" w:date="2018-06-11T16:03:00Z">
        <w:r w:rsidR="00FF27C6">
          <w:t xml:space="preserve">preference </w:t>
        </w:r>
      </w:ins>
      <w:ins w:id="287" w:author="dugalh" w:date="2018-06-11T16:04:00Z">
        <w:r w:rsidR="00FF27C6">
          <w:t xml:space="preserve">parameter </w:t>
        </w:r>
      </w:ins>
      <w:ins w:id="288" w:author="dugalh" w:date="2018-06-11T17:24:00Z">
        <w:r w:rsidR="00AE3850">
          <w:t xml:space="preserve">to </w:t>
        </w:r>
      </w:ins>
      <w:ins w:id="289" w:author="dugalh" w:date="2018-06-11T17:23:00Z">
        <w:r w:rsidR="00AE3850">
          <w:t>the median of the similarities</w:t>
        </w:r>
      </w:ins>
      <w:ins w:id="290" w:author="dugalh" w:date="2018-06-11T17:24:00Z">
        <w:r w:rsidR="00AE3850">
          <w:t xml:space="preserve">, which results </w:t>
        </w:r>
      </w:ins>
      <w:ins w:id="291" w:author="dugalh" w:date="2018-06-11T17:25:00Z">
        <w:r w:rsidR="00AE3850">
          <w:t xml:space="preserve">in </w:t>
        </w:r>
      </w:ins>
      <w:ins w:id="292" w:author="dugalh" w:date="2018-06-11T17:23:00Z">
        <w:r w:rsidR="00AE3850">
          <w:t>a moderate number of clusters</w:t>
        </w:r>
      </w:ins>
      <w:ins w:id="293" w:author="dugalh" w:date="2018-06-27T16:07:00Z">
        <w:r w:rsidR="001674FD">
          <w:t xml:space="preserve"> </w:t>
        </w:r>
        <w:r w:rsidR="001674FD">
          <w:fldChar w:fldCharType="begin" w:fldLock="1"/>
        </w:r>
        <w:r w:rsidR="001674FD">
          <w:instrText>ADDIN CSL_CITATION {"citationItems":[{"id":"ITEM-1","itemData":{"DOI":"10.1126/science.1136800","ISSN":"0036-8075","author":[{"dropping-particle":"","family":"Frey","given":"Brendan J","non-dropping-particle":"","parse-names":false,"suffix":""},{"dropping-particle":"","family":"Dueck","given":"Delbert","non-dropping-particle":"","parse-names":false,"suffix":""}],"container-title":"Science","id":"ITEM-1","issue":"5814","issued":{"date-parts":[["2007","2","16"]]},"page":"972-976","title":"Clustering by passing messages between data points","type":"article-journal","volume":"315"},"uris":["http://www.mendeley.com/documents/?uuid=3261f573-0a75-42cd-b92a-cd72f47d4ae4"]}],"mendeley":{"formattedCitation":"(Frey and Dueck 2007)","plainTextFormattedCitation":"(Frey and Dueck 2007)","previouslyFormattedCitation":"(Frey and Dueck 2007)"},"properties":{"noteIndex":0},"schema":"https://github.com/citation-style-language/schema/raw/master/csl-citation.json"}</w:instrText>
        </w:r>
        <w:r w:rsidR="001674FD">
          <w:fldChar w:fldCharType="separate"/>
        </w:r>
        <w:r w:rsidR="001674FD" w:rsidRPr="00AE3850">
          <w:rPr>
            <w:noProof/>
          </w:rPr>
          <w:t>(Frey and Dueck 2007)</w:t>
        </w:r>
        <w:r w:rsidR="001674FD">
          <w:fldChar w:fldCharType="end"/>
        </w:r>
      </w:ins>
      <w:ins w:id="294" w:author="dugalh" w:date="2018-06-11T17:25:00Z">
        <w:r w:rsidR="00AE3850">
          <w:t xml:space="preserve">.  </w:t>
        </w:r>
      </w:ins>
      <w:ins w:id="295" w:author="dugalh" w:date="2018-06-11T17:27:00Z">
        <w:r w:rsidR="00AE3850">
          <w:t xml:space="preserve">Unlike clustering techniques such as </w:t>
        </w:r>
        <w:r w:rsidR="00AE3850" w:rsidRPr="00217542">
          <w:rPr>
            <w:i/>
          </w:rPr>
          <w:t>k</w:t>
        </w:r>
        <w:r w:rsidR="00AE3850">
          <w:t xml:space="preserve">-means, affinity propagation does not require prior knowledge of the number of clusters.  </w:t>
        </w:r>
      </w:ins>
    </w:p>
    <w:p w14:paraId="7DAEA7FC" w14:textId="25A2A7B9" w:rsidR="00312733" w:rsidRDefault="00C606C3" w:rsidP="004C7251">
      <w:pPr>
        <w:pStyle w:val="Newparagraph"/>
        <w:rPr>
          <w:ins w:id="296" w:author="dugalh" w:date="2018-06-11T17:31:00Z"/>
        </w:rPr>
      </w:pPr>
      <w:ins w:id="297" w:author="dugalh" w:date="2018-06-11T16:08:00Z">
        <w:r>
          <w:t xml:space="preserve">   </w:t>
        </w:r>
      </w:ins>
      <w:ins w:id="298" w:author="dugalh" w:date="2018-06-11T16:04:00Z">
        <w:r w:rsidR="00FF27C6">
          <w:t xml:space="preserve"> </w:t>
        </w:r>
      </w:ins>
    </w:p>
    <w:p w14:paraId="07F940B4" w14:textId="624ADE9C" w:rsidR="00D363FF" w:rsidRDefault="00C402B1" w:rsidP="004C7251">
      <w:pPr>
        <w:pStyle w:val="Newparagraph"/>
        <w:rPr>
          <w:ins w:id="299" w:author="dugalh" w:date="2018-06-12T15:55:00Z"/>
        </w:rPr>
      </w:pPr>
      <w:ins w:id="300" w:author="dugalh" w:date="2018-06-11T17:32:00Z">
        <w:r>
          <w:t xml:space="preserve">Two kinds of messages, </w:t>
        </w:r>
      </w:ins>
      <w:ins w:id="301" w:author="dugalh" w:date="2018-06-11T17:33:00Z">
        <w:r>
          <w:t>‘</w:t>
        </w:r>
      </w:ins>
      <w:ins w:id="302" w:author="dugalh" w:date="2018-06-11T17:34:00Z">
        <w:r>
          <w:t>availability</w:t>
        </w:r>
      </w:ins>
      <w:ins w:id="303" w:author="dugalh" w:date="2018-06-11T17:33:00Z">
        <w:r>
          <w:t xml:space="preserve">’ and ‘responsibility’, are passed between data points at each iteration.  </w:t>
        </w:r>
      </w:ins>
      <w:ins w:id="304" w:author="dugalh" w:date="2018-06-11T17:34:00Z">
        <w:r>
          <w:t xml:space="preserve">The values of these messages </w:t>
        </w:r>
      </w:ins>
      <w:ins w:id="305" w:author="dugalh" w:date="2018-06-15T12:33:00Z">
        <w:r w:rsidR="004A208F">
          <w:t>express</w:t>
        </w:r>
      </w:ins>
      <w:ins w:id="306" w:author="dugalh" w:date="2018-06-11T17:34:00Z">
        <w:r>
          <w:t xml:space="preserve"> the </w:t>
        </w:r>
      </w:ins>
      <w:ins w:id="307" w:author="dugalh" w:date="2018-06-11T17:36:00Z">
        <w:r>
          <w:t xml:space="preserve">current </w:t>
        </w:r>
      </w:ins>
      <w:ins w:id="308" w:author="dugalh" w:date="2018-06-11T17:35:00Z">
        <w:r>
          <w:t xml:space="preserve">affinity one point has for choosing another as its exemplar.  </w:t>
        </w:r>
      </w:ins>
      <w:ins w:id="309" w:author="dugalh" w:date="2018-06-11T17:33:00Z">
        <w:r>
          <w:t xml:space="preserve"> </w:t>
        </w:r>
      </w:ins>
      <w:ins w:id="310" w:author="dugalh" w:date="2018-06-12T15:16:00Z">
        <w:r w:rsidR="005C2410">
          <w:t>The responsibility</w:t>
        </w:r>
      </w:ins>
      <w:ins w:id="311" w:author="dugalh" w:date="2018-06-12T15:18:00Z">
        <w:r w:rsidR="005C2410">
          <w:t xml:space="preserve"> </w:t>
        </w:r>
        <m:oMath>
          <m:r>
            <w:rPr>
              <w:rFonts w:ascii="Cambria Math" w:hAnsi="Cambria Math"/>
            </w:rPr>
            <m:t>r</m:t>
          </m:r>
          <m:d>
            <m:dPr>
              <m:ctrlPr>
                <w:rPr>
                  <w:rFonts w:ascii="Cambria Math" w:hAnsi="Cambria Math"/>
                  <w:i/>
                </w:rPr>
              </m:ctrlPr>
            </m:dPr>
            <m:e>
              <m:r>
                <w:rPr>
                  <w:rFonts w:ascii="Cambria Math" w:hAnsi="Cambria Math"/>
                </w:rPr>
                <m:t>i,k</m:t>
              </m:r>
            </m:e>
          </m:d>
        </m:oMath>
        <w:r w:rsidR="005C2410">
          <w:t xml:space="preserve"> </w:t>
        </w:r>
      </w:ins>
      <w:ins w:id="312" w:author="dugalh" w:date="2018-06-12T15:19:00Z">
        <w:r w:rsidR="005C2410">
          <w:t>reflects the accumulated evidence that</w:t>
        </w:r>
      </w:ins>
      <w:ins w:id="313" w:author="dugalh" w:date="2018-06-12T15:18:00Z">
        <w:r w:rsidR="005C2410">
          <w:t xml:space="preserve"> </w:t>
        </w:r>
      </w:ins>
      <w:ins w:id="314" w:author="dugalh" w:date="2018-06-12T15:20:00Z">
        <w:r w:rsidR="005C2410">
          <w:t xml:space="preserve">feature </w:t>
        </w:r>
      </w:ins>
      <w:ins w:id="315" w:author="dugalh" w:date="2018-06-12T15:26:00Z">
        <w:r w:rsidR="00112078" w:rsidRPr="00112078">
          <w:rPr>
            <w:i/>
          </w:rPr>
          <w:t>k</w:t>
        </w:r>
      </w:ins>
      <w:ins w:id="316" w:author="dugalh" w:date="2018-06-12T15:20:00Z">
        <w:r w:rsidR="005C2410">
          <w:t xml:space="preserve"> is the exemplar for </w:t>
        </w:r>
      </w:ins>
      <w:ins w:id="317" w:author="dugalh" w:date="2018-06-12T15:21:00Z">
        <w:r w:rsidR="005C2410">
          <w:t>feature</w:t>
        </w:r>
      </w:ins>
      <w:ins w:id="318" w:author="dugalh" w:date="2018-06-12T15:27:00Z">
        <w:r w:rsidR="00112078">
          <w:t xml:space="preserve"> </w:t>
        </w:r>
        <w:r w:rsidR="00112078" w:rsidRPr="00112078">
          <w:rPr>
            <w:i/>
          </w:rPr>
          <w:t>i</w:t>
        </w:r>
      </w:ins>
      <w:ins w:id="319" w:author="dugalh" w:date="2018-06-12T15:25:00Z">
        <w:r w:rsidR="005C2410">
          <w:t xml:space="preserve">, </w:t>
        </w:r>
      </w:ins>
      <w:ins w:id="320" w:author="dugalh" w:date="2018-06-12T15:31:00Z">
        <w:r w:rsidR="00DC3D5E">
          <w:t>taking into consideration</w:t>
        </w:r>
      </w:ins>
      <w:ins w:id="321" w:author="dugalh" w:date="2018-06-12T15:25:00Z">
        <w:r w:rsidR="005C2410">
          <w:t xml:space="preserve"> other possible exemplars for</w:t>
        </w:r>
      </w:ins>
      <w:ins w:id="322" w:author="dugalh" w:date="2018-06-12T15:28:00Z">
        <w:r w:rsidR="00112078">
          <w:t xml:space="preserve"> feature </w:t>
        </w:r>
      </w:ins>
      <w:ins w:id="323" w:author="dugalh" w:date="2018-06-12T15:29:00Z">
        <w:r w:rsidR="00112078" w:rsidRPr="00112078">
          <w:rPr>
            <w:i/>
          </w:rPr>
          <w:t>i</w:t>
        </w:r>
      </w:ins>
      <w:ins w:id="324" w:author="dugalh" w:date="2018-06-12T15:21:00Z">
        <w:r w:rsidR="005C2410">
          <w:t>.</w:t>
        </w:r>
      </w:ins>
      <w:ins w:id="325" w:author="dugalh" w:date="2018-06-12T15:18:00Z">
        <w:r w:rsidR="005C2410">
          <w:t xml:space="preserve">  The availability </w:t>
        </w:r>
      </w:ins>
      <m:oMath>
        <m:r>
          <w:ins w:id="326" w:author="dugalh" w:date="2018-06-12T15:19:00Z">
            <w:rPr>
              <w:rFonts w:ascii="Cambria Math" w:hAnsi="Cambria Math"/>
            </w:rPr>
            <m:t>a</m:t>
          </w:ins>
        </m:r>
        <m:d>
          <m:dPr>
            <m:ctrlPr>
              <w:ins w:id="327" w:author="dugalh" w:date="2018-06-12T15:19:00Z">
                <w:rPr>
                  <w:rFonts w:ascii="Cambria Math" w:hAnsi="Cambria Math"/>
                  <w:i/>
                </w:rPr>
              </w:ins>
            </m:ctrlPr>
          </m:dPr>
          <m:e>
            <m:r>
              <w:ins w:id="328" w:author="dugalh" w:date="2018-06-12T15:19:00Z">
                <w:rPr>
                  <w:rFonts w:ascii="Cambria Math" w:hAnsi="Cambria Math"/>
                </w:rPr>
                <m:t>i,k</m:t>
              </w:ins>
            </m:r>
          </m:e>
        </m:d>
      </m:oMath>
      <w:ins w:id="329" w:author="dugalh" w:date="2018-06-12T15:19:00Z">
        <w:r w:rsidR="005C2410">
          <w:t xml:space="preserve"> </w:t>
        </w:r>
      </w:ins>
      <w:ins w:id="330" w:author="dugalh" w:date="2018-06-12T15:22:00Z">
        <w:r w:rsidR="005C2410">
          <w:t xml:space="preserve">reflects the accumulated evidence for how appropriate </w:t>
        </w:r>
      </w:ins>
      <w:ins w:id="331" w:author="dugalh" w:date="2018-06-12T15:23:00Z">
        <w:r w:rsidR="005C2410">
          <w:t xml:space="preserve">it would be for feature </w:t>
        </w:r>
      </w:ins>
      <w:ins w:id="332" w:author="dugalh" w:date="2018-06-12T15:29:00Z">
        <w:r w:rsidR="00112078" w:rsidRPr="00112078">
          <w:rPr>
            <w:i/>
          </w:rPr>
          <w:t>i</w:t>
        </w:r>
      </w:ins>
      <w:ins w:id="333" w:author="dugalh" w:date="2018-06-12T15:23:00Z">
        <w:r w:rsidR="005C2410">
          <w:t xml:space="preserve"> to choose feature </w:t>
        </w:r>
      </w:ins>
      <w:ins w:id="334" w:author="dugalh" w:date="2018-06-12T15:29:00Z">
        <w:r w:rsidR="00112078" w:rsidRPr="00112078">
          <w:rPr>
            <w:i/>
          </w:rPr>
          <w:t>k</w:t>
        </w:r>
      </w:ins>
      <w:ins w:id="335" w:author="dugalh" w:date="2018-06-12T15:23:00Z">
        <w:r w:rsidR="005C2410">
          <w:t xml:space="preserve"> as its exemplar</w:t>
        </w:r>
      </w:ins>
      <w:ins w:id="336" w:author="dugalh" w:date="2018-06-12T15:29:00Z">
        <w:r w:rsidR="00112078">
          <w:t xml:space="preserve">, </w:t>
        </w:r>
      </w:ins>
      <w:ins w:id="337" w:author="dugalh" w:date="2018-06-12T15:31:00Z">
        <w:r w:rsidR="00DC3D5E">
          <w:t>taking into consideration</w:t>
        </w:r>
      </w:ins>
      <w:ins w:id="338" w:author="dugalh" w:date="2018-06-12T15:29:00Z">
        <w:r w:rsidR="00112078">
          <w:t xml:space="preserve"> </w:t>
        </w:r>
      </w:ins>
      <w:ins w:id="339" w:author="dugalh" w:date="2018-06-12T15:30:00Z">
        <w:r w:rsidR="00DC3D5E">
          <w:t xml:space="preserve">support from other features for choosing </w:t>
        </w:r>
        <w:r w:rsidR="00DC3D5E" w:rsidRPr="00112078">
          <w:rPr>
            <w:i/>
          </w:rPr>
          <w:t>k</w:t>
        </w:r>
        <w:r w:rsidR="00DC3D5E">
          <w:t xml:space="preserve"> as their exemplar</w:t>
        </w:r>
      </w:ins>
      <w:ins w:id="340" w:author="dugalh" w:date="2018-06-12T15:23:00Z">
        <w:r w:rsidR="005C2410">
          <w:t>.</w:t>
        </w:r>
      </w:ins>
      <w:ins w:id="341" w:author="dugalh" w:date="2018-06-12T15:42:00Z">
        <w:r w:rsidR="00585933">
          <w:t xml:space="preserve">  </w:t>
        </w:r>
      </w:ins>
    </w:p>
    <w:p w14:paraId="641586AE" w14:textId="77777777" w:rsidR="00D363FF" w:rsidRDefault="00D363FF" w:rsidP="004C7251">
      <w:pPr>
        <w:pStyle w:val="Newparagraph"/>
        <w:rPr>
          <w:ins w:id="342" w:author="dugalh" w:date="2018-06-12T15:55:00Z"/>
        </w:rPr>
      </w:pPr>
    </w:p>
    <w:p w14:paraId="763530F7" w14:textId="68D18A2D" w:rsidR="00716B9F" w:rsidRDefault="00585933" w:rsidP="004C7251">
      <w:pPr>
        <w:pStyle w:val="Newparagraph"/>
        <w:rPr>
          <w:ins w:id="343" w:author="dugalh" w:date="2018-06-11T17:54:00Z"/>
        </w:rPr>
      </w:pPr>
      <w:ins w:id="344" w:author="dugalh" w:date="2018-06-12T15:45:00Z">
        <w:r>
          <w:t>To initialise, the availabilities are set to zero</w:t>
        </w:r>
      </w:ins>
      <w:ins w:id="345" w:author="dugalh" w:date="2018-06-12T16:13:00Z">
        <w:r w:rsidR="0053756F">
          <w:t xml:space="preserve">, </w:t>
        </w:r>
        <m:oMath>
          <m:r>
            <w:rPr>
              <w:rFonts w:ascii="Cambria Math" w:hAnsi="Cambria Math"/>
            </w:rPr>
            <m:t>a(i,k)=0</m:t>
          </m:r>
        </m:oMath>
      </w:ins>
      <w:ins w:id="346" w:author="dugalh" w:date="2018-06-12T15:45:00Z">
        <w:r>
          <w:t xml:space="preserve">.  </w:t>
        </w:r>
      </w:ins>
      <w:ins w:id="347" w:author="dugalh" w:date="2018-06-15T12:34:00Z">
        <w:r w:rsidR="004A208F">
          <w:t>In our method, t</w:t>
        </w:r>
      </w:ins>
      <w:ins w:id="348" w:author="dugalh" w:date="2018-06-12T16:12:00Z">
        <w:r w:rsidR="0053756F">
          <w:t xml:space="preserve">he similarity </w:t>
        </w:r>
      </w:ins>
      <m:oMath>
        <m:r>
          <w:ins w:id="349" w:author="dugalh" w:date="2018-06-12T16:13:00Z">
            <w:rPr>
              <w:rFonts w:ascii="Cambria Math" w:hAnsi="Cambria Math"/>
            </w:rPr>
            <m:t>s(i,k</m:t>
          </w:ins>
        </m:r>
      </m:oMath>
      <w:ins w:id="350" w:author="dugalh" w:date="2018-06-12T16:13:00Z">
        <w:r w:rsidR="0053756F" w:rsidRPr="00217542">
          <w:rPr>
            <w:i/>
          </w:rPr>
          <w:t>)</w:t>
        </w:r>
      </w:ins>
      <w:ins w:id="351" w:author="dugalh" w:date="2018-06-12T16:19:00Z">
        <w:r w:rsidR="0053756F">
          <w:rPr>
            <w:i/>
          </w:rPr>
          <w:t xml:space="preserve"> </w:t>
        </w:r>
      </w:ins>
      <w:ins w:id="352" w:author="dugalh" w:date="2018-06-12T16:12:00Z">
        <w:r w:rsidR="0053756F">
          <w:t xml:space="preserve">between feature </w:t>
        </w:r>
        <w:r w:rsidR="0053756F" w:rsidRPr="0053756F">
          <w:rPr>
            <w:i/>
          </w:rPr>
          <w:t>i</w:t>
        </w:r>
        <w:r w:rsidR="0053756F">
          <w:t xml:space="preserve"> and </w:t>
        </w:r>
        <w:r w:rsidR="0053756F" w:rsidRPr="0053756F">
          <w:rPr>
            <w:i/>
          </w:rPr>
          <w:t>k</w:t>
        </w:r>
        <w:r w:rsidR="0053756F">
          <w:t>, is set to the absolute value of the correlation coeffic</w:t>
        </w:r>
      </w:ins>
      <w:ins w:id="353" w:author="dugalh" w:date="2018-06-12T16:13:00Z">
        <w:r w:rsidR="0053756F">
          <w:t>i</w:t>
        </w:r>
      </w:ins>
      <w:ins w:id="354" w:author="dugalh" w:date="2018-06-12T16:12:00Z">
        <w:r w:rsidR="0053756F">
          <w:t>ent</w:t>
        </w:r>
      </w:ins>
      <w:ins w:id="355" w:author="dugalh" w:date="2018-06-15T12:34:00Z">
        <w:r w:rsidR="004A208F">
          <w:t>, and t</w:t>
        </w:r>
      </w:ins>
      <w:ins w:id="356" w:author="dugalh" w:date="2018-06-12T16:14:00Z">
        <w:r w:rsidR="0053756F">
          <w:t>he self-</w:t>
        </w:r>
        <w:del w:id="357" w:author="AVN" w:date="2018-06-23T12:59:00Z">
          <w:r w:rsidR="0053756F" w:rsidDel="00B24B10">
            <w:delText xml:space="preserve"> </w:delText>
          </w:r>
        </w:del>
        <w:r w:rsidR="0053756F">
          <w:t>similarities</w:t>
        </w:r>
      </w:ins>
      <w:ins w:id="358" w:author="dugalh" w:date="2018-06-12T16:18:00Z">
        <w:r w:rsidR="0053756F">
          <w:t>,</w:t>
        </w:r>
      </w:ins>
      <w:ins w:id="359" w:author="dugalh" w:date="2018-06-12T16:16:00Z">
        <w:r w:rsidR="0053756F">
          <w:t xml:space="preserve"> </w:t>
        </w:r>
        <m:oMath>
          <m:r>
            <w:rPr>
              <w:rFonts w:ascii="Cambria Math" w:hAnsi="Cambria Math"/>
            </w:rPr>
            <m:t>s(k,k)</m:t>
          </m:r>
        </m:oMath>
      </w:ins>
      <w:ins w:id="360" w:author="dugalh" w:date="2018-06-12T16:18:00Z">
        <w:r w:rsidR="0053756F">
          <w:t>,</w:t>
        </w:r>
      </w:ins>
      <w:ins w:id="361" w:author="dugalh" w:date="2018-06-12T16:14:00Z">
        <w:r w:rsidR="0053756F">
          <w:t xml:space="preserve"> </w:t>
        </w:r>
      </w:ins>
      <w:ins w:id="362" w:author="dugalh" w:date="2018-06-12T16:18:00Z">
        <w:r w:rsidR="0053756F">
          <w:t>are set to the preference value.</w:t>
        </w:r>
      </w:ins>
      <w:ins w:id="363" w:author="dugalh" w:date="2018-06-12T16:16:00Z">
        <w:r w:rsidR="0053756F">
          <w:t xml:space="preserve"> </w:t>
        </w:r>
      </w:ins>
      <w:ins w:id="364" w:author="dugalh" w:date="2018-06-12T16:14:00Z">
        <w:r w:rsidR="0053756F">
          <w:t xml:space="preserve"> </w:t>
        </w:r>
      </w:ins>
      <w:ins w:id="365" w:author="dugalh" w:date="2018-06-12T16:20:00Z">
        <w:r w:rsidR="0053756F">
          <w:t>At each iteration, t</w:t>
        </w:r>
      </w:ins>
      <w:ins w:id="366" w:author="dugalh" w:date="2018-06-12T15:42:00Z">
        <w:r>
          <w:t>he responsibilit</w:t>
        </w:r>
      </w:ins>
      <w:ins w:id="367" w:author="dugalh" w:date="2018-06-12T16:18:00Z">
        <w:r w:rsidR="0053756F">
          <w:t>ies</w:t>
        </w:r>
      </w:ins>
      <w:ins w:id="368" w:author="dugalh" w:date="2018-06-12T15:42:00Z">
        <w:r>
          <w:t xml:space="preserve"> </w:t>
        </w:r>
      </w:ins>
      <w:ins w:id="369" w:author="dugalh" w:date="2018-06-12T16:18:00Z">
        <w:r w:rsidR="0053756F">
          <w:t>are</w:t>
        </w:r>
      </w:ins>
      <w:ins w:id="370" w:author="dugalh" w:date="2018-06-12T15:42:00Z">
        <w:r>
          <w:t xml:space="preserve"> updated</w:t>
        </w:r>
      </w:ins>
      <w:ins w:id="371" w:author="dugalh" w:date="2018-06-12T15:45:00Z">
        <w:r>
          <w:t xml:space="preserve"> </w:t>
        </w:r>
      </w:ins>
      <w:ins w:id="372" w:author="dugalh" w:date="2018-06-12T15:50:00Z">
        <w:r w:rsidR="00251ACB">
          <w:t>using</w:t>
        </w:r>
      </w:ins>
      <w:ins w:id="373" w:author="dugalh" w:date="2018-06-12T16:54:00Z">
        <w:r w:rsidR="00E76C07">
          <w:t xml:space="preserve"> 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16B9F" w14:paraId="1F3E3891" w14:textId="77777777" w:rsidTr="00593C25">
        <w:trPr>
          <w:trHeight w:val="1135"/>
          <w:ins w:id="374" w:author="dugalh" w:date="2018-06-11T17:54:00Z"/>
        </w:trPr>
        <w:tc>
          <w:tcPr>
            <w:tcW w:w="4750" w:type="pct"/>
            <w:vAlign w:val="center"/>
          </w:tcPr>
          <w:p w14:paraId="1BD0A02F" w14:textId="5D90FDB9" w:rsidR="00716B9F" w:rsidRPr="000705B8" w:rsidRDefault="00716B9F" w:rsidP="00716B9F">
            <w:pPr>
              <w:pStyle w:val="Displayedequation"/>
              <w:rPr>
                <w:ins w:id="375" w:author="dugalh" w:date="2018-06-11T17:54:00Z"/>
              </w:rPr>
            </w:pPr>
            <m:oMathPara>
              <m:oMathParaPr>
                <m:jc m:val="center"/>
              </m:oMathParaPr>
              <m:oMath>
                <m:r>
                  <w:ins w:id="376" w:author="dugalh" w:date="2018-06-11T17:54:00Z">
                    <w:rPr>
                      <w:rFonts w:ascii="Cambria Math" w:hAnsi="Cambria Math"/>
                    </w:rPr>
                    <m:t>r</m:t>
                  </w:ins>
                </m:r>
                <m:d>
                  <m:dPr>
                    <m:ctrlPr>
                      <w:ins w:id="377" w:author="dugalh" w:date="2018-06-11T17:54:00Z">
                        <w:rPr>
                          <w:rFonts w:ascii="Cambria Math" w:hAnsi="Cambria Math"/>
                          <w:i/>
                        </w:rPr>
                      </w:ins>
                    </m:ctrlPr>
                  </m:dPr>
                  <m:e>
                    <m:r>
                      <w:ins w:id="378" w:author="dugalh" w:date="2018-06-11T17:54:00Z">
                        <w:rPr>
                          <w:rFonts w:ascii="Cambria Math" w:hAnsi="Cambria Math"/>
                        </w:rPr>
                        <m:t>i,k</m:t>
                      </w:ins>
                    </m:r>
                  </m:e>
                </m:d>
                <m:r>
                  <w:ins w:id="379" w:author="dugalh" w:date="2018-06-11T17:55:00Z">
                    <w:rPr>
                      <w:rFonts w:ascii="Cambria Math" w:hAnsi="Cambria Math"/>
                    </w:rPr>
                    <m:t>←</m:t>
                  </w:ins>
                </m:r>
                <m:r>
                  <w:ins w:id="380" w:author="dugalh" w:date="2018-06-11T17:56:00Z">
                    <w:rPr>
                      <w:rFonts w:ascii="Cambria Math" w:hAnsi="Cambria Math"/>
                    </w:rPr>
                    <m:t>s</m:t>
                  </w:ins>
                </m:r>
                <m:d>
                  <m:dPr>
                    <m:ctrlPr>
                      <w:ins w:id="381" w:author="dugalh" w:date="2018-06-11T17:56:00Z">
                        <w:rPr>
                          <w:rFonts w:ascii="Cambria Math" w:hAnsi="Cambria Math"/>
                          <w:i/>
                        </w:rPr>
                      </w:ins>
                    </m:ctrlPr>
                  </m:dPr>
                  <m:e>
                    <m:r>
                      <w:ins w:id="382" w:author="dugalh" w:date="2018-06-11T17:56:00Z">
                        <w:rPr>
                          <w:rFonts w:ascii="Cambria Math" w:hAnsi="Cambria Math"/>
                        </w:rPr>
                        <m:t>i,k</m:t>
                      </w:ins>
                    </m:r>
                  </m:e>
                </m:d>
                <m:r>
                  <w:ins w:id="383" w:author="dugalh" w:date="2018-06-11T17:56:00Z">
                    <w:rPr>
                      <w:rFonts w:ascii="Cambria Math" w:hAnsi="Cambria Math"/>
                    </w:rPr>
                    <m:t>-</m:t>
                  </w:ins>
                </m:r>
                <m:func>
                  <m:funcPr>
                    <m:ctrlPr>
                      <w:ins w:id="384" w:author="dugalh" w:date="2018-06-11T17:56:00Z">
                        <w:rPr>
                          <w:rFonts w:ascii="Cambria Math" w:hAnsi="Cambria Math"/>
                          <w:i/>
                        </w:rPr>
                      </w:ins>
                    </m:ctrlPr>
                  </m:funcPr>
                  <m:fName>
                    <m:limLow>
                      <m:limLowPr>
                        <m:ctrlPr>
                          <w:ins w:id="385" w:author="dugalh" w:date="2018-06-11T17:56:00Z">
                            <w:rPr>
                              <w:rFonts w:ascii="Cambria Math" w:hAnsi="Cambria Math"/>
                              <w:i/>
                            </w:rPr>
                          </w:ins>
                        </m:ctrlPr>
                      </m:limLowPr>
                      <m:e>
                        <m:r>
                          <w:ins w:id="386" w:author="dugalh" w:date="2018-06-11T17:56:00Z">
                            <m:rPr>
                              <m:sty m:val="p"/>
                            </m:rPr>
                            <w:rPr>
                              <w:rFonts w:ascii="Cambria Math" w:hAnsi="Cambria Math"/>
                            </w:rPr>
                            <m:t>max</m:t>
                          </w:ins>
                        </m:r>
                      </m:e>
                      <m:lim>
                        <m:sSup>
                          <m:sSupPr>
                            <m:ctrlPr>
                              <w:ins w:id="387" w:author="dugalh" w:date="2018-06-11T17:57:00Z">
                                <w:rPr>
                                  <w:rFonts w:ascii="Cambria Math" w:hAnsi="Cambria Math"/>
                                  <w:i/>
                                </w:rPr>
                              </w:ins>
                            </m:ctrlPr>
                          </m:sSupPr>
                          <m:e>
                            <m:r>
                              <w:ins w:id="388" w:author="dugalh" w:date="2018-06-11T17:57:00Z">
                                <w:rPr>
                                  <w:rFonts w:ascii="Cambria Math" w:hAnsi="Cambria Math"/>
                                </w:rPr>
                                <m:t>k</m:t>
                              </w:ins>
                            </m:r>
                          </m:e>
                          <m:sup>
                            <m:r>
                              <w:ins w:id="389" w:author="dugalh" w:date="2018-06-11T17:57:00Z">
                                <w:rPr>
                                  <w:rFonts w:ascii="Cambria Math" w:hAnsi="Cambria Math"/>
                                </w:rPr>
                                <m:t>'</m:t>
                              </w:ins>
                            </m:r>
                          </m:sup>
                        </m:sSup>
                        <m:r>
                          <w:ins w:id="390" w:author="dugalh" w:date="2018-06-11T17:59:00Z">
                            <w:rPr>
                              <w:rFonts w:ascii="Cambria Math" w:hAnsi="Cambria Math"/>
                            </w:rPr>
                            <m:t xml:space="preserve"> </m:t>
                          </w:ins>
                        </m:r>
                        <m:r>
                          <w:ins w:id="391" w:author="dugalh" w:date="2018-06-11T17:57:00Z">
                            <w:rPr>
                              <w:rFonts w:ascii="Cambria Math" w:hAnsi="Cambria Math"/>
                            </w:rPr>
                            <m:t xml:space="preserve">s.t. </m:t>
                          </w:ins>
                        </m:r>
                        <m:r>
                          <w:ins w:id="392" w:author="dugalh" w:date="2018-06-11T17:59:00Z">
                            <w:rPr>
                              <w:rFonts w:ascii="Cambria Math" w:hAnsi="Cambria Math"/>
                            </w:rPr>
                            <m:t xml:space="preserve"> </m:t>
                          </w:ins>
                        </m:r>
                        <m:sSup>
                          <m:sSupPr>
                            <m:ctrlPr>
                              <w:ins w:id="393" w:author="dugalh" w:date="2018-06-11T17:59:00Z">
                                <w:rPr>
                                  <w:rFonts w:ascii="Cambria Math" w:hAnsi="Cambria Math"/>
                                  <w:i/>
                                </w:rPr>
                              </w:ins>
                            </m:ctrlPr>
                          </m:sSupPr>
                          <m:e>
                            <m:r>
                              <w:ins w:id="394" w:author="dugalh" w:date="2018-06-11T17:59:00Z">
                                <w:rPr>
                                  <w:rFonts w:ascii="Cambria Math" w:hAnsi="Cambria Math"/>
                                </w:rPr>
                                <m:t>k</m:t>
                              </w:ins>
                            </m:r>
                          </m:e>
                          <m:sup>
                            <m:r>
                              <w:ins w:id="395" w:author="dugalh" w:date="2018-06-11T17:59:00Z">
                                <w:rPr>
                                  <w:rFonts w:ascii="Cambria Math" w:hAnsi="Cambria Math"/>
                                </w:rPr>
                                <m:t>'</m:t>
                              </w:ins>
                            </m:r>
                          </m:sup>
                        </m:sSup>
                        <m:r>
                          <w:ins w:id="396" w:author="dugalh" w:date="2018-06-11T17:59:00Z">
                            <w:rPr>
                              <w:rFonts w:ascii="Cambria Math" w:hAnsi="Cambria Math"/>
                            </w:rPr>
                            <m:t>≠k</m:t>
                          </w:ins>
                        </m:r>
                      </m:lim>
                    </m:limLow>
                  </m:fName>
                  <m:e>
                    <m:d>
                      <m:dPr>
                        <m:begChr m:val="{"/>
                        <m:endChr m:val="}"/>
                        <m:ctrlPr>
                          <w:ins w:id="397" w:author="dugalh" w:date="2018-06-11T17:56:00Z">
                            <w:rPr>
                              <w:rFonts w:ascii="Cambria Math" w:hAnsi="Cambria Math"/>
                              <w:i/>
                            </w:rPr>
                          </w:ins>
                        </m:ctrlPr>
                      </m:dPr>
                      <m:e>
                        <m:r>
                          <w:ins w:id="398" w:author="dugalh" w:date="2018-06-11T17:56:00Z">
                            <w:rPr>
                              <w:rFonts w:ascii="Cambria Math" w:hAnsi="Cambria Math"/>
                            </w:rPr>
                            <m:t>a</m:t>
                          </w:ins>
                        </m:r>
                        <m:d>
                          <m:dPr>
                            <m:ctrlPr>
                              <w:ins w:id="399" w:author="dugalh" w:date="2018-06-11T17:56:00Z">
                                <w:rPr>
                                  <w:rFonts w:ascii="Cambria Math" w:hAnsi="Cambria Math"/>
                                  <w:i/>
                                </w:rPr>
                              </w:ins>
                            </m:ctrlPr>
                          </m:dPr>
                          <m:e>
                            <m:r>
                              <w:ins w:id="400" w:author="dugalh" w:date="2018-06-11T17:56:00Z">
                                <w:rPr>
                                  <w:rFonts w:ascii="Cambria Math" w:hAnsi="Cambria Math"/>
                                </w:rPr>
                                <m:t>i,</m:t>
                              </w:ins>
                            </m:r>
                            <m:sSup>
                              <m:sSupPr>
                                <m:ctrlPr>
                                  <w:ins w:id="401" w:author="dugalh" w:date="2018-06-11T17:57:00Z">
                                    <w:rPr>
                                      <w:rFonts w:ascii="Cambria Math" w:hAnsi="Cambria Math"/>
                                      <w:i/>
                                    </w:rPr>
                                  </w:ins>
                                </m:ctrlPr>
                              </m:sSupPr>
                              <m:e>
                                <m:r>
                                  <w:ins w:id="402" w:author="dugalh" w:date="2018-06-11T17:57:00Z">
                                    <w:rPr>
                                      <w:rFonts w:ascii="Cambria Math" w:hAnsi="Cambria Math"/>
                                    </w:rPr>
                                    <m:t>k</m:t>
                                  </w:ins>
                                </m:r>
                              </m:e>
                              <m:sup>
                                <m:r>
                                  <w:ins w:id="403" w:author="dugalh" w:date="2018-06-11T17:57:00Z">
                                    <w:rPr>
                                      <w:rFonts w:ascii="Cambria Math" w:hAnsi="Cambria Math"/>
                                    </w:rPr>
                                    <m:t>'</m:t>
                                  </w:ins>
                                </m:r>
                              </m:sup>
                            </m:sSup>
                          </m:e>
                        </m:d>
                        <m:r>
                          <w:ins w:id="404" w:author="dugalh" w:date="2018-06-11T17:57:00Z">
                            <w:rPr>
                              <w:rFonts w:ascii="Cambria Math" w:hAnsi="Cambria Math"/>
                            </w:rPr>
                            <m:t>+s(i,</m:t>
                          </w:ins>
                        </m:r>
                        <m:sSup>
                          <m:sSupPr>
                            <m:ctrlPr>
                              <w:ins w:id="405" w:author="dugalh" w:date="2018-06-11T17:57:00Z">
                                <w:rPr>
                                  <w:rFonts w:ascii="Cambria Math" w:hAnsi="Cambria Math"/>
                                  <w:i/>
                                </w:rPr>
                              </w:ins>
                            </m:ctrlPr>
                          </m:sSupPr>
                          <m:e>
                            <m:r>
                              <w:ins w:id="406" w:author="dugalh" w:date="2018-06-11T17:57:00Z">
                                <w:rPr>
                                  <w:rFonts w:ascii="Cambria Math" w:hAnsi="Cambria Math"/>
                                </w:rPr>
                                <m:t>k</m:t>
                              </w:ins>
                            </m:r>
                          </m:e>
                          <m:sup>
                            <m:r>
                              <w:ins w:id="407" w:author="dugalh" w:date="2018-06-11T17:57:00Z">
                                <w:rPr>
                                  <w:rFonts w:ascii="Cambria Math" w:hAnsi="Cambria Math"/>
                                </w:rPr>
                                <m:t>'</m:t>
                              </w:ins>
                            </m:r>
                          </m:sup>
                        </m:sSup>
                        <m:r>
                          <w:ins w:id="408" w:author="dugalh" w:date="2018-06-11T17:57:00Z">
                            <w:rPr>
                              <w:rFonts w:ascii="Cambria Math" w:hAnsi="Cambria Math"/>
                            </w:rPr>
                            <m:t>)</m:t>
                          </w:ins>
                        </m:r>
                      </m:e>
                    </m:d>
                  </m:e>
                </m:func>
              </m:oMath>
            </m:oMathPara>
          </w:p>
        </w:tc>
        <w:tc>
          <w:tcPr>
            <w:tcW w:w="250" w:type="pct"/>
            <w:vAlign w:val="center"/>
          </w:tcPr>
          <w:p w14:paraId="2D9DF149" w14:textId="77777777" w:rsidR="00716B9F" w:rsidRPr="003B5532" w:rsidRDefault="00716B9F" w:rsidP="00593C25">
            <w:pPr>
              <w:pStyle w:val="Displayedequation"/>
              <w:rPr>
                <w:ins w:id="409" w:author="dugalh" w:date="2018-06-11T17:54:00Z"/>
              </w:rPr>
            </w:pPr>
            <w:bookmarkStart w:id="410" w:name="_Ref516579955"/>
            <w:ins w:id="411" w:author="dugalh" w:date="2018-06-11T17:54:00Z">
              <w:r w:rsidRPr="003B5532">
                <w:t>(</w:t>
              </w:r>
              <w:r>
                <w:fldChar w:fldCharType="begin"/>
              </w:r>
              <w:r>
                <w:instrText xml:space="preserve"> SEQ MyEquation \* ARABIC </w:instrText>
              </w:r>
              <w:r>
                <w:fldChar w:fldCharType="separate"/>
              </w:r>
            </w:ins>
            <w:ins w:id="412" w:author="dugalh" w:date="2018-06-15T10:22:00Z">
              <w:r w:rsidR="004D360A">
                <w:rPr>
                  <w:noProof/>
                </w:rPr>
                <w:t>1</w:t>
              </w:r>
            </w:ins>
            <w:ins w:id="413" w:author="dugalh" w:date="2018-06-11T17:54:00Z">
              <w:r>
                <w:fldChar w:fldCharType="end"/>
              </w:r>
              <w:r w:rsidRPr="003B5532">
                <w:t>)</w:t>
              </w:r>
              <w:bookmarkEnd w:id="410"/>
            </w:ins>
          </w:p>
        </w:tc>
      </w:tr>
    </w:tbl>
    <w:p w14:paraId="14DDCB65" w14:textId="58F7F87E" w:rsidR="00716B9F" w:rsidRDefault="00B33B23" w:rsidP="0053756F">
      <w:pPr>
        <w:pStyle w:val="Newparagraph"/>
        <w:ind w:firstLine="0"/>
        <w:rPr>
          <w:ins w:id="414" w:author="dugalh" w:date="2018-06-11T18:00:00Z"/>
        </w:rPr>
      </w:pPr>
      <w:ins w:id="415" w:author="dugalh" w:date="2018-06-12T15:48:00Z">
        <w:r>
          <w:t>The availabilit</w:t>
        </w:r>
      </w:ins>
      <w:ins w:id="416" w:author="dugalh" w:date="2018-06-12T16:21:00Z">
        <w:r w:rsidR="0053756F">
          <w:t>ies</w:t>
        </w:r>
      </w:ins>
      <w:ins w:id="417" w:author="dugalh" w:date="2018-06-12T15:48:00Z">
        <w:r>
          <w:t xml:space="preserve"> </w:t>
        </w:r>
      </w:ins>
      <w:ins w:id="418" w:author="dugalh" w:date="2018-06-12T16:21:00Z">
        <w:r w:rsidR="0053756F">
          <w:t>are</w:t>
        </w:r>
      </w:ins>
      <w:ins w:id="419" w:author="dugalh" w:date="2018-06-12T15:48:00Z">
        <w:r>
          <w:t xml:space="preserve"> </w:t>
        </w:r>
      </w:ins>
      <w:ins w:id="420" w:author="dugalh" w:date="2018-06-12T16:21:00Z">
        <w:r w:rsidR="0053756F">
          <w:t xml:space="preserve">correspondingly </w:t>
        </w:r>
      </w:ins>
      <w:ins w:id="421" w:author="dugalh" w:date="2018-06-12T15:48:00Z">
        <w:r>
          <w:t xml:space="preserve">updated </w:t>
        </w:r>
      </w:ins>
      <w:ins w:id="422" w:author="dugalh" w:date="2018-06-12T15:50:00Z">
        <w:r w:rsidR="00251ACB">
          <w:t>using</w:t>
        </w:r>
      </w:ins>
      <w:ins w:id="423" w:author="dugalh" w:date="2018-06-12T15:57:00Z">
        <w:r w:rsidR="00A82B1D">
          <w:t xml:space="preserve"> </w:t>
        </w:r>
      </w:ins>
      <w:ins w:id="424" w:author="dugalh" w:date="2018-06-12T16:54:00Z">
        <w:r w:rsidR="00E76C07">
          <w:t>the rule:</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6952C5" w14:paraId="1F439BA6" w14:textId="77777777" w:rsidTr="00BE7448">
        <w:trPr>
          <w:trHeight w:val="1135"/>
          <w:ins w:id="425" w:author="dugalh" w:date="2018-06-11T18:00:00Z"/>
        </w:trPr>
        <w:tc>
          <w:tcPr>
            <w:tcW w:w="4725" w:type="pct"/>
            <w:vAlign w:val="center"/>
          </w:tcPr>
          <w:p w14:paraId="55800528" w14:textId="38A13B48" w:rsidR="006952C5" w:rsidRPr="000705B8" w:rsidRDefault="006952C5" w:rsidP="00E76C07">
            <w:pPr>
              <w:pStyle w:val="Displayedequation"/>
              <w:rPr>
                <w:ins w:id="426" w:author="dugalh" w:date="2018-06-11T18:00:00Z"/>
              </w:rPr>
            </w:pPr>
            <m:oMathPara>
              <m:oMathParaPr>
                <m:jc m:val="center"/>
              </m:oMathParaPr>
              <m:oMath>
                <m:r>
                  <w:ins w:id="427" w:author="dugalh" w:date="2018-06-11T18:01:00Z">
                    <w:rPr>
                      <w:rFonts w:ascii="Cambria Math" w:hAnsi="Cambria Math"/>
                    </w:rPr>
                    <m:t>a</m:t>
                  </w:ins>
                </m:r>
                <m:d>
                  <m:dPr>
                    <m:ctrlPr>
                      <w:ins w:id="428" w:author="dugalh" w:date="2018-06-11T18:00:00Z">
                        <w:rPr>
                          <w:rFonts w:ascii="Cambria Math" w:hAnsi="Cambria Math"/>
                          <w:i/>
                        </w:rPr>
                      </w:ins>
                    </m:ctrlPr>
                  </m:dPr>
                  <m:e>
                    <m:r>
                      <w:ins w:id="429" w:author="dugalh" w:date="2018-06-11T18:00:00Z">
                        <w:rPr>
                          <w:rFonts w:ascii="Cambria Math" w:hAnsi="Cambria Math"/>
                        </w:rPr>
                        <m:t>i,k</m:t>
                      </w:ins>
                    </m:r>
                  </m:e>
                </m:d>
                <m:r>
                  <w:ins w:id="430" w:author="dugalh" w:date="2018-06-11T18:00:00Z">
                    <w:rPr>
                      <w:rFonts w:ascii="Cambria Math" w:hAnsi="Cambria Math"/>
                    </w:rPr>
                    <m:t>←</m:t>
                  </w:ins>
                </m:r>
                <m:d>
                  <m:dPr>
                    <m:begChr m:val="{"/>
                    <m:endChr m:val=""/>
                    <m:ctrlPr>
                      <w:ins w:id="431" w:author="dugalh" w:date="2018-06-12T16:50:00Z">
                        <w:rPr>
                          <w:rFonts w:ascii="Cambria Math" w:hAnsi="Cambria Math"/>
                          <w:i/>
                        </w:rPr>
                      </w:ins>
                    </m:ctrlPr>
                  </m:dPr>
                  <m:e>
                    <m:m>
                      <m:mPr>
                        <m:mcs>
                          <m:mc>
                            <m:mcPr>
                              <m:count m:val="2"/>
                              <m:mcJc m:val="center"/>
                            </m:mcPr>
                          </m:mc>
                        </m:mcs>
                        <m:ctrlPr>
                          <w:ins w:id="432" w:author="dugalh" w:date="2018-06-12T16:50:00Z">
                            <w:rPr>
                              <w:rFonts w:ascii="Cambria Math" w:hAnsi="Cambria Math"/>
                              <w:i/>
                            </w:rPr>
                          </w:ins>
                        </m:ctrlPr>
                      </m:mPr>
                      <m:mr>
                        <m:e>
                          <m:func>
                            <m:funcPr>
                              <m:ctrlPr>
                                <w:ins w:id="433" w:author="dugalh" w:date="2018-06-12T16:50:00Z">
                                  <w:rPr>
                                    <w:rFonts w:ascii="Cambria Math" w:hAnsi="Cambria Math"/>
                                    <w:i/>
                                  </w:rPr>
                                </w:ins>
                              </m:ctrlPr>
                            </m:funcPr>
                            <m:fName>
                              <m:r>
                                <w:ins w:id="434" w:author="dugalh" w:date="2018-06-12T16:50:00Z">
                                  <m:rPr>
                                    <m:sty m:val="p"/>
                                  </m:rPr>
                                  <w:rPr>
                                    <w:rFonts w:ascii="Cambria Math" w:hAnsi="Cambria Math"/>
                                  </w:rPr>
                                  <m:t>min</m:t>
                                </w:ins>
                              </m:r>
                            </m:fName>
                            <m:e>
                              <m:d>
                                <m:dPr>
                                  <m:begChr m:val="{"/>
                                  <m:endChr m:val="}"/>
                                  <m:ctrlPr>
                                    <w:ins w:id="435" w:author="dugalh" w:date="2018-06-12T16:50:00Z">
                                      <w:rPr>
                                        <w:rFonts w:ascii="Cambria Math" w:hAnsi="Cambria Math"/>
                                        <w:i/>
                                      </w:rPr>
                                    </w:ins>
                                  </m:ctrlPr>
                                </m:dPr>
                                <m:e>
                                  <m:r>
                                    <w:ins w:id="436" w:author="dugalh" w:date="2018-06-12T16:50:00Z">
                                      <w:rPr>
                                        <w:rFonts w:ascii="Cambria Math" w:hAnsi="Cambria Math"/>
                                      </w:rPr>
                                      <m:t>0, r</m:t>
                                    </w:ins>
                                  </m:r>
                                  <m:d>
                                    <m:dPr>
                                      <m:ctrlPr>
                                        <w:ins w:id="437" w:author="dugalh" w:date="2018-06-12T16:50:00Z">
                                          <w:rPr>
                                            <w:rFonts w:ascii="Cambria Math" w:hAnsi="Cambria Math"/>
                                            <w:i/>
                                          </w:rPr>
                                        </w:ins>
                                      </m:ctrlPr>
                                    </m:dPr>
                                    <m:e>
                                      <m:r>
                                        <w:ins w:id="438" w:author="dugalh" w:date="2018-06-12T16:50:00Z">
                                          <w:rPr>
                                            <w:rFonts w:ascii="Cambria Math" w:hAnsi="Cambria Math"/>
                                          </w:rPr>
                                          <m:t>k,k</m:t>
                                        </w:ins>
                                      </m:r>
                                    </m:e>
                                  </m:d>
                                  <m:r>
                                    <w:ins w:id="439" w:author="dugalh" w:date="2018-06-12T16:50:00Z">
                                      <w:rPr>
                                        <w:rFonts w:ascii="Cambria Math" w:hAnsi="Cambria Math"/>
                                      </w:rPr>
                                      <m:t>+</m:t>
                                    </w:ins>
                                  </m:r>
                                  <m:nary>
                                    <m:naryPr>
                                      <m:chr m:val="∑"/>
                                      <m:limLoc m:val="undOvr"/>
                                      <m:supHide m:val="1"/>
                                      <m:ctrlPr>
                                        <w:ins w:id="440" w:author="dugalh" w:date="2018-06-12T16:50:00Z">
                                          <w:rPr>
                                            <w:rFonts w:ascii="Cambria Math" w:hAnsi="Cambria Math"/>
                                            <w:i/>
                                          </w:rPr>
                                        </w:ins>
                                      </m:ctrlPr>
                                    </m:naryPr>
                                    <m:sub>
                                      <m:sSup>
                                        <m:sSupPr>
                                          <m:ctrlPr>
                                            <w:ins w:id="441" w:author="dugalh" w:date="2018-06-12T16:50:00Z">
                                              <w:rPr>
                                                <w:rFonts w:ascii="Cambria Math" w:hAnsi="Cambria Math"/>
                                                <w:i/>
                                              </w:rPr>
                                            </w:ins>
                                          </m:ctrlPr>
                                        </m:sSupPr>
                                        <m:e>
                                          <m:r>
                                            <w:ins w:id="442" w:author="dugalh" w:date="2018-06-12T16:50:00Z">
                                              <w:rPr>
                                                <w:rFonts w:ascii="Cambria Math" w:hAnsi="Cambria Math"/>
                                              </w:rPr>
                                              <m:t>i</m:t>
                                            </w:ins>
                                          </m:r>
                                        </m:e>
                                        <m:sup>
                                          <m:r>
                                            <w:ins w:id="443" w:author="dugalh" w:date="2018-06-12T16:50:00Z">
                                              <w:rPr>
                                                <w:rFonts w:ascii="Cambria Math" w:hAnsi="Cambria Math"/>
                                              </w:rPr>
                                              <m:t>'</m:t>
                                            </w:ins>
                                          </m:r>
                                        </m:sup>
                                      </m:sSup>
                                      <m:r>
                                        <w:ins w:id="444" w:author="dugalh" w:date="2018-06-12T16:50:00Z">
                                          <w:rPr>
                                            <w:rFonts w:ascii="Cambria Math" w:hAnsi="Cambria Math"/>
                                          </w:rPr>
                                          <m:t xml:space="preserve"> s.t. </m:t>
                                        </w:ins>
                                      </m:r>
                                      <m:sSup>
                                        <m:sSupPr>
                                          <m:ctrlPr>
                                            <w:ins w:id="445" w:author="dugalh" w:date="2018-06-12T16:50:00Z">
                                              <w:rPr>
                                                <w:rFonts w:ascii="Cambria Math" w:hAnsi="Cambria Math"/>
                                                <w:i/>
                                              </w:rPr>
                                            </w:ins>
                                          </m:ctrlPr>
                                        </m:sSupPr>
                                        <m:e>
                                          <m:r>
                                            <w:ins w:id="446" w:author="dugalh" w:date="2018-06-12T16:50:00Z">
                                              <w:rPr>
                                                <w:rFonts w:ascii="Cambria Math" w:hAnsi="Cambria Math"/>
                                              </w:rPr>
                                              <m:t xml:space="preserve"> i</m:t>
                                            </w:ins>
                                          </m:r>
                                        </m:e>
                                        <m:sup>
                                          <m:r>
                                            <w:ins w:id="447" w:author="dugalh" w:date="2018-06-12T16:50:00Z">
                                              <w:rPr>
                                                <w:rFonts w:ascii="Cambria Math" w:hAnsi="Cambria Math"/>
                                              </w:rPr>
                                              <m:t>'</m:t>
                                            </w:ins>
                                          </m:r>
                                        </m:sup>
                                      </m:sSup>
                                      <m:r>
                                        <w:ins w:id="448" w:author="dugalh" w:date="2018-06-12T16:50:00Z">
                                          <w:rPr>
                                            <w:rFonts w:ascii="Cambria Math" w:hAnsi="Cambria Math"/>
                                          </w:rPr>
                                          <m:t>∉</m:t>
                                        </w:ins>
                                      </m:r>
                                      <m:d>
                                        <m:dPr>
                                          <m:begChr m:val="{"/>
                                          <m:endChr m:val="}"/>
                                          <m:ctrlPr>
                                            <w:ins w:id="449" w:author="dugalh" w:date="2018-06-12T16:50:00Z">
                                              <w:rPr>
                                                <w:rFonts w:ascii="Cambria Math" w:hAnsi="Cambria Math"/>
                                                <w:i/>
                                              </w:rPr>
                                            </w:ins>
                                          </m:ctrlPr>
                                        </m:dPr>
                                        <m:e>
                                          <m:r>
                                            <w:ins w:id="450" w:author="dugalh" w:date="2018-06-12T16:50:00Z">
                                              <w:rPr>
                                                <w:rFonts w:ascii="Cambria Math" w:hAnsi="Cambria Math"/>
                                              </w:rPr>
                                              <m:t>i,k</m:t>
                                            </w:ins>
                                          </m:r>
                                        </m:e>
                                      </m:d>
                                      <m:r>
                                        <w:ins w:id="451" w:author="dugalh" w:date="2018-06-12T16:50:00Z">
                                          <w:rPr>
                                            <w:rFonts w:ascii="Cambria Math" w:hAnsi="Cambria Math"/>
                                          </w:rPr>
                                          <m:t xml:space="preserve"> </m:t>
                                        </w:ins>
                                      </m:r>
                                    </m:sub>
                                    <m:sup/>
                                    <m:e>
                                      <m:r>
                                        <w:ins w:id="452" w:author="dugalh" w:date="2018-06-12T16:50:00Z">
                                          <m:rPr>
                                            <m:sty m:val="p"/>
                                          </m:rPr>
                                          <w:rPr>
                                            <w:rFonts w:ascii="Cambria Math" w:hAnsi="Cambria Math"/>
                                          </w:rPr>
                                          <m:t>max</m:t>
                                        </w:ins>
                                      </m:r>
                                      <m:d>
                                        <m:dPr>
                                          <m:begChr m:val="{"/>
                                          <m:endChr m:val="}"/>
                                          <m:ctrlPr>
                                            <w:ins w:id="453" w:author="dugalh" w:date="2018-06-12T16:50:00Z">
                                              <w:rPr>
                                                <w:rFonts w:ascii="Cambria Math" w:hAnsi="Cambria Math"/>
                                                <w:i/>
                                              </w:rPr>
                                            </w:ins>
                                          </m:ctrlPr>
                                        </m:dPr>
                                        <m:e>
                                          <m:r>
                                            <w:ins w:id="454" w:author="dugalh" w:date="2018-06-12T16:50:00Z">
                                              <w:rPr>
                                                <w:rFonts w:ascii="Cambria Math" w:hAnsi="Cambria Math"/>
                                              </w:rPr>
                                              <m:t>0,r</m:t>
                                            </w:ins>
                                          </m:r>
                                          <m:d>
                                            <m:dPr>
                                              <m:ctrlPr>
                                                <w:ins w:id="455" w:author="dugalh" w:date="2018-06-12T16:50:00Z">
                                                  <w:rPr>
                                                    <w:rFonts w:ascii="Cambria Math" w:hAnsi="Cambria Math"/>
                                                    <w:i/>
                                                  </w:rPr>
                                                </w:ins>
                                              </m:ctrlPr>
                                            </m:dPr>
                                            <m:e>
                                              <m:sSup>
                                                <m:sSupPr>
                                                  <m:ctrlPr>
                                                    <w:ins w:id="456" w:author="dugalh" w:date="2018-06-12T16:50:00Z">
                                                      <w:rPr>
                                                        <w:rFonts w:ascii="Cambria Math" w:hAnsi="Cambria Math"/>
                                                        <w:i/>
                                                      </w:rPr>
                                                    </w:ins>
                                                  </m:ctrlPr>
                                                </m:sSupPr>
                                                <m:e>
                                                  <m:r>
                                                    <w:ins w:id="457" w:author="dugalh" w:date="2018-06-12T16:50:00Z">
                                                      <w:rPr>
                                                        <w:rFonts w:ascii="Cambria Math" w:hAnsi="Cambria Math"/>
                                                      </w:rPr>
                                                      <m:t>i</m:t>
                                                    </w:ins>
                                                  </m:r>
                                                </m:e>
                                                <m:sup>
                                                  <m:r>
                                                    <w:ins w:id="458" w:author="dugalh" w:date="2018-06-12T16:50:00Z">
                                                      <w:rPr>
                                                        <w:rFonts w:ascii="Cambria Math" w:hAnsi="Cambria Math"/>
                                                      </w:rPr>
                                                      <m:t>'</m:t>
                                                    </w:ins>
                                                  </m:r>
                                                </m:sup>
                                              </m:sSup>
                                              <m:r>
                                                <w:ins w:id="459" w:author="dugalh" w:date="2018-06-12T16:50:00Z">
                                                  <w:rPr>
                                                    <w:rFonts w:ascii="Cambria Math" w:hAnsi="Cambria Math"/>
                                                  </w:rPr>
                                                  <m:t>,k</m:t>
                                                </w:ins>
                                              </m:r>
                                            </m:e>
                                          </m:d>
                                        </m:e>
                                      </m:d>
                                    </m:e>
                                  </m:nary>
                                </m:e>
                              </m:d>
                              <m:r>
                                <w:ins w:id="460" w:author="dugalh" w:date="2018-06-12T16:50:00Z">
                                  <w:rPr>
                                    <w:rFonts w:ascii="Cambria Math" w:hAnsi="Cambria Math"/>
                                  </w:rPr>
                                  <m:t>,</m:t>
                                </w:ins>
                              </m:r>
                            </m:e>
                          </m:func>
                        </m:e>
                        <m:e>
                          <m:r>
                            <w:ins w:id="461" w:author="dugalh" w:date="2018-06-12T16:50:00Z">
                              <w:rPr>
                                <w:rFonts w:ascii="Cambria Math" w:hAnsi="Cambria Math"/>
                              </w:rPr>
                              <m:t>i≠k</m:t>
                            </w:ins>
                          </m:r>
                        </m:e>
                      </m:mr>
                      <m:mr>
                        <m:e>
                          <m:nary>
                            <m:naryPr>
                              <m:chr m:val="∑"/>
                              <m:limLoc m:val="undOvr"/>
                              <m:supHide m:val="1"/>
                              <m:ctrlPr>
                                <w:ins w:id="462" w:author="dugalh" w:date="2018-06-12T16:51:00Z">
                                  <w:rPr>
                                    <w:rFonts w:ascii="Cambria Math" w:hAnsi="Cambria Math"/>
                                    <w:i/>
                                  </w:rPr>
                                </w:ins>
                              </m:ctrlPr>
                            </m:naryPr>
                            <m:sub>
                              <m:sSup>
                                <m:sSupPr>
                                  <m:ctrlPr>
                                    <w:ins w:id="463" w:author="dugalh" w:date="2018-06-12T16:51:00Z">
                                      <w:rPr>
                                        <w:rFonts w:ascii="Cambria Math" w:hAnsi="Cambria Math"/>
                                        <w:i/>
                                      </w:rPr>
                                    </w:ins>
                                  </m:ctrlPr>
                                </m:sSupPr>
                                <m:e>
                                  <m:r>
                                    <w:ins w:id="464" w:author="dugalh" w:date="2018-06-12T16:51:00Z">
                                      <w:rPr>
                                        <w:rFonts w:ascii="Cambria Math" w:hAnsi="Cambria Math"/>
                                      </w:rPr>
                                      <m:t>i</m:t>
                                    </w:ins>
                                  </m:r>
                                </m:e>
                                <m:sup>
                                  <m:r>
                                    <w:ins w:id="465" w:author="dugalh" w:date="2018-06-12T16:51:00Z">
                                      <w:rPr>
                                        <w:rFonts w:ascii="Cambria Math" w:hAnsi="Cambria Math"/>
                                      </w:rPr>
                                      <m:t>'</m:t>
                                    </w:ins>
                                  </m:r>
                                </m:sup>
                              </m:sSup>
                              <m:r>
                                <w:ins w:id="466" w:author="dugalh" w:date="2018-06-12T16:51:00Z">
                                  <w:rPr>
                                    <w:rFonts w:ascii="Cambria Math" w:hAnsi="Cambria Math"/>
                                  </w:rPr>
                                  <m:t xml:space="preserve"> s.t. </m:t>
                                </w:ins>
                              </m:r>
                              <m:sSup>
                                <m:sSupPr>
                                  <m:ctrlPr>
                                    <w:ins w:id="467" w:author="dugalh" w:date="2018-06-12T16:51:00Z">
                                      <w:rPr>
                                        <w:rFonts w:ascii="Cambria Math" w:hAnsi="Cambria Math"/>
                                        <w:i/>
                                      </w:rPr>
                                    </w:ins>
                                  </m:ctrlPr>
                                </m:sSupPr>
                                <m:e>
                                  <m:r>
                                    <w:ins w:id="468" w:author="dugalh" w:date="2018-06-12T16:51:00Z">
                                      <w:rPr>
                                        <w:rFonts w:ascii="Cambria Math" w:hAnsi="Cambria Math"/>
                                      </w:rPr>
                                      <m:t xml:space="preserve"> i</m:t>
                                    </w:ins>
                                  </m:r>
                                </m:e>
                                <m:sup>
                                  <m:r>
                                    <w:ins w:id="469" w:author="dugalh" w:date="2018-06-12T16:51:00Z">
                                      <w:rPr>
                                        <w:rFonts w:ascii="Cambria Math" w:hAnsi="Cambria Math"/>
                                      </w:rPr>
                                      <m:t>'</m:t>
                                    </w:ins>
                                  </m:r>
                                </m:sup>
                              </m:sSup>
                              <m:r>
                                <w:ins w:id="470" w:author="dugalh" w:date="2018-06-12T16:51:00Z">
                                  <w:rPr>
                                    <w:rFonts w:ascii="Cambria Math" w:hAnsi="Cambria Math"/>
                                  </w:rPr>
                                  <m:t>≠k</m:t>
                                </w:ins>
                              </m:r>
                            </m:sub>
                            <m:sup/>
                            <m:e>
                              <m:r>
                                <w:ins w:id="471" w:author="dugalh" w:date="2018-06-12T16:53:00Z">
                                  <m:rPr>
                                    <m:sty m:val="p"/>
                                  </m:rPr>
                                  <w:rPr>
                                    <w:rFonts w:ascii="Cambria Math" w:hAnsi="Cambria Math"/>
                                  </w:rPr>
                                  <m:t>max</m:t>
                                </w:ins>
                              </m:r>
                              <m:d>
                                <m:dPr>
                                  <m:begChr m:val="{"/>
                                  <m:endChr m:val="}"/>
                                  <m:ctrlPr>
                                    <w:ins w:id="472" w:author="dugalh" w:date="2018-06-12T16:53:00Z">
                                      <w:rPr>
                                        <w:rFonts w:ascii="Cambria Math" w:hAnsi="Cambria Math"/>
                                        <w:i/>
                                      </w:rPr>
                                    </w:ins>
                                  </m:ctrlPr>
                                </m:dPr>
                                <m:e>
                                  <m:r>
                                    <w:ins w:id="473" w:author="dugalh" w:date="2018-06-12T16:53:00Z">
                                      <w:rPr>
                                        <w:rFonts w:ascii="Cambria Math" w:hAnsi="Cambria Math"/>
                                      </w:rPr>
                                      <m:t>0,r</m:t>
                                    </w:ins>
                                  </m:r>
                                  <m:d>
                                    <m:dPr>
                                      <m:ctrlPr>
                                        <w:ins w:id="474" w:author="dugalh" w:date="2018-06-12T16:53:00Z">
                                          <w:rPr>
                                            <w:rFonts w:ascii="Cambria Math" w:hAnsi="Cambria Math"/>
                                            <w:i/>
                                          </w:rPr>
                                        </w:ins>
                                      </m:ctrlPr>
                                    </m:dPr>
                                    <m:e>
                                      <m:sSup>
                                        <m:sSupPr>
                                          <m:ctrlPr>
                                            <w:ins w:id="475" w:author="dugalh" w:date="2018-06-12T16:53:00Z">
                                              <w:rPr>
                                                <w:rFonts w:ascii="Cambria Math" w:hAnsi="Cambria Math"/>
                                                <w:i/>
                                              </w:rPr>
                                            </w:ins>
                                          </m:ctrlPr>
                                        </m:sSupPr>
                                        <m:e>
                                          <m:r>
                                            <w:ins w:id="476" w:author="dugalh" w:date="2018-06-12T16:53:00Z">
                                              <w:rPr>
                                                <w:rFonts w:ascii="Cambria Math" w:hAnsi="Cambria Math"/>
                                              </w:rPr>
                                              <m:t>i</m:t>
                                            </w:ins>
                                          </m:r>
                                        </m:e>
                                        <m:sup>
                                          <m:r>
                                            <w:ins w:id="477" w:author="dugalh" w:date="2018-06-12T16:53:00Z">
                                              <w:rPr>
                                                <w:rFonts w:ascii="Cambria Math" w:hAnsi="Cambria Math"/>
                                              </w:rPr>
                                              <m:t>'</m:t>
                                            </w:ins>
                                          </m:r>
                                        </m:sup>
                                      </m:sSup>
                                      <m:r>
                                        <w:ins w:id="478" w:author="dugalh" w:date="2018-06-12T16:53:00Z">
                                          <w:rPr>
                                            <w:rFonts w:ascii="Cambria Math" w:hAnsi="Cambria Math"/>
                                          </w:rPr>
                                          <m:t>,k</m:t>
                                        </w:ins>
                                      </m:r>
                                    </m:e>
                                  </m:d>
                                </m:e>
                              </m:d>
                            </m:e>
                          </m:nary>
                          <m:r>
                            <w:ins w:id="479" w:author="dugalh" w:date="2018-06-12T16:53:00Z">
                              <w:rPr>
                                <w:rFonts w:ascii="Cambria Math" w:hAnsi="Cambria Math"/>
                              </w:rPr>
                              <m:t>,</m:t>
                            </w:ins>
                          </m:r>
                        </m:e>
                        <m:e>
                          <m:r>
                            <w:ins w:id="480" w:author="dugalh" w:date="2018-06-12T16:50:00Z">
                              <w:rPr>
                                <w:rFonts w:ascii="Cambria Math" w:hAnsi="Cambria Math"/>
                              </w:rPr>
                              <m:t>i=k</m:t>
                            </w:ins>
                          </m:r>
                        </m:e>
                      </m:mr>
                    </m:m>
                  </m:e>
                </m:d>
              </m:oMath>
            </m:oMathPara>
          </w:p>
        </w:tc>
        <w:tc>
          <w:tcPr>
            <w:tcW w:w="275" w:type="pct"/>
            <w:vAlign w:val="center"/>
          </w:tcPr>
          <w:p w14:paraId="2B52B702" w14:textId="77777777" w:rsidR="006952C5" w:rsidRPr="003B5532" w:rsidRDefault="006952C5" w:rsidP="00593C25">
            <w:pPr>
              <w:pStyle w:val="Displayedequation"/>
              <w:rPr>
                <w:ins w:id="481" w:author="dugalh" w:date="2018-06-11T18:00:00Z"/>
              </w:rPr>
            </w:pPr>
            <w:bookmarkStart w:id="482" w:name="_Ref516581882"/>
            <w:ins w:id="483" w:author="dugalh" w:date="2018-06-11T18:00:00Z">
              <w:r w:rsidRPr="003B5532">
                <w:t>(</w:t>
              </w:r>
              <w:r>
                <w:fldChar w:fldCharType="begin"/>
              </w:r>
              <w:r>
                <w:instrText xml:space="preserve"> SEQ MyEquation \* ARABIC </w:instrText>
              </w:r>
              <w:r>
                <w:fldChar w:fldCharType="separate"/>
              </w:r>
            </w:ins>
            <w:ins w:id="484" w:author="dugalh" w:date="2018-06-15T10:22:00Z">
              <w:r w:rsidR="004D360A">
                <w:rPr>
                  <w:noProof/>
                </w:rPr>
                <w:t>2</w:t>
              </w:r>
            </w:ins>
            <w:ins w:id="485" w:author="dugalh" w:date="2018-06-11T18:00:00Z">
              <w:r>
                <w:fldChar w:fldCharType="end"/>
              </w:r>
              <w:r w:rsidRPr="003B5532">
                <w:t>)</w:t>
              </w:r>
              <w:bookmarkEnd w:id="482"/>
            </w:ins>
          </w:p>
        </w:tc>
      </w:tr>
    </w:tbl>
    <w:p w14:paraId="0D3C2DCB" w14:textId="09D40934" w:rsidR="00690582" w:rsidRDefault="00BE7448" w:rsidP="00BE7448">
      <w:pPr>
        <w:pStyle w:val="Newparagraph"/>
        <w:ind w:firstLine="0"/>
        <w:rPr>
          <w:ins w:id="486" w:author="dugalh" w:date="2018-06-12T17:36:00Z"/>
        </w:rPr>
      </w:pPr>
      <w:ins w:id="487" w:author="dugalh" w:date="2018-06-12T17:34:00Z">
        <w:r>
          <w:t xml:space="preserve">The exemplar for feature </w:t>
        </w:r>
        <w:r w:rsidRPr="00BE7448">
          <w:rPr>
            <w:i/>
          </w:rPr>
          <w:t>i</w:t>
        </w:r>
        <w:r>
          <w:t xml:space="preserve"> is identified by the value of </w:t>
        </w:r>
        <w:r w:rsidRPr="00BE7448">
          <w:rPr>
            <w:i/>
          </w:rPr>
          <w:t>k</w:t>
        </w:r>
        <w:r>
          <w:t xml:space="preserve"> </w:t>
        </w:r>
      </w:ins>
      <w:ins w:id="488" w:author="dugalh" w:date="2018-06-12T17:32:00Z">
        <w:r w:rsidRPr="00BE7448">
          <w:t>that maximi</w:t>
        </w:r>
      </w:ins>
      <w:ins w:id="489" w:author="dugalh" w:date="2018-06-27T14:33:00Z">
        <w:r w:rsidR="008B792C">
          <w:t>s</w:t>
        </w:r>
      </w:ins>
      <w:ins w:id="490" w:author="dugalh" w:date="2018-06-12T17:32:00Z">
        <w:r w:rsidRPr="00BE7448">
          <w:t xml:space="preserve">es </w:t>
        </w:r>
        <m:oMath>
          <m:r>
            <w:rPr>
              <w:rFonts w:ascii="Cambria Math" w:hAnsi="Cambria Math"/>
            </w:rPr>
            <m:t>a(i,k)+ r(i,k)</m:t>
          </m:r>
        </m:oMath>
      </w:ins>
      <w:ins w:id="491" w:author="dugalh" w:date="2018-06-12T17:35:00Z">
        <w:r>
          <w:t>.</w:t>
        </w:r>
      </w:ins>
      <w:ins w:id="492" w:author="dugalh" w:date="2018-06-12T17:32:00Z">
        <w:r w:rsidRPr="00BE7448">
          <w:t xml:space="preserve"> </w:t>
        </w:r>
      </w:ins>
      <w:ins w:id="493" w:author="dugalh" w:date="2018-06-12T17:31:00Z">
        <w:r>
          <w:t xml:space="preserve">The </w:t>
        </w:r>
      </w:ins>
      <w:ins w:id="494" w:author="dugalh" w:date="2018-06-12T17:32:00Z">
        <w:r>
          <w:t>iterations</w:t>
        </w:r>
      </w:ins>
      <w:ins w:id="495" w:author="dugalh" w:date="2018-06-12T15:57:00Z">
        <w:r w:rsidR="003D0A30">
          <w:t xml:space="preserve"> continue until </w:t>
        </w:r>
      </w:ins>
      <w:ins w:id="496" w:author="dugalh" w:date="2018-06-12T16:21:00Z">
        <w:r w:rsidR="00E5041C">
          <w:t>the clusters</w:t>
        </w:r>
      </w:ins>
      <w:ins w:id="497" w:author="dugalh" w:date="2018-06-12T17:35:00Z">
        <w:r>
          <w:t xml:space="preserve"> (and their corresponding exemplars)</w:t>
        </w:r>
      </w:ins>
      <w:ins w:id="498" w:author="dugalh" w:date="2018-06-12T16:21:00Z">
        <w:r w:rsidR="00E5041C">
          <w:t xml:space="preserve"> </w:t>
        </w:r>
      </w:ins>
      <w:ins w:id="499" w:author="dugalh" w:date="2018-06-12T17:36:00Z">
        <w:r>
          <w:t>remain</w:t>
        </w:r>
      </w:ins>
      <w:ins w:id="500" w:author="dugalh" w:date="2018-06-12T16:21:00Z">
        <w:r w:rsidR="00E5041C">
          <w:t xml:space="preserve"> stable</w:t>
        </w:r>
      </w:ins>
      <w:ins w:id="501" w:author="dugalh" w:date="2018-06-12T17:31:00Z">
        <w:r>
          <w:t xml:space="preserve"> for ten consecutive updates</w:t>
        </w:r>
      </w:ins>
      <w:ins w:id="502" w:author="dugalh" w:date="2018-06-12T16:21:00Z">
        <w:r w:rsidR="00E5041C">
          <w:t xml:space="preserve">.   </w:t>
        </w:r>
      </w:ins>
    </w:p>
    <w:p w14:paraId="1737E6D1" w14:textId="55FA3993" w:rsidR="00BE7448" w:rsidDel="00BA0ED5" w:rsidRDefault="00BE7448" w:rsidP="00BE7448">
      <w:pPr>
        <w:pStyle w:val="Newparagraph"/>
        <w:ind w:firstLine="0"/>
        <w:rPr>
          <w:del w:id="503" w:author="dugalh" w:date="2018-06-16T14:54:00Z"/>
        </w:rPr>
      </w:pPr>
    </w:p>
    <w:p w14:paraId="3756323D" w14:textId="52478AE5" w:rsidR="00DA69AD" w:rsidDel="00791B39" w:rsidRDefault="004D38FC" w:rsidP="004C7251">
      <w:pPr>
        <w:pStyle w:val="Newparagraph"/>
        <w:rPr>
          <w:del w:id="504" w:author="dugalh" w:date="2018-06-11T13:50:00Z"/>
        </w:rPr>
      </w:pPr>
      <w:del w:id="505" w:author="dugalh" w:date="2018-06-11T13:50:00Z">
        <w:r w:rsidDel="00791B39">
          <w:delText xml:space="preserve">Hierarchical clustering provides a simple way of </w:delText>
        </w:r>
        <w:r w:rsidR="00E5542B" w:rsidDel="00791B39">
          <w:delText xml:space="preserve">grouping </w:delText>
        </w:r>
        <w:r w:rsidDel="00791B39">
          <w:delText xml:space="preserve">features </w:delText>
        </w:r>
        <w:r w:rsidR="00361263" w:rsidDel="00791B39">
          <w:delText xml:space="preserve">and </w:delText>
        </w:r>
        <w:r w:rsidDel="00791B39">
          <w:delText>does not require prior knowledge of the number of clusters</w:delText>
        </w:r>
        <w:r w:rsidR="00E06262" w:rsidDel="00791B39">
          <w:delText xml:space="preserve"> </w:delText>
        </w:r>
        <w:r w:rsidR="00E06262" w:rsidDel="00791B39">
          <w:fldChar w:fldCharType="begin" w:fldLock="1"/>
        </w:r>
        <w:r w:rsidR="00791B39" w:rsidDel="00791B39">
          <w:del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delInstrText>
        </w:r>
        <w:r w:rsidR="00E06262" w:rsidDel="00791B39">
          <w:fldChar w:fldCharType="separate"/>
        </w:r>
        <w:r w:rsidR="00BA6C51" w:rsidRPr="00BA6C51" w:rsidDel="00791B39">
          <w:rPr>
            <w:noProof/>
          </w:rPr>
          <w:delText>(Webb 2002)</w:delText>
        </w:r>
        <w:r w:rsidR="00E06262" w:rsidDel="00791B39">
          <w:fldChar w:fldCharType="end"/>
        </w:r>
        <w:r w:rsidDel="00791B39">
          <w:delText xml:space="preserve">.  </w:delText>
        </w:r>
        <w:r w:rsidR="008905E8" w:rsidDel="00791B39">
          <w:delText>The method</w:delText>
        </w:r>
        <w:r w:rsidDel="00791B39">
          <w:delText xml:space="preserve"> </w:delText>
        </w:r>
        <w:r w:rsidR="009651B5" w:rsidDel="00791B39">
          <w:delText xml:space="preserve">begins </w:delText>
        </w:r>
        <w:r w:rsidDel="00791B39">
          <w:delText>with each individual feature in its own cluster</w:delText>
        </w:r>
        <w:r w:rsidR="009651B5" w:rsidDel="00791B39">
          <w:delText xml:space="preserve"> and proceeds in a number of steps.  At each step, </w:delText>
        </w:r>
        <w:r w:rsidDel="00791B39">
          <w:delText xml:space="preserve">the pair of clusters that minimise a </w:delText>
        </w:r>
        <w:r w:rsidR="00984850" w:rsidDel="00791B39">
          <w:delText xml:space="preserve">cluster </w:delText>
        </w:r>
        <w:r w:rsidR="00031908" w:rsidDel="00791B39">
          <w:delText xml:space="preserve">dissimilarity </w:delText>
        </w:r>
        <w:r w:rsidDel="00791B39">
          <w:delText xml:space="preserve">criterion are merged </w:delText>
        </w:r>
        <w:r w:rsidR="009651B5" w:rsidDel="00791B39">
          <w:delText>into a single cluster</w:delText>
        </w:r>
        <w:r w:rsidDel="00791B39">
          <w:delText xml:space="preserve">.  </w:delText>
        </w:r>
        <w:r w:rsidR="00984850" w:rsidDel="00791B39">
          <w:delText xml:space="preserve">The hierarchy of clusters can be graphically represented with a dendrogram </w:delText>
        </w:r>
        <w:r w:rsidR="00984850" w:rsidDel="00791B39">
          <w:fldChar w:fldCharType="begin" w:fldLock="1"/>
        </w:r>
        <w:r w:rsidR="00791B39" w:rsidDel="00791B39">
          <w:delInstrText>ADDIN CSL_CITATION {"citationItems":[{"id":"ITEM-1","itemData":{"URL":"https://www.mathworks.com/help/stats/hierarchical-clustering.html","accessed":{"date-parts":[["2017","3","1"]]},"author":[{"dropping-particle":"","family":"MathWorks","given":"","non-dropping-particle":"","parse-names":false,"suffix":""}],"container-title":"Matlab Documentation","id":"ITEM-1","issued":{"date-parts":[["2016"]]},"title":"Hierarchical Clustering - Statistics and Machine Learning Toolbox","type":"webpage"},"uris":["http://www.mendeley.com/documents/?uuid=53b9de2f-93e9-3173-adaa-37eba080fd8d"]}],"mendeley":{"formattedCitation":"(MathWorks 2016)","plainTextFormattedCitation":"(MathWorks 2016)","previouslyFormattedCitation":"(MathWorks 2016)"},"properties":{"noteIndex":0},"schema":"https://github.com/citation-style-language/schema/raw/master/csl-citation.json"}</w:delInstrText>
        </w:r>
        <w:r w:rsidR="00984850" w:rsidDel="00791B39">
          <w:fldChar w:fldCharType="separate"/>
        </w:r>
        <w:r w:rsidR="00BA6C51" w:rsidRPr="00BA6C51" w:rsidDel="00791B39">
          <w:rPr>
            <w:noProof/>
          </w:rPr>
          <w:delText>(MathWorks 2016)</w:delText>
        </w:r>
        <w:r w:rsidR="00984850" w:rsidDel="00791B39">
          <w:fldChar w:fldCharType="end"/>
        </w:r>
        <w:r w:rsidR="00054B4E" w:rsidDel="00791B39">
          <w:delText>, as illustrated</w:delText>
        </w:r>
        <w:r w:rsidR="00984850" w:rsidDel="00791B39">
          <w:delText xml:space="preserve"> </w:delText>
        </w:r>
        <w:r w:rsidR="00054B4E" w:rsidDel="00791B39">
          <w:delText>with an</w:delText>
        </w:r>
        <w:r w:rsidR="00984850" w:rsidDel="00791B39">
          <w:delText xml:space="preserve"> example in </w:delText>
        </w:r>
        <w:r w:rsidR="00984850" w:rsidDel="00791B39">
          <w:fldChar w:fldCharType="begin"/>
        </w:r>
        <w:r w:rsidR="00984850" w:rsidDel="00791B39">
          <w:delInstrText xml:space="preserve"> REF _Ref466974803 \h </w:delInstrText>
        </w:r>
        <w:r w:rsidR="00984850" w:rsidDel="00791B39">
          <w:fldChar w:fldCharType="separate"/>
        </w:r>
        <w:r w:rsidR="00A7454A" w:rsidDel="00791B39">
          <w:delText xml:space="preserve">Figure </w:delText>
        </w:r>
        <w:r w:rsidR="00A7454A" w:rsidDel="00791B39">
          <w:rPr>
            <w:noProof/>
          </w:rPr>
          <w:delText>1</w:delText>
        </w:r>
        <w:r w:rsidR="00984850" w:rsidDel="00791B39">
          <w:fldChar w:fldCharType="end"/>
        </w:r>
        <w:r w:rsidR="00984850" w:rsidDel="00791B39">
          <w:delText xml:space="preserve">.  </w:delText>
        </w:r>
        <w:r w:rsidR="00054B4E" w:rsidDel="00791B39">
          <w:delText>The inverted U-shaped lines show which clusters are combined into new clusters</w:delText>
        </w:r>
        <w:r w:rsidR="008256FC" w:rsidDel="00791B39">
          <w:delText xml:space="preserve"> at each step</w:delText>
        </w:r>
        <w:r w:rsidR="00054B4E" w:rsidDel="00791B39">
          <w:delText xml:space="preserve">.  The height of the horizontal line indicates the magnitude of the dissimilarity between clusters.  </w:delText>
        </w:r>
      </w:del>
    </w:p>
    <w:p w14:paraId="17025472" w14:textId="1DA84B76" w:rsidR="00DA69AD" w:rsidDel="00791B39" w:rsidRDefault="00DA69AD" w:rsidP="004C7251">
      <w:pPr>
        <w:pStyle w:val="Newparagraph"/>
        <w:rPr>
          <w:del w:id="506" w:author="dugalh" w:date="2018-06-11T13:50:00Z"/>
        </w:rPr>
      </w:pPr>
    </w:p>
    <w:p w14:paraId="2D9E05BF" w14:textId="0800BE4C" w:rsidR="00B72E9A" w:rsidDel="00791B39" w:rsidRDefault="008905E8" w:rsidP="00567C56">
      <w:pPr>
        <w:pStyle w:val="Newparagraph"/>
        <w:rPr>
          <w:del w:id="507" w:author="dugalh" w:date="2018-06-11T13:50:00Z"/>
        </w:rPr>
      </w:pPr>
      <w:del w:id="508" w:author="dugalh" w:date="2018-06-11T13:50:00Z">
        <w:r w:rsidDel="00791B39">
          <w:lastRenderedPageBreak/>
          <w:delText>The average</w:delText>
        </w:r>
        <w:r w:rsidR="00F42BC8" w:rsidDel="00791B39">
          <w:delText>-</w:delText>
        </w:r>
        <w:r w:rsidDel="00791B39">
          <w:delText>linkage criterion</w:delText>
        </w:r>
        <w:r w:rsidR="008256FC" w:rsidDel="00791B39">
          <w:delText xml:space="preserve"> was used to measure cluster dissimilarity.  This</w:delText>
        </w:r>
        <w:r w:rsidR="00E62FE6" w:rsidDel="00791B39">
          <w:delText xml:space="preserve"> is the average of the pairwise distances between the objects in </w:delText>
        </w:r>
        <w:r w:rsidR="00F03FEB" w:rsidDel="00791B39">
          <w:delText xml:space="preserve">the </w:delText>
        </w:r>
        <w:r w:rsidR="00E62FE6" w:rsidDel="00791B39">
          <w:delText>two clusters</w:delText>
        </w:r>
        <w:r w:rsidR="00984850" w:rsidDel="00791B39">
          <w:delText xml:space="preserve">.  </w:delText>
        </w:r>
        <w:r w:rsidR="00E62FE6" w:rsidDel="00791B39">
          <w:delText xml:space="preserve">The </w:delText>
        </w:r>
        <w:r w:rsidR="00E954AD" w:rsidDel="00791B39">
          <w:delText xml:space="preserve">pairwise </w:delText>
        </w:r>
        <w:r w:rsidR="00E62FE6" w:rsidDel="00791B39">
          <w:delText>object distance</w:delText>
        </w:r>
        <w:r w:rsidR="00DB6CD3" w:rsidDel="00791B39">
          <w:delText>s</w:delText>
        </w:r>
        <w:r w:rsidR="00E62FE6" w:rsidDel="00791B39">
          <w:delText xml:space="preserve"> </w:delText>
        </w:r>
        <w:r w:rsidR="00DB6CD3" w:rsidDel="00791B39">
          <w:delText xml:space="preserve">were </w:delText>
        </w:r>
        <w:r w:rsidR="009A7D00" w:rsidDel="00791B39">
          <w:delText>calculated</w:delText>
        </w:r>
        <w:r w:rsidR="00E62FE6" w:rsidDel="00791B39">
          <w:delText xml:space="preserve"> as </w:delText>
        </w:r>
        <m:oMath>
          <m:d>
            <m:dPr>
              <m:begChr m:val="|"/>
              <m:endChr m:val="|"/>
              <m:ctrlPr>
                <w:rPr>
                  <w:rFonts w:ascii="Cambria Math" w:hAnsi="Cambria Math"/>
                  <w:i/>
                </w:rPr>
              </m:ctrlPr>
            </m:dPr>
            <m:e>
              <m:r>
                <w:rPr>
                  <w:rFonts w:ascii="Cambria Math" w:hAnsi="Cambria Math"/>
                </w:rPr>
                <m:t>1-ρ</m:t>
              </m:r>
            </m:e>
          </m:d>
        </m:oMath>
        <w:r w:rsidR="009A7D00" w:rsidDel="00791B39">
          <w:delText xml:space="preserve"> ,</w:delText>
        </w:r>
        <w:r w:rsidR="00E62FE6" w:rsidDel="00791B39">
          <w:delText xml:space="preserve"> where </w:delText>
        </w:r>
        <m:oMath>
          <m:r>
            <w:rPr>
              <w:rFonts w:ascii="Cambria Math" w:hAnsi="Cambria Math"/>
            </w:rPr>
            <m:t>ρ</m:t>
          </m:r>
        </m:oMath>
        <w:r w:rsidR="00E62FE6" w:rsidDel="00791B39">
          <w:delText xml:space="preserve">  is the Pearson correlation coefficie</w:delText>
        </w:r>
        <w:r w:rsidR="00E954AD" w:rsidDel="00791B39">
          <w:delText>n</w:delText>
        </w:r>
        <w:r w:rsidR="00E62FE6" w:rsidDel="00791B39">
          <w:delText xml:space="preserve">t </w:delText>
        </w:r>
        <w:r w:rsidR="00E954AD" w:rsidDel="00791B39">
          <w:delText xml:space="preserve">between two objects.  </w:delText>
        </w:r>
        <w:r w:rsidR="004D38FC" w:rsidDel="00791B39">
          <w:delText xml:space="preserve">Cluster stability and strength of correlation within each cluster are the key factors to consider when choosing the number of clusters and can be visually interpreted from the dendrogram.  </w:delText>
        </w:r>
        <w:r w:rsidR="00984850" w:rsidDel="00791B39">
          <w:delText>I</w:delText>
        </w:r>
        <w:r w:rsidR="00C82720" w:rsidDel="00791B39">
          <w:delText xml:space="preserve">n </w:delText>
        </w:r>
        <w:r w:rsidR="00C82720" w:rsidDel="00791B39">
          <w:fldChar w:fldCharType="begin"/>
        </w:r>
        <w:r w:rsidR="00C82720" w:rsidDel="00791B39">
          <w:delInstrText xml:space="preserve"> REF _Ref466974803 \h </w:delInstrText>
        </w:r>
        <w:r w:rsidR="00C82720" w:rsidDel="00791B39">
          <w:fldChar w:fldCharType="separate"/>
        </w:r>
        <w:r w:rsidR="00A7454A" w:rsidDel="00791B39">
          <w:delText xml:space="preserve">Figure </w:delText>
        </w:r>
        <w:r w:rsidR="00A7454A" w:rsidDel="00791B39">
          <w:rPr>
            <w:noProof/>
          </w:rPr>
          <w:delText>1</w:delText>
        </w:r>
        <w:r w:rsidR="00C82720" w:rsidDel="00791B39">
          <w:fldChar w:fldCharType="end"/>
        </w:r>
        <w:r w:rsidR="00984850" w:rsidDel="00791B39">
          <w:delText>,</w:delText>
        </w:r>
        <w:r w:rsidR="009F4EC4" w:rsidDel="00791B39">
          <w:delText xml:space="preserve"> </w:delText>
        </w:r>
        <w:r w:rsidR="00054B4E" w:rsidDel="00791B39">
          <w:delText xml:space="preserve">the </w:delText>
        </w:r>
        <w:r w:rsidR="003810DD" w:rsidDel="00791B39">
          <w:delText xml:space="preserve">dotted line shows </w:delText>
        </w:r>
        <w:r w:rsidR="00EB4B1E" w:rsidDel="00791B39">
          <w:delText>a</w:delText>
        </w:r>
        <w:r w:rsidR="00E5542B" w:rsidDel="00791B39">
          <w:delText>n example</w:delText>
        </w:r>
        <w:r w:rsidR="003810DD" w:rsidDel="00791B39">
          <w:delText xml:space="preserve"> </w:delText>
        </w:r>
        <w:r w:rsidR="00031908" w:rsidDel="00791B39">
          <w:delText>dissimilarity threshold</w:delText>
        </w:r>
        <w:r w:rsidR="003810DD" w:rsidDel="00791B39">
          <w:delText xml:space="preserve"> </w:delText>
        </w:r>
        <w:r w:rsidR="00031908" w:rsidDel="00791B39">
          <w:delText>at which</w:delText>
        </w:r>
        <w:r w:rsidR="003810DD" w:rsidDel="00791B39">
          <w:delText xml:space="preserve"> to extract clusters</w:delText>
        </w:r>
        <w:r w:rsidR="00031908" w:rsidDel="00791B39">
          <w:delText xml:space="preserve"> from the hierarchy</w:delText>
        </w:r>
        <w:r w:rsidR="003810DD" w:rsidDel="00791B39">
          <w:delText xml:space="preserve">.  At this </w:delText>
        </w:r>
        <w:r w:rsidR="00980E9E" w:rsidDel="00791B39">
          <w:delText>threshold</w:delText>
        </w:r>
        <w:r w:rsidR="003810DD" w:rsidDel="00791B39">
          <w:delText xml:space="preserve">, the clusters are highly correlated (i.e. the </w:delText>
        </w:r>
        <w:r w:rsidR="00031908" w:rsidDel="00791B39">
          <w:delText>dissimilarity</w:delText>
        </w:r>
        <w:r w:rsidR="003810DD" w:rsidDel="00791B39">
          <w:delText xml:space="preserve"> is small) and the cluster contents are </w:delText>
        </w:r>
        <w:r w:rsidR="00D102D6" w:rsidDel="00791B39">
          <w:delText>stable</w:delText>
        </w:r>
        <w:r w:rsidR="003810DD" w:rsidDel="00791B39">
          <w:delText xml:space="preserve"> (i.e. the next level in the hierarchy only occurs at a substantially larger </w:delText>
        </w:r>
        <w:r w:rsidR="00031908" w:rsidDel="00791B39">
          <w:delText>dissimilarity</w:delText>
        </w:r>
        <w:r w:rsidR="003810DD" w:rsidDel="00791B39">
          <w:delText xml:space="preserve">).  </w:delText>
        </w:r>
      </w:del>
    </w:p>
    <w:p w14:paraId="1778CA5C" w14:textId="7B7F9C88" w:rsidR="00567C56" w:rsidDel="00BA0ED5" w:rsidRDefault="00567C56" w:rsidP="00567C56">
      <w:pPr>
        <w:pStyle w:val="Newparagraph"/>
        <w:rPr>
          <w:del w:id="509" w:author="dugalh" w:date="2018-06-16T14:54:00Z"/>
        </w:rPr>
      </w:pPr>
    </w:p>
    <w:p w14:paraId="357BBA21" w14:textId="69A50F54" w:rsidR="00C82720" w:rsidDel="00BA0ED5" w:rsidRDefault="00567C56" w:rsidP="00567C56">
      <w:pPr>
        <w:pStyle w:val="Paragraph"/>
        <w:rPr>
          <w:del w:id="510" w:author="dugalh" w:date="2018-06-16T14:54:00Z"/>
        </w:rPr>
      </w:pPr>
      <w:del w:id="511" w:author="dugalh" w:date="2018-06-11T13:48:00Z">
        <w:r w:rsidDel="00791B39">
          <w:delText>[</w:delText>
        </w:r>
        <w:bookmarkStart w:id="512" w:name="_Ref466974803"/>
        <w:r w:rsidR="00C82720" w:rsidDel="00791B39">
          <w:delText xml:space="preserve">Figure </w:delText>
        </w:r>
        <w:r w:rsidR="00C82720" w:rsidDel="00791B39">
          <w:fldChar w:fldCharType="begin"/>
        </w:r>
        <w:r w:rsidR="00C82720" w:rsidDel="00791B39">
          <w:delInstrText xml:space="preserve"> SEQ Figure \* ARABIC </w:delInstrText>
        </w:r>
        <w:r w:rsidR="00C82720" w:rsidDel="00791B39">
          <w:fldChar w:fldCharType="separate"/>
        </w:r>
        <w:r w:rsidR="00A7454A" w:rsidDel="00791B39">
          <w:rPr>
            <w:noProof/>
          </w:rPr>
          <w:delText>1</w:delText>
        </w:r>
        <w:r w:rsidR="00C82720" w:rsidDel="00791B39">
          <w:fldChar w:fldCharType="end"/>
        </w:r>
        <w:bookmarkEnd w:id="512"/>
        <w:r w:rsidR="00921513" w:rsidDel="00791B39">
          <w:delText>.</w:delText>
        </w:r>
        <w:r w:rsidR="00C82720" w:rsidDel="00791B39">
          <w:delText xml:space="preserve"> </w:delText>
        </w:r>
        <w:r w:rsidR="00921513" w:rsidDel="00791B39">
          <w:delText xml:space="preserve"> </w:delText>
        </w:r>
        <w:r w:rsidR="00C82720" w:rsidDel="00791B39">
          <w:delText xml:space="preserve">Example dendrogram showing </w:delText>
        </w:r>
        <w:r w:rsidR="009F4EC4" w:rsidDel="00791B39">
          <w:delText xml:space="preserve">chosen </w:delText>
        </w:r>
        <w:r w:rsidR="00D102D6" w:rsidDel="00791B39">
          <w:delText>threshold</w:delText>
        </w:r>
        <w:r w:rsidR="00C82720" w:rsidDel="00791B39">
          <w:delText xml:space="preserve"> at which to extract clusters</w:delText>
        </w:r>
        <w:r w:rsidDel="00791B39">
          <w:delText>]</w:delText>
        </w:r>
      </w:del>
    </w:p>
    <w:p w14:paraId="20CA31D1" w14:textId="77777777" w:rsidR="00DB2C16" w:rsidRDefault="00DB2C16" w:rsidP="00A3122A">
      <w:pPr>
        <w:pStyle w:val="Paragraph"/>
      </w:pPr>
    </w:p>
    <w:p w14:paraId="0F8777BE" w14:textId="562180EE"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791B39">
        <w:instrText>ADDIN CSL_CITATION {"citationItems":[{"id":"ITEM-1","itemData":{"ISSN":"03067734","author":[{"dropping-particle":"","family":"Hand","given":"David J","non-dropping-particle":"","parse-names":false,"suffix":""},{"dropping-particle":"","family":"Yu","given":"Kerning","non-dropping-particle":"","parse-names":false,"suffix":""}],"container-title":"International Statisitical Review","id":"ITEM-1","issue":"3","issued":{"date-parts":[["2001"]]},"page":"385-398","title":"Idiot’s Bayes - Not So Stupid After All?","type":"article-journal","volume":"69"},"uris":["http://www.mendeley.com/documents/?uuid=6270de9c-cc6c-40ed-848d-2147489c13bc"]}],"mendeley":{"formattedCitation":"(Hand and Yu 2001)","plainTextFormattedCitation":"(Hand and Yu 2001)","previouslyFormattedCitation":"(Hand and Yu 2001)"},"properties":{"noteIndex":0},"schema":"https://github.com/citation-style-language/schema/raw/master/csl-citation.json"}</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1E54DD95"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705B8" w14:paraId="58493A26" w14:textId="77777777" w:rsidTr="000705B8">
        <w:trPr>
          <w:trHeight w:val="1135"/>
        </w:trPr>
        <w:tc>
          <w:tcPr>
            <w:tcW w:w="4750" w:type="pct"/>
            <w:vAlign w:val="center"/>
          </w:tcPr>
          <w:p w14:paraId="0972D30E" w14:textId="15A6D480" w:rsidR="000705B8" w:rsidRPr="000705B8" w:rsidRDefault="000705B8" w:rsidP="008B1ABE">
            <w:pPr>
              <w:pStyle w:val="Displayedequation"/>
            </w:pPr>
            <m:oMathPara>
              <m:oMathParaPr>
                <m:jc m:val="center"/>
              </m:oMathParaPr>
              <m:oMath>
                <m:r>
                  <w:rPr>
                    <w:rFonts w:ascii="Cambria Math" w:hAnsi="Cambria Math"/>
                  </w:rPr>
                  <w:lastRenderedPageBreak/>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2554588C" w:rsidR="000705B8" w:rsidRPr="003B5532" w:rsidRDefault="000705B8" w:rsidP="00D22A1B">
            <w:pPr>
              <w:pStyle w:val="Displayedequation"/>
            </w:pPr>
            <w:bookmarkStart w:id="513" w:name="_Ref463338697"/>
            <w:bookmarkStart w:id="514" w:name="_Ref463338703"/>
            <w:r w:rsidRPr="003B5532">
              <w:t>(</w:t>
            </w:r>
            <w:r>
              <w:fldChar w:fldCharType="begin"/>
            </w:r>
            <w:r>
              <w:instrText xml:space="preserve"> SEQ MyEquation \* ARABIC </w:instrText>
            </w:r>
            <w:r>
              <w:fldChar w:fldCharType="separate"/>
            </w:r>
            <w:ins w:id="515" w:author="dugalh" w:date="2018-06-15T10:22:00Z">
              <w:r w:rsidR="004D360A">
                <w:rPr>
                  <w:noProof/>
                </w:rPr>
                <w:t>3</w:t>
              </w:r>
            </w:ins>
            <w:del w:id="516" w:author="dugalh" w:date="2018-06-11T18:06:00Z">
              <w:r w:rsidR="00A7454A" w:rsidDel="00752CB1">
                <w:rPr>
                  <w:noProof/>
                </w:rPr>
                <w:delText>1</w:delText>
              </w:r>
            </w:del>
            <w:r>
              <w:fldChar w:fldCharType="end"/>
            </w:r>
            <w:bookmarkEnd w:id="513"/>
            <w:r w:rsidRPr="003B5532">
              <w:t>)</w:t>
            </w:r>
            <w:bookmarkEnd w:id="514"/>
          </w:p>
        </w:tc>
      </w:tr>
    </w:tbl>
    <w:p w14:paraId="6AA4B7B1" w14:textId="576FB8E6"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ins w:id="517" w:author="dugalh" w:date="2018-06-15T10:22:00Z">
        <w:r w:rsidR="004D360A" w:rsidRPr="003B5532">
          <w:t>(</w:t>
        </w:r>
        <w:r w:rsidR="004D360A">
          <w:rPr>
            <w:noProof/>
          </w:rPr>
          <w:t>3</w:t>
        </w:r>
        <w:r w:rsidR="004D360A" w:rsidRPr="003B5532">
          <w:t>)</w:t>
        </w:r>
      </w:ins>
      <w:del w:id="518" w:author="dugalh" w:date="2018-06-11T11:34:00Z">
        <w:r w:rsidR="009E60BD" w:rsidRPr="003B5532" w:rsidDel="00A7454A">
          <w:delText>(</w:delText>
        </w:r>
        <w:r w:rsidR="009E60BD" w:rsidDel="00A7454A">
          <w:rPr>
            <w:noProof/>
          </w:rPr>
          <w:delText>1</w:delText>
        </w:r>
        <w:r w:rsidR="009E60BD" w:rsidRPr="003B5532" w:rsidDel="00A7454A">
          <w:delText>)</w:delText>
        </w:r>
      </w:del>
      <w:r w:rsidR="007414B8">
        <w:fldChar w:fldCharType="end"/>
      </w:r>
      <w:r w:rsidR="00B06AD2">
        <w:t xml:space="preserve"> are not known and are estimated using histograms.</w:t>
      </w:r>
    </w:p>
    <w:p w14:paraId="085BBD6B" w14:textId="77777777" w:rsidR="005C46DD" w:rsidRDefault="005C46DD" w:rsidP="00921513">
      <w:pPr>
        <w:pStyle w:val="Newparagraph"/>
        <w:rPr>
          <w:ins w:id="519" w:author="dugalh" w:date="2018-06-15T09:15:00Z"/>
        </w:rPr>
      </w:pPr>
    </w:p>
    <w:p w14:paraId="02D234B9" w14:textId="26DA1DB4" w:rsidR="00BB26B2" w:rsidRDefault="005C46DD" w:rsidP="00921513">
      <w:pPr>
        <w:pStyle w:val="Newparagraph"/>
        <w:rPr>
          <w:ins w:id="520" w:author="dugalh" w:date="2018-06-15T09:16:00Z"/>
        </w:rPr>
      </w:pPr>
      <w:ins w:id="521" w:author="dugalh" w:date="2018-06-15T09:24:00Z">
        <w:r>
          <w:t xml:space="preserve">The cluster importance measure for the </w:t>
        </w:r>
        <w:r w:rsidRPr="00FF2E94">
          <w:rPr>
            <w:i/>
          </w:rPr>
          <w:t>k</w:t>
        </w:r>
        <w:r w:rsidRPr="00FF2E94">
          <w:rPr>
            <w:vertAlign w:val="superscript"/>
          </w:rPr>
          <w:t>th</w:t>
        </w:r>
        <w:r>
          <w:t xml:space="preserve"> </w:t>
        </w:r>
      </w:ins>
      <w:ins w:id="522" w:author="dugalh" w:date="2018-06-15T09:25:00Z">
        <w:r>
          <w:t xml:space="preserve">cluster </w:t>
        </w:r>
      </w:ins>
      <w:ins w:id="523" w:author="dugalh" w:date="2018-06-15T09:41:00Z">
        <w:r w:rsidR="00C029FD">
          <w:t>is</w:t>
        </w:r>
      </w:ins>
      <w:ins w:id="524" w:author="dugalh" w:date="2018-06-15T09:24:00Z">
        <w:r>
          <w:t xml:space="preserve"> expressed as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5C46DD" w14:paraId="73DE6558" w14:textId="77777777" w:rsidTr="007A3B44">
        <w:trPr>
          <w:trHeight w:val="1135"/>
          <w:ins w:id="525" w:author="dugalh" w:date="2018-06-15T09:16:00Z"/>
        </w:trPr>
        <w:tc>
          <w:tcPr>
            <w:tcW w:w="4750" w:type="pct"/>
            <w:vAlign w:val="center"/>
          </w:tcPr>
          <w:p w14:paraId="210EF7AB" w14:textId="6EFF45E2" w:rsidR="005C46DD" w:rsidRPr="000705B8" w:rsidRDefault="009843E9" w:rsidP="005C46DD">
            <w:pPr>
              <w:pStyle w:val="Displayedequation"/>
              <w:rPr>
                <w:ins w:id="526" w:author="dugalh" w:date="2018-06-15T09:16:00Z"/>
              </w:rPr>
            </w:pPr>
            <m:oMathPara>
              <m:oMathParaPr>
                <m:jc m:val="center"/>
              </m:oMathParaPr>
              <m:oMath>
                <m:sSub>
                  <m:sSubPr>
                    <m:ctrlPr>
                      <w:ins w:id="527" w:author="dugalh" w:date="2018-06-15T09:17:00Z">
                        <w:rPr>
                          <w:rFonts w:ascii="Cambria Math" w:hAnsi="Cambria Math"/>
                          <w:i/>
                        </w:rPr>
                      </w:ins>
                    </m:ctrlPr>
                  </m:sSubPr>
                  <m:e>
                    <m:r>
                      <w:ins w:id="528" w:author="dugalh" w:date="2018-06-15T09:17:00Z">
                        <w:rPr>
                          <w:rFonts w:ascii="Cambria Math" w:hAnsi="Cambria Math"/>
                        </w:rPr>
                        <m:t>C</m:t>
                      </w:ins>
                    </m:r>
                  </m:e>
                  <m:sub>
                    <m:r>
                      <w:ins w:id="529" w:author="dugalh" w:date="2018-06-15T09:21:00Z">
                        <w:rPr>
                          <w:rFonts w:ascii="Cambria Math" w:hAnsi="Cambria Math"/>
                        </w:rPr>
                        <m:t>k</m:t>
                      </w:ins>
                    </m:r>
                  </m:sub>
                </m:sSub>
                <m:r>
                  <w:ins w:id="530" w:author="dugalh" w:date="2018-06-15T09:16:00Z">
                    <m:rPr>
                      <m:sty m:val="p"/>
                    </m:rPr>
                    <w:rPr>
                      <w:rFonts w:ascii="Cambria Math" w:hAnsi="Cambria Math"/>
                    </w:rPr>
                    <m:t>=</m:t>
                  </w:ins>
                </m:r>
                <m:func>
                  <m:funcPr>
                    <m:ctrlPr>
                      <w:ins w:id="531" w:author="dugalh" w:date="2018-06-15T09:20:00Z">
                        <w:rPr>
                          <w:rFonts w:ascii="Cambria Math" w:hAnsi="Cambria Math"/>
                        </w:rPr>
                      </w:ins>
                    </m:ctrlPr>
                  </m:funcPr>
                  <m:fName>
                    <m:limLow>
                      <m:limLowPr>
                        <m:ctrlPr>
                          <w:ins w:id="532" w:author="dugalh" w:date="2018-06-15T09:20:00Z">
                            <w:rPr>
                              <w:rFonts w:ascii="Cambria Math" w:hAnsi="Cambria Math"/>
                            </w:rPr>
                          </w:ins>
                        </m:ctrlPr>
                      </m:limLowPr>
                      <m:e>
                        <m:r>
                          <w:ins w:id="533" w:author="dugalh" w:date="2018-06-15T09:20:00Z">
                            <m:rPr>
                              <m:sty m:val="p"/>
                            </m:rPr>
                            <w:rPr>
                              <w:rFonts w:ascii="Cambria Math" w:hAnsi="Cambria Math"/>
                            </w:rPr>
                            <m:t>median</m:t>
                          </w:ins>
                        </m:r>
                      </m:e>
                      <m:lim>
                        <m:sSub>
                          <m:sSubPr>
                            <m:ctrlPr>
                              <w:ins w:id="534" w:author="dugalh" w:date="2018-06-15T09:23:00Z">
                                <w:rPr>
                                  <w:rFonts w:ascii="Cambria Math" w:hAnsi="Cambria Math"/>
                                  <w:i/>
                                </w:rPr>
                              </w:ins>
                            </m:ctrlPr>
                          </m:sSubPr>
                          <m:e>
                            <m:r>
                              <w:ins w:id="535" w:author="dugalh" w:date="2018-06-15T09:23:00Z">
                                <w:rPr>
                                  <w:rFonts w:ascii="Cambria Math" w:hAnsi="Cambria Math"/>
                                </w:rPr>
                                <m:t>X</m:t>
                              </w:ins>
                            </m:r>
                          </m:e>
                          <m:sub>
                            <m:r>
                              <w:ins w:id="536" w:author="dugalh" w:date="2018-06-15T09:23:00Z">
                                <w:rPr>
                                  <w:rFonts w:ascii="Cambria Math" w:hAnsi="Cambria Math"/>
                                </w:rPr>
                                <m:t>j</m:t>
                              </w:ins>
                            </m:r>
                          </m:sub>
                        </m:sSub>
                        <m:r>
                          <w:ins w:id="537" w:author="dugalh" w:date="2018-06-15T09:20:00Z">
                            <w:rPr>
                              <w:rFonts w:ascii="Cambria Math" w:hAnsi="Cambria Math"/>
                            </w:rPr>
                            <m:t>∈</m:t>
                          </w:ins>
                        </m:r>
                        <m:sSub>
                          <m:sSubPr>
                            <m:ctrlPr>
                              <w:ins w:id="538" w:author="dugalh" w:date="2018-06-15T09:20:00Z">
                                <w:rPr>
                                  <w:rFonts w:ascii="Cambria Math" w:hAnsi="Cambria Math"/>
                                  <w:i/>
                                </w:rPr>
                              </w:ins>
                            </m:ctrlPr>
                          </m:sSubPr>
                          <m:e>
                            <m:r>
                              <w:ins w:id="539" w:author="dugalh" w:date="2018-06-15T09:20:00Z">
                                <w:rPr>
                                  <w:rFonts w:ascii="Cambria Math" w:hAnsi="Cambria Math"/>
                                </w:rPr>
                                <m:t>G</m:t>
                              </w:ins>
                            </m:r>
                          </m:e>
                          <m:sub>
                            <m:r>
                              <w:ins w:id="540" w:author="dugalh" w:date="2018-06-15T09:21:00Z">
                                <w:rPr>
                                  <w:rFonts w:ascii="Cambria Math" w:hAnsi="Cambria Math"/>
                                </w:rPr>
                                <m:t>k</m:t>
                              </w:ins>
                            </m:r>
                          </m:sub>
                        </m:sSub>
                      </m:lim>
                    </m:limLow>
                  </m:fName>
                  <m:e>
                    <m:r>
                      <w:ins w:id="541" w:author="dugalh" w:date="2018-06-15T09:23:00Z">
                        <w:rPr>
                          <w:rFonts w:ascii="Cambria Math" w:hAnsi="Cambria Math"/>
                        </w:rPr>
                        <m:t>R</m:t>
                      </w:ins>
                    </m:r>
                    <m:d>
                      <m:dPr>
                        <m:ctrlPr>
                          <w:ins w:id="542" w:author="dugalh" w:date="2018-06-15T09:23:00Z">
                            <w:rPr>
                              <w:rFonts w:ascii="Cambria Math" w:hAnsi="Cambria Math"/>
                              <w:i/>
                            </w:rPr>
                          </w:ins>
                        </m:ctrlPr>
                      </m:dPr>
                      <m:e>
                        <m:sSub>
                          <m:sSubPr>
                            <m:ctrlPr>
                              <w:ins w:id="543" w:author="dugalh" w:date="2018-06-15T09:23:00Z">
                                <w:rPr>
                                  <w:rFonts w:ascii="Cambria Math" w:hAnsi="Cambria Math"/>
                                  <w:i/>
                                </w:rPr>
                              </w:ins>
                            </m:ctrlPr>
                          </m:sSubPr>
                          <m:e>
                            <m:r>
                              <w:ins w:id="544" w:author="dugalh" w:date="2018-06-15T09:23:00Z">
                                <w:rPr>
                                  <w:rFonts w:ascii="Cambria Math" w:hAnsi="Cambria Math"/>
                                </w:rPr>
                                <m:t>X</m:t>
                              </w:ins>
                            </m:r>
                          </m:e>
                          <m:sub>
                            <m:r>
                              <w:ins w:id="545" w:author="dugalh" w:date="2018-06-15T09:23:00Z">
                                <w:rPr>
                                  <w:rFonts w:ascii="Cambria Math" w:hAnsi="Cambria Math"/>
                                </w:rPr>
                                <m:t>j</m:t>
                              </w:ins>
                            </m:r>
                          </m:sub>
                        </m:sSub>
                        <m:r>
                          <w:ins w:id="546" w:author="dugalh" w:date="2018-06-15T09:23:00Z">
                            <w:rPr>
                              <w:rFonts w:ascii="Cambria Math" w:hAnsi="Cambria Math"/>
                            </w:rPr>
                            <m:t>,Y</m:t>
                          </w:ins>
                        </m:r>
                      </m:e>
                    </m:d>
                  </m:e>
                </m:func>
              </m:oMath>
            </m:oMathPara>
          </w:p>
        </w:tc>
        <w:tc>
          <w:tcPr>
            <w:tcW w:w="250" w:type="pct"/>
            <w:vAlign w:val="center"/>
          </w:tcPr>
          <w:p w14:paraId="564017D0" w14:textId="77777777" w:rsidR="005C46DD" w:rsidRPr="003B5532" w:rsidRDefault="005C46DD" w:rsidP="007A3B44">
            <w:pPr>
              <w:pStyle w:val="Displayedequation"/>
              <w:rPr>
                <w:ins w:id="547" w:author="dugalh" w:date="2018-06-15T09:16:00Z"/>
              </w:rPr>
            </w:pPr>
            <w:ins w:id="548" w:author="dugalh" w:date="2018-06-15T09:16:00Z">
              <w:r w:rsidRPr="003B5532">
                <w:t>(</w:t>
              </w:r>
              <w:r>
                <w:fldChar w:fldCharType="begin"/>
              </w:r>
              <w:r>
                <w:instrText xml:space="preserve"> SEQ MyEquation \* ARABIC </w:instrText>
              </w:r>
              <w:r>
                <w:fldChar w:fldCharType="separate"/>
              </w:r>
            </w:ins>
            <w:ins w:id="549" w:author="dugalh" w:date="2018-06-15T10:22:00Z">
              <w:r w:rsidR="004D360A">
                <w:rPr>
                  <w:noProof/>
                </w:rPr>
                <w:t>4</w:t>
              </w:r>
            </w:ins>
            <w:ins w:id="550" w:author="dugalh" w:date="2018-06-15T09:16:00Z">
              <w:r>
                <w:fldChar w:fldCharType="end"/>
              </w:r>
              <w:r w:rsidRPr="003B5532">
                <w:t>)</w:t>
              </w:r>
            </w:ins>
          </w:p>
        </w:tc>
      </w:tr>
    </w:tbl>
    <w:p w14:paraId="410CF41F" w14:textId="6228FC09" w:rsidR="00BB26B2" w:rsidRPr="00FF2E94" w:rsidRDefault="005C46DD" w:rsidP="007E37D3">
      <w:pPr>
        <w:pStyle w:val="Newparagraph"/>
        <w:rPr>
          <w:ins w:id="551" w:author="dugalh" w:date="2018-06-15T09:29:00Z"/>
        </w:rPr>
      </w:pPr>
      <w:ins w:id="552" w:author="dugalh" w:date="2018-06-15T09:28:00Z">
        <w:r>
          <w:t>w</w:t>
        </w:r>
      </w:ins>
      <w:ins w:id="553" w:author="dugalh" w:date="2018-06-15T09:25:00Z">
        <w:r>
          <w:t xml:space="preserve">here </w:t>
        </w:r>
      </w:ins>
      <m:oMath>
        <m:sSub>
          <m:sSubPr>
            <m:ctrlPr>
              <w:ins w:id="554" w:author="dugalh" w:date="2018-06-15T09:26:00Z">
                <w:rPr>
                  <w:rFonts w:ascii="Cambria Math" w:hAnsi="Cambria Math"/>
                  <w:i/>
                </w:rPr>
              </w:ins>
            </m:ctrlPr>
          </m:sSubPr>
          <m:e>
            <m:r>
              <w:ins w:id="555" w:author="dugalh" w:date="2018-06-15T09:26:00Z">
                <w:rPr>
                  <w:rFonts w:ascii="Cambria Math" w:hAnsi="Cambria Math"/>
                </w:rPr>
                <m:t>G</m:t>
              </w:ins>
            </m:r>
          </m:e>
          <m:sub>
            <m:r>
              <w:ins w:id="556" w:author="dugalh" w:date="2018-06-15T09:26:00Z">
                <w:rPr>
                  <w:rFonts w:ascii="Cambria Math" w:hAnsi="Cambria Math"/>
                </w:rPr>
                <m:t>k</m:t>
              </w:ins>
            </m:r>
          </m:sub>
        </m:sSub>
      </m:oMath>
      <w:ins w:id="557" w:author="dugalh" w:date="2018-06-15T09:26:00Z">
        <w:r>
          <w:t xml:space="preserve"> is the set of features in cluster </w:t>
        </w:r>
        <w:r w:rsidRPr="00FF2E94">
          <w:rPr>
            <w:i/>
          </w:rPr>
          <w:t>k</w:t>
        </w:r>
      </w:ins>
      <w:ins w:id="558" w:author="dugalh" w:date="2018-06-15T09:29:00Z">
        <w:r>
          <w:rPr>
            <w:i/>
          </w:rPr>
          <w:t xml:space="preserve"> and</w:t>
        </w:r>
      </w:ins>
      <w:ins w:id="559" w:author="dugalh" w:date="2018-06-15T09:27:00Z">
        <w:r>
          <w:t xml:space="preserve"> </w:t>
        </w:r>
      </w:ins>
      <m:oMath>
        <m:r>
          <w:ins w:id="560" w:author="dugalh" w:date="2018-06-15T09:28:00Z">
            <w:rPr>
              <w:rFonts w:ascii="Cambria Math" w:hAnsi="Cambria Math"/>
            </w:rPr>
            <m:t>R</m:t>
          </w:ins>
        </m:r>
        <m:d>
          <m:dPr>
            <m:ctrlPr>
              <w:ins w:id="561" w:author="dugalh" w:date="2018-06-15T09:28:00Z">
                <w:rPr>
                  <w:rFonts w:ascii="Cambria Math" w:hAnsi="Cambria Math"/>
                  <w:i/>
                </w:rPr>
              </w:ins>
            </m:ctrlPr>
          </m:dPr>
          <m:e>
            <m:sSub>
              <m:sSubPr>
                <m:ctrlPr>
                  <w:ins w:id="562" w:author="dugalh" w:date="2018-06-15T09:28:00Z">
                    <w:rPr>
                      <w:rFonts w:ascii="Cambria Math" w:hAnsi="Cambria Math"/>
                      <w:i/>
                    </w:rPr>
                  </w:ins>
                </m:ctrlPr>
              </m:sSubPr>
              <m:e>
                <m:r>
                  <w:ins w:id="563" w:author="dugalh" w:date="2018-06-15T09:28:00Z">
                    <w:rPr>
                      <w:rFonts w:ascii="Cambria Math" w:hAnsi="Cambria Math"/>
                    </w:rPr>
                    <m:t>X</m:t>
                  </w:ins>
                </m:r>
              </m:e>
              <m:sub>
                <m:r>
                  <w:ins w:id="564" w:author="dugalh" w:date="2018-06-15T09:28:00Z">
                    <w:rPr>
                      <w:rFonts w:ascii="Cambria Math" w:hAnsi="Cambria Math"/>
                    </w:rPr>
                    <m:t>j</m:t>
                  </w:ins>
                </m:r>
              </m:sub>
            </m:sSub>
            <m:r>
              <w:ins w:id="565" w:author="dugalh" w:date="2018-06-15T09:28:00Z">
                <w:rPr>
                  <w:rFonts w:ascii="Cambria Math" w:hAnsi="Cambria Math"/>
                </w:rPr>
                <m:t>,Y</m:t>
              </w:ins>
            </m:r>
          </m:e>
        </m:d>
      </m:oMath>
      <w:ins w:id="566" w:author="dugalh" w:date="2018-06-15T09:26:00Z">
        <w:r>
          <w:t xml:space="preserve"> </w:t>
        </w:r>
      </w:ins>
      <w:ins w:id="567" w:author="dugalh" w:date="2018-06-15T09:27:00Z">
        <w:r>
          <w:t xml:space="preserve">is the </w:t>
        </w:r>
      </w:ins>
      <w:ins w:id="568" w:author="dugalh" w:date="2018-06-16T14:55:00Z">
        <w:r w:rsidR="00BA0ED5">
          <w:t xml:space="preserve">MI or naïve Bayes </w:t>
        </w:r>
      </w:ins>
      <w:ins w:id="569" w:author="dugalh" w:date="2018-06-15T09:27:00Z">
        <w:r>
          <w:t xml:space="preserve">feature relevance </w:t>
        </w:r>
      </w:ins>
      <w:ins w:id="570" w:author="dugalh" w:date="2018-06-15T09:29:00Z">
        <w:r w:rsidR="00FF2E94">
          <w:t>mea</w:t>
        </w:r>
      </w:ins>
      <w:ins w:id="571" w:author="dugalh" w:date="2018-06-16T14:55:00Z">
        <w:r w:rsidR="00BA0ED5">
          <w:t>s</w:t>
        </w:r>
      </w:ins>
      <w:ins w:id="572" w:author="dugalh" w:date="2018-06-15T09:29:00Z">
        <w:r w:rsidR="00FF2E94">
          <w:t>ure</w:t>
        </w:r>
      </w:ins>
      <w:ins w:id="573" w:author="dugalh" w:date="2018-06-15T09:28:00Z">
        <w:r>
          <w:t xml:space="preserve"> for feature</w:t>
        </w:r>
      </w:ins>
      <w:ins w:id="574" w:author="dugalh" w:date="2018-06-15T09:27:00Z">
        <w:r>
          <w:t xml:space="preserve"> </w:t>
        </w:r>
      </w:ins>
      <m:oMath>
        <m:sSub>
          <m:sSubPr>
            <m:ctrlPr>
              <w:ins w:id="575" w:author="dugalh" w:date="2018-06-15T09:25:00Z">
                <w:rPr>
                  <w:rFonts w:ascii="Cambria Math" w:hAnsi="Cambria Math"/>
                  <w:i/>
                </w:rPr>
              </w:ins>
            </m:ctrlPr>
          </m:sSubPr>
          <m:e>
            <m:r>
              <w:ins w:id="576" w:author="dugalh" w:date="2018-06-15T09:25:00Z">
                <w:rPr>
                  <w:rFonts w:ascii="Cambria Math" w:hAnsi="Cambria Math"/>
                </w:rPr>
                <m:t>X</m:t>
              </w:ins>
            </m:r>
          </m:e>
          <m:sub>
            <m:r>
              <w:ins w:id="577" w:author="dugalh" w:date="2018-06-15T09:25:00Z">
                <w:rPr>
                  <w:rFonts w:ascii="Cambria Math" w:hAnsi="Cambria Math"/>
                </w:rPr>
                <m:t>j</m:t>
              </w:ins>
            </m:r>
          </m:sub>
        </m:sSub>
      </m:oMath>
      <w:ins w:id="578" w:author="dugalh" w:date="2018-06-15T09:25:00Z">
        <w:r>
          <w:t xml:space="preserve"> </w:t>
        </w:r>
      </w:ins>
      <w:ins w:id="579" w:author="dugalh" w:date="2018-06-15T09:28:00Z">
        <w:r>
          <w:t xml:space="preserve">and class labels </w:t>
        </w:r>
        <m:oMath>
          <m:r>
            <w:rPr>
              <w:rFonts w:ascii="Cambria Math" w:hAnsi="Cambria Math"/>
            </w:rPr>
            <m:t>Y</m:t>
          </m:r>
        </m:oMath>
        <w:r>
          <w:t>.</w:t>
        </w:r>
      </w:ins>
      <w:ins w:id="580" w:author="dugalh" w:date="2018-06-15T09:29:00Z">
        <w:r>
          <w:t xml:space="preserve">  </w:t>
        </w:r>
      </w:ins>
      <w:ins w:id="581" w:author="dugalh" w:date="2018-06-15T12:37:00Z">
        <w:r w:rsidR="00DB78F8">
          <w:t>Once</w:t>
        </w:r>
      </w:ins>
      <w:ins w:id="582" w:author="dugalh" w:date="2018-06-15T10:15:00Z">
        <w:r w:rsidR="0005717F">
          <w:t xml:space="preserve"> the clusters </w:t>
        </w:r>
      </w:ins>
      <w:ins w:id="583" w:author="dugalh" w:date="2018-06-15T12:37:00Z">
        <w:r w:rsidR="004A208F">
          <w:t xml:space="preserve">of </w:t>
        </w:r>
      </w:ins>
      <w:ins w:id="584" w:author="dugalh" w:date="2018-06-15T10:16:00Z">
        <w:r w:rsidR="0005717F">
          <w:t xml:space="preserve">similarly relevant features </w:t>
        </w:r>
      </w:ins>
      <w:ins w:id="585" w:author="dugalh" w:date="2018-06-15T10:15:00Z">
        <w:r w:rsidR="0005717F">
          <w:t>have been ranked according to their importance measures, single feat</w:t>
        </w:r>
      </w:ins>
      <w:ins w:id="586" w:author="dugalh" w:date="2018-06-15T10:16:00Z">
        <w:r w:rsidR="0005717F">
          <w:t xml:space="preserve">ures </w:t>
        </w:r>
      </w:ins>
      <w:ins w:id="587" w:author="dugalh" w:date="2018-06-15T10:17:00Z">
        <w:r w:rsidR="0005717F">
          <w:t>may be</w:t>
        </w:r>
      </w:ins>
      <w:ins w:id="588" w:author="dugalh" w:date="2018-06-15T10:16:00Z">
        <w:r w:rsidR="0005717F">
          <w:t xml:space="preserve"> selected from the best clusters using an automatic </w:t>
        </w:r>
      </w:ins>
      <w:ins w:id="589" w:author="dugalh" w:date="2018-06-15T16:20:00Z">
        <w:r w:rsidR="00CD05BA">
          <w:t xml:space="preserve">procedure </w:t>
        </w:r>
      </w:ins>
      <w:ins w:id="590" w:author="dugalh" w:date="2018-06-15T10:17:00Z">
        <w:r w:rsidR="0005717F">
          <w:t xml:space="preserve">or </w:t>
        </w:r>
      </w:ins>
      <w:ins w:id="591" w:author="dugalh" w:date="2018-06-15T16:20:00Z">
        <w:r w:rsidR="00CD05BA">
          <w:t xml:space="preserve">by </w:t>
        </w:r>
      </w:ins>
      <w:ins w:id="592" w:author="AVN" w:date="2018-06-23T13:02:00Z">
        <w:r w:rsidR="00B24B10">
          <w:t xml:space="preserve">the </w:t>
        </w:r>
      </w:ins>
      <w:ins w:id="593" w:author="dugalh" w:date="2018-06-15T16:19:00Z">
        <w:r w:rsidR="00CD05BA">
          <w:t>user</w:t>
        </w:r>
      </w:ins>
      <w:ins w:id="594" w:author="dugalh" w:date="2018-06-15T16:20:00Z">
        <w:r w:rsidR="00CD05BA">
          <w:t>,</w:t>
        </w:r>
      </w:ins>
      <w:ins w:id="595" w:author="dugalh" w:date="2018-06-15T10:17:00Z">
        <w:r w:rsidR="0005717F">
          <w:t xml:space="preserve"> </w:t>
        </w:r>
      </w:ins>
      <w:ins w:id="596" w:author="dugalh" w:date="2018-06-15T10:18:00Z">
        <w:r w:rsidR="0005717F">
          <w:t>tak</w:t>
        </w:r>
      </w:ins>
      <w:ins w:id="597" w:author="dugalh" w:date="2018-06-15T16:20:00Z">
        <w:r w:rsidR="00CD05BA">
          <w:t>ing</w:t>
        </w:r>
      </w:ins>
      <w:ins w:id="598" w:author="dugalh" w:date="2018-06-15T10:18:00Z">
        <w:r w:rsidR="0005717F">
          <w:t xml:space="preserve"> measurement cost and computation time into account</w:t>
        </w:r>
      </w:ins>
      <w:ins w:id="599" w:author="dugalh" w:date="2018-06-15T10:15:00Z">
        <w:r w:rsidR="0005717F">
          <w:t xml:space="preserve">.  </w:t>
        </w:r>
      </w:ins>
      <w:ins w:id="600" w:author="dugalh" w:date="2018-06-15T09:31:00Z">
        <w:r w:rsidR="00FF2E94">
          <w:t xml:space="preserve">For automatic feature selection, the feature </w:t>
        </w:r>
      </w:ins>
      <w:ins w:id="601" w:author="dugalh" w:date="2018-06-15T09:35:00Z">
        <w:r w:rsidR="00FF2E94">
          <w:t>with the maximum relevance measure</w:t>
        </w:r>
      </w:ins>
      <w:ins w:id="602" w:author="dugalh" w:date="2018-06-15T09:36:00Z">
        <w:r w:rsidR="00FF2E94">
          <w:t xml:space="preserve"> is selected</w:t>
        </w:r>
      </w:ins>
      <w:ins w:id="603" w:author="dugalh" w:date="2018-06-15T10:18:00Z">
        <w:r w:rsidR="0005717F">
          <w:t xml:space="preserve"> from </w:t>
        </w:r>
      </w:ins>
      <w:ins w:id="604" w:author="dugalh" w:date="2018-06-15T10:19:00Z">
        <w:r w:rsidR="0005717F">
          <w:t xml:space="preserve">each of the </w:t>
        </w:r>
        <w:r w:rsidR="0005717F" w:rsidRPr="0005717F">
          <w:rPr>
            <w:i/>
          </w:rPr>
          <w:t>N</w:t>
        </w:r>
        <w:r w:rsidR="0005717F">
          <w:t xml:space="preserve"> best clusters</w:t>
        </w:r>
      </w:ins>
      <w:ins w:id="605" w:author="dugalh" w:date="2018-06-15T09:36:00Z">
        <w:r w:rsidR="00FF2E94">
          <w:t>.  Whe</w:t>
        </w:r>
      </w:ins>
      <w:ins w:id="606" w:author="dugalh" w:date="2018-06-15T09:38:00Z">
        <w:r w:rsidR="00FF2E94">
          <w:t>n</w:t>
        </w:r>
      </w:ins>
      <w:ins w:id="607" w:author="dugalh" w:date="2018-06-15T09:36:00Z">
        <w:r w:rsidR="00FF2E94">
          <w:t xml:space="preserve"> </w:t>
        </w:r>
      </w:ins>
      <w:ins w:id="608" w:author="dugalh" w:date="2018-06-26T16:10:00Z">
        <w:r w:rsidR="00D63E46">
          <w:t>criteria</w:t>
        </w:r>
      </w:ins>
      <w:ins w:id="609" w:author="dugalh" w:date="2018-06-15T09:45:00Z">
        <w:r w:rsidR="00C029FD">
          <w:t xml:space="preserve"> of </w:t>
        </w:r>
      </w:ins>
      <w:ins w:id="610" w:author="dugalh" w:date="2018-06-15T09:36:00Z">
        <w:r w:rsidR="00FF2E94">
          <w:t>measurement cost or computation time</w:t>
        </w:r>
      </w:ins>
      <w:ins w:id="611" w:author="dugalh" w:date="2018-06-15T09:45:00Z">
        <w:r w:rsidR="00C029FD">
          <w:t xml:space="preserve"> require consideration, the user should </w:t>
        </w:r>
      </w:ins>
      <w:ins w:id="612" w:author="dugalh" w:date="2018-06-15T10:17:00Z">
        <w:r w:rsidR="0005717F">
          <w:t>hand select</w:t>
        </w:r>
      </w:ins>
      <w:ins w:id="613" w:author="dugalh" w:date="2018-06-15T10:14:00Z">
        <w:r w:rsidR="0005717F">
          <w:t xml:space="preserve"> </w:t>
        </w:r>
      </w:ins>
      <w:ins w:id="614" w:author="dugalh" w:date="2018-06-15T10:17:00Z">
        <w:r w:rsidR="0005717F">
          <w:t>features</w:t>
        </w:r>
      </w:ins>
      <w:ins w:id="615" w:author="dugalh" w:date="2018-06-15T10:18:00Z">
        <w:r w:rsidR="0005717F">
          <w:t xml:space="preserve"> </w:t>
        </w:r>
      </w:ins>
      <w:ins w:id="616" w:author="dugalh" w:date="2018-06-15T10:19:00Z">
        <w:r w:rsidR="0005717F">
          <w:t>minimising these costs</w:t>
        </w:r>
      </w:ins>
      <w:ins w:id="617" w:author="dugalh" w:date="2018-06-15T10:20:00Z">
        <w:r w:rsidR="0005717F">
          <w:t xml:space="preserve"> from the </w:t>
        </w:r>
        <w:r w:rsidR="0005717F" w:rsidRPr="0005717F">
          <w:rPr>
            <w:i/>
          </w:rPr>
          <w:t>N</w:t>
        </w:r>
        <w:r w:rsidR="0005717F">
          <w:t xml:space="preserve"> best clusters</w:t>
        </w:r>
      </w:ins>
      <w:ins w:id="618" w:author="dugalh" w:date="2018-06-15T10:14:00Z">
        <w:r w:rsidR="0005717F">
          <w:t xml:space="preserve">.  </w:t>
        </w:r>
      </w:ins>
    </w:p>
    <w:p w14:paraId="7C5FF916" w14:textId="77777777" w:rsidR="007E37D3" w:rsidRDefault="007E37D3" w:rsidP="007E37D3">
      <w:pPr>
        <w:pStyle w:val="Newparagraph"/>
      </w:pPr>
    </w:p>
    <w:p w14:paraId="691B0BB3" w14:textId="3523E3B3"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791B39">
        <w:instrText>ADDIN CSL_CITATION {"citationItems":[{"id":"ITEM-1","itemData":{"DOI":"10.1002/0470854774","ISBN":"0198538642","author":[{"dropping-particle":"","family":"Bishop","given":"Christopher M.","non-dropping-particle":"","parse-names":false,"suffix":""}],"id":"ITEM-1","issued":{"date-parts":[["2003"]]},"publisher":"Oxford University Press","publisher-place":"New York","title":"Neural networks for pattern recognition","type":"book"},"uris":["http://www.mendeley.com/documents/?uuid=284fd81e-b578-4566-aa67-a8bc0944a59a"]}],"mendeley":{"formattedCitation":"(Bishop 2003)","plainTextFormattedCitation":"(Bishop 2003)","previouslyFormattedCitation":"(Bishop 2003)"},"properties":{"noteIndex":0},"schema":"https://github.com/citation-style-language/schema/raw/master/csl-citation.json"}</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619" w:name="_Ref453592367"/>
      <w:bookmarkStart w:id="620" w:name="_Ref464223017"/>
      <w:r>
        <w:lastRenderedPageBreak/>
        <w:t xml:space="preserve">Data </w:t>
      </w:r>
      <w:bookmarkEnd w:id="619"/>
      <w:r w:rsidR="004D3E92">
        <w:t>Sets</w:t>
      </w:r>
      <w:bookmarkEnd w:id="620"/>
    </w:p>
    <w:p w14:paraId="1B704381" w14:textId="39EE4027" w:rsidR="00F14F57" w:rsidRDefault="009207E1" w:rsidP="00921513">
      <w:pPr>
        <w:pStyle w:val="Paragraph"/>
      </w:pPr>
      <w:r>
        <w:t>F</w:t>
      </w:r>
      <w:r w:rsidR="00034B46">
        <w:t>ive remote sensing and one synthetic data set</w:t>
      </w:r>
      <w:r w:rsidR="0060706A">
        <w:t xml:space="preserve"> </w:t>
      </w:r>
      <w:ins w:id="621" w:author="AVN" w:date="2018-06-23T13:07:00Z">
        <w:r w:rsidR="005E4E36">
          <w:t>(</w:t>
        </w:r>
        <w:r w:rsidR="005E4E36">
          <w:fldChar w:fldCharType="begin"/>
        </w:r>
        <w:r w:rsidR="005E4E36">
          <w:instrText xml:space="preserve"> REF _Ref463953775 \h </w:instrText>
        </w:r>
      </w:ins>
      <w:ins w:id="622" w:author="AVN" w:date="2018-06-23T13:07:00Z">
        <w:r w:rsidR="005E4E36">
          <w:fldChar w:fldCharType="separate"/>
        </w:r>
        <w:r w:rsidR="005E4E36">
          <w:t xml:space="preserve">Table </w:t>
        </w:r>
        <w:r w:rsidR="005E4E36">
          <w:rPr>
            <w:noProof/>
          </w:rPr>
          <w:t>1</w:t>
        </w:r>
        <w:r w:rsidR="005E4E36">
          <w:fldChar w:fldCharType="end"/>
        </w:r>
        <w:r w:rsidR="005E4E36">
          <w:t xml:space="preserve">) </w:t>
        </w:r>
      </w:ins>
      <w:r w:rsidR="0060706A">
        <w:t xml:space="preserve">were used for comparing the proposed method against </w:t>
      </w:r>
      <w:r w:rsidR="00613F66">
        <w:t xml:space="preserve">popular existing </w:t>
      </w:r>
      <w:r w:rsidR="0060706A">
        <w:t>feature selection methods</w:t>
      </w:r>
      <w:r w:rsidR="00CE0677">
        <w:t>.</w:t>
      </w:r>
      <w:del w:id="623" w:author="AVN" w:date="2018-06-23T13:07:00Z">
        <w:r w:rsidR="00CE0677" w:rsidDel="005E4E36">
          <w:delText xml:space="preserve">  </w:delText>
        </w:r>
        <w:r w:rsidR="00A81733" w:rsidDel="005E4E36">
          <w:delText xml:space="preserve">The data sets are detailed in </w:delText>
        </w:r>
        <w:r w:rsidR="00A81733" w:rsidDel="005E4E36">
          <w:fldChar w:fldCharType="begin"/>
        </w:r>
        <w:r w:rsidR="00A81733" w:rsidDel="005E4E36">
          <w:delInstrText xml:space="preserve"> REF _Ref463953775 \h </w:delInstrText>
        </w:r>
        <w:r w:rsidR="00A81733" w:rsidDel="005E4E36">
          <w:fldChar w:fldCharType="separate"/>
        </w:r>
        <w:r w:rsidR="004D360A" w:rsidDel="005E4E36">
          <w:delText xml:space="preserve">Table </w:delText>
        </w:r>
        <w:r w:rsidR="004D360A" w:rsidDel="005E4E36">
          <w:rPr>
            <w:noProof/>
          </w:rPr>
          <w:delText>1</w:delText>
        </w:r>
        <w:r w:rsidR="00A81733" w:rsidDel="005E4E36">
          <w:fldChar w:fldCharType="end"/>
        </w:r>
        <w:r w:rsidR="00A81733" w:rsidDel="005E4E36">
          <w:delText>.</w:delText>
        </w:r>
      </w:del>
      <w:r w:rsidR="00A81733">
        <w:t xml:space="preserve"> </w:t>
      </w:r>
      <w:r w:rsidR="002703F2">
        <w:t xml:space="preserve"> The </w:t>
      </w:r>
      <w:r w:rsidR="00DB43AD">
        <w:t>‘</w:t>
      </w:r>
      <w:r w:rsidR="002703F2">
        <w:t>difficulty</w:t>
      </w:r>
      <w:r w:rsidR="00DB43AD">
        <w:t>’</w:t>
      </w:r>
      <w:r w:rsidR="002703F2">
        <w:t xml:space="preserve"> in the last column </w:t>
      </w:r>
      <w:ins w:id="624" w:author="AVN" w:date="2018-06-23T13:07:00Z">
        <w:r w:rsidR="005E4E36">
          <w:t xml:space="preserve">of </w:t>
        </w:r>
        <w:r w:rsidR="005E4E36">
          <w:fldChar w:fldCharType="begin"/>
        </w:r>
        <w:r w:rsidR="005E4E36">
          <w:instrText xml:space="preserve"> REF _Ref463953775 \h </w:instrText>
        </w:r>
      </w:ins>
      <w:ins w:id="625" w:author="AVN" w:date="2018-06-23T13:07:00Z">
        <w:r w:rsidR="005E4E36">
          <w:fldChar w:fldCharType="separate"/>
        </w:r>
        <w:r w:rsidR="005E4E36">
          <w:t xml:space="preserve">Table </w:t>
        </w:r>
        <w:r w:rsidR="005E4E36">
          <w:rPr>
            <w:noProof/>
          </w:rPr>
          <w:t>1</w:t>
        </w:r>
        <w:r w:rsidR="005E4E36">
          <w:fldChar w:fldCharType="end"/>
        </w:r>
        <w:r w:rsidR="005E4E36">
          <w:t xml:space="preserve"> </w:t>
        </w:r>
      </w:ins>
      <w:r w:rsidR="002703F2">
        <w:t xml:space="preserve">is calculated as </w:t>
      </w:r>
      <m:oMath>
        <m:r>
          <w:rPr>
            <w:rFonts w:ascii="Cambria Math" w:hAnsi="Cambria Math"/>
          </w:rPr>
          <m:t>N/(mc)</m:t>
        </m:r>
      </m:oMath>
      <w:r w:rsidR="00AB6411">
        <w:t xml:space="preserve">, as in </w:t>
      </w:r>
      <w:r w:rsidR="00AB6411">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5959C301"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del w:id="626" w:author="dugalh" w:date="2018-06-27T14:36:00Z">
        <w:r w:rsidR="00CE0677" w:rsidDel="007F5B43">
          <w:delText xml:space="preserve">mean </w:delText>
        </w:r>
      </w:del>
      <w:r w:rsidR="00CE0677">
        <w:t xml:space="preserve">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145135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791B39">
        <w:instrText>ADDIN CSL_CITATION {"citationItems":[{"id":"ITEM-1","itemData":{"URL":"http://archive.ics.uci.edu/ml","author":[{"dropping-particle":"","family":"Lichman","given":"M","non-dropping-particle":"","parse-names":false,"suffix":""}],"id":"ITEM-1","issued":{"date-parts":[["2013"]]},"title":"UCI Machine learning repository","type":"webpage"},"uris":["http://www.mendeley.com/documents/?uuid=2c2c8372-c763-4e92-a16c-621ddcfc8462"]}],"mendeley":{"formattedCitation":"(Lichman 2013)","plainTextFormattedCitation":"(Lichman 2013)","previouslyFormattedCitation":"(Lichman 2013)"},"properties":{"noteIndex":0},"schema":"https://github.com/citation-style-language/schema/raw/master/csl-citation.json"}</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w:t>
      </w:r>
      <w:r w:rsidR="00613F66">
        <w:lastRenderedPageBreak/>
        <w:t xml:space="preserve">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791B39">
        <w:instrText>ADDIN CSL_CITATION {"citationItems":[{"id":"ITEM-1","itemData":{"DOI":"10.1016/j.isprsjprs.2013.05.008","ISSN":"09242716","author":[{"dropping-particle":"","family":"Johnson","given":"Brian","non-dropping-particle":"","parse-names":false,"suffix":""},{"dropping-particle":"","family":"Xie","given":"Zhixiao","non-dropping-particle":"","parse-names":false,"suffix":""}],"container-title":"ISPRS Journal of Photogrammetry and Remote Sensing","id":"ITEM-1","issued":{"date-parts":[["2013","9"]]},"page":"40-49","title":"Classifying a high resolution image of an urban area using super-object information","type":"article-journal","volume":"83"},"uris":["http://www.mendeley.com/documents/?uuid=822a7417-deff-38f9-9b56-e4e78d026df1"]}],"mendeley":{"formattedCitation":"(Johnson and Xie 2013)","plainTextFormattedCitation":"(Johnson and Xie 2013)","previouslyFormattedCitation":"(Johnson and Xie 2013)"},"properties":{"noteIndex":0},"schema":"https://github.com/citation-style-language/schema/raw/master/csl-citation.json"}</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654E96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791B39">
        <w:instrText>ADDIN CSL_CITATION {"citationItems":[{"id":"ITEM-1","itemData":{"URL":"http://www.ehu.eus/ccwintco/index.php?title=Hyperspectral_Remote_Sensing_Scenes","author":[{"dropping-particle":"","family":"GIC","given":"","non-dropping-particle":"","parse-names":false,"suffix":""}],"id":"ITEM-1","issued":{"date-parts":[["2014"]]},"title":"Hyperspectral Remote Sensing Scenes","type":"webpage"},"uris":["http://www.mendeley.com/documents/?uuid=e9a43a34-a95c-38c2-b15c-2375a07c6f7f"]}],"mendeley":{"formattedCitation":"(GIC 2014)","plainTextFormattedCitation":"(GIC 2014)","previouslyFormattedCitation":"(GIC 2014)"},"properties":{"noteIndex":0},"schema":"https://github.com/citation-style-language/schema/raw/master/csl-citation.json"}</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105BC646" w:rsidR="00851D86" w:rsidRDefault="00DE5BA5" w:rsidP="00DE5BA5">
      <w:pPr>
        <w:pStyle w:val="Paragraph"/>
      </w:pPr>
      <w:r>
        <w:t>[</w:t>
      </w:r>
      <w:bookmarkStart w:id="627" w:name="_Ref463953775"/>
      <w:r w:rsidR="00851D86">
        <w:t xml:space="preserve">Table </w:t>
      </w:r>
      <w:r w:rsidR="00851D86">
        <w:fldChar w:fldCharType="begin"/>
      </w:r>
      <w:r w:rsidR="00851D86">
        <w:instrText xml:space="preserve"> SEQ Table \* ARABIC </w:instrText>
      </w:r>
      <w:r w:rsidR="00851D86">
        <w:fldChar w:fldCharType="separate"/>
      </w:r>
      <w:r w:rsidR="004D360A">
        <w:rPr>
          <w:noProof/>
        </w:rPr>
        <w:t>1</w:t>
      </w:r>
      <w:r w:rsidR="00851D86">
        <w:fldChar w:fldCharType="end"/>
      </w:r>
      <w:bookmarkEnd w:id="627"/>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4B875595" w:rsidR="00664D52" w:rsidRDefault="00664D52" w:rsidP="00664D52">
      <w:pPr>
        <w:pStyle w:val="Heading2"/>
      </w:pPr>
      <w:r>
        <w:t>E</w:t>
      </w:r>
      <w:ins w:id="628" w:author="AVN" w:date="2018-06-24T15:02:00Z">
        <w:r w:rsidR="00432327">
          <w:t>xperimental design</w:t>
        </w:r>
      </w:ins>
      <w:del w:id="629" w:author="AVN" w:date="2018-06-24T15:02:00Z">
        <w:r w:rsidDel="00432327">
          <w:delText>valuation</w:delText>
        </w:r>
      </w:del>
    </w:p>
    <w:p w14:paraId="12406F29" w14:textId="25E855A4" w:rsidR="00B60BB2" w:rsidRDefault="00422B73" w:rsidP="00C43DA8">
      <w:pPr>
        <w:pStyle w:val="Paragraph"/>
        <w:rPr>
          <w:ins w:id="630" w:author="dugalh" w:date="2018-06-14T13:36:00Z"/>
        </w:rPr>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ins w:id="631" w:author="dugalh" w:date="2018-06-14T13:36:00Z">
        <w:r w:rsidR="007C372B">
          <w:t xml:space="preserve">and competing </w:t>
        </w:r>
      </w:ins>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791B39">
        <w:instrText>ADDIN CSL_CITATION {"citationItems":[{"id":"ITEM-1","itemData":{"DOI":"10.1080/01431161.2013.827815","ISBN":"0143-1161","ISSN":"0143-1161","abstract":"Band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author":[{"dropping-particle":"","family":"Wu","given":"Bo","non-dropping-particle":"","parse-names":false,"suffix":""},{"dropping-particle":"","family":"Chen","given":"Chongcheng","non-dropping-particle":"","parse-names":false,"suffix":""},{"dropping-particle":"","family":"Kechadi","given":"Tahar Mohand","non-dropping-particle":"","parse-names":false,"suffix":""},{"dropping-particle":"","family":"Sun","given":"Liya","non-dropping-particle":"","parse-names":false,"suffix":""}],"container-title":"International Journal of Remote Sensing","id":"ITEM-1","issue":"22","issued":{"date-parts":[["2013","11","20"]]},"note":"Good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stuff.","page":"7974-7990","title":"A comparative evaluation of filter-based feature selection methods for hyper-spectral band selection","type":"article-journal","volume":"34"},"uris":["http://www.mendeley.com/documents/?uuid=2ad2f0cb-0514-4605-8242-d6a4a424cc07"]}],"mendeley":{"formattedCitation":"(Wu et al. 2013)","manualFormatting":"Wu et al. (2013)","plainTextFormattedCitation":"(Wu et al. 2013)","previouslyFormattedCitation":"(Wu et al. 2013)"},"properties":{"noteIndex":0},"schema":"https://github.com/citation-style-language/schema/raw/master/csl-citation.json"}</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del w:id="632" w:author="dugalh" w:date="2018-06-27T14:38:00Z">
        <w:r w:rsidR="008B5207" w:rsidDel="007F5B43">
          <w:delText xml:space="preserve">selection </w:delText>
        </w:r>
      </w:del>
      <w:ins w:id="633" w:author="dugalh" w:date="2018-06-27T14:38:00Z">
        <w:r w:rsidR="007F5B43">
          <w:t>search</w:t>
        </w:r>
        <w:r w:rsidR="007F5B43">
          <w:t xml:space="preserve"> </w:t>
        </w:r>
      </w:ins>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 xml:space="preserve">and then the MI of the class labels </w:t>
      </w:r>
      <w:r w:rsidR="001D384F">
        <w:lastRenderedPageBreak/>
        <w:t>with this joint variable</w:t>
      </w:r>
      <w:r w:rsidR="00490746">
        <w:t xml:space="preserve"> is computed</w:t>
      </w:r>
      <w:r w:rsidR="0023284A">
        <w:t xml:space="preserve"> </w:t>
      </w:r>
      <w:r w:rsidR="0023284A">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791B39">
        <w:instrText>ADDIN CSL_CITATION {"citationItems":[{"id":"ITEM-1","itemData":{"DOI":"10.1002/0470854774","ISBN":"0470845139","ISSN":"0036-1445","author":[{"dropping-particle":"","family":"Webb","given":"Andrew R.","non-dropping-particle":"","parse-names":false,"suffix":""}],"id":"ITEM-1","issued":{"date-parts":[["2002"]]},"publisher":"John Wiley &amp; Sons, Ltd","publisher-place":"Chichester, UK","title":"Statistical Pattern Recognition","type":"book"},"uris":["http://www.mendeley.com/documents/?uuid=d2b316b3-3bdc-4314-b7f8-5fc683336c3f"]}],"mendeley":{"formattedCitation":"(Webb 2002)","plainTextFormattedCitation":"(Webb 2002)","previouslyFormattedCitation":"(Webb 2002)"},"properties":{"noteIndex":0},"schema":"https://github.com/citation-style-language/schema/raw/master/csl-citation.json"}</w:instrText>
      </w:r>
      <w:r w:rsidR="00FE3E84">
        <w:fldChar w:fldCharType="separate"/>
      </w:r>
      <w:r w:rsidR="00BA6C51" w:rsidRPr="00BA6C51">
        <w:rPr>
          <w:noProof/>
        </w:rPr>
        <w:t>(Webb 2002)</w:t>
      </w:r>
      <w:r w:rsidR="00FE3E84">
        <w:fldChar w:fldCharType="end"/>
      </w:r>
      <w:ins w:id="634" w:author="AVN" w:date="2018-06-23T13:36:00Z">
        <w:r w:rsidR="00B61359">
          <w:t>,</w:t>
        </w:r>
      </w:ins>
      <w:ins w:id="635" w:author="AVN" w:date="2018-06-23T13:35:00Z">
        <w:r w:rsidR="00B61359">
          <w:t xml:space="preserve"> </w:t>
        </w:r>
      </w:ins>
      <w:del w:id="636" w:author="AVN" w:date="2018-06-23T13:35:00Z">
        <w:r w:rsidR="003663A7" w:rsidDel="00B61359">
          <w:delText xml:space="preserve">.  </w:delText>
        </w:r>
        <w:r w:rsidR="006E355B" w:rsidDel="00B61359">
          <w:delText xml:space="preserve">This approximation is made </w:delText>
        </w:r>
      </w:del>
      <w:r w:rsidR="006E355B">
        <w:t xml:space="preserve">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6E355B">
        <w:fldChar w:fldCharType="separate"/>
      </w:r>
      <w:r w:rsidR="00BA6C51" w:rsidRPr="00BA6C51">
        <w:rPr>
          <w:noProof/>
        </w:rPr>
        <w:t>(Brown et al. 2012)</w:t>
      </w:r>
      <w:r w:rsidR="006E355B">
        <w:fldChar w:fldCharType="end"/>
      </w:r>
      <w:r w:rsidR="006E355B">
        <w:t>.</w:t>
      </w:r>
      <w:r w:rsidR="00756CA2">
        <w:t xml:space="preserve">  </w:t>
      </w:r>
    </w:p>
    <w:p w14:paraId="714ABF0F" w14:textId="77777777" w:rsidR="007C372B" w:rsidRDefault="007C372B" w:rsidP="00693261">
      <w:pPr>
        <w:pStyle w:val="Newparagraph"/>
        <w:rPr>
          <w:ins w:id="637" w:author="dugalh" w:date="2018-06-14T13:36:00Z"/>
        </w:rPr>
      </w:pPr>
    </w:p>
    <w:p w14:paraId="5B90A772" w14:textId="1587AE83" w:rsidR="007C372B" w:rsidRPr="007C372B" w:rsidDel="007C372B" w:rsidRDefault="007C372B" w:rsidP="00693261">
      <w:pPr>
        <w:pStyle w:val="Newparagraph"/>
        <w:rPr>
          <w:del w:id="638" w:author="dugalh" w:date="2018-06-14T13:45:00Z"/>
        </w:rPr>
      </w:pPr>
      <w:ins w:id="639" w:author="dugalh" w:date="2018-06-14T13:36:00Z">
        <w:r>
          <w:t xml:space="preserve">In addition to the </w:t>
        </w:r>
      </w:ins>
      <w:ins w:id="640" w:author="dugalh" w:date="2018-06-27T14:41:00Z">
        <w:r w:rsidR="007F5B43">
          <w:t>MI and naive Bayes</w:t>
        </w:r>
      </w:ins>
      <w:ins w:id="641" w:author="dugalh" w:date="2018-06-27T14:40:00Z">
        <w:r w:rsidR="007F5B43">
          <w:t xml:space="preserve"> criteria</w:t>
        </w:r>
      </w:ins>
      <w:ins w:id="642" w:author="dugalh" w:date="2018-06-14T13:36:00Z">
        <w:r>
          <w:t>,</w:t>
        </w:r>
      </w:ins>
      <w:ins w:id="643" w:author="dugalh" w:date="2018-06-14T13:40:00Z">
        <w:r>
          <w:t xml:space="preserve"> </w:t>
        </w:r>
      </w:ins>
      <w:ins w:id="644" w:author="dugalh" w:date="2018-06-14T13:42:00Z">
        <w:r>
          <w:t xml:space="preserve">two </w:t>
        </w:r>
      </w:ins>
      <w:ins w:id="645" w:author="AVN" w:date="2018-06-23T13:37:00Z">
        <w:r w:rsidR="00B61359">
          <w:t>other</w:t>
        </w:r>
      </w:ins>
      <w:ins w:id="646" w:author="dugalh" w:date="2018-06-14T13:43:00Z">
        <w:r>
          <w:t xml:space="preserve"> </w:t>
        </w:r>
      </w:ins>
      <w:ins w:id="647" w:author="dugalh" w:date="2018-06-27T14:41:00Z">
        <w:r w:rsidR="007F5B43">
          <w:t>criteria</w:t>
        </w:r>
      </w:ins>
      <w:ins w:id="648" w:author="dugalh" w:date="2018-06-14T13:43:00Z">
        <w:r>
          <w:t xml:space="preserve">, </w:t>
        </w:r>
      </w:ins>
      <w:ins w:id="649" w:author="AVN" w:date="2018-06-23T13:38:00Z">
        <w:r w:rsidR="00B61359">
          <w:t xml:space="preserve">namely </w:t>
        </w:r>
      </w:ins>
      <w:ins w:id="650" w:author="dugalh" w:date="2018-06-14T14:09:00Z">
        <w:r w:rsidR="001F4D27">
          <w:t xml:space="preserve">JMI and </w:t>
        </w:r>
      </w:ins>
      <w:ins w:id="651" w:author="dugalh" w:date="2018-06-16T15:01:00Z">
        <w:r w:rsidR="00FA7203">
          <w:t xml:space="preserve">maximum relevance </w:t>
        </w:r>
      </w:ins>
      <w:ins w:id="652" w:author="dugalh" w:date="2018-06-16T14:57:00Z">
        <w:r w:rsidR="00BA0ED5">
          <w:t>m</w:t>
        </w:r>
      </w:ins>
      <w:ins w:id="653" w:author="dugalh" w:date="2018-06-14T14:09:00Z">
        <w:r w:rsidR="001F4D27">
          <w:t>i</w:t>
        </w:r>
      </w:ins>
      <w:ins w:id="654" w:author="dugalh" w:date="2018-06-16T14:57:00Z">
        <w:r w:rsidR="00BA0ED5">
          <w:t>n</w:t>
        </w:r>
      </w:ins>
      <w:ins w:id="655" w:author="dugalh" w:date="2018-06-14T14:09:00Z">
        <w:r w:rsidR="001F4D27">
          <w:t>imum</w:t>
        </w:r>
      </w:ins>
      <w:ins w:id="656" w:author="dugalh" w:date="2018-06-16T15:01:00Z">
        <w:r w:rsidR="00FA7203">
          <w:t xml:space="preserve"> </w:t>
        </w:r>
      </w:ins>
      <w:ins w:id="657" w:author="dugalh" w:date="2018-06-16T14:58:00Z">
        <w:r w:rsidR="00BA0ED5">
          <w:t>r</w:t>
        </w:r>
      </w:ins>
      <w:ins w:id="658" w:author="dugalh" w:date="2018-06-14T14:09:00Z">
        <w:r w:rsidR="001F4D27">
          <w:t>edundancy (mRMR)</w:t>
        </w:r>
      </w:ins>
      <w:ins w:id="659" w:author="dugalh" w:date="2018-06-14T14:10:00Z">
        <w:r w:rsidR="001F4D27">
          <w:t>,</w:t>
        </w:r>
      </w:ins>
      <w:ins w:id="660" w:author="dugalh" w:date="2018-06-16T14:57:00Z">
        <w:r w:rsidR="00BA0ED5">
          <w:t xml:space="preserve"> </w:t>
        </w:r>
      </w:ins>
      <w:ins w:id="661" w:author="dugalh" w:date="2018-06-14T13:43:00Z">
        <w:r>
          <w:t xml:space="preserve">were </w:t>
        </w:r>
      </w:ins>
      <w:ins w:id="662" w:author="dugalh" w:date="2018-06-14T14:13:00Z">
        <w:r w:rsidR="001F4D27">
          <w:t xml:space="preserve">included in our study to represent </w:t>
        </w:r>
        <w:del w:id="663" w:author="AVN" w:date="2018-06-23T13:38:00Z">
          <w:r w:rsidR="001F4D27" w:rsidDel="00B61359">
            <w:delText xml:space="preserve">the </w:delText>
          </w:r>
        </w:del>
        <w:r w:rsidR="001F4D27">
          <w:t>‘state of the art’ performance</w:t>
        </w:r>
      </w:ins>
      <w:ins w:id="664" w:author="dugalh" w:date="2018-06-14T14:14:00Z">
        <w:r w:rsidR="001F4D27">
          <w:t>.</w:t>
        </w:r>
      </w:ins>
      <w:ins w:id="665" w:author="dugalh" w:date="2018-06-14T13:43:00Z">
        <w:r>
          <w:t xml:space="preserve"> </w:t>
        </w:r>
      </w:ins>
      <w:ins w:id="666" w:author="dugalh" w:date="2018-06-14T13:40:00Z">
        <w:r>
          <w:t xml:space="preserve"> </w:t>
        </w:r>
      </w:ins>
    </w:p>
    <w:p w14:paraId="4621BEF9" w14:textId="6E362060" w:rsidR="0007269E" w:rsidDel="007C372B" w:rsidRDefault="0007269E" w:rsidP="00693261">
      <w:pPr>
        <w:pStyle w:val="Newparagraph"/>
        <w:rPr>
          <w:del w:id="667" w:author="dugalh" w:date="2018-06-14T13:45:00Z"/>
        </w:rPr>
      </w:pPr>
    </w:p>
    <w:p w14:paraId="2D79406B" w14:textId="59D2CED6" w:rsidR="00422B73" w:rsidRDefault="00AA2C03" w:rsidP="00C43DA8">
      <w:pPr>
        <w:pStyle w:val="Newparagraph"/>
      </w:pP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del w:id="668" w:author="dugalh" w:date="2018-06-14T14:14:00Z">
        <w:r w:rsidR="007D269D" w:rsidDel="001F4D27">
          <w:delText xml:space="preserve">Based on </w:delText>
        </w:r>
        <w:r w:rsidR="003663A7" w:rsidDel="001F4D27">
          <w:delText>these</w:delText>
        </w:r>
        <w:r w:rsidR="007D269D" w:rsidDel="001F4D27">
          <w:delText xml:space="preserve"> results, </w:delText>
        </w:r>
        <w:r w:rsidR="008B5207" w:rsidDel="001F4D27">
          <w:delText xml:space="preserve">FS with the </w:delText>
        </w:r>
        <w:r w:rsidR="00FE7DC0" w:rsidDel="001F4D27">
          <w:delText xml:space="preserve">JMI </w:delText>
        </w:r>
        <w:r w:rsidR="008B5207" w:rsidDel="001F4D27">
          <w:delText xml:space="preserve">criterion </w:delText>
        </w:r>
        <w:r w:rsidR="00E77E59" w:rsidDel="001F4D27">
          <w:delText>was</w:delText>
        </w:r>
      </w:del>
      <w:del w:id="669" w:author="dugalh" w:date="2018-06-14T14:13:00Z">
        <w:r w:rsidR="00E77E59" w:rsidDel="001F4D27">
          <w:delText xml:space="preserve"> included </w:delText>
        </w:r>
        <w:r w:rsidR="00613F66" w:rsidDel="001F4D27">
          <w:delText xml:space="preserve">in our study </w:delText>
        </w:r>
        <w:r w:rsidR="00E77E59" w:rsidDel="001F4D27">
          <w:delText xml:space="preserve">to </w:delText>
        </w:r>
        <w:r w:rsidR="00613F66" w:rsidDel="001F4D27">
          <w:delText>represent the</w:delText>
        </w:r>
        <w:r w:rsidR="00FE7DC0" w:rsidDel="001F4D27">
          <w:delText xml:space="preserve"> </w:delText>
        </w:r>
        <w:r w:rsidR="00DB43AD" w:rsidDel="001F4D27">
          <w:delText>‘</w:delText>
        </w:r>
        <w:r w:rsidR="00FE7DC0" w:rsidDel="001F4D27">
          <w:delText>state</w:delText>
        </w:r>
        <w:r w:rsidR="001B4634" w:rsidDel="001F4D27">
          <w:delText xml:space="preserve"> </w:delText>
        </w:r>
        <w:r w:rsidR="00FE7DC0" w:rsidDel="001F4D27">
          <w:delText>of</w:delText>
        </w:r>
        <w:r w:rsidR="001B4634" w:rsidDel="001F4D27">
          <w:delText xml:space="preserve"> </w:delText>
        </w:r>
        <w:r w:rsidR="00FE7DC0" w:rsidDel="001F4D27">
          <w:delText>the</w:delText>
        </w:r>
        <w:r w:rsidR="001B4634" w:rsidDel="001F4D27">
          <w:delText xml:space="preserve"> </w:delText>
        </w:r>
        <w:r w:rsidR="00FE7DC0" w:rsidDel="001F4D27">
          <w:delText>art</w:delText>
        </w:r>
        <w:r w:rsidR="00DB43AD" w:rsidDel="001F4D27">
          <w:delText>’</w:delText>
        </w:r>
        <w:r w:rsidR="00FE7DC0" w:rsidDel="001F4D27">
          <w:delText xml:space="preserve"> performance</w:delText>
        </w:r>
      </w:del>
      <w:del w:id="670" w:author="dugalh" w:date="2018-06-14T14:14:00Z">
        <w:r w:rsidR="00FE7DC0" w:rsidDel="001F4D27">
          <w:delText>.</w:delText>
        </w:r>
        <w:r w:rsidR="00B1725F" w:rsidDel="001F4D27">
          <w:delText xml:space="preserve">  </w:delText>
        </w:r>
      </w:del>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43DA8" w14:paraId="18B56FE1" w14:textId="77777777" w:rsidTr="0062433A">
        <w:trPr>
          <w:trHeight w:val="1135"/>
        </w:trPr>
        <w:tc>
          <w:tcPr>
            <w:tcW w:w="4725" w:type="pct"/>
            <w:vAlign w:val="center"/>
          </w:tcPr>
          <w:p w14:paraId="1FA90258" w14:textId="09E2EB05" w:rsidR="00C43DA8" w:rsidRPr="00C43DA8" w:rsidRDefault="009843E9" w:rsidP="002356BD">
            <w:pPr>
              <w:pStyle w:val="Displayedequation"/>
            </w:pPr>
            <m:oMathPara>
              <m:oMathParaPr>
                <m:jc m:val="center"/>
              </m:oMathParaPr>
              <m:oMath>
                <m:sSub>
                  <m:sSubPr>
                    <m:ctrlPr>
                      <w:rPr>
                        <w:rFonts w:ascii="Cambria Math" w:hAnsi="Cambria Math"/>
                      </w:rPr>
                    </m:ctrlPr>
                  </m:sSubPr>
                  <m:e>
                    <m:r>
                      <w:rPr>
                        <w:rFonts w:ascii="Cambria Math" w:hAnsi="Cambria Math"/>
                      </w:rPr>
                      <m:t>J</m:t>
                    </m:r>
                  </m:e>
                  <m:sub>
                    <m:r>
                      <w:del w:id="671" w:author="dugalh" w:date="2018-06-11T12:02:00Z">
                        <m:rPr>
                          <m:sty m:val="p"/>
                        </m:rPr>
                        <w:rPr>
                          <w:rFonts w:ascii="Cambria Math" w:hAnsi="Cambria Math"/>
                        </w:rPr>
                        <m:t>jmi</m:t>
                      </w:del>
                    </m:r>
                    <m:r>
                      <w:ins w:id="672" w:author="dugalh" w:date="2018-06-11T12:02:00Z">
                        <m:rPr>
                          <m:sty m:val="p"/>
                        </m:rPr>
                        <w:rPr>
                          <w:rFonts w:ascii="Cambria Math" w:hAnsi="Cambria Math"/>
                        </w:rPr>
                        <m:t>JMI</m:t>
                      </w:ins>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3E87762C" w:rsidR="00C43DA8" w:rsidRPr="003B5532" w:rsidRDefault="00C43DA8" w:rsidP="00D22A1B">
            <w:pPr>
              <w:pStyle w:val="Displayedequation"/>
            </w:pPr>
            <w:r w:rsidRPr="003B5532">
              <w:t>(</w:t>
            </w:r>
            <w:r>
              <w:fldChar w:fldCharType="begin"/>
            </w:r>
            <w:r>
              <w:instrText xml:space="preserve"> SEQ MyEquation \* ARABIC </w:instrText>
            </w:r>
            <w:r>
              <w:fldChar w:fldCharType="separate"/>
            </w:r>
            <w:ins w:id="673" w:author="dugalh" w:date="2018-06-15T10:22:00Z">
              <w:r w:rsidR="004D360A">
                <w:rPr>
                  <w:noProof/>
                </w:rPr>
                <w:t>5</w:t>
              </w:r>
            </w:ins>
            <w:del w:id="674" w:author="dugalh" w:date="2018-06-11T18:06:00Z">
              <w:r w:rsidR="00A7454A" w:rsidDel="00752CB1">
                <w:rPr>
                  <w:noProof/>
                </w:rPr>
                <w:delText>2</w:delText>
              </w:r>
            </w:del>
            <w:r>
              <w:fldChar w:fldCharType="end"/>
            </w:r>
            <w:r w:rsidRPr="003B5532">
              <w:t>)</w:t>
            </w:r>
          </w:p>
        </w:tc>
      </w:tr>
    </w:tbl>
    <w:p w14:paraId="2D854D4D" w14:textId="3325ADBC"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moveFromRangeStart w:id="675" w:author="dugalh" w:date="2018-06-14T13:52:00Z" w:name="move516747660"/>
      <w:moveFrom w:id="676" w:author="dugalh" w:date="2018-06-14T13:52:00Z">
        <w:r w:rsidR="00613F66" w:rsidDel="00693261">
          <w:t xml:space="preserve">The evaluated methods and their criteria are detailed in </w:t>
        </w:r>
        <w:r w:rsidR="00613F66" w:rsidDel="00693261">
          <w:fldChar w:fldCharType="begin"/>
        </w:r>
        <w:r w:rsidR="00613F66" w:rsidRPr="00C90278" w:rsidDel="00693261">
          <w:instrText xml:space="preserve"> REF _Ref464223138 \h </w:instrText>
        </w:r>
        <w:r w:rsidR="00613F66" w:rsidDel="00693261">
          <w:fldChar w:fldCharType="separate"/>
        </w:r>
        <w:r w:rsidR="00593C25" w:rsidRPr="00693261" w:rsidDel="00693261">
          <w:t xml:space="preserve">Table </w:t>
        </w:r>
        <w:r w:rsidR="00593C25" w:rsidRPr="00693261" w:rsidDel="00693261">
          <w:rPr>
            <w:noProof/>
          </w:rPr>
          <w:t>2</w:t>
        </w:r>
        <w:r w:rsidR="00613F66" w:rsidDel="00693261">
          <w:fldChar w:fldCharType="end"/>
        </w:r>
        <w:r w:rsidR="00613F66" w:rsidDel="00693261">
          <w:t>.</w:t>
        </w:r>
      </w:moveFrom>
      <w:moveFromRangeEnd w:id="675"/>
    </w:p>
    <w:p w14:paraId="2D8B4D2D" w14:textId="77777777" w:rsidR="00BB26B2" w:rsidRDefault="00BB26B2" w:rsidP="00C43DA8">
      <w:pPr>
        <w:pStyle w:val="Newparagraph"/>
        <w:rPr>
          <w:ins w:id="677" w:author="dugalh" w:date="2018-06-12T17:49:00Z"/>
        </w:rPr>
      </w:pPr>
    </w:p>
    <w:p w14:paraId="0391D7EB" w14:textId="5D8836F6" w:rsidR="00422B73" w:rsidRDefault="00613F66" w:rsidP="00C43DA8">
      <w:pPr>
        <w:pStyle w:val="Newparagraph"/>
        <w:rPr>
          <w:ins w:id="678" w:author="dugalh" w:date="2018-06-13T16:21:00Z"/>
        </w:rPr>
      </w:pPr>
      <w:r>
        <w:t xml:space="preserve">  </w:t>
      </w:r>
      <w:ins w:id="679" w:author="dugalh" w:date="2018-06-14T13:46:00Z">
        <w:r w:rsidR="00673B3D">
          <w:t xml:space="preserve">The </w:t>
        </w:r>
      </w:ins>
      <w:ins w:id="680" w:author="dugalh" w:date="2018-06-14T14:16:00Z">
        <w:r w:rsidR="001F4D27">
          <w:t xml:space="preserve">popular </w:t>
        </w:r>
      </w:ins>
      <w:ins w:id="681" w:author="dugalh" w:date="2018-06-14T13:47:00Z">
        <w:r w:rsidR="00673B3D">
          <w:t xml:space="preserve">mRMR </w:t>
        </w:r>
      </w:ins>
      <w:ins w:id="682" w:author="dugalh" w:date="2018-06-13T16:24:00Z">
        <w:r w:rsidR="00A624C1">
          <w:t>criterion</w:t>
        </w:r>
      </w:ins>
      <w:ins w:id="683" w:author="dugalh" w:date="2018-06-14T13:47:00Z">
        <w:r w:rsidR="00673B3D">
          <w:t>,</w:t>
        </w:r>
      </w:ins>
      <w:ins w:id="684" w:author="dugalh" w:date="2018-06-13T16:24:00Z">
        <w:r w:rsidR="00A624C1">
          <w:t xml:space="preserve"> introduced by </w:t>
        </w:r>
      </w:ins>
      <w:r w:rsidR="00A624C1">
        <w:fldChar w:fldCharType="begin" w:fldLock="1"/>
      </w:r>
      <w:r w:rsidR="00D36230">
        <w:instrText>ADDIN CSL_CITATION {"citationItems":[{"id":"ITEM-1","itemData":{"DOI":"10.1109/TPAMI.2005.159","ISBN":"0162-8828","ISSN":"01628828","PMID":"16119262","abstract":"Feature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author":[{"dropping-particle":"","family":"Peng","given":"Hanchuan","non-dropping-particle":"","parse-names":false,"suffix":""},{"dropping-particle":"","family":"Long","given":"Fuhui","non-dropping-particle":"","parse-names":false,"suffix":""},{"dropping-particle":"","family":"Ding","given":"Chris","non-dropping-particle":"","parse-names":false,"suffix":""}],"container-title":"IEEE Trans. on Pattern Analysis and Machine Intelligence","id":"ITEM-1","issue":"8","issued":{"date-parts":[["2005"]]},"page":"1226-1238","title":"Feature selection based on mutual information: Criteria of Max-Dependency, Max-Relevance, and Min-Redundancy","type":"article-journal","volume":"27"},"uris":["http://www.mendeley.com/documents/?uuid=a4bc6dde-debc-46a0-9e39-bbe86da08b6e"]}],"mendeley":{"formattedCitation":"(Peng, Long, and Ding 2005)","manualFormatting":"Peng, Long, and Ding (2005)","plainTextFormattedCitation":"(Peng, Long, and Ding 2005)","previouslyFormattedCitation":"(Peng, Long, and Ding 2005)"},"properties":{"noteIndex":0},"schema":"https://github.com/citation-style-language/schema/raw/master/csl-citation.json"}</w:instrText>
      </w:r>
      <w:r w:rsidR="00A624C1">
        <w:fldChar w:fldCharType="separate"/>
      </w:r>
      <w:del w:id="685" w:author="dugalh" w:date="2018-06-26T13:54:00Z">
        <w:r w:rsidR="00A624C1" w:rsidRPr="00A624C1" w:rsidDel="00D05004">
          <w:rPr>
            <w:noProof/>
          </w:rPr>
          <w:delText>(</w:delText>
        </w:r>
      </w:del>
      <w:r w:rsidR="00A624C1" w:rsidRPr="00A624C1">
        <w:rPr>
          <w:noProof/>
        </w:rPr>
        <w:t xml:space="preserve">Peng, Long, and Ding </w:t>
      </w:r>
      <w:ins w:id="686" w:author="dugalh" w:date="2018-06-26T13:54:00Z">
        <w:r w:rsidR="00D05004">
          <w:rPr>
            <w:noProof/>
          </w:rPr>
          <w:t>(</w:t>
        </w:r>
      </w:ins>
      <w:r w:rsidR="00A624C1" w:rsidRPr="00A624C1">
        <w:rPr>
          <w:noProof/>
        </w:rPr>
        <w:t>2005)</w:t>
      </w:r>
      <w:ins w:id="687" w:author="dugalh" w:date="2018-06-13T16:25:00Z">
        <w:r w:rsidR="00A624C1">
          <w:fldChar w:fldCharType="end"/>
        </w:r>
      </w:ins>
      <w:ins w:id="688" w:author="dugalh" w:date="2018-06-26T13:54:00Z">
        <w:r w:rsidR="00D05004">
          <w:t xml:space="preserve">, </w:t>
        </w:r>
      </w:ins>
      <w:ins w:id="689" w:author="dugalh" w:date="2018-06-14T14:11:00Z">
        <w:r w:rsidR="001F4D27">
          <w:t xml:space="preserve">expresses the </w:t>
        </w:r>
      </w:ins>
      <w:ins w:id="690" w:author="dugalh" w:date="2018-06-14T14:10:00Z">
        <w:r w:rsidR="001F4D27">
          <w:t>trade</w:t>
        </w:r>
      </w:ins>
      <w:ins w:id="691" w:author="dugalh" w:date="2018-06-14T14:11:00Z">
        <w:r w:rsidR="001F4D27">
          <w:t>-off</w:t>
        </w:r>
      </w:ins>
      <w:ins w:id="692" w:author="dugalh" w:date="2018-06-14T14:10:00Z">
        <w:r w:rsidR="001F4D27">
          <w:t xml:space="preserve"> </w:t>
        </w:r>
      </w:ins>
      <w:ins w:id="693" w:author="dugalh" w:date="2018-06-14T14:11:00Z">
        <w:r w:rsidR="001F4D27">
          <w:t xml:space="preserve">between </w:t>
        </w:r>
      </w:ins>
      <w:ins w:id="694" w:author="dugalh" w:date="2018-06-14T14:10:00Z">
        <w:r w:rsidR="001F4D27">
          <w:t xml:space="preserve">feature relevance </w:t>
        </w:r>
      </w:ins>
      <w:ins w:id="695" w:author="dugalh" w:date="2018-06-14T14:11:00Z">
        <w:r w:rsidR="001F4D27">
          <w:t>and redundancy using mutual information measures</w:t>
        </w:r>
      </w:ins>
      <w:ins w:id="696" w:author="dugalh" w:date="2018-06-13T16:23:00Z">
        <w:r w:rsidR="00A624C1">
          <w:t>.</w:t>
        </w:r>
      </w:ins>
      <w:ins w:id="697" w:author="dugalh" w:date="2018-06-13T16:25:00Z">
        <w:r w:rsidR="00A624C1">
          <w:t xml:space="preserve"> </w:t>
        </w:r>
      </w:ins>
      <w:ins w:id="698" w:author="dugalh" w:date="2018-06-13T16:23:00Z">
        <w:r w:rsidR="00A624C1">
          <w:t xml:space="preserve">The mRMR measure for </w:t>
        </w:r>
      </w:ins>
      <w:ins w:id="699" w:author="dugalh" w:date="2018-06-14T13:58:00Z">
        <w:r w:rsidR="00C90278">
          <w:t xml:space="preserve">candidate </w:t>
        </w:r>
      </w:ins>
      <w:ins w:id="700" w:author="dugalh" w:date="2018-06-13T16:23:00Z">
        <w:r w:rsidR="00A624C1">
          <w:t xml:space="preserve">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A624C1">
          <w:t xml:space="preserve"> is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ED0D3E" w14:paraId="7B2A3185" w14:textId="77777777" w:rsidTr="00D35C21">
        <w:trPr>
          <w:trHeight w:val="1135"/>
          <w:ins w:id="701" w:author="dugalh" w:date="2018-06-13T16:21:00Z"/>
        </w:trPr>
        <w:tc>
          <w:tcPr>
            <w:tcW w:w="4725" w:type="pct"/>
            <w:vAlign w:val="center"/>
          </w:tcPr>
          <w:p w14:paraId="2C032A56" w14:textId="0D804F65" w:rsidR="00ED0D3E" w:rsidRPr="00C43DA8" w:rsidRDefault="009843E9" w:rsidP="00D63165">
            <w:pPr>
              <w:pStyle w:val="Displayedequation"/>
              <w:rPr>
                <w:ins w:id="702" w:author="dugalh" w:date="2018-06-13T16:21:00Z"/>
              </w:rPr>
            </w:pPr>
            <m:oMathPara>
              <m:oMathParaPr>
                <m:jc m:val="center"/>
              </m:oMathParaPr>
              <m:oMath>
                <m:sSub>
                  <m:sSubPr>
                    <m:ctrlPr>
                      <w:ins w:id="703" w:author="dugalh" w:date="2018-06-13T16:21:00Z">
                        <w:rPr>
                          <w:rFonts w:ascii="Cambria Math" w:hAnsi="Cambria Math"/>
                        </w:rPr>
                      </w:ins>
                    </m:ctrlPr>
                  </m:sSubPr>
                  <m:e>
                    <m:r>
                      <w:ins w:id="704" w:author="dugalh" w:date="2018-06-13T16:21:00Z">
                        <w:rPr>
                          <w:rFonts w:ascii="Cambria Math" w:hAnsi="Cambria Math"/>
                        </w:rPr>
                        <m:t>J</m:t>
                      </w:ins>
                    </m:r>
                  </m:e>
                  <m:sub>
                    <m:r>
                      <w:ins w:id="705" w:author="dugalh" w:date="2018-06-13T16:21:00Z">
                        <w:rPr>
                          <w:rFonts w:ascii="Cambria Math" w:hAnsi="Cambria Math"/>
                        </w:rPr>
                        <m:t>mRMR</m:t>
                      </w:ins>
                    </m:r>
                  </m:sub>
                </m:sSub>
                <m:d>
                  <m:dPr>
                    <m:ctrlPr>
                      <w:ins w:id="706" w:author="dugalh" w:date="2018-06-13T16:21:00Z">
                        <w:rPr>
                          <w:rFonts w:ascii="Cambria Math" w:hAnsi="Cambria Math"/>
                        </w:rPr>
                      </w:ins>
                    </m:ctrlPr>
                  </m:dPr>
                  <m:e>
                    <m:sSub>
                      <m:sSubPr>
                        <m:ctrlPr>
                          <w:ins w:id="707" w:author="dugalh" w:date="2018-06-13T16:21:00Z">
                            <w:rPr>
                              <w:rFonts w:ascii="Cambria Math" w:hAnsi="Cambria Math"/>
                            </w:rPr>
                          </w:ins>
                        </m:ctrlPr>
                      </m:sSubPr>
                      <m:e>
                        <m:r>
                          <w:ins w:id="708" w:author="dugalh" w:date="2018-06-13T16:21:00Z">
                            <w:rPr>
                              <w:rFonts w:ascii="Cambria Math" w:hAnsi="Cambria Math"/>
                            </w:rPr>
                            <m:t>X</m:t>
                          </w:ins>
                        </m:r>
                      </m:e>
                      <m:sub>
                        <m:r>
                          <w:ins w:id="709" w:author="dugalh" w:date="2018-06-13T16:21:00Z">
                            <w:rPr>
                              <w:rFonts w:ascii="Cambria Math" w:hAnsi="Cambria Math"/>
                            </w:rPr>
                            <m:t>k</m:t>
                          </w:ins>
                        </m:r>
                      </m:sub>
                    </m:sSub>
                  </m:e>
                </m:d>
                <m:r>
                  <w:ins w:id="710" w:author="dugalh" w:date="2018-06-13T16:21:00Z">
                    <m:rPr>
                      <m:sty m:val="p"/>
                    </m:rPr>
                    <w:rPr>
                      <w:rFonts w:ascii="Cambria Math" w:hAnsi="Cambria Math"/>
                    </w:rPr>
                    <m:t>=</m:t>
                  </w:ins>
                </m:r>
                <m:r>
                  <w:ins w:id="711" w:author="dugalh" w:date="2018-06-13T16:21:00Z">
                    <w:rPr>
                      <w:rFonts w:ascii="Cambria Math" w:hAnsi="Cambria Math"/>
                    </w:rPr>
                    <m:t>I</m:t>
                  </w:ins>
                </m:r>
                <m:d>
                  <m:dPr>
                    <m:ctrlPr>
                      <w:ins w:id="712" w:author="dugalh" w:date="2018-06-13T16:21:00Z">
                        <w:rPr>
                          <w:rFonts w:ascii="Cambria Math" w:hAnsi="Cambria Math"/>
                        </w:rPr>
                      </w:ins>
                    </m:ctrlPr>
                  </m:dPr>
                  <m:e>
                    <m:sSub>
                      <m:sSubPr>
                        <m:ctrlPr>
                          <w:ins w:id="713" w:author="dugalh" w:date="2018-06-13T16:21:00Z">
                            <w:rPr>
                              <w:rFonts w:ascii="Cambria Math" w:hAnsi="Cambria Math"/>
                            </w:rPr>
                          </w:ins>
                        </m:ctrlPr>
                      </m:sSubPr>
                      <m:e>
                        <m:r>
                          <w:ins w:id="714" w:author="dugalh" w:date="2018-06-13T16:21:00Z">
                            <w:rPr>
                              <w:rFonts w:ascii="Cambria Math" w:hAnsi="Cambria Math"/>
                            </w:rPr>
                            <m:t>X</m:t>
                          </w:ins>
                        </m:r>
                      </m:e>
                      <m:sub>
                        <m:r>
                          <w:ins w:id="715" w:author="dugalh" w:date="2018-06-13T16:21:00Z">
                            <w:rPr>
                              <w:rFonts w:ascii="Cambria Math" w:hAnsi="Cambria Math"/>
                            </w:rPr>
                            <m:t>k</m:t>
                          </w:ins>
                        </m:r>
                      </m:sub>
                    </m:sSub>
                    <m:r>
                      <w:ins w:id="716" w:author="dugalh" w:date="2018-06-13T16:21:00Z">
                        <m:rPr>
                          <m:sty m:val="p"/>
                        </m:rPr>
                        <w:rPr>
                          <w:rFonts w:ascii="Cambria Math" w:hAnsi="Cambria Math"/>
                        </w:rPr>
                        <m:t>;</m:t>
                      </w:ins>
                    </m:r>
                    <m:r>
                      <w:ins w:id="717" w:author="dugalh" w:date="2018-06-13T16:21:00Z">
                        <w:rPr>
                          <w:rFonts w:ascii="Cambria Math" w:hAnsi="Cambria Math"/>
                        </w:rPr>
                        <m:t>Y</m:t>
                      </w:ins>
                    </m:r>
                  </m:e>
                </m:d>
                <m:r>
                  <w:ins w:id="718" w:author="dugalh" w:date="2018-06-13T16:21:00Z">
                    <m:rPr>
                      <m:sty m:val="p"/>
                    </m:rPr>
                    <w:rPr>
                      <w:rFonts w:ascii="Cambria Math" w:hAnsi="Cambria Math"/>
                    </w:rPr>
                    <m:t>-</m:t>
                  </w:ins>
                </m:r>
                <m:f>
                  <m:fPr>
                    <m:ctrlPr>
                      <w:ins w:id="719" w:author="dugalh" w:date="2018-06-13T16:22:00Z">
                        <w:rPr>
                          <w:rFonts w:ascii="Cambria Math" w:hAnsi="Cambria Math"/>
                        </w:rPr>
                      </w:ins>
                    </m:ctrlPr>
                  </m:fPr>
                  <m:num>
                    <m:r>
                      <w:ins w:id="720" w:author="dugalh" w:date="2018-06-13T16:22:00Z">
                        <w:rPr>
                          <w:rFonts w:ascii="Cambria Math" w:hAnsi="Cambria Math"/>
                        </w:rPr>
                        <m:t>1</m:t>
                      </w:ins>
                    </m:r>
                  </m:num>
                  <m:den>
                    <m:d>
                      <m:dPr>
                        <m:begChr m:val="|"/>
                        <m:endChr m:val="|"/>
                        <m:ctrlPr>
                          <w:ins w:id="721" w:author="dugalh" w:date="2018-06-13T16:22:00Z">
                            <w:rPr>
                              <w:rFonts w:ascii="Cambria Math" w:hAnsi="Cambria Math"/>
                              <w:i/>
                            </w:rPr>
                          </w:ins>
                        </m:ctrlPr>
                      </m:dPr>
                      <m:e>
                        <m:r>
                          <w:ins w:id="722" w:author="dugalh" w:date="2018-06-13T16:22:00Z">
                            <w:rPr>
                              <w:rFonts w:ascii="Cambria Math" w:hAnsi="Cambria Math"/>
                            </w:rPr>
                            <m:t>S</m:t>
                          </w:ins>
                        </m:r>
                      </m:e>
                    </m:d>
                  </m:den>
                </m:f>
                <m:nary>
                  <m:naryPr>
                    <m:chr m:val="∑"/>
                    <m:limLoc m:val="undOvr"/>
                    <m:supHide m:val="1"/>
                    <m:ctrlPr>
                      <w:ins w:id="723" w:author="dugalh" w:date="2018-06-13T16:21:00Z">
                        <w:rPr>
                          <w:rFonts w:ascii="Cambria Math" w:hAnsi="Cambria Math"/>
                        </w:rPr>
                      </w:ins>
                    </m:ctrlPr>
                  </m:naryPr>
                  <m:sub>
                    <m:sSub>
                      <m:sSubPr>
                        <m:ctrlPr>
                          <w:ins w:id="724" w:author="dugalh" w:date="2018-06-13T16:21:00Z">
                            <w:rPr>
                              <w:rFonts w:ascii="Cambria Math" w:hAnsi="Cambria Math"/>
                            </w:rPr>
                          </w:ins>
                        </m:ctrlPr>
                      </m:sSubPr>
                      <m:e>
                        <m:r>
                          <w:ins w:id="725" w:author="dugalh" w:date="2018-06-13T16:21:00Z">
                            <w:rPr>
                              <w:rFonts w:ascii="Cambria Math" w:hAnsi="Cambria Math"/>
                            </w:rPr>
                            <m:t>X</m:t>
                          </w:ins>
                        </m:r>
                      </m:e>
                      <m:sub>
                        <m:r>
                          <w:ins w:id="726" w:author="dugalh" w:date="2018-06-13T16:21:00Z">
                            <w:rPr>
                              <w:rFonts w:ascii="Cambria Math" w:hAnsi="Cambria Math"/>
                            </w:rPr>
                            <m:t>j</m:t>
                          </w:ins>
                        </m:r>
                      </m:sub>
                    </m:sSub>
                    <m:r>
                      <w:ins w:id="727" w:author="dugalh" w:date="2018-06-13T16:21:00Z">
                        <m:rPr>
                          <m:sty m:val="p"/>
                        </m:rPr>
                        <w:rPr>
                          <w:rFonts w:ascii="Cambria Math" w:hAnsi="Cambria Math"/>
                        </w:rPr>
                        <m:t>∈</m:t>
                      </w:ins>
                    </m:r>
                    <m:r>
                      <w:ins w:id="728" w:author="dugalh" w:date="2018-06-13T16:21:00Z">
                        <w:rPr>
                          <w:rFonts w:ascii="Cambria Math" w:hAnsi="Cambria Math"/>
                        </w:rPr>
                        <m:t>S</m:t>
                      </w:ins>
                    </m:r>
                  </m:sub>
                  <m:sup/>
                  <m:e>
                    <m:r>
                      <w:ins w:id="729" w:author="dugalh" w:date="2018-06-13T16:21:00Z">
                        <w:rPr>
                          <w:rFonts w:ascii="Cambria Math" w:hAnsi="Cambria Math"/>
                        </w:rPr>
                        <m:t>I</m:t>
                      </w:ins>
                    </m:r>
                    <m:r>
                      <w:ins w:id="730" w:author="dugalh" w:date="2018-06-13T16:21:00Z">
                        <m:rPr>
                          <m:sty m:val="p"/>
                        </m:rPr>
                        <w:rPr>
                          <w:rFonts w:ascii="Cambria Math" w:hAnsi="Cambria Math"/>
                        </w:rPr>
                        <m:t>(</m:t>
                      </w:ins>
                    </m:r>
                    <m:sSub>
                      <m:sSubPr>
                        <m:ctrlPr>
                          <w:ins w:id="731" w:author="dugalh" w:date="2018-06-13T16:21:00Z">
                            <w:rPr>
                              <w:rFonts w:ascii="Cambria Math" w:hAnsi="Cambria Math"/>
                            </w:rPr>
                          </w:ins>
                        </m:ctrlPr>
                      </m:sSubPr>
                      <m:e>
                        <m:r>
                          <w:ins w:id="732" w:author="dugalh" w:date="2018-06-13T16:21:00Z">
                            <w:rPr>
                              <w:rFonts w:ascii="Cambria Math" w:hAnsi="Cambria Math"/>
                            </w:rPr>
                            <m:t>X</m:t>
                          </w:ins>
                        </m:r>
                      </m:e>
                      <m:sub>
                        <m:r>
                          <w:ins w:id="733" w:author="dugalh" w:date="2018-06-14T12:57:00Z">
                            <w:rPr>
                              <w:rFonts w:ascii="Cambria Math" w:hAnsi="Cambria Math"/>
                            </w:rPr>
                            <m:t>k</m:t>
                          </w:ins>
                        </m:r>
                      </m:sub>
                    </m:sSub>
                    <m:r>
                      <w:ins w:id="734" w:author="dugalh" w:date="2018-06-13T16:21:00Z">
                        <m:rPr>
                          <m:sty m:val="p"/>
                        </m:rPr>
                        <w:rPr>
                          <w:rFonts w:ascii="Cambria Math" w:hAnsi="Cambria Math"/>
                        </w:rPr>
                        <m:t>;</m:t>
                      </w:ins>
                    </m:r>
                    <m:sSub>
                      <m:sSubPr>
                        <m:ctrlPr>
                          <w:ins w:id="735" w:author="dugalh" w:date="2018-06-14T12:57:00Z">
                            <w:rPr>
                              <w:rFonts w:ascii="Cambria Math" w:hAnsi="Cambria Math"/>
                            </w:rPr>
                          </w:ins>
                        </m:ctrlPr>
                      </m:sSubPr>
                      <m:e>
                        <m:r>
                          <w:ins w:id="736" w:author="dugalh" w:date="2018-06-14T12:57:00Z">
                            <w:rPr>
                              <w:rFonts w:ascii="Cambria Math" w:hAnsi="Cambria Math"/>
                            </w:rPr>
                            <m:t>X</m:t>
                          </w:ins>
                        </m:r>
                      </m:e>
                      <m:sub>
                        <m:r>
                          <w:ins w:id="737" w:author="dugalh" w:date="2018-06-14T12:57:00Z">
                            <w:rPr>
                              <w:rFonts w:ascii="Cambria Math" w:hAnsi="Cambria Math"/>
                            </w:rPr>
                            <m:t>j</m:t>
                          </w:ins>
                        </m:r>
                      </m:sub>
                    </m:sSub>
                    <m:r>
                      <w:ins w:id="738" w:author="dugalh" w:date="2018-06-13T16:21:00Z">
                        <m:rPr>
                          <m:sty m:val="p"/>
                        </m:rPr>
                        <w:rPr>
                          <w:rFonts w:ascii="Cambria Math" w:hAnsi="Cambria Math"/>
                        </w:rPr>
                        <m:t>)</m:t>
                      </w:ins>
                    </m:r>
                  </m:e>
                </m:nary>
              </m:oMath>
            </m:oMathPara>
          </w:p>
        </w:tc>
        <w:tc>
          <w:tcPr>
            <w:tcW w:w="275" w:type="pct"/>
            <w:vAlign w:val="center"/>
          </w:tcPr>
          <w:p w14:paraId="107BDF17" w14:textId="77777777" w:rsidR="00ED0D3E" w:rsidRPr="003B5532" w:rsidRDefault="00ED0D3E" w:rsidP="00D35C21">
            <w:pPr>
              <w:pStyle w:val="Displayedequation"/>
              <w:rPr>
                <w:ins w:id="739" w:author="dugalh" w:date="2018-06-13T16:21:00Z"/>
              </w:rPr>
            </w:pPr>
            <w:ins w:id="740" w:author="dugalh" w:date="2018-06-13T16:21:00Z">
              <w:r w:rsidRPr="003B5532">
                <w:t>(</w:t>
              </w:r>
              <w:r>
                <w:fldChar w:fldCharType="begin"/>
              </w:r>
              <w:r>
                <w:instrText xml:space="preserve"> SEQ MyEquation \* ARABIC </w:instrText>
              </w:r>
              <w:r>
                <w:fldChar w:fldCharType="separate"/>
              </w:r>
            </w:ins>
            <w:ins w:id="741" w:author="dugalh" w:date="2018-06-15T10:22:00Z">
              <w:r w:rsidR="004D360A">
                <w:rPr>
                  <w:noProof/>
                </w:rPr>
                <w:t>6</w:t>
              </w:r>
            </w:ins>
            <w:ins w:id="742" w:author="dugalh" w:date="2018-06-13T16:21:00Z">
              <w:r>
                <w:fldChar w:fldCharType="end"/>
              </w:r>
              <w:r w:rsidRPr="003B5532">
                <w:t>)</w:t>
              </w:r>
            </w:ins>
          </w:p>
        </w:tc>
      </w:tr>
    </w:tbl>
    <w:p w14:paraId="39AD7D5A" w14:textId="2A0577E2" w:rsidR="00693261" w:rsidRDefault="001F4D27" w:rsidP="00693261">
      <w:pPr>
        <w:pStyle w:val="Newparagraph"/>
        <w:rPr>
          <w:moveTo w:id="743" w:author="dugalh" w:date="2018-06-14T13:52:00Z"/>
        </w:rPr>
      </w:pPr>
      <w:ins w:id="744" w:author="dugalh" w:date="2018-06-14T14:11:00Z">
        <w:r>
          <w:rPr>
            <w:lang w:eastAsia="en-ZA"/>
          </w:rPr>
          <w:t>T</w:t>
        </w:r>
      </w:ins>
      <w:ins w:id="745" w:author="dugalh" w:date="2018-06-14T13:58:00Z">
        <w:r w:rsidR="00C90278">
          <w:rPr>
            <w:lang w:eastAsia="en-ZA"/>
          </w:rPr>
          <w:t xml:space="preserve">he first term </w:t>
        </w:r>
      </w:ins>
      <w:ins w:id="746" w:author="dugalh" w:date="2018-06-14T14:18:00Z">
        <w:r>
          <w:rPr>
            <w:lang w:eastAsia="en-ZA"/>
          </w:rPr>
          <w:t>expresses</w:t>
        </w:r>
      </w:ins>
      <w:ins w:id="747" w:author="dugalh" w:date="2018-06-14T14:17:00Z">
        <w:r>
          <w:rPr>
            <w:lang w:eastAsia="en-ZA"/>
          </w:rPr>
          <w:t xml:space="preserve"> relevance as</w:t>
        </w:r>
      </w:ins>
      <w:ins w:id="748" w:author="dugalh" w:date="2018-06-14T13:58:00Z">
        <w:r w:rsidR="00C90278">
          <w:rPr>
            <w:lang w:eastAsia="en-ZA"/>
          </w:rPr>
          <w:t xml:space="preserve"> the dependence between the candidate feature and class labels, </w:t>
        </w:r>
      </w:ins>
      <w:ins w:id="749" w:author="dugalh" w:date="2018-06-14T14:17:00Z">
        <w:r>
          <w:rPr>
            <w:lang w:eastAsia="en-ZA"/>
          </w:rPr>
          <w:t>while</w:t>
        </w:r>
      </w:ins>
      <w:ins w:id="750" w:author="dugalh" w:date="2018-06-14T13:58:00Z">
        <w:r w:rsidR="00C90278">
          <w:rPr>
            <w:lang w:eastAsia="en-ZA"/>
          </w:rPr>
          <w:t xml:space="preserve"> the second term approximates the </w:t>
        </w:r>
      </w:ins>
      <w:ins w:id="751" w:author="dugalh" w:date="2018-06-14T14:17:00Z">
        <w:r>
          <w:rPr>
            <w:lang w:eastAsia="en-ZA"/>
          </w:rPr>
          <w:t xml:space="preserve">redundancy as the mean pair-wise </w:t>
        </w:r>
      </w:ins>
      <w:ins w:id="752" w:author="dugalh" w:date="2018-06-14T13:58:00Z">
        <w:r w:rsidR="00C90278">
          <w:rPr>
            <w:lang w:eastAsia="en-ZA"/>
          </w:rPr>
          <w:t>dependenc</w:t>
        </w:r>
      </w:ins>
      <w:ins w:id="753" w:author="dugalh" w:date="2018-06-14T14:24:00Z">
        <w:r w:rsidR="001E7ECD">
          <w:rPr>
            <w:lang w:eastAsia="en-ZA"/>
          </w:rPr>
          <w:t>ies</w:t>
        </w:r>
      </w:ins>
      <w:ins w:id="754" w:author="dugalh" w:date="2018-06-14T13:58:00Z">
        <w:r w:rsidR="00C90278">
          <w:rPr>
            <w:lang w:eastAsia="en-ZA"/>
          </w:rPr>
          <w:t xml:space="preserve"> between the c</w:t>
        </w:r>
      </w:ins>
      <w:ins w:id="755" w:author="dugalh" w:date="2018-06-14T13:59:00Z">
        <w:r w:rsidR="00C90278">
          <w:rPr>
            <w:lang w:eastAsia="en-ZA"/>
          </w:rPr>
          <w:t xml:space="preserve">andidate and previously selected features. </w:t>
        </w:r>
      </w:ins>
      <w:ins w:id="756" w:author="dugalh" w:date="2018-06-27T12:35:00Z">
        <w:r w:rsidR="00AC67C9">
          <w:rPr>
            <w:lang w:eastAsia="en-ZA"/>
          </w:rPr>
          <w:t xml:space="preserve"> The JMI and mRMR criteria are used in a FS search scheme.  </w:t>
        </w:r>
      </w:ins>
      <w:moveToRangeStart w:id="757" w:author="dugalh" w:date="2018-06-14T13:52:00Z" w:name="move516747660"/>
      <w:moveTo w:id="758" w:author="dugalh" w:date="2018-06-14T13:52:00Z">
        <w:r w:rsidR="00693261">
          <w:t xml:space="preserve">The evaluated methods </w:t>
        </w:r>
        <w:del w:id="759" w:author="dugalh" w:date="2018-06-27T13:08:00Z">
          <w:r w:rsidR="00693261" w:rsidDel="00BA3E4F">
            <w:delText>and</w:delText>
          </w:r>
        </w:del>
        <w:del w:id="760" w:author="dugalh" w:date="2018-06-27T12:37:00Z">
          <w:r w:rsidR="00693261" w:rsidDel="00AC67C9">
            <w:delText xml:space="preserve"> their</w:delText>
          </w:r>
        </w:del>
        <w:del w:id="761" w:author="dugalh" w:date="2018-06-27T13:08:00Z">
          <w:r w:rsidR="00693261" w:rsidDel="00BA3E4F">
            <w:delText xml:space="preserve"> criteria </w:delText>
          </w:r>
        </w:del>
        <w:r w:rsidR="00693261">
          <w:t xml:space="preserve">are detailed in </w:t>
        </w:r>
        <w:r w:rsidR="00693261">
          <w:fldChar w:fldCharType="begin"/>
        </w:r>
        <w:r w:rsidR="00693261">
          <w:instrText xml:space="preserve"> REF _Ref464223138 \h </w:instrText>
        </w:r>
      </w:moveTo>
      <w:moveTo w:id="762" w:author="dugalh" w:date="2018-06-14T13:52:00Z">
        <w:r w:rsidR="00693261">
          <w:fldChar w:fldCharType="separate"/>
        </w:r>
      </w:moveTo>
      <w:ins w:id="763" w:author="dugalh" w:date="2018-06-15T10:22:00Z">
        <w:r w:rsidR="004D360A">
          <w:t xml:space="preserve">Table </w:t>
        </w:r>
        <w:r w:rsidR="004D360A">
          <w:rPr>
            <w:noProof/>
          </w:rPr>
          <w:t>2</w:t>
        </w:r>
      </w:ins>
      <w:moveTo w:id="764" w:author="dugalh" w:date="2018-06-14T13:52:00Z">
        <w:r w:rsidR="00693261">
          <w:fldChar w:fldCharType="end"/>
        </w:r>
        <w:r w:rsidR="00693261">
          <w:t>.</w:t>
        </w:r>
      </w:moveTo>
      <w:ins w:id="765" w:author="dugalh" w:date="2018-06-27T13:08:00Z">
        <w:r w:rsidR="00BA3E4F">
          <w:t xml:space="preserve">  </w:t>
        </w:r>
      </w:ins>
      <w:ins w:id="766" w:author="dugalh" w:date="2018-06-27T14:43:00Z">
        <w:r w:rsidR="007F5B43">
          <w:t>In this evaluation, the</w:t>
        </w:r>
      </w:ins>
      <w:ins w:id="767" w:author="dugalh" w:date="2018-06-27T13:08:00Z">
        <w:r w:rsidR="00BA3E4F">
          <w:t xml:space="preserve"> term ‘method’ is used to refer to a combination of search scheme, such as FS, </w:t>
        </w:r>
      </w:ins>
      <w:ins w:id="768" w:author="dugalh" w:date="2018-06-27T13:09:00Z">
        <w:r w:rsidR="00BA3E4F">
          <w:t>and</w:t>
        </w:r>
      </w:ins>
      <w:ins w:id="769" w:author="dugalh" w:date="2018-06-27T13:08:00Z">
        <w:r w:rsidR="00BA3E4F">
          <w:t xml:space="preserve"> criterion, such as JMI</w:t>
        </w:r>
      </w:ins>
      <w:ins w:id="770" w:author="dugalh" w:date="2018-06-27T13:09:00Z">
        <w:r w:rsidR="00BA3E4F">
          <w:t>.</w:t>
        </w:r>
      </w:ins>
    </w:p>
    <w:moveToRangeEnd w:id="757"/>
    <w:p w14:paraId="2383692F" w14:textId="54A7874A" w:rsidR="00ED0D3E" w:rsidRDefault="00ED0D3E" w:rsidP="00C43DA8">
      <w:pPr>
        <w:pStyle w:val="Newparagraph"/>
        <w:rPr>
          <w:lang w:eastAsia="en-ZA"/>
        </w:rPr>
      </w:pPr>
    </w:p>
    <w:p w14:paraId="195D75CA" w14:textId="7457A2E0" w:rsidR="004D3E92" w:rsidRDefault="00AE08BC" w:rsidP="00DE5BA5">
      <w:pPr>
        <w:pStyle w:val="Paragraph"/>
      </w:pPr>
      <w:r>
        <w:t>[</w:t>
      </w:r>
      <w:bookmarkStart w:id="771" w:name="_Ref464223138"/>
      <w:r w:rsidR="004D3E92">
        <w:t xml:space="preserve">Table </w:t>
      </w:r>
      <w:r w:rsidR="004D3E92">
        <w:fldChar w:fldCharType="begin"/>
      </w:r>
      <w:r w:rsidR="004D3E92">
        <w:instrText xml:space="preserve"> SEQ Table \* ARABIC </w:instrText>
      </w:r>
      <w:r w:rsidR="004D3E92">
        <w:fldChar w:fldCharType="separate"/>
      </w:r>
      <w:r w:rsidR="004D360A">
        <w:rPr>
          <w:noProof/>
        </w:rPr>
        <w:t>2</w:t>
      </w:r>
      <w:r w:rsidR="004D3E92">
        <w:fldChar w:fldCharType="end"/>
      </w:r>
      <w:bookmarkEnd w:id="771"/>
      <w:r w:rsidR="00FD6200">
        <w:t>.</w:t>
      </w:r>
      <w:r w:rsidR="004D3E92">
        <w:t xml:space="preserve">  </w:t>
      </w:r>
      <w:ins w:id="772" w:author="dugalh" w:date="2018-06-27T13:07:00Z">
        <w:r w:rsidR="00BA3E4F">
          <w:t>Methods as combinations of search schemes and criteria</w:t>
        </w:r>
      </w:ins>
      <w:del w:id="773" w:author="dugalh" w:date="2018-06-27T13:07:00Z">
        <w:r w:rsidR="004D3E92" w:rsidDel="00BA3E4F">
          <w:delText>Method</w:delText>
        </w:r>
        <w:r w:rsidR="008B5207" w:rsidDel="00BA3E4F">
          <w:delText xml:space="preserve"> </w:delText>
        </w:r>
        <w:r w:rsidR="00AC67C9" w:rsidDel="00BA3E4F">
          <w:delText xml:space="preserve">Search scheme </w:delText>
        </w:r>
        <w:r w:rsidR="008B5207" w:rsidDel="00BA3E4F">
          <w:delText>and criteria combination</w:delText>
        </w:r>
      </w:del>
      <w:r>
        <w:t>]</w:t>
      </w:r>
    </w:p>
    <w:p w14:paraId="1CFEC864" w14:textId="77777777" w:rsidR="004D3E92" w:rsidRDefault="004D3E92" w:rsidP="004D3E92">
      <w:pPr>
        <w:spacing w:line="360" w:lineRule="auto"/>
        <w:jc w:val="both"/>
      </w:pPr>
    </w:p>
    <w:p w14:paraId="787B8F41" w14:textId="5EFC4ADD"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2007)","manualFormatting":"Kuncheva (2007)","plainTextFormattedCitation":"(Kuncheva 2007)","previouslyFormattedCitation":"(Kuncheva 2007)"},"properties":{"noteIndex":0},"schema":"https://github.com/citation-style-language/schema/raw/master/csl-citation.json"}</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56346070" w:rsidR="00B46EE7" w:rsidRPr="003B5532" w:rsidRDefault="00B46EE7" w:rsidP="00B46EE7">
            <w:pPr>
              <w:pStyle w:val="Displayedequation"/>
            </w:pPr>
            <w:r w:rsidRPr="003B5532">
              <w:t>(</w:t>
            </w:r>
            <w:r>
              <w:fldChar w:fldCharType="begin"/>
            </w:r>
            <w:r>
              <w:instrText xml:space="preserve"> SEQ MyEquation \* ARABIC </w:instrText>
            </w:r>
            <w:r>
              <w:fldChar w:fldCharType="separate"/>
            </w:r>
            <w:ins w:id="774" w:author="dugalh" w:date="2018-06-15T10:22:00Z">
              <w:r w:rsidR="004D360A">
                <w:rPr>
                  <w:noProof/>
                </w:rPr>
                <w:t>7</w:t>
              </w:r>
            </w:ins>
            <w:del w:id="775" w:author="dugalh" w:date="2018-06-11T18:06:00Z">
              <w:r w:rsidR="00A7454A" w:rsidDel="00752CB1">
                <w:rPr>
                  <w:noProof/>
                </w:rPr>
                <w:delText>3</w:delText>
              </w:r>
            </w:del>
            <w:r>
              <w:fldChar w:fldCharType="end"/>
            </w:r>
            <w:r w:rsidRPr="003B5532">
              <w:t>)</w:t>
            </w:r>
          </w:p>
        </w:tc>
      </w:tr>
    </w:tbl>
    <w:p w14:paraId="0E6F94EA" w14:textId="58E7A4E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791B39">
        <w:instrText>ADDIN CSL_CITATION {"citationItems":[{"id":"ITEM-1","itemData":{"ISBN":"9780889866317","abstract":"Sequential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runs.","author":[{"dropping-particle":"","family":"Kuncheva","given":"L I","non-dropping-particle":"","parse-names":false,"suffix":""}],"container-title":"International Multi-conference: artificial intelligence and applications","id":"ITEM-1","issued":{"date-parts":[["2007"]]},"page":"390-395","publisher":"IASTED","publisher-place":"Innsbruck, Austria","title":"A stability index for feature selection","type":"paper-conference"},"uris":["http://www.mendeley.com/documents/?uuid=0ecabfca-9f4c-48e7-96b0-020344b1e0b9"]}],"mendeley":{"formattedCitation":"(Kuncheva 2007)","plainTextFormattedCitation":"(Kuncheva 2007)","previouslyFormattedCitation":"(Kuncheva 2007)"},"properties":{"noteIndex":0},"schema":"https://github.com/citation-style-language/schema/raw/master/csl-citation.json"}</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0AE4D513" w:rsidR="006E1B94" w:rsidRDefault="002C55DA" w:rsidP="00B46EE7">
      <w:pPr>
        <w:pStyle w:val="Newparagraph"/>
      </w:pPr>
      <w:r>
        <w:lastRenderedPageBreak/>
        <w:t>A</w:t>
      </w:r>
      <w:r w:rsidR="006E1B94">
        <w:t xml:space="preserve"> </w:t>
      </w:r>
      <w:del w:id="776" w:author="dugalh" w:date="2018-06-11T12:00:00Z">
        <w:r w:rsidR="00A05AE5" w:rsidDel="007B685E">
          <w:delText>k-</w:delText>
        </w:r>
      </w:del>
      <w:ins w:id="777" w:author="dugalh" w:date="2018-06-11T12:00:00Z">
        <w:r w:rsidR="007B685E" w:rsidRPr="007B685E">
          <w:rPr>
            <w:i/>
          </w:rPr>
          <w:t>k-</w:t>
        </w:r>
      </w:ins>
      <w:r w:rsidR="006E1B94">
        <w:t>nearest</w:t>
      </w:r>
      <w:r w:rsidR="00A05AE5">
        <w:t>-</w:t>
      </w:r>
      <w:r w:rsidR="006E1B94">
        <w:t>neighbour</w:t>
      </w:r>
      <w:r w:rsidR="00F27743">
        <w:t xml:space="preserve"> </w:t>
      </w:r>
      <w:r w:rsidR="00A05AE5">
        <w:t>(</w:t>
      </w:r>
      <w:del w:id="778" w:author="dugalh" w:date="2018-06-11T12:00:00Z">
        <w:r w:rsidR="00A05AE5" w:rsidDel="007B685E">
          <w:delText>k-</w:delText>
        </w:r>
      </w:del>
      <w:ins w:id="779" w:author="dugalh" w:date="2018-06-11T12:00:00Z">
        <w:r w:rsidR="007B685E" w:rsidRPr="007B685E">
          <w:rPr>
            <w:i/>
          </w:rPr>
          <w:t>k-</w:t>
        </w:r>
      </w:ins>
      <w:r w:rsidR="00A05AE5">
        <w:t>NN)</w:t>
      </w:r>
      <w:r w:rsidR="006E1B94">
        <w:t xml:space="preserve"> classifier (with </w:t>
      </w:r>
      <m:oMath>
        <m:r>
          <w:rPr>
            <w:rFonts w:ascii="Cambria Math" w:hAnsi="Cambria Math"/>
          </w:rPr>
          <m:t>k=3</m:t>
        </m:r>
      </m:oMath>
      <w:r w:rsidR="006E1B94">
        <w:t xml:space="preserve">) was used to evaluate the accuracy of the features selected by each method.  </w:t>
      </w:r>
      <w:del w:id="780" w:author="dugalh" w:date="2018-06-11T12:00:00Z">
        <w:r w:rsidR="00A05AE5" w:rsidDel="007B685E">
          <w:delText>k-</w:delText>
        </w:r>
      </w:del>
      <w:ins w:id="781" w:author="dugalh" w:date="2018-06-11T12:00:00Z">
        <w:r w:rsidR="007B685E" w:rsidRPr="007B685E">
          <w:rPr>
            <w:i/>
          </w:rPr>
          <w:t>k-</w:t>
        </w:r>
      </w:ins>
      <w:r w:rsidR="00A05AE5">
        <w:t xml:space="preserve">NN is a generic classifier that makes </w:t>
      </w:r>
      <w:r w:rsidR="00B42441">
        <w:t>no</w:t>
      </w:r>
      <w:r w:rsidR="00A05AE5">
        <w:t xml:space="preserve"> assumptions about the data and requires no tuning.  While other classifiers may be more accurate in particular situations, </w:t>
      </w:r>
      <w:del w:id="782" w:author="dugalh" w:date="2018-06-11T12:00:00Z">
        <w:r w:rsidR="00A05AE5" w:rsidDel="007B685E">
          <w:delText>k-</w:delText>
        </w:r>
      </w:del>
      <w:ins w:id="783" w:author="dugalh" w:date="2018-06-11T12:00:00Z">
        <w:r w:rsidR="007B685E" w:rsidRPr="007B685E">
          <w:rPr>
            <w:i/>
          </w:rPr>
          <w:t>k-</w:t>
        </w:r>
      </w:ins>
      <w:r w:rsidR="00A05AE5">
        <w:t xml:space="preserve">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w:t>
      </w:r>
      <w:del w:id="784" w:author="dugalh" w:date="2018-06-11T12:00:00Z">
        <w:r w:rsidR="00882C69" w:rsidDel="007B685E">
          <w:delText>k-</w:delText>
        </w:r>
      </w:del>
      <w:ins w:id="785" w:author="dugalh" w:date="2018-06-11T12:00:00Z">
        <w:r w:rsidR="007B685E" w:rsidRPr="007B685E">
          <w:rPr>
            <w:i/>
          </w:rPr>
          <w:t>k-</w:t>
        </w:r>
      </w:ins>
      <w:r w:rsidR="00882C69">
        <w:t xml:space="preserve">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E28E08D" w14:textId="77777777" w:rsidR="00432327" w:rsidRDefault="005008D8" w:rsidP="00432327">
      <w:pPr>
        <w:pStyle w:val="Paragraph"/>
        <w:rPr>
          <w:ins w:id="786" w:author="AVN" w:date="2018-06-24T15:06:00Z"/>
        </w:rPr>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 xml:space="preserve">he accuracy of a </w:t>
      </w:r>
      <w:del w:id="787" w:author="dugalh" w:date="2018-06-11T12:00:00Z">
        <w:r w:rsidDel="007B685E">
          <w:delText>k-</w:delText>
        </w:r>
      </w:del>
      <w:ins w:id="788" w:author="dugalh" w:date="2018-06-11T12:00:00Z">
        <w:r w:rsidR="007B685E" w:rsidRPr="007B685E">
          <w:rPr>
            <w:i/>
          </w:rPr>
          <w:t>k-</w:t>
        </w:r>
      </w:ins>
      <w:r>
        <w:t>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ins w:id="789" w:author="AVN" w:date="2018-06-24T15:06:00Z">
        <w:r w:rsidR="00432327">
          <w:t xml:space="preserve">The number of features selected for each data set are detailed in </w:t>
        </w:r>
        <w:r w:rsidR="00432327">
          <w:fldChar w:fldCharType="begin"/>
        </w:r>
        <w:r w:rsidR="00432327">
          <w:instrText xml:space="preserve"> REF _Ref493175947 \h </w:instrText>
        </w:r>
      </w:ins>
      <w:ins w:id="790" w:author="AVN" w:date="2018-06-24T15:06:00Z">
        <w:r w:rsidR="00432327">
          <w:fldChar w:fldCharType="separate"/>
        </w:r>
        <w:r w:rsidR="00432327">
          <w:t xml:space="preserve">Table </w:t>
        </w:r>
        <w:r w:rsidR="00432327">
          <w:rPr>
            <w:noProof/>
          </w:rPr>
          <w:t>3</w:t>
        </w:r>
        <w:r w:rsidR="00432327">
          <w:fldChar w:fldCharType="end"/>
        </w:r>
        <w:r w:rsidR="00432327">
          <w:t xml:space="preserve">.  </w:t>
        </w:r>
      </w:ins>
    </w:p>
    <w:p w14:paraId="213B3C45" w14:textId="77777777" w:rsidR="00432327" w:rsidRDefault="00432327" w:rsidP="00432327">
      <w:pPr>
        <w:pStyle w:val="Newparagraph"/>
        <w:rPr>
          <w:ins w:id="791" w:author="AVN" w:date="2018-06-24T15:06:00Z"/>
        </w:rPr>
      </w:pPr>
    </w:p>
    <w:p w14:paraId="7883DBA2" w14:textId="77777777" w:rsidR="00432327" w:rsidRDefault="00432327" w:rsidP="00432327">
      <w:pPr>
        <w:pStyle w:val="Paragraph"/>
        <w:rPr>
          <w:ins w:id="792" w:author="AVN" w:date="2018-06-24T15:06:00Z"/>
        </w:rPr>
      </w:pPr>
      <w:ins w:id="793" w:author="AVN" w:date="2018-06-24T15:06:00Z">
        <w:r>
          <w:t xml:space="preserve">[Table </w:t>
        </w:r>
        <w:r>
          <w:fldChar w:fldCharType="begin"/>
        </w:r>
        <w:r>
          <w:instrText xml:space="preserve"> SEQ Table \* ARABIC </w:instrText>
        </w:r>
        <w:r>
          <w:fldChar w:fldCharType="separate"/>
        </w:r>
        <w:r>
          <w:rPr>
            <w:noProof/>
          </w:rPr>
          <w:t>3</w:t>
        </w:r>
        <w:r>
          <w:fldChar w:fldCharType="end"/>
        </w:r>
        <w:r>
          <w:t>.  Feature selection parameters]</w:t>
        </w:r>
      </w:ins>
    </w:p>
    <w:p w14:paraId="12468660" w14:textId="276CFFCF" w:rsidR="005008D8" w:rsidRDefault="005008D8" w:rsidP="00B46EE7">
      <w:pPr>
        <w:pStyle w:val="Newparagraph"/>
      </w:pPr>
      <w:del w:id="794" w:author="AVN" w:date="2018-06-24T15:06:00Z">
        <w:r w:rsidDel="00432327">
          <w:delText xml:space="preserve"> </w:delText>
        </w:r>
      </w:del>
    </w:p>
    <w:p w14:paraId="4A35B1F4" w14:textId="4653558D" w:rsidR="005008D8" w:rsidDel="00284D96" w:rsidRDefault="005008D8" w:rsidP="00B46EE7">
      <w:pPr>
        <w:pStyle w:val="Newparagraph"/>
        <w:rPr>
          <w:del w:id="795" w:author="dugalh" w:date="2018-06-27T14:46:00Z"/>
        </w:rPr>
      </w:pPr>
    </w:p>
    <w:p w14:paraId="4CB86DBF" w14:textId="2870D3A7"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xml:space="preserve">.  </w:t>
      </w:r>
      <w:del w:id="796" w:author="dugalh" w:date="2018-06-12T15:38:00Z">
        <w:r w:rsidDel="003E7511">
          <w:delText>T</w:delText>
        </w:r>
        <w:r w:rsidR="0028101A" w:rsidDel="003E7511">
          <w:delText xml:space="preserve">he </w:delText>
        </w:r>
        <w:r w:rsidR="00356DA1" w:rsidDel="003E7511">
          <w:delText xml:space="preserve">dissimilarity threshold </w:delText>
        </w:r>
        <w:r w:rsidR="0028101A" w:rsidDel="003E7511">
          <w:delText xml:space="preserve">at which to extract the feature clusters </w:delText>
        </w:r>
        <w:r w:rsidDel="003E7511">
          <w:delText xml:space="preserve">from the hierarchy </w:delText>
        </w:r>
        <w:r w:rsidR="0028101A" w:rsidDel="003E7511">
          <w:delText xml:space="preserve">was determined by visual inspection of the dendrogram for each dataset.  </w:delText>
        </w:r>
        <w:r w:rsidR="00356DA1" w:rsidDel="003E7511">
          <w:delText>Thresholds at which the clusters were</w:delText>
        </w:r>
        <w:r w:rsidR="0028101A" w:rsidDel="003E7511">
          <w:delText xml:space="preserve"> both stable and strongly correlated </w:delText>
        </w:r>
        <w:r w:rsidDel="003E7511">
          <w:delText>were favoured</w:delText>
        </w:r>
        <w:r w:rsidR="008454AA" w:rsidDel="003E7511">
          <w:delText xml:space="preserve"> (see section </w:delText>
        </w:r>
        <w:r w:rsidR="008454AA" w:rsidDel="003E7511">
          <w:fldChar w:fldCharType="begin"/>
        </w:r>
        <w:r w:rsidR="008454AA" w:rsidDel="003E7511">
          <w:delInstrText xml:space="preserve"> REF _Ref475980656 \r \h </w:delInstrText>
        </w:r>
        <w:r w:rsidR="008454AA" w:rsidDel="003E7511">
          <w:fldChar w:fldCharType="separate"/>
        </w:r>
        <w:r w:rsidR="00A7454A" w:rsidDel="003E7511">
          <w:delText>2.1</w:delText>
        </w:r>
        <w:r w:rsidR="008454AA" w:rsidDel="003E7511">
          <w:fldChar w:fldCharType="end"/>
        </w:r>
        <w:r w:rsidR="008454AA" w:rsidDel="003E7511">
          <w:delText xml:space="preserve"> for a description of these concepts)</w:delText>
        </w:r>
        <w:r w:rsidDel="003E7511">
          <w:delText>.</w:delText>
        </w:r>
        <w:r w:rsidR="0028101A" w:rsidDel="003E7511">
          <w:delText xml:space="preserve"> </w:delText>
        </w:r>
        <w:r w:rsidR="00420DF1" w:rsidDel="003E7511">
          <w:delText xml:space="preserve"> </w:delText>
        </w:r>
        <w:r w:rsidR="00721FEA" w:rsidDel="003E7511">
          <w:delText>Th</w:delText>
        </w:r>
        <w:r w:rsidR="00B42441" w:rsidDel="003E7511">
          <w:delText>e chosen</w:delText>
        </w:r>
        <w:r w:rsidR="00721FEA" w:rsidDel="003E7511">
          <w:delText xml:space="preserve"> </w:delText>
        </w:r>
        <w:r w:rsidR="00356DA1" w:rsidDel="003E7511">
          <w:delText xml:space="preserve">threshold </w:delText>
        </w:r>
        <w:r w:rsidR="00721FEA" w:rsidDel="003E7511">
          <w:delText xml:space="preserve">was used across all bootstraps of </w:delText>
        </w:r>
        <w:r w:rsidR="001B4634" w:rsidDel="003E7511">
          <w:delText xml:space="preserve">the </w:delText>
        </w:r>
        <w:r w:rsidR="00721FEA" w:rsidDel="003E7511">
          <w:delText xml:space="preserve">data set.  </w:delText>
        </w:r>
      </w:del>
      <w:r>
        <w:t>After bootstrapping, c</w:t>
      </w:r>
      <w:r w:rsidR="00731384">
        <w:t>luster</w:t>
      </w:r>
      <w:r>
        <w:t xml:space="preserve">s were assigned unique </w:t>
      </w:r>
      <w:r>
        <w:lastRenderedPageBreak/>
        <w:t xml:space="preserve">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w:t>
      </w:r>
      <w:del w:id="797" w:author="AVN" w:date="2018-06-23T13:19:00Z">
        <w:r w:rsidR="00862F43" w:rsidDel="00084D95">
          <w:delText>, in practice,</w:delText>
        </w:r>
      </w:del>
      <w:r w:rsidR="00862F43">
        <w:t xml:space="preserv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3A40FDAD"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del w:id="798" w:author="AVN" w:date="2018-06-23T13:20:00Z">
        <w:r w:rsidDel="00084D95">
          <w:delText>,</w:delText>
        </w:r>
      </w:del>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del w:id="799" w:author="AVN" w:date="2018-06-23T13:21:00Z">
        <w:r w:rsidR="00C028D9" w:rsidDel="00084D95">
          <w:delText>,</w:delText>
        </w:r>
      </w:del>
      <w:r w:rsidR="00C028D9">
        <w:t xml:space="preserve"> </w:t>
      </w:r>
      <w:del w:id="800" w:author="dugalh" w:date="2018-06-27T14:48:00Z">
        <w:r w:rsidR="00C028D9" w:rsidDel="00284D96">
          <w:delText xml:space="preserve">is </w:delText>
        </w:r>
      </w:del>
      <w:ins w:id="801" w:author="dugalh" w:date="2018-06-27T14:48:00Z">
        <w:r w:rsidR="00284D96">
          <w:t>was</w:t>
        </w:r>
        <w:r w:rsidR="00284D96">
          <w:t xml:space="preserve"> </w:t>
        </w:r>
      </w:ins>
      <w:r w:rsidR="00C028D9">
        <w:t>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791B39">
        <w:instrText>ADDIN CSL_CITATION {"citationItems":[{"id":"ITEM-1","itemData":{"author":[{"dropping-particle":"","family":"Mishra","given":"K K","non-dropping-particle":"","parse-names":false,"suffix":""},{"dropping-particle":"","family":"Harit","given":"Sandeep","non-dropping-particle":"","parse-names":false,"suffix":""}],"container-title":"Multi-Objective Optimization using Evolutionary Algorithms","id":"ITEM-1","issue":"25","issued":{"date-parts":[["2010"]]},"page":"35-39","title":"A fast algorithm for finding the non dominated set in multi objective optimization","type":"article-journal","volume":"1"},"uris":["http://www.mendeley.com/documents/?uuid=c3ce07e9-76eb-4b6a-9d0f-ef1436288143"]}],"mendeley":{"formattedCitation":"(Mishra and Harit 2010)","plainTextFormattedCitation":"(Mishra and Harit 2010)","previouslyFormattedCitation":"(Mishra and Harit 2010)"},"properties":{"noteIndex":0},"schema":"https://github.com/citation-style-language/schema/raw/master/csl-citation.json"}</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2E81406F" w:rsidR="00245357" w:rsidRDefault="00245357" w:rsidP="0040564C">
      <w:pPr>
        <w:pStyle w:val="Newparagraph"/>
        <w:rPr>
          <w:ins w:id="802" w:author="dugalh" w:date="2018-06-12T15:59:00Z"/>
        </w:rPr>
      </w:pPr>
      <w:r>
        <w:t>The bulk of the software implementation was done in Matlab</w:t>
      </w:r>
      <w:r w:rsidRPr="00305563">
        <w:rPr>
          <w:vertAlign w:val="superscript"/>
        </w:rPr>
        <w:t>TM</w:t>
      </w:r>
      <w:r>
        <w:t xml:space="preserve">, making use of the PRTools toolbox </w:t>
      </w:r>
      <w:r>
        <w:fldChar w:fldCharType="begin" w:fldLock="1"/>
      </w:r>
      <w:r w:rsidR="00791B39">
        <w:instrText>ADDIN CSL_CITATION {"citationItems":[{"id":"ITEM-1","itemData":{"URL":"http://prtools.org/prtools/","accessed":{"date-parts":[["2016","10","20"]]},"author":[{"dropping-particle":"","family":"TU Delft","given":"","non-dropping-particle":"","parse-names":false,"suffix":""}],"id":"ITEM-1","issued":{"date-parts":[["2015"]]},"title":"PRTools","type":"webpage"},"uris":["http://www.mendeley.com/documents/?uuid=12b59a0c-c7f4-438d-99bd-f33158cb050c"]}],"mendeley":{"formattedCitation":"(TU Delft 2015)","plainTextFormattedCitation":"(TU Delft 2015)","previouslyFormattedCitation":"(TU Delft 2015)"},"properties":{"noteIndex":0},"schema":"https://github.com/citation-style-language/schema/raw/master/csl-citation.json"}</w:instrText>
      </w:r>
      <w:r>
        <w:fldChar w:fldCharType="separate"/>
      </w:r>
      <w:r w:rsidR="00BA6C51" w:rsidRPr="00BA6C51">
        <w:rPr>
          <w:noProof/>
        </w:rPr>
        <w:t>(TU Delft 2015)</w:t>
      </w:r>
      <w:r>
        <w:fldChar w:fldCharType="end"/>
      </w:r>
      <w:r>
        <w:t>.  The MI</w:t>
      </w:r>
      <w:ins w:id="803" w:author="dugalh" w:date="2018-06-12T17:50:00Z">
        <w:r w:rsidR="00BB26B2">
          <w:t>,</w:t>
        </w:r>
      </w:ins>
      <w:del w:id="804" w:author="dugalh" w:date="2018-06-12T17:50:00Z">
        <w:r w:rsidDel="00BB26B2">
          <w:delText xml:space="preserve"> and</w:delText>
        </w:r>
      </w:del>
      <w:r>
        <w:t xml:space="preserve"> JMI</w:t>
      </w:r>
      <w:ins w:id="805" w:author="dugalh" w:date="2018-06-12T17:50:00Z">
        <w:r w:rsidR="00BB26B2">
          <w:t xml:space="preserve"> and </w:t>
        </w:r>
      </w:ins>
      <w:ins w:id="806" w:author="dugalh" w:date="2018-06-14T19:27:00Z">
        <w:r w:rsidR="00805887">
          <w:t>m</w:t>
        </w:r>
      </w:ins>
      <w:ins w:id="807" w:author="dugalh" w:date="2018-06-12T17:50:00Z">
        <w:r w:rsidR="00BB26B2">
          <w:t>RMR</w:t>
        </w:r>
      </w:ins>
      <w:r>
        <w:t xml:space="preserve"> criteria were computed using the FEAST (FEAture Selection Toolbox) C</w:t>
      </w:r>
      <w:r w:rsidR="00A9661F">
        <w:t>++</w:t>
      </w:r>
      <w:r>
        <w:t xml:space="preserve"> implementation </w:t>
      </w:r>
      <w:r>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fldChar w:fldCharType="separate"/>
      </w:r>
      <w:r w:rsidR="00BA6C51" w:rsidRPr="00BA6C51">
        <w:rPr>
          <w:noProof/>
        </w:rPr>
        <w:t>(Brown et al. 2012)</w:t>
      </w:r>
      <w:r>
        <w:fldChar w:fldCharType="end"/>
      </w:r>
      <w:r>
        <w:t xml:space="preserve">.  </w:t>
      </w:r>
    </w:p>
    <w:p w14:paraId="067CDF13" w14:textId="77777777" w:rsidR="00593C25" w:rsidRDefault="00593C25" w:rsidP="0040564C">
      <w:pPr>
        <w:pStyle w:val="Newparagraph"/>
      </w:pPr>
    </w:p>
    <w:p w14:paraId="1DA6EB29" w14:textId="705263C2" w:rsidR="00416694" w:rsidRDefault="0008112F" w:rsidP="0008112F">
      <w:pPr>
        <w:pStyle w:val="Heading1"/>
      </w:pPr>
      <w:r>
        <w:lastRenderedPageBreak/>
        <w:t>Results and Discussion</w:t>
      </w:r>
    </w:p>
    <w:p w14:paraId="22F0D52B" w14:textId="4F972E60" w:rsidR="009714A2" w:rsidDel="00432327" w:rsidRDefault="009714A2" w:rsidP="0040564C">
      <w:pPr>
        <w:pStyle w:val="Paragraph"/>
        <w:rPr>
          <w:del w:id="808" w:author="AVN" w:date="2018-06-24T15:06:00Z"/>
        </w:rPr>
      </w:pPr>
      <w:del w:id="809" w:author="AVN" w:date="2018-06-24T15:06:00Z">
        <w:r w:rsidDel="00432327">
          <w:delText xml:space="preserve">The </w:delText>
        </w:r>
        <w:r w:rsidR="00A9661F" w:rsidDel="00432327">
          <w:delText xml:space="preserve">chosen </w:delText>
        </w:r>
        <w:r w:rsidR="0000460F" w:rsidDel="00432327">
          <w:delText xml:space="preserve">FCR </w:delText>
        </w:r>
        <w:r w:rsidR="00A9661F" w:rsidDel="00432327">
          <w:delText xml:space="preserve">correlation </w:delText>
        </w:r>
        <w:r w:rsidR="0024411F" w:rsidDel="00432327">
          <w:delText>dissimilarity</w:delText>
        </w:r>
        <w:r w:rsidR="00A9661F" w:rsidDel="00432327">
          <w:delText xml:space="preserve"> thresholds</w:delText>
        </w:r>
        <w:r w:rsidDel="00432327">
          <w:delText xml:space="preserve"> and </w:delText>
        </w:r>
        <w:r w:rsidR="00A9661F" w:rsidDel="00432327">
          <w:delText xml:space="preserve">corresponding </w:delText>
        </w:r>
        <w:r w:rsidDel="00432327">
          <w:delText xml:space="preserve">number of features selected for each data set are detailed in </w:delText>
        </w:r>
        <w:r w:rsidR="00FD6200" w:rsidDel="00432327">
          <w:fldChar w:fldCharType="begin"/>
        </w:r>
        <w:r w:rsidR="00FD6200" w:rsidDel="00432327">
          <w:delInstrText xml:space="preserve"> REF _Ref493175947 \h </w:delInstrText>
        </w:r>
        <w:r w:rsidR="00FD6200" w:rsidDel="00432327">
          <w:fldChar w:fldCharType="separate"/>
        </w:r>
        <w:r w:rsidR="004D360A" w:rsidDel="00432327">
          <w:delText xml:space="preserve">Table </w:delText>
        </w:r>
        <w:r w:rsidR="004D360A" w:rsidDel="00432327">
          <w:rPr>
            <w:noProof/>
          </w:rPr>
          <w:delText>3</w:delText>
        </w:r>
        <w:r w:rsidR="00FD6200" w:rsidDel="00432327">
          <w:fldChar w:fldCharType="end"/>
        </w:r>
        <w:r w:rsidR="00FD6200" w:rsidDel="00432327">
          <w:delText>.</w:delText>
        </w:r>
        <w:r w:rsidDel="00432327">
          <w:delText xml:space="preserve">  </w:delText>
        </w:r>
      </w:del>
    </w:p>
    <w:p w14:paraId="6EC4DC8E" w14:textId="75DAE79F" w:rsidR="00AE08BC" w:rsidDel="00432327" w:rsidRDefault="00AE08BC" w:rsidP="00AE08BC">
      <w:pPr>
        <w:pStyle w:val="Newparagraph"/>
        <w:rPr>
          <w:del w:id="810" w:author="AVN" w:date="2018-06-24T15:06:00Z"/>
        </w:rPr>
      </w:pPr>
    </w:p>
    <w:p w14:paraId="0C2E8739" w14:textId="5DCCECAB" w:rsidR="009714A2" w:rsidDel="00284D96" w:rsidRDefault="00AE08BC" w:rsidP="00AE08BC">
      <w:pPr>
        <w:pStyle w:val="Paragraph"/>
        <w:rPr>
          <w:del w:id="811" w:author="dugalh" w:date="2018-06-27T14:50:00Z"/>
        </w:rPr>
      </w:pPr>
      <w:del w:id="812" w:author="AVN" w:date="2018-06-24T15:06:00Z">
        <w:r w:rsidDel="00432327">
          <w:delText>[</w:delText>
        </w:r>
        <w:bookmarkStart w:id="813" w:name="_Ref493175947"/>
        <w:r w:rsidR="009714A2" w:rsidDel="00432327">
          <w:delText xml:space="preserve">Table </w:delText>
        </w:r>
        <w:r w:rsidR="009714A2" w:rsidDel="00432327">
          <w:fldChar w:fldCharType="begin"/>
        </w:r>
        <w:r w:rsidR="009714A2" w:rsidDel="00432327">
          <w:delInstrText xml:space="preserve"> SEQ Table \* ARABIC </w:delInstrText>
        </w:r>
        <w:r w:rsidR="009714A2" w:rsidDel="00432327">
          <w:fldChar w:fldCharType="separate"/>
        </w:r>
        <w:r w:rsidR="004D360A" w:rsidDel="00432327">
          <w:rPr>
            <w:noProof/>
          </w:rPr>
          <w:delText>3</w:delText>
        </w:r>
        <w:r w:rsidR="009714A2" w:rsidDel="00432327">
          <w:fldChar w:fldCharType="end"/>
        </w:r>
        <w:bookmarkEnd w:id="813"/>
        <w:r w:rsidR="00FD6200" w:rsidDel="00432327">
          <w:delText xml:space="preserve">.  </w:delText>
        </w:r>
        <w:r w:rsidR="009714A2" w:rsidDel="00432327">
          <w:delText>Feature selection parameters</w:delText>
        </w:r>
        <w:r w:rsidDel="00432327">
          <w:delText>]</w:delText>
        </w:r>
      </w:del>
    </w:p>
    <w:p w14:paraId="16CD7C93" w14:textId="35596C7A" w:rsidR="00662CA9" w:rsidDel="00284D96" w:rsidRDefault="00662CA9" w:rsidP="00A66CB4">
      <w:pPr>
        <w:pStyle w:val="Paragraph"/>
        <w:rPr>
          <w:del w:id="814" w:author="dugalh" w:date="2018-06-27T14:50:00Z"/>
        </w:rPr>
      </w:pPr>
    </w:p>
    <w:p w14:paraId="76131B36" w14:textId="340E2128" w:rsidR="00DF2FDA" w:rsidRDefault="00777CF3" w:rsidP="00A66CB4">
      <w:pPr>
        <w:pStyle w:val="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rsidR="00284D96">
        <w:instrText xml:space="preserve"> \* MERGEFORMAT </w:instrText>
      </w:r>
      <w:r>
        <w:fldChar w:fldCharType="separate"/>
      </w:r>
      <w:ins w:id="815" w:author="dugalh" w:date="2018-06-15T10:22:00Z">
        <w:r w:rsidR="004D360A">
          <w:t xml:space="preserve">Figure </w:t>
        </w:r>
        <w:r w:rsidR="004D360A">
          <w:rPr>
            <w:noProof/>
          </w:rPr>
          <w:t>1</w:t>
        </w:r>
      </w:ins>
      <w:del w:id="816" w:author="dugalh" w:date="2018-06-12T15:59:00Z">
        <w:r w:rsidR="00A7454A" w:rsidDel="00593C25">
          <w:delText xml:space="preserve">Figure </w:delText>
        </w:r>
        <w:r w:rsidR="00A7454A" w:rsidDel="00593C25">
          <w:rPr>
            <w:noProof/>
          </w:rPr>
          <w:delText>2</w:delText>
        </w:r>
      </w:del>
      <w:r>
        <w:fldChar w:fldCharType="end"/>
      </w:r>
      <w:r w:rsidR="00E95C2A">
        <w:t xml:space="preserve"> and </w:t>
      </w:r>
      <w:r w:rsidR="00E95C2A">
        <w:fldChar w:fldCharType="begin"/>
      </w:r>
      <w:r w:rsidR="00E95C2A">
        <w:instrText xml:space="preserve"> REF _Ref464643973 \h </w:instrText>
      </w:r>
      <w:r w:rsidR="00284D96">
        <w:instrText xml:space="preserve"> \* MERGEFORMAT </w:instrText>
      </w:r>
      <w:r w:rsidR="00E95C2A">
        <w:fldChar w:fldCharType="separate"/>
      </w:r>
      <w:ins w:id="817" w:author="dugalh" w:date="2018-06-15T10:22:00Z">
        <w:r w:rsidR="004D360A">
          <w:t xml:space="preserve">Figure </w:t>
        </w:r>
        <w:r w:rsidR="004D360A">
          <w:rPr>
            <w:noProof/>
          </w:rPr>
          <w:t>2</w:t>
        </w:r>
      </w:ins>
      <w:del w:id="818"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284D96">
        <w:instrText xml:space="preserve"> \* MERGEFORMAT </w:instrText>
      </w:r>
      <w:r w:rsidR="00E95C2A">
        <w:fldChar w:fldCharType="separate"/>
      </w:r>
      <w:ins w:id="819" w:author="dugalh" w:date="2018-06-15T10:22:00Z">
        <w:r w:rsidR="004D360A">
          <w:t xml:space="preserve">Figure </w:t>
        </w:r>
        <w:r w:rsidR="004D360A">
          <w:rPr>
            <w:noProof/>
          </w:rPr>
          <w:t>1</w:t>
        </w:r>
      </w:ins>
      <w:del w:id="820" w:author="dugalh" w:date="2018-06-12T15:59:00Z">
        <w:r w:rsidR="00A7454A" w:rsidDel="00593C25">
          <w:delText xml:space="preserve">Figure </w:delText>
        </w:r>
        <w:r w:rsidR="00A7454A" w:rsidDel="00593C25">
          <w:rPr>
            <w:noProof/>
          </w:rPr>
          <w:delText>2</w:delText>
        </w:r>
      </w:del>
      <w:r w:rsidR="00E95C2A">
        <w:fldChar w:fldCharType="end"/>
      </w:r>
      <w:r w:rsidR="00E95C2A">
        <w:t xml:space="preserve">, and mean accuracy in </w:t>
      </w:r>
      <w:r w:rsidR="00E95C2A">
        <w:fldChar w:fldCharType="begin"/>
      </w:r>
      <w:r w:rsidR="00E95C2A">
        <w:instrText xml:space="preserve"> REF _Ref464643973 \h </w:instrText>
      </w:r>
      <w:r w:rsidR="00284D96">
        <w:instrText xml:space="preserve"> \* MERGEFORMAT </w:instrText>
      </w:r>
      <w:r w:rsidR="00E95C2A">
        <w:fldChar w:fldCharType="separate"/>
      </w:r>
      <w:ins w:id="821" w:author="dugalh" w:date="2018-06-15T10:22:00Z">
        <w:r w:rsidR="004D360A">
          <w:t xml:space="preserve">Figure </w:t>
        </w:r>
        <w:r w:rsidR="004D360A">
          <w:rPr>
            <w:noProof/>
          </w:rPr>
          <w:t>2</w:t>
        </w:r>
      </w:ins>
      <w:del w:id="822" w:author="dugalh" w:date="2018-06-12T15:59:00Z">
        <w:r w:rsidR="00A7454A" w:rsidDel="00593C25">
          <w:delText xml:space="preserve">Figure </w:delText>
        </w:r>
        <w:r w:rsidR="00A7454A" w:rsidDel="00593C25">
          <w:rPr>
            <w:noProof/>
          </w:rPr>
          <w:delText>3</w:delText>
        </w:r>
      </w:del>
      <w:r w:rsidR="00E95C2A">
        <w:fldChar w:fldCharType="end"/>
      </w:r>
      <w:r w:rsidR="00E95C2A">
        <w:t xml:space="preserve">, </w:t>
      </w:r>
      <w:r>
        <w:t>over the six data sets.</w:t>
      </w:r>
      <w:r w:rsidR="001C0DDD">
        <w:t xml:space="preserve">  </w:t>
      </w:r>
      <w:del w:id="823" w:author="dugalh" w:date="2018-06-15T10:45:00Z">
        <w:r w:rsidR="00E95C2A" w:rsidDel="00735BD6">
          <w:delText xml:space="preserve">FS-MI </w:delText>
        </w:r>
        <w:r w:rsidR="00CF3F90" w:rsidDel="00735BD6">
          <w:delText xml:space="preserve">was </w:delText>
        </w:r>
        <w:r w:rsidR="00E95C2A" w:rsidDel="00735BD6">
          <w:delText>the most stable overall, but ha</w:delText>
        </w:r>
        <w:r w:rsidR="00CF3F90" w:rsidDel="00735BD6">
          <w:delText>d</w:delText>
        </w:r>
        <w:r w:rsidR="00E95C2A" w:rsidDel="00735BD6">
          <w:delText xml:space="preserve"> one of the poorest accuracies.  Similarly, FS-</w:delText>
        </w:r>
        <w:r w:rsidR="00DC1844" w:rsidDel="00735BD6">
          <w:delText>NaiveBC</w:delText>
        </w:r>
        <w:r w:rsidR="00E95C2A" w:rsidDel="00735BD6">
          <w:delText xml:space="preserve"> is the most accurate overall</w:delText>
        </w:r>
        <w:r w:rsidR="00CF3F90" w:rsidDel="00735BD6">
          <w:delText>,</w:delText>
        </w:r>
        <w:r w:rsidR="00E95C2A" w:rsidDel="00735BD6">
          <w:delText xml:space="preserve"> but is the least stable.  While neither </w:delText>
        </w:r>
      </w:del>
      <w:del w:id="824" w:author="AVN" w:date="2018-06-23T13:50:00Z">
        <w:r w:rsidR="00E95C2A" w:rsidDel="00C467C0">
          <w:delText>FCR-</w:delText>
        </w:r>
        <w:r w:rsidR="00DC1844" w:rsidDel="00C467C0">
          <w:delText>NaiveBC</w:delText>
        </w:r>
        <w:r w:rsidR="00E95C2A" w:rsidDel="00C467C0">
          <w:delText xml:space="preserve"> </w:delText>
        </w:r>
        <w:r w:rsidR="009C6A2F" w:rsidDel="00C467C0">
          <w:delText>n</w:delText>
        </w:r>
        <w:r w:rsidR="002A297D" w:rsidDel="00C467C0">
          <w:delText>or</w:delText>
        </w:r>
        <w:r w:rsidR="00E95C2A" w:rsidDel="00C467C0">
          <w:delText xml:space="preserve"> </w:delText>
        </w:r>
      </w:del>
      <w:ins w:id="825" w:author="dugalh" w:date="2018-06-15T10:45:00Z">
        <w:del w:id="826" w:author="AVN" w:date="2018-06-23T13:50:00Z">
          <w:r w:rsidR="00735BD6" w:rsidDel="00C467C0">
            <w:delText xml:space="preserve">and </w:delText>
          </w:r>
        </w:del>
      </w:ins>
      <w:del w:id="827" w:author="AVN" w:date="2018-06-23T13:50:00Z">
        <w:r w:rsidR="00E95C2A" w:rsidDel="00C467C0">
          <w:delText>FCR-MI achieve the best overall accuracy or stability, they are among</w:delText>
        </w:r>
        <w:r w:rsidR="00957D6D" w:rsidDel="00C467C0">
          <w:delText>st</w:delText>
        </w:r>
        <w:r w:rsidR="00E95C2A" w:rsidDel="00C467C0">
          <w:delText xml:space="preserve"> the top three methods</w:delText>
        </w:r>
      </w:del>
      <w:ins w:id="828" w:author="dugalh" w:date="2018-06-15T10:45:00Z">
        <w:del w:id="829" w:author="AVN" w:date="2018-06-23T13:50:00Z">
          <w:r w:rsidR="00735BD6" w:rsidDel="00C467C0">
            <w:delText>occupy the top two positions</w:delText>
          </w:r>
        </w:del>
      </w:ins>
      <w:del w:id="830" w:author="AVN" w:date="2018-06-23T13:50:00Z">
        <w:r w:rsidR="00E95C2A" w:rsidDel="00C467C0">
          <w:delText xml:space="preserve"> for both performance measures. </w:delText>
        </w:r>
      </w:del>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w:t>
      </w:r>
      <w:del w:id="831" w:author="dugalh" w:date="2018-06-26T14:15:00Z">
        <w:r w:rsidR="00C951C7" w:rsidDel="0074373C">
          <w:delText xml:space="preserve">are </w:delText>
        </w:r>
      </w:del>
      <w:ins w:id="832" w:author="dugalh" w:date="2018-06-26T14:15:00Z">
        <w:r w:rsidR="0074373C">
          <w:t>were</w:t>
        </w:r>
        <w:r w:rsidR="0074373C">
          <w:t xml:space="preserve"> </w:t>
        </w:r>
      </w:ins>
      <w:r w:rsidR="007A6595">
        <w:t xml:space="preserve">substantial </w:t>
      </w:r>
      <w:r w:rsidR="00C951C7">
        <w:t>differences in accuracy between the best and worst methods.</w:t>
      </w:r>
      <w:r w:rsidR="0012260F">
        <w:t xml:space="preserve">  Compared to the other data sets, the stability of the Spekboom, Synthetic and Landsat data </w:t>
      </w:r>
      <w:del w:id="833" w:author="dugalh" w:date="2018-06-26T14:14:00Z">
        <w:r w:rsidR="0012260F" w:rsidDel="0074373C">
          <w:delText xml:space="preserve">is </w:delText>
        </w:r>
      </w:del>
      <w:ins w:id="834" w:author="dugalh" w:date="2018-06-26T14:14:00Z">
        <w:r w:rsidR="0074373C">
          <w:t>was</w:t>
        </w:r>
        <w:r w:rsidR="0074373C">
          <w:t xml:space="preserve"> </w:t>
        </w:r>
      </w:ins>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84D96">
        <w:instrText xml:space="preserve"> \* MERGEFORMAT </w:instrText>
      </w:r>
      <w:r w:rsidR="002A297D">
        <w:fldChar w:fldCharType="separate"/>
      </w:r>
      <w:r w:rsidR="004D360A">
        <w:t xml:space="preserve">Table </w:t>
      </w:r>
      <w:r w:rsidR="004D360A">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356B0C87" w:rsidR="00C951C7" w:rsidRDefault="00C467C0" w:rsidP="00FD6200">
      <w:pPr>
        <w:pStyle w:val="Newparagraph"/>
      </w:pPr>
      <w:ins w:id="835" w:author="AVN" w:date="2018-06-23T13:50:00Z">
        <w:r>
          <w:t xml:space="preserve">FCR-NaiveBC and FCR-MI occupy the top two positions for both performance measures. </w:t>
        </w:r>
      </w:ins>
      <w:r w:rsidR="00C951C7">
        <w:t>The ranking methods, Rank-MI and Rank-</w:t>
      </w:r>
      <w:r w:rsidR="00DC1844">
        <w:t>NaiveBC</w:t>
      </w:r>
      <w:r w:rsidR="00C951C7">
        <w:t xml:space="preserve"> both </w:t>
      </w:r>
      <w:del w:id="836" w:author="dugalh" w:date="2018-06-26T14:09:00Z">
        <w:r w:rsidR="00C951C7" w:rsidDel="0074373C">
          <w:delText xml:space="preserve">have </w:delText>
        </w:r>
      </w:del>
      <w:ins w:id="837" w:author="dugalh" w:date="2018-06-26T14:09:00Z">
        <w:r w:rsidR="0074373C">
          <w:t>had</w:t>
        </w:r>
        <w:r w:rsidR="0074373C">
          <w:t xml:space="preserve"> </w:t>
        </w:r>
      </w:ins>
      <w:r w:rsidR="00C951C7">
        <w:t xml:space="preserve">poor accuracy performance.  This </w:t>
      </w:r>
      <w:del w:id="838" w:author="dugalh" w:date="2018-06-26T14:09:00Z">
        <w:r w:rsidR="00C951C7" w:rsidDel="0074373C">
          <w:delText>is</w:delText>
        </w:r>
      </w:del>
      <w:ins w:id="839" w:author="dugalh" w:date="2018-06-26T14:09:00Z">
        <w:r w:rsidR="0074373C">
          <w:t>was</w:t>
        </w:r>
      </w:ins>
      <w:r w:rsidR="00C951C7">
        <w:t xml:space="preserve"> expected </w:t>
      </w:r>
      <w:r w:rsidR="009C1CCB">
        <w:t>as these methods do</w:t>
      </w:r>
      <w:r w:rsidR="00CF3F90">
        <w:t xml:space="preserve"> not</w:t>
      </w:r>
      <w:r w:rsidR="009C1CCB">
        <w:t xml:space="preserve"> consider feature complementarity </w:t>
      </w:r>
      <w:r w:rsidR="00CF3F90">
        <w:lastRenderedPageBreak/>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rsidR="00C951C7">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w:t>
      </w:r>
      <w:del w:id="840" w:author="dugalh" w:date="2018-06-26T14:10:00Z">
        <w:r w:rsidR="00CB2D23" w:rsidDel="0074373C">
          <w:delText xml:space="preserve">Perhaps FS-JMI is </w:delText>
        </w:r>
        <w:r w:rsidR="00044EBF" w:rsidDel="0074373C">
          <w:delText>more competitive when applied to</w:delText>
        </w:r>
        <w:r w:rsidR="00CB2D23" w:rsidDel="0074373C">
          <w:delText xml:space="preserve"> higher dimensional data sets, containing hundreds or thousands of features, </w:delText>
        </w:r>
        <w:r w:rsidR="00044EBF" w:rsidDel="0074373C">
          <w:delText>such as those that were</w:delText>
        </w:r>
        <w:r w:rsidR="00CB2D23" w:rsidDel="0074373C">
          <w:delText xml:space="preserve"> used in </w:delText>
        </w:r>
        <w:r w:rsidR="00CF3F90" w:rsidDel="0074373C">
          <w:fldChar w:fldCharType="begin" w:fldLock="1"/>
        </w:r>
        <w:r w:rsidR="00791B39" w:rsidDel="0074373C">
          <w:del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2012)","manualFormatting":"Brown et al. (2012)","plainTextFormattedCitation":"(Brown et al. 2012)","previouslyFormattedCitation":"(Brown et al. 2012)"},"properties":{"noteIndex":0},"schema":"https://github.com/citation-style-language/schema/raw/master/csl-citation.json"}</w:delInstrText>
        </w:r>
        <w:r w:rsidR="00CF3F90" w:rsidDel="0074373C">
          <w:fldChar w:fldCharType="separate"/>
        </w:r>
        <w:r w:rsidR="00CF3F90" w:rsidRPr="009C1CCB" w:rsidDel="0074373C">
          <w:rPr>
            <w:noProof/>
          </w:rPr>
          <w:delText xml:space="preserve">Brown et al. </w:delText>
        </w:r>
        <w:r w:rsidR="00CF3F90" w:rsidDel="0074373C">
          <w:rPr>
            <w:noProof/>
          </w:rPr>
          <w:delText>(</w:delText>
        </w:r>
        <w:r w:rsidR="00CF3F90" w:rsidRPr="009C1CCB" w:rsidDel="0074373C">
          <w:rPr>
            <w:noProof/>
          </w:rPr>
          <w:delText>2012)</w:delText>
        </w:r>
        <w:r w:rsidR="00CF3F90" w:rsidDel="0074373C">
          <w:fldChar w:fldCharType="end"/>
        </w:r>
        <w:r w:rsidR="00CB2D23" w:rsidDel="0074373C">
          <w:delText xml:space="preserve">.  </w:delText>
        </w:r>
      </w:del>
      <w:r w:rsidR="00CB2D23">
        <w:t>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17A3BBCC"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791B39">
        <w:instrText>ADDIN CSL_CITATION {"citationItems":[{"id":"ITEM-1","itemData":{"DOI":"10.1016/j.patcog.2015.11.007","ISBN":"1532-4435","ISSN":"01678655","abstract":"We present a unifying framework for information theoretic feature selection, bringing almost two decades of research on heuristic filter criteria under a single theoretical interpretation. This is in response to the question: “what are the implicit statistical assumptions of feature selection criteria based on mutual information?”. To answer this, we adopt a different strategy than is usual in the feature selection literature—instead of trying to define a criterion, we derive one, directly from a clearly specified objective function: the conditional likelihood of the training labels. While many hand-designed heuristic criteria try to optimize a definition of feature ‘relevancy’ and ‘redundancy’,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author":[{"dropping-particle":"","family":"Brown","given":"Gavin","non-dropping-particle":"","parse-names":false,"suffix":""},{"dropping-particle":"","family":"Pocock","given":"Adam","non-dropping-particle":"","parse-names":false,"suffix":""},{"dropping-particle":"","family":"Zhao","given":"Ming-Jie","non-dropping-particle":"","parse-names":false,"suffix":""},{"dropping-particle":"","family":"Lujan","given":"Mikel","non-dropping-particle":"","parse-names":false,"suffix":""}],"container-title":"Journal of Machine Learning Research","id":"ITEM-1","issued":{"date-parts":[["2012"]]},"note":"Excellent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recognition.","page":"27-66","title":"Conditional likelihood maximisation: A unifying framework for mutual information feature selection","type":"article-journal","volume":"13"},"uris":["http://www.mendeley.com/documents/?uuid=1bf995b4-a042-4500-af98-21a3d802ea17"]}],"mendeley":{"formattedCitation":"(Brown et al. 2012)","plainTextFormattedCitation":"(Brown et al. 2012)","previouslyFormattedCitation":"(Brown et al. 2012)"},"properties":{"noteIndex":0},"schema":"https://github.com/citation-style-language/schema/raw/master/csl-citation.json"}</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w:t>
      </w:r>
      <w:del w:id="841" w:author="dugalh" w:date="2018-06-27T14:53:00Z">
        <w:r w:rsidR="0080507C" w:rsidDel="00284D96">
          <w:delText>method</w:delText>
        </w:r>
      </w:del>
      <w:ins w:id="842" w:author="dugalh" w:date="2018-06-27T14:53:00Z">
        <w:r w:rsidR="00284D96">
          <w:t>search scheme</w:t>
        </w:r>
      </w:ins>
      <w:r w:rsidR="0080507C">
        <w:t xml:space="preserve">,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del w:id="843" w:author="AVN" w:date="2018-06-23T14:03:00Z">
        <w:r w:rsidR="0040315E" w:rsidDel="005A01A7">
          <w:delText>Note that p</w:delText>
        </w:r>
      </w:del>
      <w:ins w:id="844" w:author="AVN" w:date="2018-06-23T14:03:00Z">
        <w:r w:rsidR="005A01A7">
          <w:t>P</w:t>
        </w:r>
      </w:ins>
      <w:r w:rsidR="004B1E78">
        <w:t xml:space="preserve">art of the motivation for the JMI </w:t>
      </w:r>
      <w:ins w:id="845" w:author="dugalh" w:date="2018-06-15T10:48:00Z">
        <w:r w:rsidR="00735BD6">
          <w:t xml:space="preserve">and mRMR </w:t>
        </w:r>
      </w:ins>
      <w:r w:rsidR="0040315E">
        <w:t>formulation</w:t>
      </w:r>
      <w:ins w:id="846" w:author="dugalh" w:date="2018-06-15T10:49:00Z">
        <w:r w:rsidR="00735BD6">
          <w:t>s</w:t>
        </w:r>
      </w:ins>
      <w:r w:rsidR="0040315E">
        <w:t xml:space="preserve">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ins w:id="847" w:author="dugalh" w:date="2018-06-15T14:52:00Z">
        <w:r w:rsidR="00823171">
          <w:t xml:space="preserve"> </w:t>
        </w:r>
      </w:ins>
    </w:p>
    <w:p w14:paraId="684F775F" w14:textId="77777777" w:rsidR="00567C56" w:rsidRDefault="00567C56" w:rsidP="00567C56">
      <w:pPr>
        <w:pStyle w:val="Newparagraph"/>
      </w:pPr>
    </w:p>
    <w:p w14:paraId="16FCBD65" w14:textId="4011CC26" w:rsidR="00D0519F" w:rsidRDefault="00567C56" w:rsidP="00567C56">
      <w:pPr>
        <w:pStyle w:val="Paragraph"/>
      </w:pPr>
      <w:r>
        <w:t>[</w:t>
      </w:r>
      <w:bookmarkStart w:id="848" w:name="_Ref464643772"/>
      <w:r w:rsidR="002C7119">
        <w:t xml:space="preserve">Figure </w:t>
      </w:r>
      <w:r w:rsidR="002C7119">
        <w:fldChar w:fldCharType="begin"/>
      </w:r>
      <w:r w:rsidR="002C7119">
        <w:instrText xml:space="preserve"> SEQ Figure \* ARABIC </w:instrText>
      </w:r>
      <w:r w:rsidR="002C7119">
        <w:fldChar w:fldCharType="separate"/>
      </w:r>
      <w:ins w:id="849" w:author="dugalh" w:date="2018-06-15T10:22:00Z">
        <w:r w:rsidR="004D360A">
          <w:rPr>
            <w:noProof/>
          </w:rPr>
          <w:t>1</w:t>
        </w:r>
      </w:ins>
      <w:del w:id="850" w:author="dugalh" w:date="2018-06-12T15:59:00Z">
        <w:r w:rsidR="00A7454A" w:rsidDel="00593C25">
          <w:rPr>
            <w:noProof/>
          </w:rPr>
          <w:delText>2</w:delText>
        </w:r>
      </w:del>
      <w:r w:rsidR="002C7119">
        <w:fldChar w:fldCharType="end"/>
      </w:r>
      <w:bookmarkEnd w:id="848"/>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37395C0B" w:rsidR="002C7119" w:rsidRDefault="00567C56" w:rsidP="00567C56">
      <w:pPr>
        <w:pStyle w:val="Paragraph"/>
      </w:pPr>
      <w:r>
        <w:t>[</w:t>
      </w:r>
      <w:bookmarkStart w:id="851" w:name="_Ref464643973"/>
      <w:r w:rsidR="002C7119">
        <w:t xml:space="preserve">Figure </w:t>
      </w:r>
      <w:r w:rsidR="002C7119">
        <w:fldChar w:fldCharType="begin"/>
      </w:r>
      <w:r w:rsidR="002C7119">
        <w:instrText xml:space="preserve"> SEQ Figure \* ARABIC </w:instrText>
      </w:r>
      <w:r w:rsidR="002C7119">
        <w:fldChar w:fldCharType="separate"/>
      </w:r>
      <w:ins w:id="852" w:author="dugalh" w:date="2018-06-15T10:22:00Z">
        <w:r w:rsidR="004D360A">
          <w:rPr>
            <w:noProof/>
          </w:rPr>
          <w:t>2</w:t>
        </w:r>
      </w:ins>
      <w:del w:id="853" w:author="dugalh" w:date="2018-06-12T15:59:00Z">
        <w:r w:rsidR="00A7454A" w:rsidDel="00593C25">
          <w:rPr>
            <w:noProof/>
          </w:rPr>
          <w:delText>3</w:delText>
        </w:r>
      </w:del>
      <w:r w:rsidR="002C7119">
        <w:fldChar w:fldCharType="end"/>
      </w:r>
      <w:bookmarkEnd w:id="851"/>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519AC510" w:rsidR="003D5AFF" w:rsidRDefault="003D5AFF" w:rsidP="000560C5">
      <w:pPr>
        <w:pStyle w:val="Newparagraph"/>
      </w:pPr>
      <w:r>
        <w:lastRenderedPageBreak/>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w:t>
      </w:r>
      <w:del w:id="854" w:author="AVN" w:date="2018-06-23T14:10:00Z">
        <w:r w:rsidR="00124A7A" w:rsidDel="00EA2BAB">
          <w:delText xml:space="preserve">for reference </w:delText>
        </w:r>
      </w:del>
      <w:r w:rsidR="002313E8">
        <w:t xml:space="preserve">in </w:t>
      </w:r>
      <w:r w:rsidR="005E43EB">
        <w:fldChar w:fldCharType="begin"/>
      </w:r>
      <w:r w:rsidR="005E43EB">
        <w:instrText xml:space="preserve"> REF _Ref464732046 \h </w:instrText>
      </w:r>
      <w:r w:rsidR="005E43EB">
        <w:fldChar w:fldCharType="separate"/>
      </w:r>
      <w:r w:rsidR="004D360A">
        <w:t xml:space="preserve">Table </w:t>
      </w:r>
      <w:r w:rsidR="004D360A">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ins w:id="855" w:author="AVN" w:date="2018-06-23T14:13:00Z">
        <w:r w:rsidR="00EA2BAB">
          <w:t>d</w:t>
        </w:r>
      </w:ins>
      <w:del w:id="856" w:author="AVN" w:date="2018-06-23T14:13:00Z">
        <w:r w:rsidR="005A3297" w:rsidDel="00EA2BAB">
          <w:delText>s</w:delText>
        </w:r>
      </w:del>
      <w:r w:rsidR="00B40A52">
        <w:t xml:space="preserve"> well with the other methods</w:t>
      </w:r>
      <w:ins w:id="857" w:author="dugalh" w:date="2018-06-15T15:02:00Z">
        <w:r w:rsidR="001F3113">
          <w:t xml:space="preserve">, </w:t>
        </w:r>
      </w:ins>
      <w:ins w:id="858" w:author="AVN" w:date="2018-06-23T14:11:00Z">
        <w:r w:rsidR="00EA2BAB">
          <w:t xml:space="preserve">although </w:t>
        </w:r>
      </w:ins>
      <w:ins w:id="859" w:author="dugalh" w:date="2018-06-15T15:02:00Z">
        <w:del w:id="860" w:author="AVN" w:date="2018-06-23T14:11:00Z">
          <w:r w:rsidR="001F3113" w:rsidDel="00EA2BAB">
            <w:delText xml:space="preserve">with </w:delText>
          </w:r>
        </w:del>
        <w:r w:rsidR="001F3113">
          <w:t xml:space="preserve">mRMR </w:t>
        </w:r>
      </w:ins>
      <w:ins w:id="861" w:author="AVN" w:date="2018-06-23T14:11:00Z">
        <w:r w:rsidR="00EA2BAB">
          <w:t xml:space="preserve">was </w:t>
        </w:r>
      </w:ins>
      <w:ins w:id="862" w:author="dugalh" w:date="2018-06-15T15:02:00Z">
        <w:del w:id="863" w:author="AVN" w:date="2018-06-23T14:11:00Z">
          <w:r w:rsidR="001F3113" w:rsidDel="00EA2BAB">
            <w:delText xml:space="preserve">being </w:delText>
          </w:r>
        </w:del>
        <w:r w:rsidR="001F3113">
          <w:t>the fastest overall</w:t>
        </w:r>
      </w:ins>
      <w:r w:rsidR="00B40A52">
        <w:t xml:space="preserve">.  </w:t>
      </w:r>
      <w:r w:rsidR="00124A7A">
        <w:t xml:space="preserve">The </w:t>
      </w:r>
      <w:del w:id="864" w:author="dugalh" w:date="2018-06-16T15:04:00Z">
        <w:r w:rsidR="00DC1844" w:rsidDel="000960BD">
          <w:delText>NaiveBC</w:delText>
        </w:r>
        <w:r w:rsidR="00124A7A" w:rsidDel="000960BD">
          <w:delText xml:space="preserve"> </w:delText>
        </w:r>
      </w:del>
      <w:ins w:id="865" w:author="dugalh" w:date="2018-06-16T15:04:00Z">
        <w:r w:rsidR="000960BD">
          <w:t xml:space="preserve">naïve Bayes </w:t>
        </w:r>
      </w:ins>
      <w:r w:rsidR="00124A7A">
        <w:t>criterion is slower to compute than the MI criterion as it uses a five-fold cross-validation</w:t>
      </w:r>
      <w:ins w:id="866" w:author="AVN" w:date="2018-06-23T14:11:00Z">
        <w:r w:rsidR="00EA2BAB">
          <w:t xml:space="preserve"> </w:t>
        </w:r>
      </w:ins>
      <w:del w:id="867" w:author="AVN" w:date="2018-06-23T14:11:00Z">
        <w:r w:rsidR="00A9661F" w:rsidDel="00EA2BAB">
          <w:delText>, implemented in Matlab</w:delText>
        </w:r>
        <w:r w:rsidR="00A9661F" w:rsidRPr="00305563" w:rsidDel="00EA2BAB">
          <w:rPr>
            <w:vertAlign w:val="superscript"/>
          </w:rPr>
          <w:delText>TM</w:delText>
        </w:r>
        <w:r w:rsidR="00A9661F" w:rsidDel="00EA2BAB">
          <w:delText>,</w:delText>
        </w:r>
        <w:r w:rsidR="00124A7A" w:rsidDel="00EA2BAB">
          <w:delText xml:space="preserve"> </w:delText>
        </w:r>
      </w:del>
      <w:r w:rsidR="00124A7A">
        <w:t>to evaluate the classification accuracy</w:t>
      </w:r>
      <w:ins w:id="868" w:author="AVN" w:date="2018-06-23T14:12:00Z">
        <w:r w:rsidR="00EA2BAB">
          <w:t>, while</w:t>
        </w:r>
      </w:ins>
      <w:del w:id="869" w:author="AVN" w:date="2018-06-23T14:12:00Z">
        <w:r w:rsidR="00FA6CE1" w:rsidDel="00EA2BAB">
          <w:delText xml:space="preserve">. </w:delText>
        </w:r>
      </w:del>
      <w:r w:rsidR="00FA6CE1">
        <w:t xml:space="preserve"> </w:t>
      </w:r>
      <w:r w:rsidR="00124A7A">
        <w:t xml:space="preserve">MI </w:t>
      </w:r>
      <w:r w:rsidR="00A9661F">
        <w:t>is computed once</w:t>
      </w:r>
      <w:r w:rsidR="00FA6CE1">
        <w:t>-</w:t>
      </w:r>
      <w:r w:rsidR="00A9661F">
        <w:t>off</w:t>
      </w:r>
      <w:del w:id="870" w:author="dugalh" w:date="2018-06-26T14:12:00Z">
        <w:r w:rsidR="00FA6CE1" w:rsidDel="0074373C">
          <w:delText xml:space="preserve"> </w:delText>
        </w:r>
        <w:r w:rsidR="00A9661F" w:rsidDel="0074373C">
          <w:delText xml:space="preserve">using </w:delText>
        </w:r>
        <w:r w:rsidR="00FA6CE1" w:rsidDel="0074373C">
          <w:delText>the efficient FEAST C++ implementation</w:delText>
        </w:r>
      </w:del>
      <w:r w:rsidR="00A9661F">
        <w:t>.</w:t>
      </w:r>
      <w:r w:rsidR="00FA6CE1">
        <w:t xml:space="preserve">  Methods using the </w:t>
      </w:r>
      <w:del w:id="871" w:author="dugalh" w:date="2018-06-16T15:04:00Z">
        <w:r w:rsidR="00DC1844" w:rsidDel="000960BD">
          <w:delText>NaiveBC</w:delText>
        </w:r>
        <w:r w:rsidR="00FA6CE1" w:rsidDel="000960BD">
          <w:delText xml:space="preserve"> </w:delText>
        </w:r>
      </w:del>
      <w:ins w:id="872" w:author="dugalh" w:date="2018-06-16T15:04:00Z">
        <w:r w:rsidR="000960BD">
          <w:t xml:space="preserve">naïve Bayes </w:t>
        </w:r>
      </w:ins>
      <w:r w:rsidR="00FA6CE1">
        <w:t xml:space="preserve">criterion are consequently slower than their MI counterparts.  </w:t>
      </w:r>
      <w:ins w:id="873" w:author="dugalh" w:date="2018-06-27T14:55:00Z">
        <w:r w:rsidR="00950BB9">
          <w:t>FS-</w:t>
        </w:r>
      </w:ins>
      <w:r w:rsidR="00FA6CE1">
        <w:t>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DE0552">
        <w:instrText>ADDIN CSL_CITATION {"citationItems":[{"id":"ITEM-1","itemData":{"DOI":"10.1016/j.aca.2011.07.027","ISBN":"0885-6125","ISSN":"00032670","PMID":"21889629","abstract":"Abstract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author":[{"dropping-particle":"","family":"Guyon","given":"Isabelle","non-dropping-particle":"","parse-names":false,"suffix":""},{"dropping-particle":"","family":"Elisseeff","given":"Andre","non-dropping-particle":"","parse-names":false,"suffix":""}],"container-title":"Journal of Machine Learning Research","id":"ITEM-1","issued":{"date-parts":[["2003"]]},"note":"Great paper. Some interesting and counter-intuitive results. Important to inform my feature clustering and ranking. Should really do a bit of a rewrite based on this as it kind of contradicts some of my assumptions","page":"1157-1182","title":"An introduction to variable and feature selection","type":"article-journal","volume":"3"},"uris":["http://www.mendeley.com/documents/?uuid=7441fa57-99df-4ea1-931d-c5cc942cd1ab"]}],"mendeley":{"formattedCitation":"(Guyon and Elisseeff 2003)","plainTextFormattedCitation":"(Guyon and Elisseeff 2003)","previouslyFormattedCitation":"(Guyon and Elisseeff 2003)"},"properties":{"noteIndex":0},"schema":"https://github.com/citation-style-language/schema/raw/master/csl-citation.json"}</w:instrText>
      </w:r>
      <w:r w:rsidR="00FA6CE1">
        <w:fldChar w:fldCharType="separate"/>
      </w:r>
      <w:r w:rsidR="00BA6C51" w:rsidRPr="00BA6C51">
        <w:rPr>
          <w:noProof/>
        </w:rPr>
        <w:t>(Guyon and Elisseeff 2003)</w:t>
      </w:r>
      <w:r w:rsidR="00FA6CE1">
        <w:fldChar w:fldCharType="end"/>
      </w:r>
      <w:r w:rsidR="00FA6CE1">
        <w:t xml:space="preserve">, and </w:t>
      </w:r>
      <w:ins w:id="874" w:author="AVN" w:date="2018-06-23T14:13:00Z">
        <w:r w:rsidR="00EA2BAB">
          <w:t>was</w:t>
        </w:r>
      </w:ins>
      <w:del w:id="875" w:author="AVN" w:date="2018-06-23T14:13:00Z">
        <w:r w:rsidR="00FA6CE1" w:rsidDel="00EA2BAB">
          <w:delText>is</w:delText>
        </w:r>
      </w:del>
      <w:r w:rsidR="00FA6CE1">
        <w:t xml:space="preserve"> </w:t>
      </w:r>
      <w:ins w:id="876" w:author="AVN" w:date="2018-06-23T14:13:00Z">
        <w:r w:rsidR="00EA2BAB">
          <w:t xml:space="preserve">the </w:t>
        </w:r>
      </w:ins>
      <w:r w:rsidR="00FA6CE1">
        <w:t xml:space="preserve">slowest of the tested </w:t>
      </w:r>
      <w:del w:id="877" w:author="dugalh" w:date="2018-06-27T14:56:00Z">
        <w:r w:rsidR="00FA6CE1" w:rsidDel="00950BB9">
          <w:delText>methods</w:delText>
        </w:r>
      </w:del>
      <w:ins w:id="878" w:author="dugalh" w:date="2018-06-27T14:56:00Z">
        <w:r w:rsidR="00950BB9">
          <w:t>search schemes</w:t>
        </w:r>
      </w:ins>
      <w:r w:rsidR="00FA6CE1">
        <w:t xml:space="preserve">. </w:t>
      </w:r>
    </w:p>
    <w:p w14:paraId="12FA22B8" w14:textId="77777777" w:rsidR="00A24590" w:rsidRDefault="00A24590" w:rsidP="000560C5">
      <w:pPr>
        <w:pStyle w:val="Newparagraph"/>
      </w:pPr>
    </w:p>
    <w:p w14:paraId="2AED9DEF" w14:textId="357756B8" w:rsidR="00B61E1D" w:rsidRDefault="00FE5FAE" w:rsidP="00FE5FAE">
      <w:pPr>
        <w:pStyle w:val="Paragraph"/>
      </w:pPr>
      <w:r>
        <w:t>[</w:t>
      </w:r>
      <w:bookmarkStart w:id="879" w:name="_Ref464732046"/>
      <w:r w:rsidR="00B61E1D">
        <w:t xml:space="preserve">Table </w:t>
      </w:r>
      <w:r w:rsidR="00B61E1D">
        <w:fldChar w:fldCharType="begin"/>
      </w:r>
      <w:r w:rsidR="00B61E1D">
        <w:instrText xml:space="preserve"> SEQ Table \* ARABIC </w:instrText>
      </w:r>
      <w:r w:rsidR="00B61E1D">
        <w:fldChar w:fldCharType="separate"/>
      </w:r>
      <w:r w:rsidR="004D360A">
        <w:rPr>
          <w:noProof/>
        </w:rPr>
        <w:t>4</w:t>
      </w:r>
      <w:r w:rsidR="00B61E1D">
        <w:fldChar w:fldCharType="end"/>
      </w:r>
      <w:bookmarkEnd w:id="879"/>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295E0D49" w:rsidR="00B001F4" w:rsidRDefault="001C68ED" w:rsidP="00FB5536">
      <w:pPr>
        <w:pStyle w:val="Newparagraph"/>
      </w:pPr>
      <w:r>
        <w:fldChar w:fldCharType="begin"/>
      </w:r>
      <w:r>
        <w:instrText xml:space="preserve"> REF _Ref493181059 \h </w:instrText>
      </w:r>
      <w:r>
        <w:fldChar w:fldCharType="separate"/>
      </w:r>
      <w:r w:rsidR="004D360A">
        <w:t xml:space="preserve">Table </w:t>
      </w:r>
      <w:r w:rsidR="004D360A">
        <w:rPr>
          <w:noProof/>
        </w:rPr>
        <w:t>5</w:t>
      </w:r>
      <w:r>
        <w:fldChar w:fldCharType="end"/>
      </w:r>
      <w:r>
        <w:t xml:space="preserve"> </w:t>
      </w:r>
      <w:r w:rsidR="00E67945">
        <w:t xml:space="preserve">presents the non-dominant ranking of the methods, in terms of both accuracy and stability.  The best ranked method overall </w:t>
      </w:r>
      <w:ins w:id="880" w:author="AVN" w:date="2018-06-23T14:15:00Z">
        <w:r w:rsidR="006F0AEE">
          <w:t>was</w:t>
        </w:r>
      </w:ins>
      <w:del w:id="881" w:author="AVN" w:date="2018-06-23T14:14:00Z">
        <w:r w:rsidR="00E67945" w:rsidDel="006F0AEE">
          <w:delText>is</w:delText>
        </w:r>
      </w:del>
      <w:r w:rsidR="00E67945">
        <w:t xml:space="preserve"> FCR-MI, </w:t>
      </w:r>
      <w:ins w:id="882" w:author="dugalh" w:date="2018-06-15T11:15:00Z">
        <w:r w:rsidR="00A94C6A">
          <w:t xml:space="preserve">followed by </w:t>
        </w:r>
      </w:ins>
      <w:del w:id="883" w:author="dugalh" w:date="2018-06-15T11:15:00Z">
        <w:r w:rsidR="00E67945" w:rsidDel="00A94C6A">
          <w:delText xml:space="preserve">with </w:delText>
        </w:r>
      </w:del>
      <w:r w:rsidR="00E67945">
        <w:t>FCR-</w:t>
      </w:r>
      <w:r w:rsidR="00DC1844">
        <w:t>NaiveBC</w:t>
      </w:r>
      <w:ins w:id="884" w:author="dugalh" w:date="2018-06-15T14:28:00Z">
        <w:r w:rsidR="00D74941">
          <w:t xml:space="preserve">.  </w:t>
        </w:r>
      </w:ins>
      <w:del w:id="885" w:author="dugalh" w:date="2018-06-15T11:15:00Z">
        <w:r w:rsidR="00E67945" w:rsidDel="00A94C6A">
          <w:delText>, FS-MI and FS-</w:delText>
        </w:r>
        <w:r w:rsidR="00DC1844" w:rsidDel="00A94C6A">
          <w:delText>NaiveBC</w:delText>
        </w:r>
        <w:r w:rsidR="00E67945" w:rsidDel="00A94C6A">
          <w:delText xml:space="preserve"> occupying the second rank position.  While the FS-MI and FS-</w:delText>
        </w:r>
        <w:r w:rsidR="00DC1844" w:rsidDel="00A94C6A">
          <w:delText>NaiveBC</w:delText>
        </w:r>
        <w:r w:rsidR="00E67945" w:rsidDel="00A94C6A">
          <w:delText xml:space="preserve"> produce</w:delText>
        </w:r>
        <w:r w:rsidR="00CF3F90" w:rsidDel="00A94C6A">
          <w:delText>d</w:delText>
        </w:r>
        <w:r w:rsidR="00E67945" w:rsidDel="00A94C6A">
          <w:delText xml:space="preserve"> the best performance for stability and accuracy respectively, FCR-MI and FCR-</w:delText>
        </w:r>
        <w:r w:rsidR="00DC1844" w:rsidDel="00A94C6A">
          <w:delText>NaiveBC</w:delText>
        </w:r>
        <w:r w:rsidR="00E67945" w:rsidDel="00A94C6A">
          <w:delText xml:space="preserve"> achieve</w:delText>
        </w:r>
        <w:r w:rsidR="00CF3F90" w:rsidDel="00A94C6A">
          <w:delText>d</w:delText>
        </w:r>
        <w:r w:rsidR="00E67945" w:rsidDel="00A94C6A">
          <w:delText xml:space="preserve"> a better compromise between these two measures.  </w:delText>
        </w:r>
      </w:del>
      <w:r w:rsidR="00E67945">
        <w:t>The Rank-</w:t>
      </w:r>
      <w:r w:rsidR="00DC1844">
        <w:t>NaiveBC</w:t>
      </w:r>
      <w:r w:rsidR="00E67945">
        <w:t>, Rank-MI</w:t>
      </w:r>
      <w:ins w:id="886" w:author="dugalh" w:date="2018-06-15T14:01:00Z">
        <w:r w:rsidR="00891655">
          <w:t>, BE-NaiveBC</w:t>
        </w:r>
      </w:ins>
      <w:r w:rsidR="00E67945">
        <w:t xml:space="preserve"> and BE-MI methods </w:t>
      </w:r>
      <w:del w:id="887" w:author="dugalh" w:date="2018-06-26T14:17:00Z">
        <w:r w:rsidR="00E67945" w:rsidDel="0074373C">
          <w:delText xml:space="preserve">are </w:delText>
        </w:r>
      </w:del>
      <w:ins w:id="888" w:author="dugalh" w:date="2018-06-26T14:17:00Z">
        <w:r w:rsidR="0074373C">
          <w:t>were</w:t>
        </w:r>
        <w:r w:rsidR="0074373C">
          <w:t xml:space="preserve"> </w:t>
        </w:r>
      </w:ins>
      <w:r w:rsidR="00E67945">
        <w:t>ranked lowest</w:t>
      </w:r>
      <w:r w:rsidR="00127256">
        <w:t xml:space="preserve"> due to</w:t>
      </w:r>
      <w:r w:rsidR="00E67945">
        <w:t xml:space="preserve"> the known limitations of these methods.</w:t>
      </w:r>
      <w:r w:rsidR="005F708E">
        <w:t xml:space="preserve"> </w:t>
      </w:r>
      <w:ins w:id="889" w:author="dugalh" w:date="2018-06-15T15:27:00Z">
        <w:r w:rsidR="007E596E">
          <w:t>T</w:t>
        </w:r>
      </w:ins>
      <w:ins w:id="890" w:author="dugalh" w:date="2018-06-15T15:26:00Z">
        <w:r w:rsidR="007E596E">
          <w:t xml:space="preserve">he </w:t>
        </w:r>
      </w:ins>
      <w:ins w:id="891" w:author="dugalh" w:date="2018-06-27T13:12:00Z">
        <w:r w:rsidR="00615D0B">
          <w:t>FS-M</w:t>
        </w:r>
      </w:ins>
      <w:ins w:id="892" w:author="dugalh" w:date="2018-06-15T15:23:00Z">
        <w:r w:rsidR="00711B43">
          <w:t xml:space="preserve">RMR </w:t>
        </w:r>
      </w:ins>
      <w:ins w:id="893" w:author="dugalh" w:date="2018-06-15T15:28:00Z">
        <w:r w:rsidR="007E596E">
          <w:t xml:space="preserve">method </w:t>
        </w:r>
      </w:ins>
      <w:ins w:id="894" w:author="AVN" w:date="2018-06-23T14:15:00Z">
        <w:r w:rsidR="006F0AEE">
          <w:t>was</w:t>
        </w:r>
      </w:ins>
      <w:ins w:id="895" w:author="dugalh" w:date="2018-06-15T15:28:00Z">
        <w:del w:id="896" w:author="AVN" w:date="2018-06-23T14:15:00Z">
          <w:r w:rsidR="007E596E" w:rsidDel="006F0AEE">
            <w:delText>is</w:delText>
          </w:r>
        </w:del>
        <w:r w:rsidR="007E596E">
          <w:t xml:space="preserve"> competitive on all measures, </w:t>
        </w:r>
      </w:ins>
      <w:ins w:id="897" w:author="dugalh" w:date="2018-06-15T15:23:00Z">
        <w:r w:rsidR="00711B43">
          <w:t xml:space="preserve">and </w:t>
        </w:r>
      </w:ins>
      <w:ins w:id="898" w:author="AVN" w:date="2018-06-23T14:15:00Z">
        <w:r w:rsidR="006F0AEE">
          <w:t>was</w:t>
        </w:r>
      </w:ins>
      <w:ins w:id="899" w:author="dugalh" w:date="2018-06-15T15:23:00Z">
        <w:del w:id="900" w:author="AVN" w:date="2018-06-23T14:15:00Z">
          <w:r w:rsidR="00711B43" w:rsidDel="006F0AEE">
            <w:delText>is</w:delText>
          </w:r>
        </w:del>
        <w:r w:rsidR="00711B43">
          <w:t xml:space="preserve"> the third ranked method</w:t>
        </w:r>
      </w:ins>
      <w:ins w:id="901" w:author="dugalh" w:date="2018-06-15T15:28:00Z">
        <w:r w:rsidR="007E596E">
          <w:t xml:space="preserve"> overall</w:t>
        </w:r>
      </w:ins>
      <w:ins w:id="902" w:author="dugalh" w:date="2018-06-15T15:23:00Z">
        <w:r w:rsidR="00711B43">
          <w:t xml:space="preserve">.  </w:t>
        </w:r>
      </w:ins>
    </w:p>
    <w:p w14:paraId="6FC2BF7E" w14:textId="2A05478E" w:rsidR="00FA7D45" w:rsidRDefault="00FA7D45" w:rsidP="00FB5536">
      <w:pPr>
        <w:pStyle w:val="Newparagraph"/>
      </w:pPr>
    </w:p>
    <w:p w14:paraId="6CAD0068" w14:textId="63F2F496"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w:t>
      </w:r>
      <w:ins w:id="903" w:author="dugalh" w:date="2018-06-26T14:17:00Z">
        <w:r w:rsidR="0074373C">
          <w:t>ed</w:t>
        </w:r>
      </w:ins>
      <w:r>
        <w:t xml:space="preserve"> a substantial </w:t>
      </w:r>
      <w:r>
        <w:lastRenderedPageBreak/>
        <w:t>improvement in performance compared to Rank-MI and Rank-</w:t>
      </w:r>
      <w:r w:rsidR="00DC1844">
        <w:t>NaiveBC</w:t>
      </w:r>
      <w:ins w:id="904" w:author="AVN" w:date="2018-06-23T14:17:00Z">
        <w:r w:rsidR="006F0AEE">
          <w:t>,</w:t>
        </w:r>
      </w:ins>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w:t>
      </w:r>
      <w:del w:id="905" w:author="dugalh" w:date="2018-06-27T14:57:00Z">
        <w:r w:rsidR="00B001F4" w:rsidDel="00950BB9">
          <w:delText xml:space="preserve">method </w:delText>
        </w:r>
      </w:del>
      <w:ins w:id="906" w:author="dugalh" w:date="2018-06-27T14:57:00Z">
        <w:r w:rsidR="00950BB9">
          <w:t>search scheme</w:t>
        </w:r>
        <w:r w:rsidR="00950BB9">
          <w:t xml:space="preserve"> </w:t>
        </w:r>
      </w:ins>
      <w:r w:rsidR="00B001F4">
        <w:t xml:space="preserve">in isolation, there </w:t>
      </w:r>
      <w:del w:id="907" w:author="dugalh" w:date="2018-06-26T14:17:00Z">
        <w:r w:rsidR="00B001F4" w:rsidDel="0074373C">
          <w:delText xml:space="preserve">is </w:delText>
        </w:r>
      </w:del>
      <w:ins w:id="908" w:author="dugalh" w:date="2018-06-26T14:17:00Z">
        <w:r w:rsidR="0074373C">
          <w:t>was</w:t>
        </w:r>
        <w:r w:rsidR="0074373C">
          <w:t xml:space="preserve"> </w:t>
        </w:r>
      </w:ins>
      <w:r w:rsidR="00B001F4">
        <w:t xml:space="preserve">a general trend for MI to produce better stability and </w:t>
      </w:r>
      <w:r w:rsidR="005122E9">
        <w:t>naive</w:t>
      </w:r>
      <w:r w:rsidR="00B001F4">
        <w:t xml:space="preserve"> Bayes to produce better accuracy.  </w:t>
      </w:r>
      <w:r w:rsidR="00171F29">
        <w:t>W</w:t>
      </w:r>
      <w:r w:rsidR="00B001F4">
        <w:t>hile FCR wor</w:t>
      </w:r>
      <w:ins w:id="909" w:author="AVN" w:date="2018-06-23T14:17:00Z">
        <w:r w:rsidR="006F0AEE">
          <w:t>ked</w:t>
        </w:r>
      </w:ins>
      <w:del w:id="910" w:author="AVN" w:date="2018-06-23T14:17:00Z">
        <w:r w:rsidR="00B001F4" w:rsidDel="006F0AEE">
          <w:delText>ks</w:delText>
        </w:r>
      </w:del>
      <w:r w:rsidR="00B001F4">
        <w:t xml:space="preserve"> well with either criterion, the results </w:t>
      </w:r>
      <w:r w:rsidR="00171F29">
        <w:t>favour</w:t>
      </w:r>
      <w:ins w:id="911" w:author="AVN" w:date="2018-06-23T14:17:00Z">
        <w:r w:rsidR="006F0AEE">
          <w:t>ed</w:t>
        </w:r>
      </w:ins>
      <w:r w:rsidR="00B001F4">
        <w:t xml:space="preserve"> the use of MI </w:t>
      </w:r>
      <w:r w:rsidR="00171F29">
        <w:t>as it is faster and produce</w:t>
      </w:r>
      <w:ins w:id="912" w:author="AVN" w:date="2018-06-23T14:17:00Z">
        <w:r w:rsidR="006F0AEE">
          <w:t>d</w:t>
        </w:r>
      </w:ins>
      <w:del w:id="913" w:author="AVN" w:date="2018-06-23T14:17:00Z">
        <w:r w:rsidR="00171F29" w:rsidDel="006F0AEE">
          <w:delText>s</w:delText>
        </w:r>
      </w:del>
      <w:r w:rsidR="00171F29">
        <w:t xml:space="preserve"> a better non-dominant ranking than </w:t>
      </w:r>
      <w:r w:rsidR="005122E9">
        <w:t>naive</w:t>
      </w:r>
      <w:r w:rsidR="00171F29">
        <w:t xml:space="preserve"> Bayes</w:t>
      </w:r>
      <w:r w:rsidR="00B001F4">
        <w:t xml:space="preserve">.  </w:t>
      </w:r>
      <w:r w:rsidR="00E67945">
        <w:t>On the whole</w:t>
      </w:r>
      <w:ins w:id="914" w:author="AVN" w:date="2018-06-23T14:18:00Z">
        <w:r w:rsidR="006F0AEE">
          <w:t>,</w:t>
        </w:r>
      </w:ins>
      <w:r w:rsidR="00E67945">
        <w:t xml:space="preserve"> th</w:t>
      </w:r>
      <w:r w:rsidR="005A3297">
        <w:t>e</w:t>
      </w:r>
      <w:r w:rsidR="00E67945">
        <w:t xml:space="preserve"> evaluation</w:t>
      </w:r>
      <w:ins w:id="915" w:author="AVN" w:date="2018-06-23T14:18:00Z">
        <w:r w:rsidR="006F0AEE">
          <w:t>s</w:t>
        </w:r>
      </w:ins>
      <w:r w:rsidR="00E67945">
        <w:t xml:space="preserve"> </w:t>
      </w:r>
      <w:del w:id="916" w:author="AVN" w:date="2018-06-23T14:18:00Z">
        <w:r w:rsidR="00E67945" w:rsidDel="006F0AEE">
          <w:delText>study show</w:delText>
        </w:r>
      </w:del>
      <w:ins w:id="917" w:author="AVN" w:date="2018-06-23T14:18:00Z">
        <w:r w:rsidR="006F0AEE">
          <w:t>demonstrate that</w:t>
        </w:r>
      </w:ins>
      <w:del w:id="918" w:author="AVN" w:date="2018-06-23T14:18:00Z">
        <w:r w:rsidR="00E67945" w:rsidDel="006F0AEE">
          <w:delText>s</w:delText>
        </w:r>
      </w:del>
      <w:r w:rsidR="00E67945">
        <w:t xml:space="preserve"> the </w:t>
      </w:r>
      <w:ins w:id="919" w:author="AVN" w:date="2018-06-23T14:19:00Z">
        <w:r w:rsidR="006F0AEE">
          <w:t xml:space="preserve">proposed </w:t>
        </w:r>
      </w:ins>
      <w:r w:rsidR="00E67945">
        <w:t xml:space="preserve">FCR method </w:t>
      </w:r>
      <w:del w:id="920" w:author="AVN" w:date="2018-06-23T14:18:00Z">
        <w:r w:rsidR="00E67945" w:rsidDel="006F0AEE">
          <w:delText>to be</w:delText>
        </w:r>
      </w:del>
      <w:ins w:id="921" w:author="dugalh" w:date="2018-06-26T14:21:00Z">
        <w:r w:rsidR="00D90284">
          <w:t>is</w:t>
        </w:r>
      </w:ins>
      <w:r w:rsidR="00E67945">
        <w:t xml:space="preserve"> effective </w:t>
      </w:r>
      <w:r w:rsidR="005A3297">
        <w:t>at selecting accurate and stable features from high dimensional remote sensing data</w:t>
      </w:r>
      <w:r>
        <w:t xml:space="preserve"> containing redundancy</w:t>
      </w:r>
      <w:r w:rsidR="005A3297">
        <w:t xml:space="preserve">.  </w:t>
      </w:r>
      <w:bookmarkStart w:id="922" w:name="_Ref464737145"/>
    </w:p>
    <w:p w14:paraId="71BD7544" w14:textId="77777777" w:rsidR="00BB168B" w:rsidRDefault="00BB168B" w:rsidP="00BB168B">
      <w:pPr>
        <w:pStyle w:val="Newparagraph"/>
      </w:pPr>
    </w:p>
    <w:p w14:paraId="78A25EEA" w14:textId="696809F0" w:rsidR="001C68ED" w:rsidRDefault="00F33262" w:rsidP="00F33262">
      <w:pPr>
        <w:pStyle w:val="Paragraph"/>
      </w:pPr>
      <w:r>
        <w:t>[</w:t>
      </w:r>
      <w:bookmarkStart w:id="923" w:name="_Ref493181059"/>
      <w:r w:rsidR="001C68ED">
        <w:t xml:space="preserve">Table </w:t>
      </w:r>
      <w:r w:rsidR="001C68ED">
        <w:fldChar w:fldCharType="begin"/>
      </w:r>
      <w:r w:rsidR="001C68ED">
        <w:instrText xml:space="preserve"> SEQ Table \* ARABIC </w:instrText>
      </w:r>
      <w:r w:rsidR="001C68ED">
        <w:fldChar w:fldCharType="separate"/>
      </w:r>
      <w:r w:rsidR="004D360A">
        <w:rPr>
          <w:noProof/>
        </w:rPr>
        <w:t>5</w:t>
      </w:r>
      <w:r w:rsidR="001C68ED">
        <w:fldChar w:fldCharType="end"/>
      </w:r>
      <w:bookmarkEnd w:id="923"/>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922"/>
    <w:p w14:paraId="0D99F471" w14:textId="77777777" w:rsidR="00416694" w:rsidRDefault="00AD1A8C" w:rsidP="00AD1A8C">
      <w:pPr>
        <w:pStyle w:val="Heading1"/>
      </w:pPr>
      <w:r>
        <w:t>Conclusions</w:t>
      </w:r>
    </w:p>
    <w:p w14:paraId="3EFB0EF2" w14:textId="0CD9C77E" w:rsidR="00416694" w:rsidRDefault="00024AAE" w:rsidP="00FB5536">
      <w:pPr>
        <w:pStyle w:val="Paragraph"/>
      </w:pPr>
      <w:r>
        <w:t xml:space="preserve">Small changes in data sets containing redundancy can result in substantial changes in selected features.  Feature redundancy is also known to cause selection of sub-optimal features.  </w:t>
      </w:r>
      <w:ins w:id="924" w:author="AVN" w:date="2018-06-23T14:21:00Z">
        <w:r w:rsidR="006F0AEE">
          <w:t>This study presented and evaluated a</w:t>
        </w:r>
      </w:ins>
      <w:del w:id="925" w:author="AVN" w:date="2018-06-23T14:21:00Z">
        <w:r w:rsidR="00416694" w:rsidDel="006F0AEE">
          <w:delText>A</w:delText>
        </w:r>
      </w:del>
      <w:r w:rsidR="00416694">
        <w:t xml:space="preserve"> </w:t>
      </w:r>
      <w:ins w:id="926" w:author="AVN" w:date="2018-06-23T14:22:00Z">
        <w:r w:rsidR="006F0AEE">
          <w:t xml:space="preserve">new </w:t>
        </w:r>
      </w:ins>
      <w:r w:rsidR="00416694">
        <w:t xml:space="preserve">method for </w:t>
      </w:r>
      <w:r w:rsidR="00450ED9">
        <w:t xml:space="preserve">selecting stable and informative features from redundant data by </w:t>
      </w:r>
      <w:r w:rsidR="00416694">
        <w:t>ranking correlated clusters of features</w:t>
      </w:r>
      <w:del w:id="927" w:author="AVN" w:date="2018-06-23T14:21:00Z">
        <w:r w:rsidR="00450ED9" w:rsidDel="006F0AEE">
          <w:delText>,</w:delText>
        </w:r>
        <w:r w:rsidR="00416694" w:rsidDel="006F0AEE">
          <w:delText xml:space="preserve"> was presented</w:delText>
        </w:r>
      </w:del>
      <w:r w:rsidR="00416694">
        <w:t xml:space="preserve">.  </w:t>
      </w:r>
      <w:ins w:id="928" w:author="AVN" w:date="2018-06-23T14:22:00Z">
        <w:r w:rsidR="006F0AEE">
          <w:t>The method uses a</w:t>
        </w:r>
      </w:ins>
      <w:del w:id="929" w:author="AVN" w:date="2018-06-23T14:22:00Z">
        <w:r w:rsidR="00416694" w:rsidDel="006F0AEE">
          <w:delText xml:space="preserve">Using </w:delText>
        </w:r>
      </w:del>
      <w:ins w:id="930" w:author="dugalh" w:date="2018-06-15T10:31:00Z">
        <w:del w:id="931" w:author="AVN" w:date="2018-06-23T14:22:00Z">
          <w:r w:rsidR="00EB49AF" w:rsidDel="006F0AEE">
            <w:delText>a</w:delText>
          </w:r>
        </w:del>
        <w:r w:rsidR="00EB49AF">
          <w:t>ffinity propagation</w:t>
        </w:r>
      </w:ins>
      <w:del w:id="932" w:author="dugalh" w:date="2018-06-15T10:31:00Z">
        <w:r w:rsidR="00416694" w:rsidDel="00EB49AF">
          <w:delText>hierarchical clustering</w:delText>
        </w:r>
      </w:del>
      <w:ins w:id="933" w:author="AVN" w:date="2018-06-23T14:22:00Z">
        <w:r w:rsidR="006F0AEE">
          <w:t xml:space="preserve"> to identify</w:t>
        </w:r>
      </w:ins>
      <w:del w:id="934" w:author="AVN" w:date="2018-06-23T14:22:00Z">
        <w:r w:rsidR="00416694" w:rsidDel="006F0AEE">
          <w:delText>,</w:delText>
        </w:r>
      </w:del>
      <w:r w:rsidR="00416694">
        <w:t xml:space="preserve"> a </w:t>
      </w:r>
      <w:del w:id="935" w:author="dugalh" w:date="2018-06-15T10:31:00Z">
        <w:r w:rsidR="00416694" w:rsidDel="00EB49AF">
          <w:delText xml:space="preserve">natural </w:delText>
        </w:r>
      </w:del>
      <w:ins w:id="936" w:author="dugalh" w:date="2018-06-15T10:31:00Z">
        <w:r w:rsidR="00EB49AF">
          <w:t xml:space="preserve">moderate </w:t>
        </w:r>
      </w:ins>
      <w:r w:rsidR="00416694">
        <w:t xml:space="preserve">number of clusters </w:t>
      </w:r>
      <w:ins w:id="937" w:author="dugalh" w:date="2018-06-15T10:32:00Z">
        <w:r w:rsidR="00EB49AF">
          <w:t xml:space="preserve">of correlated and </w:t>
        </w:r>
      </w:ins>
      <w:ins w:id="938" w:author="dugalh" w:date="2018-06-15T10:31:00Z">
        <w:r w:rsidR="00EB49AF">
          <w:t xml:space="preserve">similarly relevant </w:t>
        </w:r>
      </w:ins>
      <w:ins w:id="939" w:author="dugalh" w:date="2018-06-15T10:32:00Z">
        <w:r w:rsidR="00EB49AF">
          <w:t>features</w:t>
        </w:r>
        <w:del w:id="940" w:author="AVN" w:date="2018-06-23T14:23:00Z">
          <w:r w:rsidR="00EB49AF" w:rsidDel="006F0AEE">
            <w:delText xml:space="preserve"> </w:delText>
          </w:r>
        </w:del>
        <w:del w:id="941" w:author="AVN" w:date="2018-06-23T14:22:00Z">
          <w:r w:rsidR="00EB49AF" w:rsidDel="006F0AEE">
            <w:delText>are identified</w:delText>
          </w:r>
        </w:del>
      </w:ins>
      <w:del w:id="942" w:author="dugalh" w:date="2018-06-15T10:32:00Z">
        <w:r w:rsidR="00416694" w:rsidDel="00EB49AF">
          <w:delText>can be selected by observing the stability of correlation relationships in the data using a dendrogram</w:delText>
        </w:r>
      </w:del>
      <w:r w:rsidR="00416694">
        <w:t xml:space="preserve">.  </w:t>
      </w:r>
      <w:ins w:id="943" w:author="AVN" w:date="2018-06-23T14:23:00Z">
        <w:r w:rsidR="006F0AEE">
          <w:t>It then ranks the c</w:t>
        </w:r>
      </w:ins>
      <w:del w:id="944" w:author="AVN" w:date="2018-06-23T14:23:00Z">
        <w:r w:rsidR="00416694" w:rsidDel="006F0AEE">
          <w:delText>C</w:delText>
        </w:r>
      </w:del>
      <w:r w:rsidR="00416694">
        <w:t xml:space="preserve">lusters </w:t>
      </w:r>
      <w:del w:id="945" w:author="AVN" w:date="2018-06-23T14:22:00Z">
        <w:r w:rsidR="00416694" w:rsidDel="006F0AEE">
          <w:delText>are</w:delText>
        </w:r>
      </w:del>
      <w:del w:id="946" w:author="AVN" w:date="2018-06-23T14:23:00Z">
        <w:r w:rsidR="00416694" w:rsidDel="006F0AEE">
          <w:delText xml:space="preserve"> then ranked </w:delText>
        </w:r>
      </w:del>
      <w:r w:rsidR="00416694">
        <w:t xml:space="preserve">using an importance measure, calculated as the median of </w:t>
      </w:r>
      <w:r w:rsidR="00B001F4">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 xml:space="preserve">from the data.  </w:t>
      </w:r>
      <w:ins w:id="947" w:author="dugalh" w:date="2018-06-26T16:32:00Z">
        <w:r w:rsidR="00D3411C">
          <w:t xml:space="preserve">These features may be selected automatically based on their relevance, or </w:t>
        </w:r>
      </w:ins>
      <w:ins w:id="948" w:author="dugalh" w:date="2018-06-26T16:33:00Z">
        <w:r w:rsidR="00D3411C">
          <w:t>interactively, taking</w:t>
        </w:r>
      </w:ins>
      <w:ins w:id="949" w:author="dugalh" w:date="2018-06-26T16:11:00Z">
        <w:r w:rsidR="00D63E46">
          <w:t xml:space="preserve"> </w:t>
        </w:r>
      </w:ins>
      <w:ins w:id="950" w:author="dugalh" w:date="2018-06-27T12:01:00Z">
        <w:r w:rsidR="001C718F">
          <w:t>criteria</w:t>
        </w:r>
      </w:ins>
      <w:ins w:id="951" w:author="dugalh" w:date="2018-06-26T16:11:00Z">
        <w:r w:rsidR="00D63E46">
          <w:t xml:space="preserve"> </w:t>
        </w:r>
      </w:ins>
      <w:ins w:id="952" w:author="dugalh" w:date="2018-06-26T16:01:00Z">
        <w:r w:rsidR="003466F3">
          <w:t xml:space="preserve">such as </w:t>
        </w:r>
      </w:ins>
      <w:ins w:id="953" w:author="dugalh" w:date="2018-06-26T16:52:00Z">
        <w:r w:rsidR="004310E8">
          <w:t xml:space="preserve">computation </w:t>
        </w:r>
        <w:r w:rsidR="004310E8">
          <w:lastRenderedPageBreak/>
          <w:t>time</w:t>
        </w:r>
      </w:ins>
      <w:ins w:id="954" w:author="dugalh" w:date="2018-06-26T16:01:00Z">
        <w:r w:rsidR="003466F3">
          <w:t xml:space="preserve"> and measurement cost </w:t>
        </w:r>
      </w:ins>
      <w:ins w:id="955" w:author="dugalh" w:date="2018-06-26T16:12:00Z">
        <w:r w:rsidR="00D63E46">
          <w:t xml:space="preserve">into </w:t>
        </w:r>
      </w:ins>
      <w:ins w:id="956" w:author="dugalh" w:date="2018-06-26T16:33:00Z">
        <w:r w:rsidR="00D3411C">
          <w:t>account.</w:t>
        </w:r>
      </w:ins>
      <w:ins w:id="957" w:author="AVN" w:date="2018-06-23T14:23:00Z">
        <w:del w:id="958" w:author="dugalh" w:date="2018-06-26T16:33:00Z">
          <w:r w:rsidR="006F0AEE" w:rsidDel="00D3411C">
            <w:delText>X</w:delText>
          </w:r>
        </w:del>
        <w:r w:rsidR="006F0AEE">
          <w:t xml:space="preserve"> </w:t>
        </w:r>
      </w:ins>
      <w:ins w:id="959" w:author="dugalh" w:date="2018-06-26T16:33:00Z">
        <w:r w:rsidR="00D3411C">
          <w:t xml:space="preserve"> </w:t>
        </w:r>
      </w:ins>
      <w:r w:rsidR="00416694">
        <w:t xml:space="preserve">The </w:t>
      </w:r>
      <w:del w:id="960" w:author="dugalh" w:date="2018-06-26T16:36:00Z">
        <w:r w:rsidR="00416694" w:rsidDel="00D3411C">
          <w:delText xml:space="preserve">ability </w:delText>
        </w:r>
      </w:del>
      <w:ins w:id="961" w:author="dugalh" w:date="2018-06-26T16:36:00Z">
        <w:r w:rsidR="00D3411C">
          <w:t>option</w:t>
        </w:r>
        <w:r w:rsidR="00D3411C">
          <w:t xml:space="preserve"> </w:t>
        </w:r>
      </w:ins>
      <w:r w:rsidR="00416694">
        <w:t xml:space="preserve">to </w:t>
      </w:r>
      <w:ins w:id="962" w:author="dugalh" w:date="2018-06-26T16:34:00Z">
        <w:r w:rsidR="00D3411C">
          <w:t xml:space="preserve">include factors </w:t>
        </w:r>
      </w:ins>
      <w:ins w:id="963" w:author="dugalh" w:date="2018-06-26T16:38:00Z">
        <w:r w:rsidR="002B664C">
          <w:t xml:space="preserve">other than relevance and redundancy in determining selected features </w:t>
        </w:r>
      </w:ins>
      <w:del w:id="964" w:author="dugalh" w:date="2018-06-26T16:34:00Z">
        <w:r w:rsidR="00416694" w:rsidDel="00D3411C">
          <w:delText xml:space="preserve">hand-pick features </w:delText>
        </w:r>
        <w:r w:rsidR="00143905" w:rsidDel="00D3411C">
          <w:delText>from the best clust</w:delText>
        </w:r>
        <w:r w:rsidDel="00D3411C">
          <w:delText xml:space="preserve">ers </w:delText>
        </w:r>
      </w:del>
      <w:r>
        <w:t>distinguishes FCR from related</w:t>
      </w:r>
      <w:r w:rsidR="00143905">
        <w:t xml:space="preserve"> feature selection methods</w:t>
      </w:r>
      <w:ins w:id="965" w:author="dugalh" w:date="2018-06-27T15:01:00Z">
        <w:r w:rsidR="00950BB9">
          <w:t>;</w:t>
        </w:r>
      </w:ins>
      <w:ins w:id="966" w:author="dugalh" w:date="2018-06-26T16:34:00Z">
        <w:r w:rsidR="00D3411C">
          <w:t xml:space="preserve"> </w:t>
        </w:r>
      </w:ins>
      <w:ins w:id="967" w:author="dugalh" w:date="2018-06-27T11:50:00Z">
        <w:r w:rsidR="00147E3F">
          <w:t>although</w:t>
        </w:r>
      </w:ins>
      <w:ins w:id="968" w:author="dugalh" w:date="2018-06-26T16:34:00Z">
        <w:r w:rsidR="00D3411C">
          <w:t xml:space="preserve"> currently this</w:t>
        </w:r>
      </w:ins>
      <w:ins w:id="969" w:author="dugalh" w:date="2018-06-27T11:45:00Z">
        <w:r w:rsidR="00147E3F">
          <w:t xml:space="preserve"> </w:t>
        </w:r>
      </w:ins>
      <w:ins w:id="970" w:author="dugalh" w:date="2018-06-27T15:02:00Z">
        <w:r w:rsidR="00950BB9">
          <w:t xml:space="preserve">option </w:t>
        </w:r>
      </w:ins>
      <w:ins w:id="971" w:author="dugalh" w:date="2018-06-26T16:34:00Z">
        <w:r w:rsidR="00D3411C">
          <w:t xml:space="preserve">is limited to a manual </w:t>
        </w:r>
      </w:ins>
      <w:ins w:id="972" w:author="dugalh" w:date="2018-06-26T16:35:00Z">
        <w:r w:rsidR="00D3411C">
          <w:t>procedure</w:t>
        </w:r>
      </w:ins>
      <w:r w:rsidR="00143905">
        <w:t xml:space="preserve">.  </w:t>
      </w:r>
      <w:ins w:id="973" w:author="dugalh" w:date="2018-06-27T11:45:00Z">
        <w:r w:rsidR="00147E3F">
          <w:t xml:space="preserve">Future work will </w:t>
        </w:r>
      </w:ins>
      <w:ins w:id="974" w:author="dugalh" w:date="2018-06-27T11:52:00Z">
        <w:r w:rsidR="00147E3F">
          <w:t>investigate</w:t>
        </w:r>
      </w:ins>
      <w:ins w:id="975" w:author="dugalh" w:date="2018-06-27T11:45:00Z">
        <w:r w:rsidR="00147E3F">
          <w:t xml:space="preserve"> </w:t>
        </w:r>
      </w:ins>
      <w:ins w:id="976" w:author="dugalh" w:date="2018-06-27T11:55:00Z">
        <w:r w:rsidR="007723DE">
          <w:t>ways</w:t>
        </w:r>
      </w:ins>
      <w:ins w:id="977" w:author="dugalh" w:date="2018-06-27T11:53:00Z">
        <w:r w:rsidR="00147E3F">
          <w:t xml:space="preserve"> of</w:t>
        </w:r>
      </w:ins>
      <w:ins w:id="978" w:author="dugalh" w:date="2018-06-26T16:54:00Z">
        <w:r w:rsidR="004310E8">
          <w:t xml:space="preserve"> </w:t>
        </w:r>
      </w:ins>
      <w:ins w:id="979" w:author="dugalh" w:date="2018-06-26T16:55:00Z">
        <w:r w:rsidR="004310E8">
          <w:t xml:space="preserve">combining relevance with other criteria </w:t>
        </w:r>
      </w:ins>
      <w:ins w:id="980" w:author="dugalh" w:date="2018-06-27T11:54:00Z">
        <w:r w:rsidR="00147E3F">
          <w:t>to allow feature selection without user input</w:t>
        </w:r>
      </w:ins>
      <w:ins w:id="981" w:author="dugalh" w:date="2018-06-27T11:52:00Z">
        <w:r w:rsidR="00147E3F">
          <w:t xml:space="preserve">.  </w:t>
        </w:r>
      </w:ins>
      <w:del w:id="982" w:author="dugalh" w:date="2018-06-27T11:52:00Z">
        <w:r w:rsidR="00143905" w:rsidDel="00147E3F">
          <w:delText xml:space="preserve">This ability </w:delText>
        </w:r>
        <w:r w:rsidR="00416694" w:rsidDel="00147E3F">
          <w:delText>is beneficial as it allows other factors</w:delText>
        </w:r>
        <w:r w:rsidR="00CF3F90" w:rsidDel="00147E3F">
          <w:delText>, such as speed of computation and physical interpretability,</w:delText>
        </w:r>
        <w:r w:rsidR="00416694" w:rsidDel="00147E3F">
          <w:delText xml:space="preserve"> to be </w:delText>
        </w:r>
        <w:r w:rsidR="00730F0E" w:rsidDel="00147E3F">
          <w:delText>considered when</w:delText>
        </w:r>
        <w:r w:rsidR="00416694" w:rsidDel="00147E3F">
          <w:delText xml:space="preserve"> determining </w:delText>
        </w:r>
        <w:r w:rsidR="00097680" w:rsidDel="00147E3F">
          <w:delText xml:space="preserve">an effective </w:delText>
        </w:r>
        <w:r w:rsidR="00416694" w:rsidDel="00147E3F">
          <w:delText>feature set.</w:delText>
        </w:r>
      </w:del>
      <w:r w:rsidR="00EF292E">
        <w:t xml:space="preserve">  </w:t>
      </w:r>
    </w:p>
    <w:p w14:paraId="4A3AEC6A" w14:textId="77777777" w:rsidR="0093215E" w:rsidRDefault="0093215E" w:rsidP="00FB5536">
      <w:pPr>
        <w:pStyle w:val="Newparagraph"/>
      </w:pPr>
    </w:p>
    <w:p w14:paraId="5F61E92A" w14:textId="4056415C" w:rsidR="0093215E" w:rsidDel="003E7511" w:rsidRDefault="008257F7" w:rsidP="00FB5536">
      <w:pPr>
        <w:pStyle w:val="Newparagraph"/>
        <w:rPr>
          <w:del w:id="983" w:author="dugalh" w:date="2018-06-12T15:40:00Z"/>
        </w:rPr>
      </w:pPr>
      <w:del w:id="984" w:author="dugalh" w:date="2018-06-12T15:40:00Z">
        <w:r w:rsidDel="003E7511">
          <w:delText xml:space="preserve">The need for user specification of </w:delText>
        </w:r>
        <w:r w:rsidR="005873FC" w:rsidDel="003E7511">
          <w:delText>dissimilarity threshold</w:delText>
        </w:r>
        <w:r w:rsidDel="003E7511">
          <w:delText xml:space="preserve"> </w:delText>
        </w:r>
        <w:r w:rsidR="008256FC" w:rsidDel="003E7511">
          <w:delText xml:space="preserve">can be seen as </w:delText>
        </w:r>
        <w:r w:rsidDel="003E7511">
          <w:delText xml:space="preserve">a weakness of the </w:delText>
        </w:r>
        <w:r w:rsidR="002306EC" w:rsidDel="003E7511">
          <w:delText xml:space="preserve">FCR </w:delText>
        </w:r>
        <w:r w:rsidDel="003E7511">
          <w:delText xml:space="preserve">method.  </w:delText>
        </w:r>
        <w:r w:rsidR="002306EC" w:rsidDel="003E7511">
          <w:delText xml:space="preserve">This is a subjective choice and different </w:delText>
        </w:r>
        <w:r w:rsidR="005873FC" w:rsidDel="003E7511">
          <w:delText xml:space="preserve">thresholds </w:delText>
        </w:r>
        <w:r w:rsidR="002306EC" w:rsidDel="003E7511">
          <w:delText xml:space="preserve">can lead to different sets of selected features.  A possible way to automate this choice would be to extract clusters from all levels in the hierarchy, select a set of features from the best clusters at </w:delText>
        </w:r>
        <w:r w:rsidR="00FE7C31" w:rsidDel="003E7511">
          <w:delText>each</w:delText>
        </w:r>
        <w:r w:rsidR="002306EC" w:rsidDel="003E7511">
          <w:delText xml:space="preserve"> level, and then use a performance measure such as the accuracy of a </w:delText>
        </w:r>
      </w:del>
      <w:del w:id="985" w:author="dugalh" w:date="2018-06-11T12:01:00Z">
        <w:r w:rsidR="002306EC" w:rsidDel="007B685E">
          <w:delText>k-</w:delText>
        </w:r>
      </w:del>
      <w:del w:id="986" w:author="dugalh" w:date="2018-06-12T15:40:00Z">
        <w:r w:rsidR="002306EC" w:rsidDel="003E7511">
          <w:delText>NN classifier to choose the best set of features</w:delText>
        </w:r>
        <w:r w:rsidR="005873FC" w:rsidDel="003E7511">
          <w:delText xml:space="preserve"> overall</w:delText>
        </w:r>
        <w:r w:rsidR="002306EC" w:rsidDel="003E7511">
          <w:delText xml:space="preserve">.  The need for visual inspection of the dendrogram to make the choice of </w:delText>
        </w:r>
        <w:r w:rsidR="005873FC" w:rsidDel="003E7511">
          <w:delText xml:space="preserve">dissimilarity threshold </w:delText>
        </w:r>
        <w:r w:rsidR="002306EC" w:rsidDel="003E7511">
          <w:delText>limits the dimensionality of data that the FCR method can practically be applied to.  For data sets of hundreds or thousands of features</w:delText>
        </w:r>
        <w:r w:rsidR="00997A57" w:rsidDel="003E7511">
          <w:delText xml:space="preserve">, </w:delText>
        </w:r>
        <w:r w:rsidR="002306EC" w:rsidDel="003E7511">
          <w:delText xml:space="preserve">the dendrogram </w:delText>
        </w:r>
        <w:r w:rsidR="008256FC" w:rsidDel="003E7511">
          <w:delText>may</w:delText>
        </w:r>
        <w:r w:rsidR="00997A57" w:rsidDel="003E7511">
          <w:delText xml:space="preserve"> </w:delText>
        </w:r>
        <w:r w:rsidR="002306EC" w:rsidDel="003E7511">
          <w:delText xml:space="preserve">be </w:delText>
        </w:r>
        <w:r w:rsidR="00997A57" w:rsidDel="003E7511">
          <w:delText xml:space="preserve">too </w:delText>
        </w:r>
        <w:r w:rsidR="002306EC" w:rsidDel="003E7511">
          <w:delText xml:space="preserve">cluttered </w:delText>
        </w:r>
        <w:r w:rsidR="00997A57" w:rsidDel="003E7511">
          <w:delText>to make a sensible choice</w:delText>
        </w:r>
        <w:r w:rsidR="008301C2" w:rsidDel="003E7511">
          <w:delText xml:space="preserve"> and a feature selection algorithm other than FCR </w:delText>
        </w:r>
        <w:r w:rsidR="00DF2FDA" w:rsidDel="003E7511">
          <w:delText>may</w:delText>
        </w:r>
        <w:r w:rsidR="008301C2" w:rsidDel="003E7511">
          <w:delText xml:space="preserve"> be more appropriate</w:delText>
        </w:r>
        <w:r w:rsidR="00997A57" w:rsidDel="003E7511">
          <w:delText>.</w:delText>
        </w:r>
        <w:r w:rsidR="00F0702E" w:rsidDel="003E7511">
          <w:delText xml:space="preserve">  </w:delText>
        </w:r>
        <w:r w:rsidR="00EF664A" w:rsidDel="003E7511">
          <w:delText xml:space="preserve">It is worth noting that for problems where feature stability </w:delText>
        </w:r>
        <w:r w:rsidR="00F658AE" w:rsidDel="003E7511">
          <w:delText xml:space="preserve">and </w:delText>
        </w:r>
        <w:r w:rsidR="00EF664A" w:rsidDel="003E7511">
          <w:delText>user specification of preferred variables are not required, FS-</w:delText>
        </w:r>
        <w:r w:rsidR="00DC1844" w:rsidDel="003E7511">
          <w:delText>NaiveBC</w:delText>
        </w:r>
        <w:r w:rsidR="00EF664A" w:rsidDel="003E7511">
          <w:delText xml:space="preserve"> may be a more sensible choice of feature selection method.  It achieved the best accuracy results and does not require any user intervention as with FCR. </w:delText>
        </w:r>
      </w:del>
    </w:p>
    <w:p w14:paraId="43B3A697" w14:textId="77777777" w:rsidR="00151E9E" w:rsidRDefault="00151E9E" w:rsidP="00FB5536">
      <w:pPr>
        <w:pStyle w:val="Newparagraph"/>
      </w:pPr>
    </w:p>
    <w:p w14:paraId="7F13263A" w14:textId="7822C0C2" w:rsidR="00714EC2" w:rsidRDefault="00183420" w:rsidP="00FB5536">
      <w:pPr>
        <w:pStyle w:val="Newparagraph"/>
      </w:pPr>
      <w:del w:id="987" w:author="dugalh" w:date="2018-06-12T15:41:00Z">
        <w:r w:rsidDel="003E7511">
          <w:delText xml:space="preserve">Despite these </w:delText>
        </w:r>
        <w:r w:rsidR="00445A96" w:rsidDel="003E7511">
          <w:delText>limitations</w:delText>
        </w:r>
        <w:r w:rsidDel="003E7511">
          <w:delText xml:space="preserve">, </w:delText>
        </w:r>
      </w:del>
      <w:del w:id="988" w:author="AVN" w:date="2018-06-24T14:55:00Z">
        <w:r w:rsidR="00151E9E" w:rsidDel="00351599">
          <w:delText xml:space="preserve">FCR performed well on a diverse range of </w:delText>
        </w:r>
        <w:r w:rsidR="00386CF6" w:rsidDel="00351599">
          <w:delText xml:space="preserve">high dimensional redundant </w:delText>
        </w:r>
        <w:r w:rsidR="00151E9E" w:rsidDel="00351599">
          <w:delText>data</w:delText>
        </w:r>
        <w:r w:rsidR="00337FB3" w:rsidDel="00351599">
          <w:delText xml:space="preserve"> sets</w:delText>
        </w:r>
        <w:r w:rsidR="00714EC2" w:rsidDel="00351599">
          <w:delText xml:space="preserve">.  </w:delText>
        </w:r>
      </w:del>
      <w:r w:rsidR="00714EC2">
        <w:t xml:space="preserve">The effectiveness of the proposed FCR method was evaluated by comparing its accuracy, stability and execution time to a set of popular feature selection </w:t>
      </w:r>
      <w:r w:rsidR="00714EC2">
        <w:lastRenderedPageBreak/>
        <w:t xml:space="preserve">methods.  </w:t>
      </w:r>
      <w:del w:id="989" w:author="dugalh" w:date="2018-06-27T15:04:00Z">
        <w:r w:rsidR="00714EC2" w:rsidDel="007A2972">
          <w:delText>The feature selection methods were each tested in combination with t</w:delText>
        </w:r>
      </w:del>
      <w:ins w:id="990" w:author="dugalh" w:date="2018-06-27T15:04:00Z">
        <w:r w:rsidR="007A2972">
          <w:t>T</w:t>
        </w:r>
      </w:ins>
      <w:r w:rsidR="00714EC2">
        <w:t xml:space="preserve">wo criteria </w:t>
      </w:r>
      <w:ins w:id="991" w:author="dugalh" w:date="2018-06-27T15:04:00Z">
        <w:r w:rsidR="007A2972">
          <w:t xml:space="preserve">were tested </w:t>
        </w:r>
      </w:ins>
      <w:r w:rsidR="00714EC2">
        <w:t xml:space="preserve">for </w:t>
      </w:r>
      <w:ins w:id="992" w:author="dugalh" w:date="2018-06-27T15:04:00Z">
        <w:r w:rsidR="007A2972">
          <w:t xml:space="preserve">measuring </w:t>
        </w:r>
      </w:ins>
      <w:r w:rsidR="00714EC2">
        <w:t xml:space="preserve">feature relevance: the MI between the candidate feature(s) and the class labels, and the accuracy of a naive Bayes classifier trained on the candidate feature(s).  </w:t>
      </w:r>
      <w:r w:rsidR="00AB2FDE">
        <w:t xml:space="preserve">Unlike structured sparsity regularisation approaches, these relevance criteria do not assume a linear dependence between features and class labels.  </w:t>
      </w:r>
      <w:del w:id="993" w:author="dugalh" w:date="2018-06-15T10:33:00Z">
        <w:r w:rsidR="00714EC2" w:rsidDel="00EB49AF">
          <w:delText xml:space="preserve">FS-NaiveBC provided the best accuracy performance but the worst stability performance.  In a similar vein, FS-MI provided the best stability performance but the second worst accuracy performance.  </w:delText>
        </w:r>
      </w:del>
      <w:del w:id="994" w:author="dugalh" w:date="2018-06-27T15:05:00Z">
        <w:r w:rsidR="00714EC2" w:rsidDel="007A2972">
          <w:delText xml:space="preserve">The </w:delText>
        </w:r>
      </w:del>
      <w:r w:rsidR="00714EC2">
        <w:t>FCR</w:t>
      </w:r>
      <w:del w:id="995" w:author="dugalh" w:date="2018-06-27T15:05:00Z">
        <w:r w:rsidR="00714EC2" w:rsidDel="007A2972">
          <w:delText xml:space="preserve"> method</w:delText>
        </w:r>
      </w:del>
      <w:r w:rsidR="00714EC2">
        <w:t xml:space="preserve"> performed well overall, with both naive Bayes and MI criteria</w:t>
      </w:r>
      <w:del w:id="996" w:author="dugalh" w:date="2018-06-15T10:34:00Z">
        <w:r w:rsidR="00714EC2" w:rsidDel="00EB49AF">
          <w:delText>.  Although FCR did not quite achieve the best performance in accuracy or stability alone, it</w:delText>
        </w:r>
      </w:del>
      <w:ins w:id="997" w:author="dugalh" w:date="2018-06-15T10:34:00Z">
        <w:r w:rsidR="00EB49AF">
          <w:t xml:space="preserve"> and</w:t>
        </w:r>
      </w:ins>
      <w:r w:rsidR="00714EC2">
        <w:t xml:space="preserve">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791B39">
        <w:instrText>ADDIN CSL_CITATION {"citationItems":[{"id":"ITEM-1","itemData":{"DOI":"10.1109/JPROC.2016.2598228","ISSN":"0018-9219","author":[{"dropping-particle":"","family":"Chi","given":"Mingmin","non-dropping-particle":"","parse-names":false,"suffix":""},{"dropping-particle":"","family":"Plaza","given":"Antonio","non-dropping-particle":"","parse-names":false,"suffix":""},{"dropping-particle":"","family":"Benediktsson","given":"Jon Atli","non-dropping-particle":"","parse-names":false,"suffix":""},{"dropping-particle":"","family":"Sun","given":"Zhongyi","non-dropping-particle":"","parse-names":false,"suffix":""},{"dropping-particle":"","family":"Shen","given":"Jinsheng","non-dropping-particle":"","parse-names":false,"suffix":""},{"dropping-particle":"","family":"Zhu","given":"Yangyong","non-dropping-particle":"","parse-names":false,"suffix":""}],"container-title":"Proceedings of the IEEE","id":"ITEM-1","issue":"11","issued":{"date-parts":[["2016","11"]]},"page":"2207-2219","title":"Big data for remote sensing: challenges and opportunities","type":"article-journal","volume":"104"},"uris":["http://www.mendeley.com/documents/?uuid=cbb811b9-7d61-3715-8985-7833905b3c0f"]}],"mendeley":{"formattedCitation":"(Chi et al. 2016)","plainTextFormattedCitation":"(Chi et al. 2016)","previouslyFormattedCitation":"(Chi et al. 2016)"},"properties":{"noteIndex":0},"schema":"https://github.com/citation-style-language/schema/raw/master/csl-citation.json"}</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w:t>
      </w:r>
      <w:del w:id="998" w:author="AVN" w:date="2018-06-24T14:56:00Z">
        <w:r w:rsidR="00714EC2" w:rsidDel="00351599">
          <w:delText>critical issues</w:delText>
        </w:r>
      </w:del>
      <w:ins w:id="999" w:author="AVN" w:date="2018-06-24T14:56:00Z">
        <w:r w:rsidR="00351599">
          <w:t>important</w:t>
        </w:r>
      </w:ins>
      <w:r w:rsidR="00714EC2">
        <w:t xml:space="preserve">.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lastRenderedPageBreak/>
        <w:t>References</w:t>
      </w:r>
    </w:p>
    <w:p w14:paraId="7DBFC488" w14:textId="1642C96A" w:rsidR="00D36230" w:rsidRPr="00D36230" w:rsidRDefault="00CE1864" w:rsidP="00D36230">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D36230" w:rsidRPr="00D36230">
        <w:rPr>
          <w:noProof/>
        </w:rPr>
        <w:t xml:space="preserve">Bishop, Christopher M. 2003. </w:t>
      </w:r>
      <w:r w:rsidR="00D36230" w:rsidRPr="00D36230">
        <w:rPr>
          <w:i/>
          <w:iCs/>
          <w:noProof/>
        </w:rPr>
        <w:t>Neural Networks for Pattern Recognition</w:t>
      </w:r>
      <w:r w:rsidR="00D36230" w:rsidRPr="00D36230">
        <w:rPr>
          <w:noProof/>
        </w:rPr>
        <w:t>. New York: Oxford University Press. doi:10.1002/0470854774.</w:t>
      </w:r>
    </w:p>
    <w:p w14:paraId="40E39456"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Breiman, Leo. 2001. “Random Forests.” </w:t>
      </w:r>
      <w:r w:rsidRPr="00D36230">
        <w:rPr>
          <w:i/>
          <w:iCs/>
          <w:noProof/>
        </w:rPr>
        <w:t>Machine Learning</w:t>
      </w:r>
      <w:r w:rsidRPr="00D36230">
        <w:rPr>
          <w:noProof/>
        </w:rPr>
        <w:t xml:space="preserve"> 45 (1): 5–32. doi:10.1023/A:1010933404324.</w:t>
      </w:r>
    </w:p>
    <w:p w14:paraId="75BE75B0"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Brown, Gavin, Adam Pocock, Ming-Jie Zhao, and Mikel Lujan. 2012. “Conditional Likelihood Maximisation: A Unifying Framework for Mutual Information Feature Selection.” </w:t>
      </w:r>
      <w:r w:rsidRPr="00D36230">
        <w:rPr>
          <w:i/>
          <w:iCs/>
          <w:noProof/>
        </w:rPr>
        <w:t>Journal of Machine Learning Research</w:t>
      </w:r>
      <w:r w:rsidRPr="00D36230">
        <w:rPr>
          <w:noProof/>
        </w:rPr>
        <w:t xml:space="preserve"> 13: 27–66. doi:10.1016/j.patcog.2015.11.007.</w:t>
      </w:r>
    </w:p>
    <w:p w14:paraId="26B5E7F6"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Burges, Christopher J.C. 1998. “A Tutorial on Support Vector Machines for Pattern Recognition.” </w:t>
      </w:r>
      <w:r w:rsidRPr="00D36230">
        <w:rPr>
          <w:i/>
          <w:iCs/>
          <w:noProof/>
        </w:rPr>
        <w:t>Data Mining and Knowledge Discovery</w:t>
      </w:r>
      <w:r w:rsidRPr="00D36230">
        <w:rPr>
          <w:noProof/>
        </w:rPr>
        <w:t xml:space="preserve"> 2 (2): 121–167. doi:10.1023/A:1009715923555.</w:t>
      </w:r>
    </w:p>
    <w:p w14:paraId="2B908822"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Chen, Xi, and Yanfeng Gu. 2015. “Class-Specific Feature Selection With Local Geometric Structure and Discriminative Information Based on Sparse Similar Samples.” </w:t>
      </w:r>
      <w:r w:rsidRPr="00D36230">
        <w:rPr>
          <w:i/>
          <w:iCs/>
          <w:noProof/>
        </w:rPr>
        <w:t>IEEE Geoscience and Remote Sensing Letters</w:t>
      </w:r>
      <w:r w:rsidRPr="00D36230">
        <w:rPr>
          <w:noProof/>
        </w:rPr>
        <w:t xml:space="preserve"> 12 (7): 1392–1396. doi:10.1109/LGRS.2015.2402205.</w:t>
      </w:r>
    </w:p>
    <w:p w14:paraId="62C349E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Chen, Xi, Gongjian Zhou, Yushi Chen, Guofan Shao, and Yanfeng Gu. 2017. “Supervised Multiview Feature Selection Exploring Homogeneity and Heterogeneity with L1,2 -Norm and Automatic View Generation.” </w:t>
      </w:r>
      <w:r w:rsidRPr="00D36230">
        <w:rPr>
          <w:i/>
          <w:iCs/>
          <w:noProof/>
        </w:rPr>
        <w:t>IEEE Transactions on Geoscience and Remote Sensing</w:t>
      </w:r>
      <w:r w:rsidRPr="00D36230">
        <w:rPr>
          <w:noProof/>
        </w:rPr>
        <w:t xml:space="preserve"> 55 (4): 2074–2088. doi:10.1109/TGRS.2016.2636329.</w:t>
      </w:r>
    </w:p>
    <w:p w14:paraId="78F81788"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Chi, Mingmin, Antonio Plaza, Jon Atli Benediktsson, Zhongyi Sun, Jinsheng Shen, and Yangyong Zhu. 2016. “Big Data for Remote Sensing: Challenges and Opportunities.” </w:t>
      </w:r>
      <w:r w:rsidRPr="00D36230">
        <w:rPr>
          <w:i/>
          <w:iCs/>
          <w:noProof/>
        </w:rPr>
        <w:t>Proceedings of the IEEE</w:t>
      </w:r>
      <w:r w:rsidRPr="00D36230">
        <w:rPr>
          <w:noProof/>
        </w:rPr>
        <w:t xml:space="preserve"> 104 (11): 2207–2219. doi:10.1109/JPROC.2016.2598228.</w:t>
      </w:r>
    </w:p>
    <w:p w14:paraId="60ABC812"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Cukur, Huseyin, Hamidullah Binol, Faruk Sukru Uslu, Yusuf Kalayci, and Abdullah Bal. 2015. “Cross Correlation Based Clustering for Feature Selection in Hyperspectral Imagery.” In </w:t>
      </w:r>
      <w:r w:rsidRPr="00D36230">
        <w:rPr>
          <w:i/>
          <w:iCs/>
          <w:noProof/>
        </w:rPr>
        <w:t>2015 9th International Conference on Electrical and Electronics Engineering (ELECO)</w:t>
      </w:r>
      <w:r w:rsidRPr="00D36230">
        <w:rPr>
          <w:noProof/>
        </w:rPr>
        <w:t>, 232–236. Bursa: IEEE. doi:10.1109/ELECO.2015.7394552.</w:t>
      </w:r>
    </w:p>
    <w:p w14:paraId="39274A8F"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Duin, R P W, and David M. J. Tax. 2005. “Statistical Pattern Recognition.” In </w:t>
      </w:r>
      <w:r w:rsidRPr="00D36230">
        <w:rPr>
          <w:i/>
          <w:iCs/>
          <w:noProof/>
        </w:rPr>
        <w:t>Handbook of Pattern Recognition and Computer Vision, 3rd Ed.</w:t>
      </w:r>
      <w:r w:rsidRPr="00D36230">
        <w:rPr>
          <w:noProof/>
        </w:rPr>
        <w:t>, edited by CH Chen and PSP Wang, 1–21. Singapore: World Scientific. doi:10.1142/9789812775320_0001.</w:t>
      </w:r>
    </w:p>
    <w:p w14:paraId="336418A1"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Frey, Brendan J, and Delbert Dueck. 2007. “Clustering by Passing Messages between Data Points.” </w:t>
      </w:r>
      <w:r w:rsidRPr="00D36230">
        <w:rPr>
          <w:i/>
          <w:iCs/>
          <w:noProof/>
        </w:rPr>
        <w:t>Science</w:t>
      </w:r>
      <w:r w:rsidRPr="00D36230">
        <w:rPr>
          <w:noProof/>
        </w:rPr>
        <w:t xml:space="preserve"> 315 (5814): 972–976. doi:10.1126/science.1136800.</w:t>
      </w:r>
    </w:p>
    <w:p w14:paraId="2211B9AC"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GIC. 2014. “Hyperspectral Remote Sensing Scenes.” </w:t>
      </w:r>
      <w:r w:rsidRPr="00D36230">
        <w:rPr>
          <w:noProof/>
        </w:rPr>
        <w:lastRenderedPageBreak/>
        <w:t>http://www.ehu.eus/ccwintco/index.php?title=Hyperspectral_Remote_Sensing_Scenes.</w:t>
      </w:r>
    </w:p>
    <w:p w14:paraId="1D0CC584"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Gui, Jie, Zhenan Sun, Shuiwang Ji, Dacheng Tao, and Tieniu Tan. 2016. “Feature Selection Based on Structured Sparsity: A Comprehensive Study.” </w:t>
      </w:r>
      <w:r w:rsidRPr="00D36230">
        <w:rPr>
          <w:i/>
          <w:iCs/>
          <w:noProof/>
        </w:rPr>
        <w:t>IEEE Transactions on Neural Networks and Learning Systems</w:t>
      </w:r>
      <w:r w:rsidRPr="00D36230">
        <w:rPr>
          <w:noProof/>
        </w:rPr>
        <w:t xml:space="preserve"> 28 (7): 1–18. doi:10.1109/TNNLS.2016.2551724.</w:t>
      </w:r>
    </w:p>
    <w:p w14:paraId="0E021E1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Guyon, Isabelle, and Andre Elisseeff. 2003. “An Introduction to Variable and Feature Selection.” </w:t>
      </w:r>
      <w:r w:rsidRPr="00D36230">
        <w:rPr>
          <w:i/>
          <w:iCs/>
          <w:noProof/>
        </w:rPr>
        <w:t>Journal of Machine Learning Research</w:t>
      </w:r>
      <w:r w:rsidRPr="00D36230">
        <w:rPr>
          <w:noProof/>
        </w:rPr>
        <w:t xml:space="preserve"> 3: 1157–1182. doi:10.1016/j.aca.2011.07.027.</w:t>
      </w:r>
    </w:p>
    <w:p w14:paraId="024A0B1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Guyon, Isabelle, Jason Weston, Stephen Barnhill, and Vladimir Vapnik. 2002. “Gene Selection for Cancer Classification Using Support Vector Machines.” </w:t>
      </w:r>
      <w:r w:rsidRPr="00D36230">
        <w:rPr>
          <w:i/>
          <w:iCs/>
          <w:noProof/>
        </w:rPr>
        <w:t>Machine Learning</w:t>
      </w:r>
      <w:r w:rsidRPr="00D36230">
        <w:rPr>
          <w:noProof/>
        </w:rPr>
        <w:t xml:space="preserve"> 46 (1–3): 389–422. doi:10.1023/A:1012487302797.</w:t>
      </w:r>
    </w:p>
    <w:p w14:paraId="6D99236F"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Hand, David J, and Kerning Yu. 2001. “Idiot’s Bayes - Not So Stupid After All?” </w:t>
      </w:r>
      <w:r w:rsidRPr="00D36230">
        <w:rPr>
          <w:i/>
          <w:iCs/>
          <w:noProof/>
        </w:rPr>
        <w:t>International Statisitical Review</w:t>
      </w:r>
      <w:r w:rsidRPr="00D36230">
        <w:rPr>
          <w:noProof/>
        </w:rPr>
        <w:t xml:space="preserve"> 69 (3): 385–398.</w:t>
      </w:r>
    </w:p>
    <w:p w14:paraId="26F1599B"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Jain, Anil K, Robert P W Duin, and Jianchang Mao. 2000. “Statistical Pattern Recognition: A Review.” </w:t>
      </w:r>
      <w:r w:rsidRPr="00D36230">
        <w:rPr>
          <w:i/>
          <w:iCs/>
          <w:noProof/>
        </w:rPr>
        <w:t>IEEE Transactions on Pattern Analysis and Machine Intelligence</w:t>
      </w:r>
      <w:r w:rsidRPr="00D36230">
        <w:rPr>
          <w:noProof/>
        </w:rPr>
        <w:t xml:space="preserve"> 22 (1): 4–37.</w:t>
      </w:r>
    </w:p>
    <w:p w14:paraId="140758AB"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Johnson, Brian, and Zhixiao Xie. 2013. “Classifying a High Resolution Image of an Urban Area Using Super-Object Information.” </w:t>
      </w:r>
      <w:r w:rsidRPr="00D36230">
        <w:rPr>
          <w:i/>
          <w:iCs/>
          <w:noProof/>
        </w:rPr>
        <w:t>ISPRS Journal of Photogrammetry and Remote Sensing</w:t>
      </w:r>
      <w:r w:rsidRPr="00D36230">
        <w:rPr>
          <w:noProof/>
        </w:rPr>
        <w:t xml:space="preserve"> 83 (September): 40–49. doi:10.1016/j.isprsjprs.2013.05.008.</w:t>
      </w:r>
    </w:p>
    <w:p w14:paraId="78E144ED"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Kalousis, Alexandros, Julien Prados, and Melanie Hilario. 2007. “Stability of Feature Selection Algorithms: A Study on High-Dimensional Spaces.” </w:t>
      </w:r>
      <w:r w:rsidRPr="00D36230">
        <w:rPr>
          <w:i/>
          <w:iCs/>
          <w:noProof/>
        </w:rPr>
        <w:t>Knowledge and Information Systems</w:t>
      </w:r>
      <w:r w:rsidRPr="00D36230">
        <w:rPr>
          <w:noProof/>
        </w:rPr>
        <w:t xml:space="preserve"> 12 (1): 95–116. doi:10.1007/s10115-006-0040-8.</w:t>
      </w:r>
    </w:p>
    <w:p w14:paraId="751E29C3"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Kononenko, Igor, E Šimec, and M Robnik-Šikonja. 1997. “Overcoming the Myopia of Inductive Learning Algorithms with RELIEFF.” </w:t>
      </w:r>
      <w:r w:rsidRPr="00D36230">
        <w:rPr>
          <w:i/>
          <w:iCs/>
          <w:noProof/>
        </w:rPr>
        <w:t>Applied Intelligence</w:t>
      </w:r>
      <w:r w:rsidRPr="00D36230">
        <w:rPr>
          <w:noProof/>
        </w:rPr>
        <w:t xml:space="preserve"> 7 (1): 39–55. doi:10.1023/A:1008280620621.</w:t>
      </w:r>
    </w:p>
    <w:p w14:paraId="21350CD0"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Kuncheva, L I. 2007. “A Stability Index for Feature Selection.” In </w:t>
      </w:r>
      <w:r w:rsidRPr="00D36230">
        <w:rPr>
          <w:i/>
          <w:iCs/>
          <w:noProof/>
        </w:rPr>
        <w:t>International Multi-Conference: Artificial Intelligence and Applications</w:t>
      </w:r>
      <w:r w:rsidRPr="00D36230">
        <w:rPr>
          <w:noProof/>
        </w:rPr>
        <w:t>, 390–395. Innsbruck, Austria: IASTED.</w:t>
      </w:r>
    </w:p>
    <w:p w14:paraId="0B393B7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Li, Shengqiao, E James Harner, and Donald a Adjeroh. 2011. “Random KNN Feature Selection - a Fast and Stable Alternative to Random Forests.” </w:t>
      </w:r>
      <w:r w:rsidRPr="00D36230">
        <w:rPr>
          <w:i/>
          <w:iCs/>
          <w:noProof/>
        </w:rPr>
        <w:t>BMC Bioinformatics</w:t>
      </w:r>
      <w:r w:rsidRPr="00D36230">
        <w:rPr>
          <w:noProof/>
        </w:rPr>
        <w:t xml:space="preserve"> 12 (1). BioMed Central Ltd: 450. doi:10.1186/1471-2105-12-450.</w:t>
      </w:r>
    </w:p>
    <w:p w14:paraId="2DABFF88"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Lichman, M. 2013. “UCI Machine Learning Repository.” http://archive.ics.uci.edu/ml.</w:t>
      </w:r>
    </w:p>
    <w:p w14:paraId="3A76C512"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Mishra, K K, and Sandeep Harit. 2010. “A Fast Algorithm for Finding the Non Dominated Set in Multi Objective Optimization.” </w:t>
      </w:r>
      <w:r w:rsidRPr="00D36230">
        <w:rPr>
          <w:i/>
          <w:iCs/>
          <w:noProof/>
        </w:rPr>
        <w:t>Multi-Objective Optimization Using Evolutionary Algorithms</w:t>
      </w:r>
      <w:r w:rsidRPr="00D36230">
        <w:rPr>
          <w:noProof/>
        </w:rPr>
        <w:t xml:space="preserve"> 1 (25): 35–39.</w:t>
      </w:r>
    </w:p>
    <w:p w14:paraId="79731402"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lastRenderedPageBreak/>
        <w:t xml:space="preserve">Mitra, Pabitra, C A Murthy, and Sankar K Pal. 2002. “Unsupervised Feature Selection Using Feature Similarity.” </w:t>
      </w:r>
      <w:r w:rsidRPr="00D36230">
        <w:rPr>
          <w:i/>
          <w:iCs/>
          <w:noProof/>
        </w:rPr>
        <w:t>IEEE Transactions on Pattern Analysis and Machine Intelligence PAMI</w:t>
      </w:r>
      <w:r w:rsidRPr="00D36230">
        <w:rPr>
          <w:noProof/>
        </w:rPr>
        <w:t xml:space="preserve"> 24 (3): 301–312. doi:10.1109/34.990133.</w:t>
      </w:r>
    </w:p>
    <w:p w14:paraId="4ED39413"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Peng, Hanchuan, Fuhui Long, and Chris Ding. 2005. “Feature Selection Based on Mutual Information: Criteria of Max-Dependency, Max-Relevance, and Min-Redundancy.” </w:t>
      </w:r>
      <w:r w:rsidRPr="00D36230">
        <w:rPr>
          <w:i/>
          <w:iCs/>
          <w:noProof/>
        </w:rPr>
        <w:t>IEEE Trans. on Pattern Analysis and Machine Intelligence</w:t>
      </w:r>
      <w:r w:rsidRPr="00D36230">
        <w:rPr>
          <w:noProof/>
        </w:rPr>
        <w:t xml:space="preserve"> 27 (8): 1226–1238. doi:10.1109/TPAMI.2005.159.</w:t>
      </w:r>
    </w:p>
    <w:p w14:paraId="25E486C7"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Sahu, Barnali, and Debahuti Mishra. 2011. “A Novel Approach for Selecting Informative Genes from Gene Expression Data Using Signal-to-Noise Ratio and t-Statistics.” In </w:t>
      </w:r>
      <w:r w:rsidRPr="00D36230">
        <w:rPr>
          <w:i/>
          <w:iCs/>
          <w:noProof/>
        </w:rPr>
        <w:t>2011 2nd International Conference on Computer and Communication Technology (ICCCT-2011)</w:t>
      </w:r>
      <w:r w:rsidRPr="00D36230">
        <w:rPr>
          <w:noProof/>
        </w:rPr>
        <w:t>, 5–10. Allahabad, India: IEEE. doi:10.1109/ICCCT.2011.6075207.</w:t>
      </w:r>
    </w:p>
    <w:p w14:paraId="4B134D05"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Strobl, Carolin, Anne-Laure Boulesteix, Thomas Kneib, Thomas Augustin, and Achim Zeileis. 2008. “Conditional Variable Importance for Random Forests.” </w:t>
      </w:r>
      <w:r w:rsidRPr="00D36230">
        <w:rPr>
          <w:i/>
          <w:iCs/>
          <w:noProof/>
        </w:rPr>
        <w:t>BMC Bioinformatics</w:t>
      </w:r>
      <w:r w:rsidRPr="00D36230">
        <w:rPr>
          <w:noProof/>
        </w:rPr>
        <w:t xml:space="preserve"> 9 (January): 307. doi:10.1186/1471-2105-9-307.</w:t>
      </w:r>
    </w:p>
    <w:p w14:paraId="3E7E92A8"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Tolosi, Laura, and Thomas Lengauer. 2011. “Classification with Correlated Features: Unreliability of Feature Ranking and Solutions.” </w:t>
      </w:r>
      <w:r w:rsidRPr="00D36230">
        <w:rPr>
          <w:i/>
          <w:iCs/>
          <w:noProof/>
        </w:rPr>
        <w:t>Bioinformatics</w:t>
      </w:r>
      <w:r w:rsidRPr="00D36230">
        <w:rPr>
          <w:noProof/>
        </w:rPr>
        <w:t xml:space="preserve"> 27 (14): 1986–1994. doi:10.1093/bioinformatics/btr300.</w:t>
      </w:r>
    </w:p>
    <w:p w14:paraId="18CD08B5"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TU Delft. 2015. “PRTools.” http://prtools.org/prtools/.</w:t>
      </w:r>
    </w:p>
    <w:p w14:paraId="0CD3BAC9"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Wang, Hua, Feiping Nie, Heng Huang, Shannon Risacher, Andrew J Saykin, Li Shen, and ADNI. 2010. “Efficient and Robust Feature Selection via Joint ℓ2, 1-Norms Minimization.” </w:t>
      </w:r>
      <w:r w:rsidRPr="00D36230">
        <w:rPr>
          <w:i/>
          <w:iCs/>
          <w:noProof/>
        </w:rPr>
        <w:t>Advances in Neural Information Processing Systems</w:t>
      </w:r>
      <w:r w:rsidRPr="00D36230">
        <w:rPr>
          <w:noProof/>
        </w:rPr>
        <w:t xml:space="preserve"> 23 (March): 1813–1821. doi:10.1016/j.neuroimage.2010.10.081.</w:t>
      </w:r>
    </w:p>
    <w:p w14:paraId="31B158E2"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Webb, Andrew R. 2002. </w:t>
      </w:r>
      <w:r w:rsidRPr="00D36230">
        <w:rPr>
          <w:i/>
          <w:iCs/>
          <w:noProof/>
        </w:rPr>
        <w:t>Statistical Pattern Recognition</w:t>
      </w:r>
      <w:r w:rsidRPr="00D36230">
        <w:rPr>
          <w:noProof/>
        </w:rPr>
        <w:t>. Chichester, UK: John Wiley &amp; Sons, Ltd. doi:10.1002/0470854774.</w:t>
      </w:r>
    </w:p>
    <w:p w14:paraId="7BABA1DA"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Wu, Bo, Chongcheng Chen, Tahar Mohand Kechadi, and Liya Sun. 2013. “A Comparative Evaluation of Filter-Based Feature Selection Methods for Hyper-Spectral Band Selection.” </w:t>
      </w:r>
      <w:r w:rsidRPr="00D36230">
        <w:rPr>
          <w:i/>
          <w:iCs/>
          <w:noProof/>
        </w:rPr>
        <w:t>International Journal of Remote Sensing</w:t>
      </w:r>
      <w:r w:rsidRPr="00D36230">
        <w:rPr>
          <w:noProof/>
        </w:rPr>
        <w:t xml:space="preserve"> 34 (22): 7974–7990. doi:10.1080/01431161.2013.827815.</w:t>
      </w:r>
    </w:p>
    <w:p w14:paraId="026D1A8A"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Yang, Howard Hua, and John Moody. 1999. “Data Visualization and Feature Selection: New Algorithms for Nongaussian Data.” </w:t>
      </w:r>
      <w:r w:rsidRPr="00D36230">
        <w:rPr>
          <w:i/>
          <w:iCs/>
          <w:noProof/>
        </w:rPr>
        <w:t>Advances in Neural Information Processing Systems</w:t>
      </w:r>
      <w:r w:rsidRPr="00D36230">
        <w:rPr>
          <w:noProof/>
        </w:rPr>
        <w:t xml:space="preserve"> 12 (Mi): 687–693.</w:t>
      </w:r>
    </w:p>
    <w:p w14:paraId="2E9FDAC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Yousef, Malik, Segun Jung, Louise C Showe, and Michael K Showe. 2007. “Recursive Cluster Elimination (RCE) for Classification and Feature Selection from Gene Expression Data.” </w:t>
      </w:r>
      <w:r w:rsidRPr="00D36230">
        <w:rPr>
          <w:i/>
          <w:iCs/>
          <w:noProof/>
        </w:rPr>
        <w:t>BMC Bioinformatics</w:t>
      </w:r>
      <w:r w:rsidRPr="00D36230">
        <w:rPr>
          <w:noProof/>
        </w:rPr>
        <w:t xml:space="preserve"> 8 (144). doi:10.1186/1471-2105-8-144.</w:t>
      </w:r>
    </w:p>
    <w:p w14:paraId="4599CCE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lastRenderedPageBreak/>
        <w:t xml:space="preserve">Yu, Lei, and Huan Liu. 2004. “Efficient Feature Selection via Analysis of Relevance and Redundancy.” </w:t>
      </w:r>
      <w:r w:rsidRPr="00D36230">
        <w:rPr>
          <w:i/>
          <w:iCs/>
          <w:noProof/>
        </w:rPr>
        <w:t>Journal of Machine Learning Research</w:t>
      </w:r>
      <w:r w:rsidRPr="00D36230">
        <w:rPr>
          <w:noProof/>
        </w:rPr>
        <w:t xml:space="preserve"> 5 (2004): 1205–1224.</w:t>
      </w:r>
    </w:p>
    <w:p w14:paraId="3857AADE" w14:textId="77777777" w:rsidR="00D36230" w:rsidRPr="00D36230" w:rsidRDefault="00D36230" w:rsidP="00D36230">
      <w:pPr>
        <w:widowControl w:val="0"/>
        <w:autoSpaceDE w:val="0"/>
        <w:autoSpaceDN w:val="0"/>
        <w:adjustRightInd w:val="0"/>
        <w:spacing w:line="360" w:lineRule="auto"/>
        <w:ind w:left="480" w:hanging="480"/>
        <w:rPr>
          <w:noProof/>
        </w:rPr>
      </w:pPr>
      <w:r w:rsidRPr="00D36230">
        <w:rPr>
          <w:noProof/>
        </w:rPr>
        <w:t xml:space="preserve">Yuan, Yuan, Guokang Zhu, and Qi Wang. 2015. “Hyperspectral Band Selection by Multitask Sparsity Pursuit.” </w:t>
      </w:r>
      <w:r w:rsidRPr="00D36230">
        <w:rPr>
          <w:i/>
          <w:iCs/>
          <w:noProof/>
        </w:rPr>
        <w:t>IEEE Transactions on Geoscience and Remote Sensing</w:t>
      </w:r>
      <w:r w:rsidRPr="00D36230">
        <w:rPr>
          <w:noProof/>
        </w:rPr>
        <w:t xml:space="preserve"> 53 (2): 631–644. doi:10.1109/TGRS.2014.2326655.</w:t>
      </w:r>
    </w:p>
    <w:p w14:paraId="5610BC0A" w14:textId="77777777" w:rsidR="00CE1864" w:rsidRDefault="00CE1864" w:rsidP="00416694">
      <w:pPr>
        <w:spacing w:line="360" w:lineRule="auto"/>
        <w:jc w:val="both"/>
      </w:pPr>
      <w:r>
        <w:fldChar w:fldCharType="end"/>
      </w:r>
    </w:p>
    <w:sectPr w:rsidR="00CE1864" w:rsidSect="00BA67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F0A8C" w14:textId="77777777" w:rsidR="00AC0A62" w:rsidRDefault="00AC0A62" w:rsidP="00A90339">
      <w:r>
        <w:separator/>
      </w:r>
    </w:p>
  </w:endnote>
  <w:endnote w:type="continuationSeparator" w:id="0">
    <w:p w14:paraId="4ECF3F48" w14:textId="77777777" w:rsidR="00AC0A62" w:rsidRDefault="00AC0A62"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02F1F" w14:textId="77777777" w:rsidR="00AC0A62" w:rsidRDefault="00AC0A62" w:rsidP="00A90339">
      <w:r>
        <w:separator/>
      </w:r>
    </w:p>
  </w:footnote>
  <w:footnote w:type="continuationSeparator" w:id="0">
    <w:p w14:paraId="6B299BF2" w14:textId="77777777" w:rsidR="00AC0A62" w:rsidRDefault="00AC0A62"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EE804D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galh">
    <w15:presenceInfo w15:providerId="None" w15:userId="dugalh"/>
  </w15:person>
  <w15:person w15:author="AVN">
    <w15:presenceInfo w15:providerId="None" w15:userId="AV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yNLOwNDc2MLQ0NDNX0lEKTi0uzszPAykwrAUA9zu1pSwAAAA="/>
  </w:docVars>
  <w:rsids>
    <w:rsidRoot w:val="00416694"/>
    <w:rsid w:val="00000352"/>
    <w:rsid w:val="000017BE"/>
    <w:rsid w:val="00001CDD"/>
    <w:rsid w:val="00001DF8"/>
    <w:rsid w:val="00002569"/>
    <w:rsid w:val="00003A91"/>
    <w:rsid w:val="0000460F"/>
    <w:rsid w:val="000054AB"/>
    <w:rsid w:val="0000614E"/>
    <w:rsid w:val="00010534"/>
    <w:rsid w:val="00016591"/>
    <w:rsid w:val="00020F5D"/>
    <w:rsid w:val="000214A6"/>
    <w:rsid w:val="00022BB0"/>
    <w:rsid w:val="00023B39"/>
    <w:rsid w:val="00024AAE"/>
    <w:rsid w:val="00026446"/>
    <w:rsid w:val="00026A2A"/>
    <w:rsid w:val="00031908"/>
    <w:rsid w:val="00032AD9"/>
    <w:rsid w:val="00034B46"/>
    <w:rsid w:val="00037DF2"/>
    <w:rsid w:val="00040285"/>
    <w:rsid w:val="00040D8B"/>
    <w:rsid w:val="00041075"/>
    <w:rsid w:val="00043847"/>
    <w:rsid w:val="00043B5D"/>
    <w:rsid w:val="00044EBF"/>
    <w:rsid w:val="00047BAC"/>
    <w:rsid w:val="000547C6"/>
    <w:rsid w:val="00054B4E"/>
    <w:rsid w:val="00055A37"/>
    <w:rsid w:val="000560C5"/>
    <w:rsid w:val="0005717F"/>
    <w:rsid w:val="00066BD3"/>
    <w:rsid w:val="000705B8"/>
    <w:rsid w:val="00070CD0"/>
    <w:rsid w:val="000725ED"/>
    <w:rsid w:val="0007269E"/>
    <w:rsid w:val="0007318B"/>
    <w:rsid w:val="000763C7"/>
    <w:rsid w:val="0008112F"/>
    <w:rsid w:val="000812FA"/>
    <w:rsid w:val="00081716"/>
    <w:rsid w:val="0008205B"/>
    <w:rsid w:val="00084D95"/>
    <w:rsid w:val="0008612B"/>
    <w:rsid w:val="0009083A"/>
    <w:rsid w:val="00092DD4"/>
    <w:rsid w:val="00094357"/>
    <w:rsid w:val="000960BD"/>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E78ED"/>
    <w:rsid w:val="000F0596"/>
    <w:rsid w:val="000F107B"/>
    <w:rsid w:val="000F6C32"/>
    <w:rsid w:val="00101D09"/>
    <w:rsid w:val="00105545"/>
    <w:rsid w:val="00106056"/>
    <w:rsid w:val="00106535"/>
    <w:rsid w:val="00107B95"/>
    <w:rsid w:val="00111D1C"/>
    <w:rsid w:val="00112078"/>
    <w:rsid w:val="00113C2F"/>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3905"/>
    <w:rsid w:val="001461E7"/>
    <w:rsid w:val="00146294"/>
    <w:rsid w:val="001466CD"/>
    <w:rsid w:val="00146DAE"/>
    <w:rsid w:val="00146DE4"/>
    <w:rsid w:val="00147E3F"/>
    <w:rsid w:val="0015080C"/>
    <w:rsid w:val="00151E9E"/>
    <w:rsid w:val="001577CE"/>
    <w:rsid w:val="00157B50"/>
    <w:rsid w:val="00157BEE"/>
    <w:rsid w:val="00161C7E"/>
    <w:rsid w:val="00162268"/>
    <w:rsid w:val="00164407"/>
    <w:rsid w:val="001674FD"/>
    <w:rsid w:val="00167E57"/>
    <w:rsid w:val="001719F6"/>
    <w:rsid w:val="00171F29"/>
    <w:rsid w:val="00174EC9"/>
    <w:rsid w:val="00174F09"/>
    <w:rsid w:val="00176DB5"/>
    <w:rsid w:val="001773E5"/>
    <w:rsid w:val="00181316"/>
    <w:rsid w:val="001815AF"/>
    <w:rsid w:val="00183420"/>
    <w:rsid w:val="00183DC8"/>
    <w:rsid w:val="00183FF1"/>
    <w:rsid w:val="001852C2"/>
    <w:rsid w:val="00190474"/>
    <w:rsid w:val="0019131E"/>
    <w:rsid w:val="00191C63"/>
    <w:rsid w:val="00193B68"/>
    <w:rsid w:val="00194BA8"/>
    <w:rsid w:val="0019544A"/>
    <w:rsid w:val="00196DB6"/>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C718F"/>
    <w:rsid w:val="001D12FE"/>
    <w:rsid w:val="001D1F5E"/>
    <w:rsid w:val="001D2219"/>
    <w:rsid w:val="001D384F"/>
    <w:rsid w:val="001D3A2E"/>
    <w:rsid w:val="001D3E48"/>
    <w:rsid w:val="001D6D28"/>
    <w:rsid w:val="001D720B"/>
    <w:rsid w:val="001D7738"/>
    <w:rsid w:val="001E0375"/>
    <w:rsid w:val="001E08D2"/>
    <w:rsid w:val="001E183F"/>
    <w:rsid w:val="001E41CC"/>
    <w:rsid w:val="001E57B7"/>
    <w:rsid w:val="001E7CB4"/>
    <w:rsid w:val="001E7ECD"/>
    <w:rsid w:val="001F2BF6"/>
    <w:rsid w:val="001F2C1A"/>
    <w:rsid w:val="001F3113"/>
    <w:rsid w:val="001F429C"/>
    <w:rsid w:val="001F4D27"/>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17EBF"/>
    <w:rsid w:val="002232FC"/>
    <w:rsid w:val="00223FDE"/>
    <w:rsid w:val="002256CF"/>
    <w:rsid w:val="002259E1"/>
    <w:rsid w:val="00227D94"/>
    <w:rsid w:val="0023050A"/>
    <w:rsid w:val="002306EC"/>
    <w:rsid w:val="002308E8"/>
    <w:rsid w:val="002313E8"/>
    <w:rsid w:val="0023284A"/>
    <w:rsid w:val="0023358B"/>
    <w:rsid w:val="00234673"/>
    <w:rsid w:val="002348CA"/>
    <w:rsid w:val="00234AF7"/>
    <w:rsid w:val="002352CA"/>
    <w:rsid w:val="002356BD"/>
    <w:rsid w:val="0023590D"/>
    <w:rsid w:val="0024336D"/>
    <w:rsid w:val="0024369F"/>
    <w:rsid w:val="00243F04"/>
    <w:rsid w:val="0024411F"/>
    <w:rsid w:val="00245357"/>
    <w:rsid w:val="00245BEE"/>
    <w:rsid w:val="00247014"/>
    <w:rsid w:val="00250B89"/>
    <w:rsid w:val="0025144A"/>
    <w:rsid w:val="002519EE"/>
    <w:rsid w:val="00251ACB"/>
    <w:rsid w:val="002538AD"/>
    <w:rsid w:val="00254387"/>
    <w:rsid w:val="00254B84"/>
    <w:rsid w:val="0025675D"/>
    <w:rsid w:val="002608F4"/>
    <w:rsid w:val="00260A97"/>
    <w:rsid w:val="00260CC5"/>
    <w:rsid w:val="0026513A"/>
    <w:rsid w:val="002703F2"/>
    <w:rsid w:val="002712A0"/>
    <w:rsid w:val="00271631"/>
    <w:rsid w:val="002741E5"/>
    <w:rsid w:val="00276C77"/>
    <w:rsid w:val="002774A4"/>
    <w:rsid w:val="002779D7"/>
    <w:rsid w:val="002802D7"/>
    <w:rsid w:val="0028101A"/>
    <w:rsid w:val="00284318"/>
    <w:rsid w:val="00284D96"/>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B664C"/>
    <w:rsid w:val="002C0F6B"/>
    <w:rsid w:val="002C1DBF"/>
    <w:rsid w:val="002C33AB"/>
    <w:rsid w:val="002C3561"/>
    <w:rsid w:val="002C3F03"/>
    <w:rsid w:val="002C4BBE"/>
    <w:rsid w:val="002C55DA"/>
    <w:rsid w:val="002C7119"/>
    <w:rsid w:val="002C79AA"/>
    <w:rsid w:val="002D1469"/>
    <w:rsid w:val="002D33E3"/>
    <w:rsid w:val="002D69EB"/>
    <w:rsid w:val="002D6BB2"/>
    <w:rsid w:val="002E01D3"/>
    <w:rsid w:val="002E1092"/>
    <w:rsid w:val="002E1530"/>
    <w:rsid w:val="002E1E5A"/>
    <w:rsid w:val="002E2D05"/>
    <w:rsid w:val="002E36ED"/>
    <w:rsid w:val="002E3F2F"/>
    <w:rsid w:val="002E4B5D"/>
    <w:rsid w:val="002E67E1"/>
    <w:rsid w:val="002F11EB"/>
    <w:rsid w:val="002F12BF"/>
    <w:rsid w:val="002F180C"/>
    <w:rsid w:val="002F43DD"/>
    <w:rsid w:val="002F66DA"/>
    <w:rsid w:val="00300E8C"/>
    <w:rsid w:val="003037E2"/>
    <w:rsid w:val="00306BAA"/>
    <w:rsid w:val="00310ED0"/>
    <w:rsid w:val="00312733"/>
    <w:rsid w:val="00313D69"/>
    <w:rsid w:val="003144BA"/>
    <w:rsid w:val="00314845"/>
    <w:rsid w:val="00317FCD"/>
    <w:rsid w:val="00324FF9"/>
    <w:rsid w:val="00326933"/>
    <w:rsid w:val="003277C3"/>
    <w:rsid w:val="00327DBF"/>
    <w:rsid w:val="003307B7"/>
    <w:rsid w:val="00333233"/>
    <w:rsid w:val="003352D5"/>
    <w:rsid w:val="003355AC"/>
    <w:rsid w:val="0033669F"/>
    <w:rsid w:val="00336F5C"/>
    <w:rsid w:val="003376AB"/>
    <w:rsid w:val="00337BAD"/>
    <w:rsid w:val="00337FB3"/>
    <w:rsid w:val="003408CE"/>
    <w:rsid w:val="00340D7B"/>
    <w:rsid w:val="00341253"/>
    <w:rsid w:val="00341436"/>
    <w:rsid w:val="00343365"/>
    <w:rsid w:val="003466AE"/>
    <w:rsid w:val="003466F3"/>
    <w:rsid w:val="00347EAA"/>
    <w:rsid w:val="00351599"/>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7737D"/>
    <w:rsid w:val="003810DD"/>
    <w:rsid w:val="00381E1A"/>
    <w:rsid w:val="00383154"/>
    <w:rsid w:val="003834D2"/>
    <w:rsid w:val="003836A7"/>
    <w:rsid w:val="00385C6C"/>
    <w:rsid w:val="00386971"/>
    <w:rsid w:val="00386CF6"/>
    <w:rsid w:val="00390CCE"/>
    <w:rsid w:val="00394310"/>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0B52"/>
    <w:rsid w:val="003C3BB7"/>
    <w:rsid w:val="003C4937"/>
    <w:rsid w:val="003C5F7C"/>
    <w:rsid w:val="003C755A"/>
    <w:rsid w:val="003D0A30"/>
    <w:rsid w:val="003D0C4C"/>
    <w:rsid w:val="003D1E1B"/>
    <w:rsid w:val="003D2849"/>
    <w:rsid w:val="003D38E0"/>
    <w:rsid w:val="003D3F29"/>
    <w:rsid w:val="003D42AE"/>
    <w:rsid w:val="003D4860"/>
    <w:rsid w:val="003D5AFF"/>
    <w:rsid w:val="003D67DE"/>
    <w:rsid w:val="003E2AFA"/>
    <w:rsid w:val="003E435F"/>
    <w:rsid w:val="003E57FB"/>
    <w:rsid w:val="003E7511"/>
    <w:rsid w:val="003F03BA"/>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4F8E"/>
    <w:rsid w:val="00415BF7"/>
    <w:rsid w:val="00416694"/>
    <w:rsid w:val="00420DF1"/>
    <w:rsid w:val="00421CED"/>
    <w:rsid w:val="00422B73"/>
    <w:rsid w:val="004260B1"/>
    <w:rsid w:val="004262AE"/>
    <w:rsid w:val="00426891"/>
    <w:rsid w:val="004310E8"/>
    <w:rsid w:val="00432327"/>
    <w:rsid w:val="00432C60"/>
    <w:rsid w:val="00433992"/>
    <w:rsid w:val="00435086"/>
    <w:rsid w:val="0043542E"/>
    <w:rsid w:val="00437EA5"/>
    <w:rsid w:val="00440CC6"/>
    <w:rsid w:val="00445A96"/>
    <w:rsid w:val="004478CC"/>
    <w:rsid w:val="00450ED9"/>
    <w:rsid w:val="00452152"/>
    <w:rsid w:val="00453028"/>
    <w:rsid w:val="004532D2"/>
    <w:rsid w:val="00455192"/>
    <w:rsid w:val="0046045C"/>
    <w:rsid w:val="0046177F"/>
    <w:rsid w:val="00464697"/>
    <w:rsid w:val="00464897"/>
    <w:rsid w:val="0046524A"/>
    <w:rsid w:val="00466644"/>
    <w:rsid w:val="00466B9B"/>
    <w:rsid w:val="00470AAD"/>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208F"/>
    <w:rsid w:val="004A2745"/>
    <w:rsid w:val="004A69A8"/>
    <w:rsid w:val="004A6E7D"/>
    <w:rsid w:val="004A71E3"/>
    <w:rsid w:val="004B1A7B"/>
    <w:rsid w:val="004B1E78"/>
    <w:rsid w:val="004B3548"/>
    <w:rsid w:val="004B58CC"/>
    <w:rsid w:val="004B605A"/>
    <w:rsid w:val="004B6FA3"/>
    <w:rsid w:val="004B78D1"/>
    <w:rsid w:val="004C1C08"/>
    <w:rsid w:val="004C1F8B"/>
    <w:rsid w:val="004C30D9"/>
    <w:rsid w:val="004C54A9"/>
    <w:rsid w:val="004C7251"/>
    <w:rsid w:val="004C760E"/>
    <w:rsid w:val="004D1154"/>
    <w:rsid w:val="004D1316"/>
    <w:rsid w:val="004D1369"/>
    <w:rsid w:val="004D20A1"/>
    <w:rsid w:val="004D2F05"/>
    <w:rsid w:val="004D360A"/>
    <w:rsid w:val="004D38FC"/>
    <w:rsid w:val="004D3943"/>
    <w:rsid w:val="004D3E92"/>
    <w:rsid w:val="004D6135"/>
    <w:rsid w:val="004E02E0"/>
    <w:rsid w:val="004E08EA"/>
    <w:rsid w:val="004E0D08"/>
    <w:rsid w:val="004E1443"/>
    <w:rsid w:val="004E1D1B"/>
    <w:rsid w:val="004E27F1"/>
    <w:rsid w:val="004E2B9D"/>
    <w:rsid w:val="004E2C44"/>
    <w:rsid w:val="004E50FC"/>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34CA9"/>
    <w:rsid w:val="0053756F"/>
    <w:rsid w:val="00541362"/>
    <w:rsid w:val="0054313D"/>
    <w:rsid w:val="00550BF2"/>
    <w:rsid w:val="0055195C"/>
    <w:rsid w:val="005607A4"/>
    <w:rsid w:val="005608B5"/>
    <w:rsid w:val="005642EC"/>
    <w:rsid w:val="00567C56"/>
    <w:rsid w:val="00570695"/>
    <w:rsid w:val="00573377"/>
    <w:rsid w:val="00575B3F"/>
    <w:rsid w:val="00576B05"/>
    <w:rsid w:val="005778F1"/>
    <w:rsid w:val="00580398"/>
    <w:rsid w:val="00582B44"/>
    <w:rsid w:val="005856A3"/>
    <w:rsid w:val="00585933"/>
    <w:rsid w:val="005869E9"/>
    <w:rsid w:val="005873FC"/>
    <w:rsid w:val="00587CA2"/>
    <w:rsid w:val="00590FDF"/>
    <w:rsid w:val="00591E32"/>
    <w:rsid w:val="00593C25"/>
    <w:rsid w:val="005A01A7"/>
    <w:rsid w:val="005A2175"/>
    <w:rsid w:val="005A232F"/>
    <w:rsid w:val="005A3297"/>
    <w:rsid w:val="005A3324"/>
    <w:rsid w:val="005A4D7D"/>
    <w:rsid w:val="005A6D41"/>
    <w:rsid w:val="005A6D82"/>
    <w:rsid w:val="005A7A96"/>
    <w:rsid w:val="005B098F"/>
    <w:rsid w:val="005B13FF"/>
    <w:rsid w:val="005B388C"/>
    <w:rsid w:val="005B3E53"/>
    <w:rsid w:val="005B4761"/>
    <w:rsid w:val="005B4BA4"/>
    <w:rsid w:val="005B4F57"/>
    <w:rsid w:val="005B527B"/>
    <w:rsid w:val="005B5979"/>
    <w:rsid w:val="005B5FFB"/>
    <w:rsid w:val="005C1FBD"/>
    <w:rsid w:val="005C2410"/>
    <w:rsid w:val="005C2AC5"/>
    <w:rsid w:val="005C369F"/>
    <w:rsid w:val="005C46DD"/>
    <w:rsid w:val="005C64F6"/>
    <w:rsid w:val="005D019E"/>
    <w:rsid w:val="005D2DE7"/>
    <w:rsid w:val="005D37E1"/>
    <w:rsid w:val="005D5FDA"/>
    <w:rsid w:val="005D66CD"/>
    <w:rsid w:val="005E021C"/>
    <w:rsid w:val="005E04AD"/>
    <w:rsid w:val="005E273C"/>
    <w:rsid w:val="005E2EF6"/>
    <w:rsid w:val="005E3671"/>
    <w:rsid w:val="005E3D21"/>
    <w:rsid w:val="005E43EB"/>
    <w:rsid w:val="005E4E36"/>
    <w:rsid w:val="005E52F9"/>
    <w:rsid w:val="005E77F7"/>
    <w:rsid w:val="005F2058"/>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15D0B"/>
    <w:rsid w:val="00621550"/>
    <w:rsid w:val="00621EDD"/>
    <w:rsid w:val="00623F22"/>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3B3D"/>
    <w:rsid w:val="00675112"/>
    <w:rsid w:val="00676333"/>
    <w:rsid w:val="00676EBB"/>
    <w:rsid w:val="00677CBC"/>
    <w:rsid w:val="006860E4"/>
    <w:rsid w:val="00690582"/>
    <w:rsid w:val="00690AFE"/>
    <w:rsid w:val="00693261"/>
    <w:rsid w:val="006952C5"/>
    <w:rsid w:val="0069581A"/>
    <w:rsid w:val="00696229"/>
    <w:rsid w:val="00697405"/>
    <w:rsid w:val="006A02D5"/>
    <w:rsid w:val="006A0D39"/>
    <w:rsid w:val="006A1235"/>
    <w:rsid w:val="006A2231"/>
    <w:rsid w:val="006A2479"/>
    <w:rsid w:val="006A3884"/>
    <w:rsid w:val="006A472F"/>
    <w:rsid w:val="006B0878"/>
    <w:rsid w:val="006B10CA"/>
    <w:rsid w:val="006B1C40"/>
    <w:rsid w:val="006B21B5"/>
    <w:rsid w:val="006B3B82"/>
    <w:rsid w:val="006B560D"/>
    <w:rsid w:val="006B5992"/>
    <w:rsid w:val="006B6E65"/>
    <w:rsid w:val="006B747E"/>
    <w:rsid w:val="006C1395"/>
    <w:rsid w:val="006C3E84"/>
    <w:rsid w:val="006C50B0"/>
    <w:rsid w:val="006D0D33"/>
    <w:rsid w:val="006D0DFE"/>
    <w:rsid w:val="006D1A86"/>
    <w:rsid w:val="006D25A1"/>
    <w:rsid w:val="006D39CE"/>
    <w:rsid w:val="006D51C7"/>
    <w:rsid w:val="006E03BE"/>
    <w:rsid w:val="006E1B94"/>
    <w:rsid w:val="006E1D75"/>
    <w:rsid w:val="006E340D"/>
    <w:rsid w:val="006E34FA"/>
    <w:rsid w:val="006E355B"/>
    <w:rsid w:val="006E3D44"/>
    <w:rsid w:val="006E4051"/>
    <w:rsid w:val="006E4CA3"/>
    <w:rsid w:val="006F0AEE"/>
    <w:rsid w:val="006F2476"/>
    <w:rsid w:val="006F299D"/>
    <w:rsid w:val="006F2DFC"/>
    <w:rsid w:val="006F3970"/>
    <w:rsid w:val="006F52BC"/>
    <w:rsid w:val="00700656"/>
    <w:rsid w:val="00702339"/>
    <w:rsid w:val="0070272D"/>
    <w:rsid w:val="00703412"/>
    <w:rsid w:val="00703B35"/>
    <w:rsid w:val="00711B43"/>
    <w:rsid w:val="00714141"/>
    <w:rsid w:val="00714EC2"/>
    <w:rsid w:val="0071660C"/>
    <w:rsid w:val="00716B9F"/>
    <w:rsid w:val="00716FEF"/>
    <w:rsid w:val="00720813"/>
    <w:rsid w:val="00721FEA"/>
    <w:rsid w:val="00723A15"/>
    <w:rsid w:val="00723BF9"/>
    <w:rsid w:val="00724C97"/>
    <w:rsid w:val="00726D17"/>
    <w:rsid w:val="00726EF3"/>
    <w:rsid w:val="00730F0E"/>
    <w:rsid w:val="00731384"/>
    <w:rsid w:val="007316FE"/>
    <w:rsid w:val="00731FFF"/>
    <w:rsid w:val="00732FDE"/>
    <w:rsid w:val="00734910"/>
    <w:rsid w:val="00735BD6"/>
    <w:rsid w:val="007414B8"/>
    <w:rsid w:val="0074255F"/>
    <w:rsid w:val="00742F95"/>
    <w:rsid w:val="0074334B"/>
    <w:rsid w:val="0074373C"/>
    <w:rsid w:val="00743C0D"/>
    <w:rsid w:val="00745EF9"/>
    <w:rsid w:val="00746ADC"/>
    <w:rsid w:val="0075098F"/>
    <w:rsid w:val="00751761"/>
    <w:rsid w:val="00751A6B"/>
    <w:rsid w:val="00752CB1"/>
    <w:rsid w:val="0075363A"/>
    <w:rsid w:val="0075581B"/>
    <w:rsid w:val="00755CFF"/>
    <w:rsid w:val="00756916"/>
    <w:rsid w:val="00756CA2"/>
    <w:rsid w:val="00756F3A"/>
    <w:rsid w:val="0076135A"/>
    <w:rsid w:val="0076331B"/>
    <w:rsid w:val="00770137"/>
    <w:rsid w:val="00770D94"/>
    <w:rsid w:val="007723DE"/>
    <w:rsid w:val="00777CF3"/>
    <w:rsid w:val="007808E6"/>
    <w:rsid w:val="00782D84"/>
    <w:rsid w:val="007831A4"/>
    <w:rsid w:val="00783736"/>
    <w:rsid w:val="00783F2B"/>
    <w:rsid w:val="00785392"/>
    <w:rsid w:val="007853B8"/>
    <w:rsid w:val="00787C46"/>
    <w:rsid w:val="00791492"/>
    <w:rsid w:val="00791B39"/>
    <w:rsid w:val="00796BE6"/>
    <w:rsid w:val="007A28F9"/>
    <w:rsid w:val="007A2972"/>
    <w:rsid w:val="007A3B44"/>
    <w:rsid w:val="007A60E4"/>
    <w:rsid w:val="007A6595"/>
    <w:rsid w:val="007B14BC"/>
    <w:rsid w:val="007B2C73"/>
    <w:rsid w:val="007B685E"/>
    <w:rsid w:val="007B6885"/>
    <w:rsid w:val="007B6C5E"/>
    <w:rsid w:val="007B7ED2"/>
    <w:rsid w:val="007C136C"/>
    <w:rsid w:val="007C372B"/>
    <w:rsid w:val="007C3EB3"/>
    <w:rsid w:val="007C4B75"/>
    <w:rsid w:val="007D1C02"/>
    <w:rsid w:val="007D269D"/>
    <w:rsid w:val="007D40B0"/>
    <w:rsid w:val="007E06DD"/>
    <w:rsid w:val="007E37D3"/>
    <w:rsid w:val="007E40CD"/>
    <w:rsid w:val="007E4855"/>
    <w:rsid w:val="007E596E"/>
    <w:rsid w:val="007E5AA9"/>
    <w:rsid w:val="007E5D1D"/>
    <w:rsid w:val="007E661C"/>
    <w:rsid w:val="007E6994"/>
    <w:rsid w:val="007F3D3C"/>
    <w:rsid w:val="007F3E58"/>
    <w:rsid w:val="007F4261"/>
    <w:rsid w:val="007F5156"/>
    <w:rsid w:val="007F5B43"/>
    <w:rsid w:val="007F6324"/>
    <w:rsid w:val="00801C55"/>
    <w:rsid w:val="0080304C"/>
    <w:rsid w:val="00803F60"/>
    <w:rsid w:val="0080507C"/>
    <w:rsid w:val="00805887"/>
    <w:rsid w:val="00807B29"/>
    <w:rsid w:val="00807B99"/>
    <w:rsid w:val="008109E8"/>
    <w:rsid w:val="00810DCA"/>
    <w:rsid w:val="008110F9"/>
    <w:rsid w:val="00811CBD"/>
    <w:rsid w:val="008131B7"/>
    <w:rsid w:val="00823171"/>
    <w:rsid w:val="0082368E"/>
    <w:rsid w:val="008256FC"/>
    <w:rsid w:val="008257BE"/>
    <w:rsid w:val="008257F7"/>
    <w:rsid w:val="00825A70"/>
    <w:rsid w:val="008301C2"/>
    <w:rsid w:val="008312A7"/>
    <w:rsid w:val="00837125"/>
    <w:rsid w:val="00841B20"/>
    <w:rsid w:val="0084203E"/>
    <w:rsid w:val="00842A17"/>
    <w:rsid w:val="008446EB"/>
    <w:rsid w:val="00844DB2"/>
    <w:rsid w:val="00844EE0"/>
    <w:rsid w:val="008454AA"/>
    <w:rsid w:val="00851D86"/>
    <w:rsid w:val="00852875"/>
    <w:rsid w:val="008544A9"/>
    <w:rsid w:val="00854615"/>
    <w:rsid w:val="00854647"/>
    <w:rsid w:val="0085763A"/>
    <w:rsid w:val="00861A2A"/>
    <w:rsid w:val="00861C83"/>
    <w:rsid w:val="00862F43"/>
    <w:rsid w:val="00864344"/>
    <w:rsid w:val="00864943"/>
    <w:rsid w:val="0087030E"/>
    <w:rsid w:val="00870CE4"/>
    <w:rsid w:val="00873FD7"/>
    <w:rsid w:val="008740F7"/>
    <w:rsid w:val="00874308"/>
    <w:rsid w:val="00876D26"/>
    <w:rsid w:val="00882C69"/>
    <w:rsid w:val="00884DD9"/>
    <w:rsid w:val="008856C5"/>
    <w:rsid w:val="008868DA"/>
    <w:rsid w:val="008905E8"/>
    <w:rsid w:val="00891655"/>
    <w:rsid w:val="00892A84"/>
    <w:rsid w:val="00893FBF"/>
    <w:rsid w:val="00895250"/>
    <w:rsid w:val="00895C65"/>
    <w:rsid w:val="0089645A"/>
    <w:rsid w:val="00897014"/>
    <w:rsid w:val="008A0CF3"/>
    <w:rsid w:val="008A20C6"/>
    <w:rsid w:val="008A2613"/>
    <w:rsid w:val="008A2A34"/>
    <w:rsid w:val="008A2ECD"/>
    <w:rsid w:val="008A3773"/>
    <w:rsid w:val="008A4B74"/>
    <w:rsid w:val="008A52DF"/>
    <w:rsid w:val="008A6357"/>
    <w:rsid w:val="008A6DF3"/>
    <w:rsid w:val="008B1ABE"/>
    <w:rsid w:val="008B231D"/>
    <w:rsid w:val="008B28A3"/>
    <w:rsid w:val="008B358F"/>
    <w:rsid w:val="008B5207"/>
    <w:rsid w:val="008B792C"/>
    <w:rsid w:val="008C01FC"/>
    <w:rsid w:val="008C1BED"/>
    <w:rsid w:val="008C35C3"/>
    <w:rsid w:val="008C5A77"/>
    <w:rsid w:val="008D0E46"/>
    <w:rsid w:val="008D1CA5"/>
    <w:rsid w:val="008D2D07"/>
    <w:rsid w:val="008D39B0"/>
    <w:rsid w:val="008D4726"/>
    <w:rsid w:val="008D7D55"/>
    <w:rsid w:val="008E08A0"/>
    <w:rsid w:val="008E092C"/>
    <w:rsid w:val="008E2B5A"/>
    <w:rsid w:val="008E4BB5"/>
    <w:rsid w:val="008E4D03"/>
    <w:rsid w:val="008E6869"/>
    <w:rsid w:val="008F16A8"/>
    <w:rsid w:val="008F1727"/>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27F3E"/>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0BB9"/>
    <w:rsid w:val="00952CBB"/>
    <w:rsid w:val="009543BF"/>
    <w:rsid w:val="00954DB1"/>
    <w:rsid w:val="00957254"/>
    <w:rsid w:val="00957D6D"/>
    <w:rsid w:val="0096084E"/>
    <w:rsid w:val="00960F34"/>
    <w:rsid w:val="0096404E"/>
    <w:rsid w:val="009651B5"/>
    <w:rsid w:val="00965877"/>
    <w:rsid w:val="00966C02"/>
    <w:rsid w:val="009714A2"/>
    <w:rsid w:val="00971D77"/>
    <w:rsid w:val="009734F8"/>
    <w:rsid w:val="00980E9E"/>
    <w:rsid w:val="0098136D"/>
    <w:rsid w:val="00981C11"/>
    <w:rsid w:val="0098241E"/>
    <w:rsid w:val="0098326B"/>
    <w:rsid w:val="009843A9"/>
    <w:rsid w:val="009843E9"/>
    <w:rsid w:val="00984850"/>
    <w:rsid w:val="009850D1"/>
    <w:rsid w:val="009853E3"/>
    <w:rsid w:val="00985F28"/>
    <w:rsid w:val="00987821"/>
    <w:rsid w:val="0099075D"/>
    <w:rsid w:val="0099210E"/>
    <w:rsid w:val="0099278C"/>
    <w:rsid w:val="00992894"/>
    <w:rsid w:val="009955F0"/>
    <w:rsid w:val="0099587B"/>
    <w:rsid w:val="00997A57"/>
    <w:rsid w:val="009A02AD"/>
    <w:rsid w:val="009A0E86"/>
    <w:rsid w:val="009A2B0C"/>
    <w:rsid w:val="009A7D00"/>
    <w:rsid w:val="009B060A"/>
    <w:rsid w:val="009B0B86"/>
    <w:rsid w:val="009B2C6F"/>
    <w:rsid w:val="009B34C0"/>
    <w:rsid w:val="009B6028"/>
    <w:rsid w:val="009B63CC"/>
    <w:rsid w:val="009B67F5"/>
    <w:rsid w:val="009B7BEF"/>
    <w:rsid w:val="009B7EB3"/>
    <w:rsid w:val="009C02FF"/>
    <w:rsid w:val="009C1CCB"/>
    <w:rsid w:val="009C3241"/>
    <w:rsid w:val="009C6170"/>
    <w:rsid w:val="009C6542"/>
    <w:rsid w:val="009C6A2F"/>
    <w:rsid w:val="009C6A7D"/>
    <w:rsid w:val="009C76CE"/>
    <w:rsid w:val="009D00CC"/>
    <w:rsid w:val="009D2F92"/>
    <w:rsid w:val="009D4124"/>
    <w:rsid w:val="009D7F6C"/>
    <w:rsid w:val="009E271E"/>
    <w:rsid w:val="009E44A8"/>
    <w:rsid w:val="009E58C2"/>
    <w:rsid w:val="009E60BD"/>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17D91"/>
    <w:rsid w:val="00A24590"/>
    <w:rsid w:val="00A24815"/>
    <w:rsid w:val="00A25853"/>
    <w:rsid w:val="00A26160"/>
    <w:rsid w:val="00A27229"/>
    <w:rsid w:val="00A30889"/>
    <w:rsid w:val="00A3122A"/>
    <w:rsid w:val="00A3198D"/>
    <w:rsid w:val="00A31F4A"/>
    <w:rsid w:val="00A327C1"/>
    <w:rsid w:val="00A32CC6"/>
    <w:rsid w:val="00A36402"/>
    <w:rsid w:val="00A37446"/>
    <w:rsid w:val="00A409F2"/>
    <w:rsid w:val="00A41E0C"/>
    <w:rsid w:val="00A42437"/>
    <w:rsid w:val="00A43691"/>
    <w:rsid w:val="00A4479E"/>
    <w:rsid w:val="00A44D7F"/>
    <w:rsid w:val="00A4521C"/>
    <w:rsid w:val="00A47EB2"/>
    <w:rsid w:val="00A52D53"/>
    <w:rsid w:val="00A54A5C"/>
    <w:rsid w:val="00A570CC"/>
    <w:rsid w:val="00A6029E"/>
    <w:rsid w:val="00A60F6B"/>
    <w:rsid w:val="00A61FCB"/>
    <w:rsid w:val="00A624C1"/>
    <w:rsid w:val="00A643BB"/>
    <w:rsid w:val="00A64426"/>
    <w:rsid w:val="00A6492B"/>
    <w:rsid w:val="00A6663B"/>
    <w:rsid w:val="00A66CB4"/>
    <w:rsid w:val="00A66CF6"/>
    <w:rsid w:val="00A678C0"/>
    <w:rsid w:val="00A712BA"/>
    <w:rsid w:val="00A717AB"/>
    <w:rsid w:val="00A7454A"/>
    <w:rsid w:val="00A762CC"/>
    <w:rsid w:val="00A767E0"/>
    <w:rsid w:val="00A76E8C"/>
    <w:rsid w:val="00A772C7"/>
    <w:rsid w:val="00A81733"/>
    <w:rsid w:val="00A82B1D"/>
    <w:rsid w:val="00A837D2"/>
    <w:rsid w:val="00A84EAB"/>
    <w:rsid w:val="00A86251"/>
    <w:rsid w:val="00A90339"/>
    <w:rsid w:val="00A92D25"/>
    <w:rsid w:val="00A92DAA"/>
    <w:rsid w:val="00A94555"/>
    <w:rsid w:val="00A94C6A"/>
    <w:rsid w:val="00A9661F"/>
    <w:rsid w:val="00A9749C"/>
    <w:rsid w:val="00A97877"/>
    <w:rsid w:val="00AA2C03"/>
    <w:rsid w:val="00AA4D62"/>
    <w:rsid w:val="00AA6C23"/>
    <w:rsid w:val="00AB1350"/>
    <w:rsid w:val="00AB2FDE"/>
    <w:rsid w:val="00AB4112"/>
    <w:rsid w:val="00AB6411"/>
    <w:rsid w:val="00AB648E"/>
    <w:rsid w:val="00AB6988"/>
    <w:rsid w:val="00AC0A62"/>
    <w:rsid w:val="00AC0C42"/>
    <w:rsid w:val="00AC2C6A"/>
    <w:rsid w:val="00AC32E8"/>
    <w:rsid w:val="00AC47A1"/>
    <w:rsid w:val="00AC54D2"/>
    <w:rsid w:val="00AC67C9"/>
    <w:rsid w:val="00AD0B97"/>
    <w:rsid w:val="00AD1A8C"/>
    <w:rsid w:val="00AD1EC1"/>
    <w:rsid w:val="00AD3891"/>
    <w:rsid w:val="00AD7587"/>
    <w:rsid w:val="00AE08BC"/>
    <w:rsid w:val="00AE1B2C"/>
    <w:rsid w:val="00AE29F5"/>
    <w:rsid w:val="00AE2E69"/>
    <w:rsid w:val="00AE32A4"/>
    <w:rsid w:val="00AE3850"/>
    <w:rsid w:val="00AE4C88"/>
    <w:rsid w:val="00AE7659"/>
    <w:rsid w:val="00AE7E1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4B10"/>
    <w:rsid w:val="00B25C38"/>
    <w:rsid w:val="00B263B5"/>
    <w:rsid w:val="00B264A1"/>
    <w:rsid w:val="00B27D8C"/>
    <w:rsid w:val="00B3071E"/>
    <w:rsid w:val="00B31863"/>
    <w:rsid w:val="00B33B23"/>
    <w:rsid w:val="00B36E25"/>
    <w:rsid w:val="00B376A1"/>
    <w:rsid w:val="00B405A3"/>
    <w:rsid w:val="00B40A52"/>
    <w:rsid w:val="00B417EF"/>
    <w:rsid w:val="00B41BBE"/>
    <w:rsid w:val="00B421C4"/>
    <w:rsid w:val="00B42441"/>
    <w:rsid w:val="00B427ED"/>
    <w:rsid w:val="00B4336F"/>
    <w:rsid w:val="00B46EE7"/>
    <w:rsid w:val="00B474C4"/>
    <w:rsid w:val="00B51499"/>
    <w:rsid w:val="00B54373"/>
    <w:rsid w:val="00B54614"/>
    <w:rsid w:val="00B54DD8"/>
    <w:rsid w:val="00B550FC"/>
    <w:rsid w:val="00B55433"/>
    <w:rsid w:val="00B5551F"/>
    <w:rsid w:val="00B5578F"/>
    <w:rsid w:val="00B562AD"/>
    <w:rsid w:val="00B6086F"/>
    <w:rsid w:val="00B60BB2"/>
    <w:rsid w:val="00B61359"/>
    <w:rsid w:val="00B61E1D"/>
    <w:rsid w:val="00B62076"/>
    <w:rsid w:val="00B65DA4"/>
    <w:rsid w:val="00B717C6"/>
    <w:rsid w:val="00B720A8"/>
    <w:rsid w:val="00B72E9A"/>
    <w:rsid w:val="00B7407C"/>
    <w:rsid w:val="00B776FE"/>
    <w:rsid w:val="00B778BC"/>
    <w:rsid w:val="00B83BEA"/>
    <w:rsid w:val="00B84135"/>
    <w:rsid w:val="00B849C0"/>
    <w:rsid w:val="00B85875"/>
    <w:rsid w:val="00B90378"/>
    <w:rsid w:val="00B95EC9"/>
    <w:rsid w:val="00B9644C"/>
    <w:rsid w:val="00B97303"/>
    <w:rsid w:val="00BA0ED5"/>
    <w:rsid w:val="00BA105C"/>
    <w:rsid w:val="00BA1E37"/>
    <w:rsid w:val="00BA30E9"/>
    <w:rsid w:val="00BA3E4F"/>
    <w:rsid w:val="00BA6268"/>
    <w:rsid w:val="00BA6732"/>
    <w:rsid w:val="00BA6C51"/>
    <w:rsid w:val="00BA6DBC"/>
    <w:rsid w:val="00BA7B4C"/>
    <w:rsid w:val="00BB168B"/>
    <w:rsid w:val="00BB26B2"/>
    <w:rsid w:val="00BB6843"/>
    <w:rsid w:val="00BB74E6"/>
    <w:rsid w:val="00BB7E98"/>
    <w:rsid w:val="00BC09E0"/>
    <w:rsid w:val="00BC0EFD"/>
    <w:rsid w:val="00BC33FE"/>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E7448"/>
    <w:rsid w:val="00BF25E0"/>
    <w:rsid w:val="00BF4CFF"/>
    <w:rsid w:val="00BF6052"/>
    <w:rsid w:val="00C0250B"/>
    <w:rsid w:val="00C028D9"/>
    <w:rsid w:val="00C029FD"/>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02B1"/>
    <w:rsid w:val="00C41A63"/>
    <w:rsid w:val="00C41B3B"/>
    <w:rsid w:val="00C421EE"/>
    <w:rsid w:val="00C43DA8"/>
    <w:rsid w:val="00C462A1"/>
    <w:rsid w:val="00C46760"/>
    <w:rsid w:val="00C467C0"/>
    <w:rsid w:val="00C50C8D"/>
    <w:rsid w:val="00C52359"/>
    <w:rsid w:val="00C5498D"/>
    <w:rsid w:val="00C55AC0"/>
    <w:rsid w:val="00C55D3F"/>
    <w:rsid w:val="00C606C3"/>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0278"/>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5BA"/>
    <w:rsid w:val="00CD0706"/>
    <w:rsid w:val="00CD0C06"/>
    <w:rsid w:val="00CD11DD"/>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086E"/>
    <w:rsid w:val="00CF15E1"/>
    <w:rsid w:val="00CF1FD6"/>
    <w:rsid w:val="00CF205C"/>
    <w:rsid w:val="00CF3899"/>
    <w:rsid w:val="00CF3F90"/>
    <w:rsid w:val="00CF4F7C"/>
    <w:rsid w:val="00CF775F"/>
    <w:rsid w:val="00D016BE"/>
    <w:rsid w:val="00D03978"/>
    <w:rsid w:val="00D03DC7"/>
    <w:rsid w:val="00D05004"/>
    <w:rsid w:val="00D0519F"/>
    <w:rsid w:val="00D0714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411C"/>
    <w:rsid w:val="00D35032"/>
    <w:rsid w:val="00D35C21"/>
    <w:rsid w:val="00D36230"/>
    <w:rsid w:val="00D363FF"/>
    <w:rsid w:val="00D36ACF"/>
    <w:rsid w:val="00D372EA"/>
    <w:rsid w:val="00D4183F"/>
    <w:rsid w:val="00D42C2F"/>
    <w:rsid w:val="00D43820"/>
    <w:rsid w:val="00D439EB"/>
    <w:rsid w:val="00D45AFA"/>
    <w:rsid w:val="00D46643"/>
    <w:rsid w:val="00D53EA0"/>
    <w:rsid w:val="00D57DC4"/>
    <w:rsid w:val="00D609E0"/>
    <w:rsid w:val="00D63165"/>
    <w:rsid w:val="00D63915"/>
    <w:rsid w:val="00D63E46"/>
    <w:rsid w:val="00D63E98"/>
    <w:rsid w:val="00D653E3"/>
    <w:rsid w:val="00D70764"/>
    <w:rsid w:val="00D71D06"/>
    <w:rsid w:val="00D74941"/>
    <w:rsid w:val="00D75150"/>
    <w:rsid w:val="00D76888"/>
    <w:rsid w:val="00D82472"/>
    <w:rsid w:val="00D82705"/>
    <w:rsid w:val="00D86878"/>
    <w:rsid w:val="00D8796C"/>
    <w:rsid w:val="00D90284"/>
    <w:rsid w:val="00D95342"/>
    <w:rsid w:val="00D970B0"/>
    <w:rsid w:val="00DA04AE"/>
    <w:rsid w:val="00DA09DD"/>
    <w:rsid w:val="00DA203E"/>
    <w:rsid w:val="00DA69AD"/>
    <w:rsid w:val="00DA789D"/>
    <w:rsid w:val="00DA7A66"/>
    <w:rsid w:val="00DB2C16"/>
    <w:rsid w:val="00DB421B"/>
    <w:rsid w:val="00DB43AD"/>
    <w:rsid w:val="00DB6CD3"/>
    <w:rsid w:val="00DB78F8"/>
    <w:rsid w:val="00DB7B21"/>
    <w:rsid w:val="00DC1844"/>
    <w:rsid w:val="00DC2DA9"/>
    <w:rsid w:val="00DC3D5E"/>
    <w:rsid w:val="00DC434B"/>
    <w:rsid w:val="00DC4599"/>
    <w:rsid w:val="00DC6A1B"/>
    <w:rsid w:val="00DC7FE9"/>
    <w:rsid w:val="00DD0506"/>
    <w:rsid w:val="00DD3204"/>
    <w:rsid w:val="00DD56DC"/>
    <w:rsid w:val="00DD78F4"/>
    <w:rsid w:val="00DE0552"/>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20CD"/>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1C"/>
    <w:rsid w:val="00E504A7"/>
    <w:rsid w:val="00E50D84"/>
    <w:rsid w:val="00E5542B"/>
    <w:rsid w:val="00E569FF"/>
    <w:rsid w:val="00E60A76"/>
    <w:rsid w:val="00E60ADF"/>
    <w:rsid w:val="00E617B9"/>
    <w:rsid w:val="00E62FE6"/>
    <w:rsid w:val="00E63210"/>
    <w:rsid w:val="00E63410"/>
    <w:rsid w:val="00E63DB3"/>
    <w:rsid w:val="00E6415A"/>
    <w:rsid w:val="00E6516E"/>
    <w:rsid w:val="00E67945"/>
    <w:rsid w:val="00E70584"/>
    <w:rsid w:val="00E7099A"/>
    <w:rsid w:val="00E72B93"/>
    <w:rsid w:val="00E76C07"/>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BAB"/>
    <w:rsid w:val="00EA2F99"/>
    <w:rsid w:val="00EA5315"/>
    <w:rsid w:val="00EA7032"/>
    <w:rsid w:val="00EA70FC"/>
    <w:rsid w:val="00EB1C90"/>
    <w:rsid w:val="00EB3BE1"/>
    <w:rsid w:val="00EB49AF"/>
    <w:rsid w:val="00EB4B1E"/>
    <w:rsid w:val="00EB5FBB"/>
    <w:rsid w:val="00EB6D2C"/>
    <w:rsid w:val="00EB77E7"/>
    <w:rsid w:val="00EB7FDF"/>
    <w:rsid w:val="00EC169E"/>
    <w:rsid w:val="00EC2A50"/>
    <w:rsid w:val="00EC4CD4"/>
    <w:rsid w:val="00ED0D3E"/>
    <w:rsid w:val="00ED54D7"/>
    <w:rsid w:val="00ED576B"/>
    <w:rsid w:val="00ED68DE"/>
    <w:rsid w:val="00EE1D1D"/>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0388"/>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1CBB"/>
    <w:rsid w:val="00F6289B"/>
    <w:rsid w:val="00F63029"/>
    <w:rsid w:val="00F6305F"/>
    <w:rsid w:val="00F64E3C"/>
    <w:rsid w:val="00F658AE"/>
    <w:rsid w:val="00F65C14"/>
    <w:rsid w:val="00F7102A"/>
    <w:rsid w:val="00F72D04"/>
    <w:rsid w:val="00F74639"/>
    <w:rsid w:val="00F74B86"/>
    <w:rsid w:val="00F77AD2"/>
    <w:rsid w:val="00F80F37"/>
    <w:rsid w:val="00F82667"/>
    <w:rsid w:val="00F826FE"/>
    <w:rsid w:val="00F83846"/>
    <w:rsid w:val="00F85035"/>
    <w:rsid w:val="00F85379"/>
    <w:rsid w:val="00F87D04"/>
    <w:rsid w:val="00F90C52"/>
    <w:rsid w:val="00F9450A"/>
    <w:rsid w:val="00F962CF"/>
    <w:rsid w:val="00F96B96"/>
    <w:rsid w:val="00FA0073"/>
    <w:rsid w:val="00FA0958"/>
    <w:rsid w:val="00FA0ACC"/>
    <w:rsid w:val="00FA0C84"/>
    <w:rsid w:val="00FA0E63"/>
    <w:rsid w:val="00FA1200"/>
    <w:rsid w:val="00FA6408"/>
    <w:rsid w:val="00FA6CD0"/>
    <w:rsid w:val="00FA6CE1"/>
    <w:rsid w:val="00FA7203"/>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724"/>
    <w:rsid w:val="00FE3A40"/>
    <w:rsid w:val="00FE3CD2"/>
    <w:rsid w:val="00FE3E84"/>
    <w:rsid w:val="00FE448B"/>
    <w:rsid w:val="00FE4A9C"/>
    <w:rsid w:val="00FE5B8D"/>
    <w:rsid w:val="00FE5FAE"/>
    <w:rsid w:val="00FE7C31"/>
    <w:rsid w:val="00FE7DC0"/>
    <w:rsid w:val="00FF27C6"/>
    <w:rsid w:val="00FF2E94"/>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5176D56D-6439-4B87-8EC1-83CEB729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73"/>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234673"/>
    <w:pPr>
      <w:keepNext/>
      <w:numPr>
        <w:numId w:val="5"/>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234673"/>
    <w:pPr>
      <w:keepNext/>
      <w:numPr>
        <w:ilvl w:val="1"/>
        <w:numId w:val="5"/>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234673"/>
    <w:pPr>
      <w:keepNext/>
      <w:numPr>
        <w:ilvl w:val="2"/>
        <w:numId w:val="5"/>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234673"/>
    <w:pPr>
      <w:numPr>
        <w:ilvl w:val="3"/>
        <w:numId w:val="5"/>
      </w:numPr>
      <w:spacing w:before="360"/>
      <w:outlineLvl w:val="3"/>
    </w:pPr>
    <w:rPr>
      <w:bCs/>
      <w:szCs w:val="28"/>
    </w:rPr>
  </w:style>
  <w:style w:type="paragraph" w:styleId="Heading5">
    <w:name w:val="heading 5"/>
    <w:basedOn w:val="Normal"/>
    <w:next w:val="Normal"/>
    <w:link w:val="Heading5Char"/>
    <w:qFormat/>
    <w:rsid w:val="00416694"/>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5"/>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5"/>
      </w:numPr>
      <w:spacing w:before="240" w:after="60"/>
      <w:outlineLvl w:val="6"/>
    </w:pPr>
  </w:style>
  <w:style w:type="paragraph" w:styleId="Heading8">
    <w:name w:val="heading 8"/>
    <w:basedOn w:val="Normal"/>
    <w:next w:val="Normal"/>
    <w:link w:val="Heading8Char"/>
    <w:qFormat/>
    <w:rsid w:val="00416694"/>
    <w:pPr>
      <w:numPr>
        <w:ilvl w:val="7"/>
        <w:numId w:val="5"/>
      </w:numPr>
      <w:spacing w:before="240" w:after="60"/>
      <w:outlineLvl w:val="7"/>
    </w:pPr>
    <w:rPr>
      <w:i/>
      <w:iCs/>
    </w:rPr>
  </w:style>
  <w:style w:type="paragraph" w:styleId="Heading9">
    <w:name w:val="heading 9"/>
    <w:basedOn w:val="Normal"/>
    <w:next w:val="Normal"/>
    <w:link w:val="Heading9Char"/>
    <w:qFormat/>
    <w:rsid w:val="00416694"/>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per Char"/>
    <w:basedOn w:val="DefaultParagraphFont"/>
    <w:link w:val="Heading1"/>
    <w:rsid w:val="00234673"/>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234673"/>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234673"/>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234673"/>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234673"/>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234673"/>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234673"/>
    <w:pPr>
      <w:ind w:left="284" w:hanging="284"/>
    </w:pPr>
    <w:rPr>
      <w:sz w:val="22"/>
      <w:szCs w:val="20"/>
    </w:rPr>
  </w:style>
  <w:style w:type="character" w:customStyle="1" w:styleId="FootnoteTextChar">
    <w:name w:val="Footnote Text Char"/>
    <w:basedOn w:val="DefaultParagraphFont"/>
    <w:link w:val="FootnoteText"/>
    <w:rsid w:val="00234673"/>
    <w:rPr>
      <w:rFonts w:ascii="Times New Roman" w:eastAsia="Times New Roman" w:hAnsi="Times New Roman" w:cs="Times New Roman"/>
      <w:szCs w:val="20"/>
      <w:lang w:val="en-GB" w:eastAsia="en-GB"/>
    </w:rPr>
  </w:style>
  <w:style w:type="character" w:styleId="FootnoteReference">
    <w:name w:val="footnote reference"/>
    <w:basedOn w:val="DefaultParagraphFont"/>
    <w:rsid w:val="00234673"/>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234673"/>
    <w:pPr>
      <w:ind w:left="284" w:hanging="284"/>
    </w:pPr>
    <w:rPr>
      <w:sz w:val="22"/>
      <w:szCs w:val="20"/>
    </w:rPr>
  </w:style>
  <w:style w:type="character" w:customStyle="1" w:styleId="EndnoteTextChar">
    <w:name w:val="Endnote Text Char"/>
    <w:basedOn w:val="DefaultParagraphFont"/>
    <w:link w:val="EndnoteText"/>
    <w:rsid w:val="00234673"/>
    <w:rPr>
      <w:rFonts w:ascii="Times New Roman" w:eastAsia="Times New Roman" w:hAnsi="Times New Roman" w:cs="Times New Roman"/>
      <w:szCs w:val="20"/>
      <w:lang w:val="en-GB" w:eastAsia="en-GB"/>
    </w:rPr>
  </w:style>
  <w:style w:type="character" w:styleId="EndnoteReference">
    <w:name w:val="endnote reference"/>
    <w:basedOn w:val="DefaultParagraphFont"/>
    <w:rsid w:val="00234673"/>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234673"/>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234673"/>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234673"/>
    <w:pPr>
      <w:spacing w:after="120" w:line="360" w:lineRule="auto"/>
    </w:pPr>
    <w:rPr>
      <w:b/>
      <w:sz w:val="28"/>
    </w:rPr>
  </w:style>
  <w:style w:type="paragraph" w:customStyle="1" w:styleId="Authornames">
    <w:name w:val="Author names"/>
    <w:basedOn w:val="Normal"/>
    <w:next w:val="Normal"/>
    <w:qFormat/>
    <w:rsid w:val="00234673"/>
    <w:pPr>
      <w:spacing w:before="240" w:line="360" w:lineRule="auto"/>
    </w:pPr>
    <w:rPr>
      <w:sz w:val="28"/>
    </w:rPr>
  </w:style>
  <w:style w:type="paragraph" w:customStyle="1" w:styleId="Affiliation">
    <w:name w:val="Affiliation"/>
    <w:basedOn w:val="Normal"/>
    <w:qFormat/>
    <w:rsid w:val="00234673"/>
    <w:pPr>
      <w:spacing w:before="240" w:line="360" w:lineRule="auto"/>
    </w:pPr>
    <w:rPr>
      <w:i/>
    </w:rPr>
  </w:style>
  <w:style w:type="paragraph" w:customStyle="1" w:styleId="Receiveddates">
    <w:name w:val="Received dates"/>
    <w:basedOn w:val="Affiliation"/>
    <w:next w:val="Normal"/>
    <w:qFormat/>
    <w:rsid w:val="00234673"/>
  </w:style>
  <w:style w:type="paragraph" w:customStyle="1" w:styleId="Abstract">
    <w:name w:val="Abstract"/>
    <w:basedOn w:val="Normal"/>
    <w:next w:val="Keywords"/>
    <w:qFormat/>
    <w:rsid w:val="00234673"/>
    <w:pPr>
      <w:spacing w:before="360" w:after="300" w:line="360" w:lineRule="auto"/>
      <w:ind w:left="720" w:right="567"/>
    </w:pPr>
    <w:rPr>
      <w:sz w:val="22"/>
    </w:rPr>
  </w:style>
  <w:style w:type="paragraph" w:customStyle="1" w:styleId="Keywords">
    <w:name w:val="Keywords"/>
    <w:basedOn w:val="Normal"/>
    <w:next w:val="Paragraph"/>
    <w:qFormat/>
    <w:rsid w:val="00234673"/>
    <w:pPr>
      <w:spacing w:before="240" w:after="240" w:line="360" w:lineRule="auto"/>
      <w:ind w:left="720" w:right="567"/>
    </w:pPr>
    <w:rPr>
      <w:sz w:val="22"/>
    </w:rPr>
  </w:style>
  <w:style w:type="paragraph" w:customStyle="1" w:styleId="Correspondencedetails">
    <w:name w:val="Correspondence details"/>
    <w:basedOn w:val="Normal"/>
    <w:qFormat/>
    <w:rsid w:val="00234673"/>
    <w:pPr>
      <w:spacing w:before="240" w:line="360" w:lineRule="auto"/>
    </w:pPr>
  </w:style>
  <w:style w:type="paragraph" w:customStyle="1" w:styleId="Displayedquotation">
    <w:name w:val="Displayed quotation"/>
    <w:basedOn w:val="Normal"/>
    <w:qFormat/>
    <w:rsid w:val="00234673"/>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234673"/>
    <w:pPr>
      <w:widowControl/>
      <w:numPr>
        <w:numId w:val="19"/>
      </w:numPr>
      <w:spacing w:after="240"/>
      <w:contextualSpacing/>
    </w:pPr>
  </w:style>
  <w:style w:type="paragraph" w:customStyle="1" w:styleId="Displayedequation">
    <w:name w:val="Displayed equation"/>
    <w:basedOn w:val="Normal"/>
    <w:next w:val="Paragraph"/>
    <w:qFormat/>
    <w:rsid w:val="00234673"/>
    <w:pPr>
      <w:tabs>
        <w:tab w:val="center" w:pos="4253"/>
        <w:tab w:val="right" w:pos="8222"/>
      </w:tabs>
      <w:spacing w:before="240" w:after="240"/>
      <w:jc w:val="center"/>
    </w:pPr>
  </w:style>
  <w:style w:type="paragraph" w:customStyle="1" w:styleId="Acknowledgements">
    <w:name w:val="Acknowledgements"/>
    <w:basedOn w:val="Normal"/>
    <w:next w:val="Normal"/>
    <w:qFormat/>
    <w:rsid w:val="00234673"/>
    <w:pPr>
      <w:spacing w:before="120" w:line="360" w:lineRule="auto"/>
    </w:pPr>
    <w:rPr>
      <w:sz w:val="22"/>
    </w:rPr>
  </w:style>
  <w:style w:type="paragraph" w:customStyle="1" w:styleId="Tabletitle">
    <w:name w:val="Table title"/>
    <w:basedOn w:val="Normal"/>
    <w:next w:val="Normal"/>
    <w:qFormat/>
    <w:rsid w:val="00234673"/>
    <w:pPr>
      <w:spacing w:before="240" w:line="360" w:lineRule="auto"/>
    </w:pPr>
  </w:style>
  <w:style w:type="paragraph" w:customStyle="1" w:styleId="Figurecaption">
    <w:name w:val="Figure caption"/>
    <w:basedOn w:val="Normal"/>
    <w:next w:val="Normal"/>
    <w:qFormat/>
    <w:rsid w:val="00234673"/>
    <w:pPr>
      <w:spacing w:before="240" w:line="360" w:lineRule="auto"/>
    </w:pPr>
  </w:style>
  <w:style w:type="paragraph" w:customStyle="1" w:styleId="Footnotes">
    <w:name w:val="Footnotes"/>
    <w:basedOn w:val="Normal"/>
    <w:qFormat/>
    <w:rsid w:val="00234673"/>
    <w:pPr>
      <w:spacing w:before="120" w:line="360" w:lineRule="auto"/>
      <w:ind w:left="482" w:hanging="482"/>
      <w:contextualSpacing/>
    </w:pPr>
    <w:rPr>
      <w:sz w:val="22"/>
    </w:rPr>
  </w:style>
  <w:style w:type="paragraph" w:customStyle="1" w:styleId="Notesoncontributors">
    <w:name w:val="Notes on contributors"/>
    <w:basedOn w:val="Normal"/>
    <w:qFormat/>
    <w:rsid w:val="00234673"/>
    <w:pPr>
      <w:spacing w:before="240" w:line="360" w:lineRule="auto"/>
    </w:pPr>
    <w:rPr>
      <w:sz w:val="22"/>
    </w:rPr>
  </w:style>
  <w:style w:type="paragraph" w:customStyle="1" w:styleId="Normalparagraphstyle">
    <w:name w:val="Normal paragraph style"/>
    <w:basedOn w:val="Normal"/>
    <w:next w:val="Normal"/>
    <w:rsid w:val="00234673"/>
  </w:style>
  <w:style w:type="paragraph" w:customStyle="1" w:styleId="Paragraph">
    <w:name w:val="Paragraph"/>
    <w:basedOn w:val="Normal"/>
    <w:next w:val="Newparagraph"/>
    <w:qFormat/>
    <w:rsid w:val="00234673"/>
    <w:pPr>
      <w:widowControl w:val="0"/>
      <w:spacing w:before="240"/>
    </w:pPr>
  </w:style>
  <w:style w:type="paragraph" w:customStyle="1" w:styleId="Newparagraph">
    <w:name w:val="New paragraph"/>
    <w:basedOn w:val="Normal"/>
    <w:qFormat/>
    <w:rsid w:val="00234673"/>
    <w:pPr>
      <w:ind w:firstLine="720"/>
    </w:pPr>
  </w:style>
  <w:style w:type="paragraph" w:styleId="NormalIndent">
    <w:name w:val="Normal Indent"/>
    <w:basedOn w:val="Normal"/>
    <w:rsid w:val="00234673"/>
    <w:pPr>
      <w:ind w:left="720"/>
    </w:pPr>
  </w:style>
  <w:style w:type="paragraph" w:customStyle="1" w:styleId="References">
    <w:name w:val="References"/>
    <w:basedOn w:val="Normal"/>
    <w:qFormat/>
    <w:rsid w:val="00234673"/>
    <w:pPr>
      <w:spacing w:before="120" w:line="360" w:lineRule="auto"/>
      <w:ind w:left="720" w:hanging="720"/>
      <w:contextualSpacing/>
    </w:pPr>
  </w:style>
  <w:style w:type="paragraph" w:customStyle="1" w:styleId="Subjectcodes">
    <w:name w:val="Subject codes"/>
    <w:basedOn w:val="Keywords"/>
    <w:next w:val="Paragraph"/>
    <w:qFormat/>
    <w:rsid w:val="00234673"/>
  </w:style>
  <w:style w:type="paragraph" w:customStyle="1" w:styleId="Bulletedlist">
    <w:name w:val="Bulleted list"/>
    <w:basedOn w:val="Paragraph"/>
    <w:next w:val="Paragraph"/>
    <w:qFormat/>
    <w:rsid w:val="00234673"/>
    <w:pPr>
      <w:widowControl/>
      <w:numPr>
        <w:numId w:val="20"/>
      </w:numPr>
      <w:spacing w:after="240"/>
      <w:contextualSpacing/>
    </w:pPr>
  </w:style>
  <w:style w:type="paragraph" w:customStyle="1" w:styleId="Heading4Paragraph">
    <w:name w:val="Heading 4 + Paragraph"/>
    <w:basedOn w:val="Paragraph"/>
    <w:next w:val="Newparagraph"/>
    <w:qFormat/>
    <w:rsid w:val="00234673"/>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vn@sun.ac.z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4F384-6855-42DC-82C9-6683DD066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10655</TotalTime>
  <Pages>34</Pages>
  <Words>46813</Words>
  <Characters>266840</Characters>
  <Application>Microsoft Office Word</Application>
  <DocSecurity>0</DocSecurity>
  <Lines>2223</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33</cp:revision>
  <cp:lastPrinted>2018-06-11T09:34:00Z</cp:lastPrinted>
  <dcterms:created xsi:type="dcterms:W3CDTF">2018-06-11T09:33:00Z</dcterms:created>
  <dcterms:modified xsi:type="dcterms:W3CDTF">2018-06-27T14:09:00Z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