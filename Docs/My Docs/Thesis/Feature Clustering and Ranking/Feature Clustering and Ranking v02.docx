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ABCD1" w14:textId="77588B53" w:rsidR="00416694" w:rsidRDefault="00F42BC8" w:rsidP="001577CE">
      <w:pPr>
        <w:pStyle w:val="Heading1"/>
        <w:numPr>
          <w:ilvl w:val="0"/>
          <w:numId w:val="0"/>
        </w:numPr>
      </w:pPr>
      <w:commentRangeStart w:id="0"/>
      <w:ins w:id="1" w:author="Van Niekerk, A, Prof &lt;avn@sun.ac.za&gt;" w:date="2016-11-10T13:08:00Z">
        <w:del w:id="2" w:author="dugalh" w:date="2016-11-14T14:44:00Z">
          <w:r w:rsidDel="00770D94">
            <w:rPr>
              <w:sz w:val="32"/>
            </w:rPr>
            <w:delText>D</w:delText>
          </w:r>
        </w:del>
      </w:ins>
      <w:ins w:id="3" w:author="Van Niekerk, A, Prof &lt;avn@sun.ac.za&gt;" w:date="2016-11-10T13:06:00Z">
        <w:del w:id="4" w:author="dugalh" w:date="2016-11-14T14:44:00Z">
          <w:r w:rsidDel="00770D94">
            <w:rPr>
              <w:sz w:val="32"/>
            </w:rPr>
            <w:delText xml:space="preserve">eterminisitc </w:delText>
          </w:r>
        </w:del>
      </w:ins>
      <w:commentRangeEnd w:id="0"/>
      <w:r w:rsidR="00214611">
        <w:rPr>
          <w:rStyle w:val="CommentReference"/>
          <w:b w:val="0"/>
        </w:rPr>
        <w:commentReference w:id="0"/>
      </w:r>
      <w:r w:rsidR="001577CE" w:rsidRPr="00CE1864">
        <w:rPr>
          <w:sz w:val="32"/>
        </w:rPr>
        <w:t xml:space="preserve">Feature </w:t>
      </w:r>
      <w:r w:rsidR="00770D94">
        <w:rPr>
          <w:sz w:val="32"/>
        </w:rPr>
        <w:t>c</w:t>
      </w:r>
      <w:r w:rsidR="001577CE" w:rsidRPr="00CE1864">
        <w:rPr>
          <w:sz w:val="32"/>
        </w:rPr>
        <w:t xml:space="preserve">lustering and </w:t>
      </w:r>
      <w:r w:rsidR="00770D94">
        <w:rPr>
          <w:sz w:val="32"/>
        </w:rPr>
        <w:t>r</w:t>
      </w:r>
      <w:r w:rsidR="001577CE" w:rsidRPr="00CE1864">
        <w:rPr>
          <w:sz w:val="32"/>
        </w:rPr>
        <w:t>anking</w:t>
      </w:r>
      <w:r>
        <w:rPr>
          <w:sz w:val="32"/>
        </w:rPr>
        <w:t xml:space="preserve"> for </w:t>
      </w:r>
      <w:ins w:id="5" w:author="dugalh" w:date="2016-11-16T10:37:00Z">
        <w:r w:rsidR="008C1BED">
          <w:rPr>
            <w:sz w:val="32"/>
          </w:rPr>
          <w:t>selecti</w:t>
        </w:r>
      </w:ins>
      <w:ins w:id="6" w:author="dugalh" w:date="2016-11-16T10:40:00Z">
        <w:r w:rsidR="00EB4B1E">
          <w:rPr>
            <w:sz w:val="32"/>
          </w:rPr>
          <w:t>ng</w:t>
        </w:r>
      </w:ins>
      <w:ins w:id="7" w:author="dugalh" w:date="2016-11-16T10:37:00Z">
        <w:r w:rsidR="008C1BED">
          <w:rPr>
            <w:sz w:val="32"/>
          </w:rPr>
          <w:t xml:space="preserve"> stable features</w:t>
        </w:r>
      </w:ins>
      <w:ins w:id="8" w:author="dugalh" w:date="2016-11-16T10:31:00Z">
        <w:r w:rsidR="008C1BED">
          <w:rPr>
            <w:sz w:val="32"/>
          </w:rPr>
          <w:t xml:space="preserve"> from </w:t>
        </w:r>
      </w:ins>
      <w:ins w:id="9" w:author="dugalh" w:date="2016-11-16T10:42:00Z">
        <w:r w:rsidR="00EB4B1E">
          <w:rPr>
            <w:sz w:val="32"/>
          </w:rPr>
          <w:t xml:space="preserve">high dimensional </w:t>
        </w:r>
      </w:ins>
      <w:del w:id="10" w:author="dugalh" w:date="2016-11-16T10:31:00Z">
        <w:r w:rsidDel="008C1BED">
          <w:rPr>
            <w:sz w:val="32"/>
          </w:rPr>
          <w:delText xml:space="preserve">effective dimensionality reduction of </w:delText>
        </w:r>
      </w:del>
      <w:r>
        <w:rPr>
          <w:sz w:val="32"/>
        </w:rPr>
        <w:t>remotely sensed data</w:t>
      </w:r>
      <w:ins w:id="11" w:author="Van Niekerk, A, Prof &lt;avn@sun.ac.za&gt;" w:date="2016-11-10T13:07:00Z">
        <w:r>
          <w:rPr>
            <w:sz w:val="32"/>
          </w:rPr>
          <w:t xml:space="preserve"> </w:t>
        </w:r>
      </w:ins>
    </w:p>
    <w:p w14:paraId="61AA8074" w14:textId="77777777" w:rsidR="00416694" w:rsidRDefault="001577CE" w:rsidP="00CE1864">
      <w:pPr>
        <w:pStyle w:val="Heading1"/>
        <w:numPr>
          <w:ilvl w:val="0"/>
          <w:numId w:val="0"/>
        </w:numPr>
      </w:pPr>
      <w:r>
        <w:t>Abstract</w:t>
      </w:r>
    </w:p>
    <w:p w14:paraId="650EDCDF" w14:textId="6F39F12F" w:rsidR="00416694" w:rsidRDefault="00416694" w:rsidP="00416694">
      <w:pPr>
        <w:spacing w:line="360" w:lineRule="auto"/>
        <w:jc w:val="both"/>
      </w:pPr>
      <w:r>
        <w:t xml:space="preserve">High dimensional </w:t>
      </w:r>
      <w:r w:rsidR="00CA3055">
        <w:t>remo</w:t>
      </w:r>
      <w:bookmarkStart w:id="12" w:name="_GoBack"/>
      <w:r w:rsidR="00CA3055">
        <w:t xml:space="preserve">te sensing data </w:t>
      </w:r>
      <w:r>
        <w:t xml:space="preserve">sets typically contain </w:t>
      </w:r>
      <w:r w:rsidR="00F546ED">
        <w:t xml:space="preserve">redundancy </w:t>
      </w:r>
      <w:r>
        <w:t xml:space="preserve">amongst the features.  Traditional </w:t>
      </w:r>
      <w:r w:rsidR="00770D94">
        <w:t xml:space="preserve">approaches to </w:t>
      </w:r>
      <w:commentRangeStart w:id="13"/>
      <w:commentRangeStart w:id="14"/>
      <w:r>
        <w:t xml:space="preserve">feature </w:t>
      </w:r>
      <w:commentRangeStart w:id="15"/>
      <w:commentRangeStart w:id="16"/>
      <w:r>
        <w:t xml:space="preserve">selection </w:t>
      </w:r>
      <w:commentRangeEnd w:id="13"/>
      <w:r w:rsidR="00A84EAB">
        <w:rPr>
          <w:rStyle w:val="CommentReference"/>
        </w:rPr>
        <w:commentReference w:id="13"/>
      </w:r>
      <w:commentRangeEnd w:id="14"/>
      <w:commentRangeEnd w:id="15"/>
      <w:r w:rsidR="004B78D1">
        <w:rPr>
          <w:rStyle w:val="CommentReference"/>
        </w:rPr>
        <w:commentReference w:id="14"/>
      </w:r>
      <w:r w:rsidR="00A84EAB">
        <w:rPr>
          <w:rStyle w:val="CommentReference"/>
        </w:rPr>
        <w:commentReference w:id="15"/>
      </w:r>
      <w:commentRangeEnd w:id="16"/>
      <w:r w:rsidR="00770D94">
        <w:rPr>
          <w:rStyle w:val="CommentReference"/>
        </w:rPr>
        <w:commentReference w:id="16"/>
      </w:r>
      <w:r>
        <w:t xml:space="preserve"> are prone to </w:t>
      </w:r>
      <w:r w:rsidR="007E5D1D">
        <w:t xml:space="preserve">instability and </w:t>
      </w:r>
      <w:r>
        <w:t xml:space="preserve">selection of sub-optimal features in these circumstances.  </w:t>
      </w:r>
      <w:r w:rsidR="00A84EAB">
        <w:t xml:space="preserve">They </w:t>
      </w:r>
      <w:r w:rsidR="008C5A77">
        <w:t xml:space="preserve">can </w:t>
      </w:r>
      <w:r w:rsidR="00A84EAB">
        <w:t>also be computationally expensive, especially when dealing with very large remote sensing datasets. T</w:t>
      </w:r>
      <w:r w:rsidR="0019544A">
        <w:t>his article present</w:t>
      </w:r>
      <w:r w:rsidR="00A84EAB">
        <w:t>s</w:t>
      </w:r>
      <w:r w:rsidR="0019544A">
        <w:t xml:space="preserve"> a</w:t>
      </w:r>
      <w:r w:rsidR="00A84EAB">
        <w:t>n</w:t>
      </w:r>
      <w:r>
        <w:t xml:space="preserve"> </w:t>
      </w:r>
      <w:r w:rsidR="00A84EAB">
        <w:t xml:space="preserve">efficient, deterministic feature ranking </w:t>
      </w:r>
      <w:r>
        <w:t xml:space="preserve">method that is robust to </w:t>
      </w:r>
      <w:r w:rsidR="00F546ED">
        <w:t>redundancy</w:t>
      </w:r>
      <w:r>
        <w:t xml:space="preserve">.  Average-linkage hierarchical clustering is used to group correlated features into clusters.  </w:t>
      </w:r>
      <w:ins w:id="17" w:author="dugalh" w:date="2016-11-14T14:54:00Z">
        <w:r w:rsidR="00635541">
          <w:t xml:space="preserve">A relevance criterion is evaluated on each feature.  </w:t>
        </w:r>
      </w:ins>
      <w:ins w:id="18" w:author="dugalh" w:date="2016-11-14T15:03:00Z">
        <w:r w:rsidR="00635541">
          <w:t xml:space="preserve">Clusters are then ranked based on </w:t>
        </w:r>
      </w:ins>
      <w:ins w:id="19" w:author="dugalh" w:date="2016-11-14T15:00:00Z">
        <w:r w:rsidR="00635541">
          <w:t xml:space="preserve">the median of the relevance values of </w:t>
        </w:r>
      </w:ins>
      <w:ins w:id="20" w:author="dugalh" w:date="2016-11-14T15:03:00Z">
        <w:r w:rsidR="00635541">
          <w:t>their</w:t>
        </w:r>
      </w:ins>
      <w:ins w:id="21" w:author="dugalh" w:date="2016-11-14T15:00:00Z">
        <w:r w:rsidR="00635541">
          <w:t xml:space="preserve"> constituent features.  </w:t>
        </w:r>
      </w:ins>
      <w:del w:id="22" w:author="dugalh" w:date="2016-11-14T15:03:00Z">
        <w:r w:rsidDel="00635541">
          <w:delText xml:space="preserve">Clusters are then ranked based on </w:delText>
        </w:r>
      </w:del>
      <w:commentRangeStart w:id="23"/>
      <w:commentRangeStart w:id="24"/>
      <w:del w:id="25" w:author="dugalh" w:date="2016-11-14T15:01:00Z">
        <w:r w:rsidDel="00635541">
          <w:delText xml:space="preserve">the </w:delText>
        </w:r>
        <w:r w:rsidR="002A764F" w:rsidDel="00635541">
          <w:delText>value of a relevance criterion evaluated</w:delText>
        </w:r>
        <w:r w:rsidDel="00635541">
          <w:delText xml:space="preserve"> </w:delText>
        </w:r>
        <w:commentRangeEnd w:id="23"/>
        <w:r w:rsidR="00A84EAB" w:rsidDel="00635541">
          <w:rPr>
            <w:rStyle w:val="CommentReference"/>
          </w:rPr>
          <w:commentReference w:id="23"/>
        </w:r>
      </w:del>
      <w:commentRangeEnd w:id="24"/>
      <w:r w:rsidR="00635541">
        <w:rPr>
          <w:rStyle w:val="CommentReference"/>
        </w:rPr>
        <w:commentReference w:id="24"/>
      </w:r>
      <w:del w:id="26" w:author="dugalh" w:date="2016-11-14T15:01:00Z">
        <w:r w:rsidDel="00635541">
          <w:delText xml:space="preserve">on their constituent features.  </w:delText>
        </w:r>
      </w:del>
      <w:r>
        <w:t xml:space="preserve">Individual features can then be selected from the best clusters.  </w:t>
      </w:r>
      <w:r w:rsidR="00743C0D">
        <w:t>Other criteria, such has computation time</w:t>
      </w:r>
      <w:r w:rsidR="00B84135">
        <w:t xml:space="preserve"> or measurement cost</w:t>
      </w:r>
      <w:r w:rsidR="00743C0D">
        <w:t xml:space="preserve">, can be considered when making this selection.  The proposed feature selection method is compared to traditional </w:t>
      </w:r>
      <w:ins w:id="27" w:author="dugalh" w:date="2017-02-27T16:47:00Z">
        <w:r w:rsidR="0024369F">
          <w:t xml:space="preserve">filter approach </w:t>
        </w:r>
      </w:ins>
      <w:r w:rsidR="00743C0D">
        <w:t xml:space="preserve">methods on a number of </w:t>
      </w:r>
      <w:r w:rsidR="005A6D41">
        <w:t xml:space="preserve">remote sensing </w:t>
      </w:r>
      <w:r w:rsidR="00743C0D">
        <w:t xml:space="preserve">data sets containing </w:t>
      </w:r>
      <w:r w:rsidR="005A6D41">
        <w:t>feature redundancy</w:t>
      </w:r>
      <w:r w:rsidR="00743C0D">
        <w:t xml:space="preserve">.  </w:t>
      </w:r>
      <w:r w:rsidR="002F66DA">
        <w:t xml:space="preserve">Mutual information and naïve Bayes relevance criteria were evaluated in conjunction with the feature selection methods.  </w:t>
      </w:r>
      <w:ins w:id="28" w:author="adriaan van niekerk" w:date="2016-11-06T20:36:00Z">
        <w:del w:id="29" w:author="dugalh" w:date="2016-11-14T15:06:00Z">
          <w:r w:rsidR="00F36192" w:rsidDel="004B78D1">
            <w:delText>Based on these criteria, t</w:delText>
          </w:r>
        </w:del>
      </w:ins>
      <w:del w:id="30" w:author="dugalh" w:date="2016-11-14T15:06:00Z">
        <w:r w:rsidR="00CA3055" w:rsidDel="004B78D1">
          <w:delText xml:space="preserve">The proposed method worked </w:delText>
        </w:r>
        <w:commentRangeStart w:id="31"/>
        <w:commentRangeStart w:id="32"/>
        <w:r w:rsidR="00CA3055" w:rsidDel="004B78D1">
          <w:delText xml:space="preserve">similarly well </w:delText>
        </w:r>
      </w:del>
      <w:commentRangeEnd w:id="31"/>
      <w:commentRangeEnd w:id="32"/>
      <w:ins w:id="33" w:author="adriaan van niekerk" w:date="2016-11-06T20:36:00Z">
        <w:del w:id="34" w:author="dugalh" w:date="2016-11-14T15:06:00Z">
          <w:r w:rsidR="00F36192" w:rsidDel="004B78D1">
            <w:delText>compared to traditional methods</w:delText>
          </w:r>
        </w:del>
      </w:ins>
      <w:ins w:id="35" w:author="adriaan van niekerk" w:date="2016-11-06T20:37:00Z">
        <w:del w:id="36" w:author="dugalh" w:date="2016-11-14T15:06:00Z">
          <w:r w:rsidR="00F36192" w:rsidDel="004B78D1">
            <w:rPr>
              <w:rStyle w:val="CommentReference"/>
            </w:rPr>
            <w:delText>.</w:delText>
          </w:r>
        </w:del>
      </w:ins>
      <w:del w:id="37" w:author="dugalh" w:date="2016-11-14T15:06:00Z">
        <w:r w:rsidR="00F36192" w:rsidDel="004B78D1">
          <w:rPr>
            <w:rStyle w:val="CommentReference"/>
          </w:rPr>
          <w:commentReference w:id="31"/>
        </w:r>
        <w:r w:rsidR="004B78D1" w:rsidDel="004B78D1">
          <w:rPr>
            <w:rStyle w:val="CommentReference"/>
          </w:rPr>
          <w:commentReference w:id="32"/>
        </w:r>
        <w:r w:rsidR="00CA3055" w:rsidDel="004B78D1">
          <w:delText>with both criteria</w:delText>
        </w:r>
      </w:del>
      <w:ins w:id="38" w:author="adriaan van niekerk" w:date="2016-11-06T20:35:00Z">
        <w:del w:id="39" w:author="dugalh" w:date="2016-11-14T15:06:00Z">
          <w:r w:rsidR="00F36192" w:rsidDel="004B78D1">
            <w:delText xml:space="preserve"> </w:delText>
          </w:r>
        </w:del>
      </w:ins>
      <w:r w:rsidR="00F36192">
        <w:t>It was shown that, using the new method, the s</w:t>
      </w:r>
      <w:r>
        <w:t xml:space="preserve">tability of </w:t>
      </w:r>
      <w:r w:rsidR="000725ED">
        <w:t>selected features</w:t>
      </w:r>
      <w:r>
        <w:t xml:space="preserve"> </w:t>
      </w:r>
      <w:r w:rsidR="00F36192">
        <w:t xml:space="preserve">improved </w:t>
      </w:r>
      <w:r>
        <w:t>under different data samplings</w:t>
      </w:r>
      <w:r w:rsidR="00F36192">
        <w:t xml:space="preserve">, while </w:t>
      </w:r>
      <w:r w:rsidR="00B84135">
        <w:t xml:space="preserve">similar or better </w:t>
      </w:r>
      <w:r w:rsidR="005A6D41">
        <w:t xml:space="preserve">classification </w:t>
      </w:r>
      <w:r>
        <w:t>accuracies</w:t>
      </w:r>
      <w:r w:rsidR="00F36192">
        <w:t xml:space="preserve"> were achieved</w:t>
      </w:r>
      <w:r w:rsidR="00B84135">
        <w:t xml:space="preserve"> compared to traditional methods</w:t>
      </w:r>
      <w:r>
        <w:t>.</w:t>
      </w:r>
      <w:r w:rsidR="00F658AE">
        <w:t xml:space="preserve">  </w:t>
      </w:r>
    </w:p>
    <w:p w14:paraId="063C4516" w14:textId="1C1AD1B7" w:rsidR="00A90339" w:rsidRDefault="00CE1864" w:rsidP="00CE1864">
      <w:pPr>
        <w:pStyle w:val="Heading2"/>
        <w:numPr>
          <w:ilvl w:val="0"/>
          <w:numId w:val="0"/>
        </w:numPr>
        <w:rPr>
          <w:rStyle w:val="1TeksCharCharChar"/>
          <w:b w:val="0"/>
        </w:rPr>
      </w:pPr>
      <w:r>
        <w:t xml:space="preserve">Index Terms: </w:t>
      </w:r>
      <w:r w:rsidR="00A90339">
        <w:rPr>
          <w:b w:val="0"/>
        </w:rPr>
        <w:t xml:space="preserve">Feature selection, </w:t>
      </w:r>
      <w:r w:rsidR="0009083A">
        <w:rPr>
          <w:rStyle w:val="1TeksCharCharChar"/>
          <w:b w:val="0"/>
        </w:rPr>
        <w:t xml:space="preserve">hierarchical clustering, </w:t>
      </w:r>
      <w:r w:rsidR="002232FC">
        <w:rPr>
          <w:rStyle w:val="1TeksCharCharChar"/>
          <w:b w:val="0"/>
        </w:rPr>
        <w:t>high dimensionality, correlation</w:t>
      </w:r>
      <w:r w:rsidR="000D54FD">
        <w:rPr>
          <w:rStyle w:val="1TeksCharCharChar"/>
          <w:b w:val="0"/>
        </w:rPr>
        <w:t>, redundancy</w:t>
      </w:r>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Default="001577CE" w:rsidP="001577CE">
      <w:pPr>
        <w:pStyle w:val="Heading1"/>
      </w:pPr>
      <w:r>
        <w:lastRenderedPageBreak/>
        <w:t>Introduction</w:t>
      </w:r>
    </w:p>
    <w:p w14:paraId="71AF169A" w14:textId="0F1AC325" w:rsidR="00416694" w:rsidRDefault="00416694" w:rsidP="00416694">
      <w:pPr>
        <w:spacing w:line="360" w:lineRule="auto"/>
        <w:jc w:val="both"/>
      </w:pPr>
      <w:r>
        <w:t xml:space="preserve">As the number of features increases, the amount of data required to adequately represent class distributions in the increased feature space increases exponentially.  This is known as the “curse of  dimensionality”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For finite training samples, increasing the features beyond a certain point results in overtraining and a decrease in the classifier accuracy.  This is called the “peaking phenomenon”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The peaking phenomenon makes it necessary to reduce the size of the feature set to a salient minimum</w:t>
      </w:r>
      <w:r w:rsidR="000017BE">
        <w:t xml:space="preserve"> in order to achieve an accurate classifier</w:t>
      </w:r>
      <w:r>
        <w:t xml:space="preserve">.  While </w:t>
      </w:r>
      <w:r w:rsidR="00306BAA">
        <w:t>s</w:t>
      </w:r>
      <w:r>
        <w:t xml:space="preserve">upport </w:t>
      </w:r>
      <w:r w:rsidR="00306BAA">
        <w:t>v</w:t>
      </w:r>
      <w:r>
        <w:t xml:space="preserve">ector </w:t>
      </w:r>
      <w:r w:rsidR="00306BAA">
        <w:t>m</w:t>
      </w:r>
      <w:r>
        <w:t xml:space="preserve">achine (SVM) </w:t>
      </w:r>
      <w:r>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fldChar w:fldCharType="separate"/>
      </w:r>
      <w:r w:rsidR="00B550FC" w:rsidRPr="00B550FC">
        <w:rPr>
          <w:noProof/>
        </w:rPr>
        <w:t>(Burges, 1998)</w:t>
      </w:r>
      <w:r>
        <w:fldChar w:fldCharType="end"/>
      </w:r>
      <w:r>
        <w:t xml:space="preserve"> and random forest </w:t>
      </w:r>
      <w:r>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fldChar w:fldCharType="separate"/>
      </w:r>
      <w:r w:rsidR="00B550FC" w:rsidRPr="00B550FC">
        <w:rPr>
          <w:noProof/>
        </w:rPr>
        <w:t>(Breiman, 2001)</w:t>
      </w:r>
      <w:r>
        <w:fldChar w:fldCharType="end"/>
      </w:r>
      <w:r>
        <w:t xml:space="preserve"> classifiers </w:t>
      </w:r>
      <w:r w:rsidR="00306BAA">
        <w:t xml:space="preserve">have become </w:t>
      </w:r>
      <w:r>
        <w:t xml:space="preserve"> popular,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r>
        <w:t xml:space="preserve">, reducing the number of features is also beneficial from the perspective of measurement costs and feature computation time.  The last point is particularly relevant in large scale remote sensing studies </w:t>
      </w:r>
      <w:r w:rsidR="00F00FD8">
        <w:t xml:space="preserve">involving </w:t>
      </w:r>
      <w:r>
        <w:t xml:space="preserve">Very High Resolution (VHR) imagery, due to the vast quantities of data requiring processing.  A further motivation for reducing features to an informative minimum is the “ugly duckling theorem”, which implies that the more redundant features </w:t>
      </w:r>
      <w:r w:rsidR="00306BAA">
        <w:t>contained in a data set</w:t>
      </w:r>
      <w:r>
        <w:t xml:space="preserve">, the less separable classes become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w:t>
      </w:r>
    </w:p>
    <w:p w14:paraId="05C9526F" w14:textId="77777777" w:rsidR="001A1FE6" w:rsidRDefault="001A1FE6" w:rsidP="00416694">
      <w:pPr>
        <w:spacing w:line="360" w:lineRule="auto"/>
        <w:jc w:val="both"/>
      </w:pPr>
    </w:p>
    <w:p w14:paraId="40FBD7A4" w14:textId="51D13E7D" w:rsidR="00416694" w:rsidRDefault="00416694" w:rsidP="00416694">
      <w:pPr>
        <w:spacing w:line="360" w:lineRule="auto"/>
        <w:jc w:val="both"/>
      </w:pPr>
      <w:r>
        <w:t>There are two basic approaches to feature set reduction: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t xml:space="preserve">.  Various criteria </w:t>
      </w:r>
      <w:r w:rsidR="00306BAA">
        <w:t>are</w:t>
      </w:r>
      <w:r>
        <w:t xml:space="preserve"> used to define the dimensions of the new space such as separability and variance.  </w:t>
      </w:r>
      <w:r w:rsidR="006860E4">
        <w:t xml:space="preserve">These may be supervised or unsupervised measures.  </w:t>
      </w:r>
      <w:r>
        <w:t xml:space="preserve">A disadvantage of the feature extraction approach is that </w:t>
      </w:r>
      <w:r w:rsidR="000017BE">
        <w:t xml:space="preserve">it </w:t>
      </w:r>
      <w:r>
        <w:t>requires calculation of the full feature set.  Principal Components Analysis (PCA)</w:t>
      </w:r>
      <w:r w:rsidR="009B7EB3">
        <w:t xml:space="preserve"> </w:t>
      </w:r>
      <w:r w:rsidR="009B7EB3">
        <w:fldChar w:fldCharType="begin" w:fldLock="1"/>
      </w:r>
      <w:r w:rsidR="009B7EB3">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B7EB3">
        <w:fldChar w:fldCharType="separate"/>
      </w:r>
      <w:r w:rsidR="009B7EB3" w:rsidRPr="009B7EB3">
        <w:rPr>
          <w:noProof/>
        </w:rPr>
        <w:t>(Webb, 2002)</w:t>
      </w:r>
      <w:r w:rsidR="009B7EB3">
        <w:fldChar w:fldCharType="end"/>
      </w:r>
      <w:r>
        <w:t xml:space="preserve"> is an example of a </w:t>
      </w:r>
      <w:r w:rsidR="006860E4">
        <w:t>popular</w:t>
      </w:r>
      <w:r>
        <w:t xml:space="preserve"> feature extraction method.  </w:t>
      </w:r>
    </w:p>
    <w:p w14:paraId="188C771D" w14:textId="77777777" w:rsidR="00416694" w:rsidRDefault="00416694" w:rsidP="00416694">
      <w:pPr>
        <w:spacing w:line="360" w:lineRule="auto"/>
        <w:jc w:val="both"/>
      </w:pPr>
    </w:p>
    <w:p w14:paraId="5FC2406A" w14:textId="1122F699"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A variety of search methods exist</w:t>
      </w:r>
      <w:ins w:id="40" w:author="adriaan van niekerk" w:date="2016-11-06T20:45:00Z">
        <w:r w:rsidR="00F36192">
          <w:t>s</w:t>
        </w:r>
      </w:ins>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w:t>
      </w:r>
      <w:r>
        <w:lastRenderedPageBreak/>
        <w:t xml:space="preserve">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16694">
      <w:pPr>
        <w:spacing w:line="360" w:lineRule="auto"/>
        <w:jc w:val="both"/>
      </w:pPr>
    </w:p>
    <w:p w14:paraId="15D41EDB" w14:textId="42F9321B" w:rsidR="00416694" w:rsidRDefault="00416694" w:rsidP="00416694">
      <w:pPr>
        <w:spacing w:line="360" w:lineRule="auto"/>
        <w:jc w:val="both"/>
      </w:pPr>
      <w:r>
        <w:t>More advanced search methods use greedy sequential approaches, such as forward selection and backward elimination.  The forward selection (FS) approach starts with an empty feature set and proceeds in a number of steps where at each step the feature from the remaining unselected features</w:t>
      </w:r>
      <w:r w:rsidR="00FE3A40">
        <w:t>,</w:t>
      </w:r>
      <w:r>
        <w:t xml:space="preserve"> that improves an accuracy criterion the most</w:t>
      </w:r>
      <w:r w:rsidR="00FE3A40">
        <w:t>,</w:t>
      </w:r>
      <w:r>
        <w:t xml:space="preserve"> is added to the model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The backward elimination (BE) method starts with the full set of features and removes one at each step.  The feature whose removal produces the best accuracy according to some criterion is eliminated from the set at each step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BE is computationally costly and requires sufficient</w:t>
      </w:r>
      <w:r w:rsidR="00FE3A40">
        <w:t xml:space="preserve"> reference</w:t>
      </w:r>
      <w:r>
        <w:t xml:space="preserve"> data to be able to train</w:t>
      </w:r>
      <w:r w:rsidR="00FE3A40">
        <w:t xml:space="preserve"> and assess </w:t>
      </w:r>
      <w:r w:rsidR="00783F2B">
        <w:t xml:space="preserve">the classifier </w:t>
      </w:r>
      <w:r>
        <w:t xml:space="preserve">on the full feature set.  Greedy search methods are more likely to find the globally optimal feature set than the feature ranking approach as they are exploring more of the search space and are less inclined to select multiple </w:t>
      </w:r>
      <w:r w:rsidR="005A6D41">
        <w:t xml:space="preserve">redundant </w:t>
      </w:r>
      <w:r>
        <w:t>features</w:t>
      </w:r>
      <w:r w:rsidR="00DC4599">
        <w:t xml:space="preserve"> than the ranking approach</w:t>
      </w:r>
      <w:ins w:id="41" w:author="dugalh" w:date="2016-11-14T15:24:00Z">
        <w:r w:rsidR="009F0B05">
          <w:t xml:space="preserve"> </w:t>
        </w:r>
        <w:r w:rsidR="009F0B05">
          <w:fldChar w:fldCharType="begin" w:fldLock="1"/>
        </w:r>
      </w:ins>
      <w:r w:rsidR="007B6C5E">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0B05">
        <w:fldChar w:fldCharType="separate"/>
      </w:r>
      <w:r w:rsidR="009F0B05" w:rsidRPr="009F0B05">
        <w:rPr>
          <w:noProof/>
        </w:rPr>
        <w:t>(Webb, 2002)</w:t>
      </w:r>
      <w:ins w:id="42" w:author="dugalh" w:date="2016-11-14T15:24:00Z">
        <w:r w:rsidR="009F0B05">
          <w:fldChar w:fldCharType="end"/>
        </w:r>
      </w:ins>
      <w:r>
        <w:t>.</w:t>
      </w:r>
    </w:p>
    <w:p w14:paraId="6E52A9C7" w14:textId="77777777" w:rsidR="004A6E7D" w:rsidRDefault="004A6E7D" w:rsidP="00416694">
      <w:pPr>
        <w:spacing w:line="360" w:lineRule="auto"/>
        <w:jc w:val="both"/>
      </w:pPr>
    </w:p>
    <w:p w14:paraId="74481FD1" w14:textId="698BC581" w:rsidR="004A6E7D" w:rsidRDefault="004A6E7D" w:rsidP="00416694">
      <w:pPr>
        <w:spacing w:line="360" w:lineRule="auto"/>
        <w:jc w:val="both"/>
      </w:pPr>
      <w:r>
        <w:t xml:space="preserve">Feature selection </w:t>
      </w:r>
      <w:r w:rsidR="00EB3BE1">
        <w:t>methods</w:t>
      </w:r>
      <w:r>
        <w:t xml:space="preserve"> can be divided in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971D77">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971D77" w:rsidRPr="00B550FC">
        <w:rPr>
          <w:noProof/>
        </w:rPr>
        <w:t>(Duin and Tax, 2005)</w:t>
      </w:r>
      <w:r w:rsidR="00971D77">
        <w:fldChar w:fldCharType="end"/>
      </w:r>
      <w:r w:rsidR="00971D77">
        <w:t xml:space="preserve">.  </w:t>
      </w:r>
      <w:del w:id="43" w:author="dugalh" w:date="2016-11-14T15:25:00Z">
        <w:r w:rsidR="00D653E3" w:rsidDel="00A717AB">
          <w:delText xml:space="preserve">A feature set that is optimal for one classifier is not necessarily optimal for another </w:delText>
        </w:r>
        <w:r w:rsidR="00D653E3" w:rsidDel="00A717AB">
          <w:fldChar w:fldCharType="begin" w:fldLock="1"/>
        </w:r>
        <w:r w:rsidR="00D653E3" w:rsidDel="00A717AB">
          <w:del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"(Tolosi and Lengauer, 2011)", "plainTextFormattedCitation" : "(Tolosi and Lengauer, 2011)", "previouslyFormattedCitation" : "(Tolosi and Lengauer, 2011)" }, "properties" : { "noteIndex" : 0 }, "schema" : "https://github.com/citation-style-language/schema/raw/master/csl-citation.json" }</w:delInstrText>
        </w:r>
        <w:r w:rsidR="00D653E3" w:rsidDel="00A717AB">
          <w:fldChar w:fldCharType="separate"/>
        </w:r>
        <w:r w:rsidR="00D653E3" w:rsidRPr="00CE7505" w:rsidDel="00A717AB">
          <w:rPr>
            <w:noProof/>
          </w:rPr>
          <w:delText>(Tolosi and Lengauer, 2011)</w:delText>
        </w:r>
        <w:r w:rsidR="00D653E3" w:rsidDel="00A717AB">
          <w:fldChar w:fldCharType="end"/>
        </w:r>
        <w:r w:rsidR="00D653E3" w:rsidDel="00A717AB">
          <w:delText>, so if using a wrapper approach</w:delText>
        </w:r>
        <w:commentRangeStart w:id="44"/>
        <w:commentRangeStart w:id="45"/>
        <w:r w:rsidR="00D653E3" w:rsidDel="00A717AB">
          <w:delText xml:space="preserve">, one should ideally use the same classifier </w:delText>
        </w:r>
        <w:r w:rsidR="009853E3" w:rsidDel="00A717AB">
          <w:delText xml:space="preserve">to label the selected features </w:delText>
        </w:r>
        <w:r w:rsidR="00D653E3" w:rsidDel="00A717AB">
          <w:delText xml:space="preserve">as </w:delText>
        </w:r>
        <w:r w:rsidR="009853E3" w:rsidDel="00A717AB">
          <w:delText xml:space="preserve">the </w:delText>
        </w:r>
        <w:r w:rsidR="00D653E3" w:rsidDel="00A717AB">
          <w:delText xml:space="preserve">criterion </w:delText>
        </w:r>
        <w:r w:rsidR="009853E3" w:rsidDel="00A717AB">
          <w:delText>used for feature selection</w:delText>
        </w:r>
        <w:commentRangeEnd w:id="44"/>
        <w:r w:rsidR="00F9450A" w:rsidDel="00A717AB">
          <w:rPr>
            <w:rStyle w:val="CommentReference"/>
          </w:rPr>
          <w:commentReference w:id="44"/>
        </w:r>
      </w:del>
      <w:commentRangeEnd w:id="45"/>
      <w:r w:rsidR="00214611">
        <w:rPr>
          <w:rStyle w:val="CommentReference"/>
        </w:rPr>
        <w:commentReference w:id="45"/>
      </w:r>
      <w:del w:id="46" w:author="dugalh" w:date="2016-11-14T15:25:00Z">
        <w:r w:rsidR="00D653E3" w:rsidDel="00A717AB">
          <w:delText xml:space="preserve">.  </w:delText>
        </w:r>
      </w:del>
      <w:r w:rsidR="00971D77">
        <w:t>An embedded approach is one where feature selection is incorporated into the classifier training procedure</w:t>
      </w:r>
      <w:r w:rsidR="00F00FD8">
        <w:t>,</w:t>
      </w:r>
      <w:r w:rsidR="00971D77">
        <w:t xml:space="preserve"> such as with </w:t>
      </w:r>
      <w:commentRangeStart w:id="47"/>
      <w:r w:rsidR="00971D77">
        <w:t>random forests</w:t>
      </w:r>
      <w:r w:rsidR="00751761">
        <w:t xml:space="preserve"> </w:t>
      </w:r>
      <w:commentRangeEnd w:id="47"/>
      <w:r w:rsidR="00F9450A">
        <w:rPr>
          <w:rStyle w:val="CommentReference"/>
        </w:rPr>
        <w:commentReference w:id="47"/>
      </w:r>
      <w:r w:rsidR="00751761">
        <w:fldChar w:fldCharType="begin" w:fldLock="1"/>
      </w:r>
      <w:r w:rsidR="00EB3BE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751761" w:rsidRPr="0075176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EB3BE1" w:rsidRPr="00EB3BE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p>
    <w:p w14:paraId="05B064D2" w14:textId="77777777" w:rsidR="00416694" w:rsidRDefault="00416694" w:rsidP="00416694">
      <w:pPr>
        <w:spacing w:line="360" w:lineRule="auto"/>
        <w:jc w:val="both"/>
      </w:pPr>
    </w:p>
    <w:p w14:paraId="118797E7" w14:textId="2DD0FB1F" w:rsidR="00FE3A40" w:rsidRDefault="00341253" w:rsidP="00416694">
      <w:pPr>
        <w:spacing w:line="360" w:lineRule="auto"/>
        <w:jc w:val="both"/>
        <w:rPr>
          <w:ins w:id="48" w:author="Van Niekerk, A, Prof &lt;avn@sun.ac.za&gt;" w:date="2016-11-10T12:35:00Z"/>
        </w:rPr>
      </w:pPr>
      <w:r>
        <w:t xml:space="preserve">High dimensional feature spaces </w:t>
      </w:r>
      <w:r w:rsidR="00E63DB3">
        <w:t xml:space="preserve">typically </w:t>
      </w:r>
      <w:r w:rsidR="00922DD0">
        <w:t>contain</w:t>
      </w:r>
      <w:r>
        <w:t xml:space="preserve"> </w:t>
      </w:r>
      <w:r w:rsidR="005A6D41">
        <w:t>feature redundancy</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E63DB3">
        <w:t xml:space="preserve">.   </w:t>
      </w:r>
      <w:r w:rsidR="006D0D33">
        <w:t>A</w:t>
      </w:r>
      <w:r w:rsidR="00C9358A">
        <w:t>lthough</w:t>
      </w:r>
      <w:r w:rsidR="005A6D41">
        <w:t xml:space="preserve"> </w:t>
      </w:r>
      <w:r w:rsidR="002308E8">
        <w:t xml:space="preserve">feature </w:t>
      </w:r>
      <w:r w:rsidR="005A6D41">
        <w:t xml:space="preserve">correlation and redundancy </w:t>
      </w:r>
      <w:commentRangeStart w:id="49"/>
      <w:commentRangeStart w:id="50"/>
      <w:r w:rsidR="005A6D41">
        <w:t xml:space="preserve">are related, they are not strictly the same thing </w:t>
      </w:r>
      <w:r w:rsidR="005A6D41">
        <w:fldChar w:fldCharType="begin" w:fldLock="1"/>
      </w:r>
      <w:r w:rsidR="002703F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5A6D41" w:rsidRPr="005A6D41">
        <w:rPr>
          <w:noProof/>
        </w:rPr>
        <w:t>(Brown et al., 2012; Guyon and Elisseeff, 2003)</w:t>
      </w:r>
      <w:r w:rsidR="005A6D41">
        <w:fldChar w:fldCharType="end"/>
      </w:r>
      <w:r w:rsidR="005A6D41">
        <w:t xml:space="preserve">.  </w:t>
      </w:r>
      <w:del w:id="51" w:author="dugalh" w:date="2016-11-14T15:29:00Z">
        <w:r w:rsidR="002308E8" w:rsidDel="00A717AB">
          <w:lastRenderedPageBreak/>
          <w:delText xml:space="preserve">While correlated features will typically be redundant, this is not always the case. </w:delText>
        </w:r>
        <w:r w:rsidR="002127FA" w:rsidDel="00A717AB">
          <w:delText xml:space="preserve"> </w:delText>
        </w:r>
      </w:del>
      <w:r w:rsidR="002127FA">
        <w:t>Features can help improve separability when the within class correlation is stronger than the between class correlation</w:t>
      </w:r>
      <w:r w:rsidR="00965877">
        <w:t xml:space="preserve">.  </w:t>
      </w:r>
      <w:commentRangeEnd w:id="49"/>
      <w:r w:rsidR="00FE3A40">
        <w:rPr>
          <w:rStyle w:val="CommentReference"/>
        </w:rPr>
        <w:commentReference w:id="49"/>
      </w:r>
      <w:commentRangeEnd w:id="50"/>
      <w:r w:rsidR="00A717AB">
        <w:rPr>
          <w:rStyle w:val="CommentReference"/>
        </w:rPr>
        <w:commentReference w:id="50"/>
      </w:r>
      <w:r w:rsidR="00965877">
        <w:t xml:space="preserve">We use the term </w:t>
      </w:r>
      <w:r w:rsidR="001A1FE6">
        <w:t>“</w:t>
      </w:r>
      <w:r w:rsidR="00965877">
        <w:t>redundancy</w:t>
      </w:r>
      <w:r w:rsidR="001A1FE6">
        <w:t>”</w:t>
      </w:r>
      <w:r w:rsidR="00965877">
        <w:t xml:space="preserve"> to refer to correlation of features between classes.  </w:t>
      </w:r>
      <w:r w:rsidR="00E63DB3">
        <w:t>T</w:t>
      </w:r>
      <w:r w:rsidR="00416694">
        <w:t xml:space="preserve">he raw bands of aerial multi-spectral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p>
    <w:p w14:paraId="093D051E" w14:textId="77777777" w:rsidR="00FE3A40" w:rsidRDefault="00FE3A40" w:rsidP="00416694">
      <w:pPr>
        <w:spacing w:line="360" w:lineRule="auto"/>
        <w:jc w:val="both"/>
        <w:rPr>
          <w:ins w:id="52" w:author="Van Niekerk, A, Prof &lt;avn@sun.ac.za&gt;" w:date="2016-11-10T12:35:00Z"/>
        </w:rPr>
      </w:pPr>
    </w:p>
    <w:p w14:paraId="58EB59F2" w14:textId="19DB32EA" w:rsidR="00416694" w:rsidRDefault="00416694" w:rsidP="00416694">
      <w:pPr>
        <w:spacing w:line="360" w:lineRule="auto"/>
        <w:jc w:val="both"/>
      </w:pPr>
      <w:r>
        <w:t xml:space="preserve">A number of authors have noted difficulties in selecting features from high dimensional sets. </w:t>
      </w:r>
      <w:r w:rsidR="006E03BE">
        <w:t xml:space="preserve"> </w:t>
      </w:r>
      <w:r w:rsidR="00EB3BE1">
        <w:fldChar w:fldCharType="begin" w:fldLock="1"/>
      </w:r>
      <w:r w:rsidR="00CF3899">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et al., 1997)", "manualFormatting" : "Kononenko et al. (1997)", "plainTextFormattedCitation" : "(Kononenko et al., 1997)", "previouslyFormattedCitation" : "(Kononenko et al.,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EB3BE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 xml:space="preserve">not only leads to sub-optimal feature selection but also makes selected features unstable and sensitive to small changes in the data used for selection </w:t>
      </w:r>
      <w:r w:rsidR="0085763A">
        <w:fldChar w:fldCharType="begin" w:fldLock="1"/>
      </w:r>
      <w:r w:rsidR="006A123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"(Guyon and Elisseeff, 2003; Kalousis et al., 2007; Li et al., 2011; Tolosi and Lengauer, 2011)", "plainTextFormattedCitation" : "(Guyon and Elisseeff, 2003; Kalousis et al., 2007; Li et al., 2011; Tolosi and Lengauer, 2011)", "previouslyFormattedCitation" : "(Guyon and Elisseeff, 2003; Kalousis et al., 2007; Li et al., 2011; Tolosi and Lengauer, 2011)" }, "properties" : { "noteIndex" : 0 }, "schema" : "https://github.com/citation-style-language/schema/raw/master/csl-citation.json" }</w:instrText>
      </w:r>
      <w:r w:rsidR="0085763A">
        <w:fldChar w:fldCharType="separate"/>
      </w:r>
      <w:r w:rsidR="00300E8C" w:rsidRPr="00300E8C">
        <w:rPr>
          <w:noProof/>
        </w:rPr>
        <w:t>(Guyon and Elisseeff, 2003; Kalousis et al., 2007;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550C912B" w14:textId="2F41A748" w:rsidR="00365BD5" w:rsidRDefault="00CA1B20" w:rsidP="009162F6">
      <w:pPr>
        <w:spacing w:line="360" w:lineRule="auto"/>
        <w:jc w:val="bot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16694">
      <w:pPr>
        <w:spacing w:line="360" w:lineRule="auto"/>
        <w:jc w:val="both"/>
      </w:pPr>
    </w:p>
    <w:p w14:paraId="675A4361" w14:textId="07DFB212" w:rsidR="004D20A1" w:rsidRDefault="00416694" w:rsidP="00416694">
      <w:pPr>
        <w:spacing w:line="360" w:lineRule="auto"/>
        <w:jc w:val="both"/>
      </w:pPr>
      <w:r>
        <w:t xml:space="preserve">A means of selecting good features </w:t>
      </w:r>
      <w:r w:rsidR="00292280">
        <w:t xml:space="preserve">from redundant spaces </w:t>
      </w:r>
      <w:r>
        <w:t xml:space="preserve">was devised by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1A2C9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lastRenderedPageBreak/>
        <w:t>redundant</w:t>
      </w:r>
      <w:r w:rsidR="00314845">
        <w:t xml:space="preserve"> features are clustered and </w:t>
      </w:r>
      <w:r w:rsidR="00531CC2">
        <w:t>top ranked features selected from each cluster using an importance measure called “minimum redundancy maximum relevance” (</w:t>
      </w:r>
      <w:proofErr w:type="spellStart"/>
      <w:r w:rsidR="00531CC2">
        <w:t>mRMR</w:t>
      </w:r>
      <w:proofErr w:type="spellEnd"/>
      <w:r w:rsidR="00531CC2">
        <w:t>).</w:t>
      </w:r>
      <w:r w:rsidR="00314845">
        <w:t xml:space="preserve"> </w:t>
      </w:r>
      <w:r w:rsidR="00531CC2">
        <w:t xml:space="preserve">  </w:t>
      </w:r>
    </w:p>
    <w:p w14:paraId="4BC81A67" w14:textId="77777777" w:rsidR="004D20A1" w:rsidRDefault="004D20A1" w:rsidP="00416694">
      <w:pPr>
        <w:spacing w:line="360" w:lineRule="auto"/>
        <w:jc w:val="both"/>
      </w:pPr>
    </w:p>
    <w:p w14:paraId="0DD965F9" w14:textId="7B593BB1" w:rsidR="00B0045D" w:rsidRDefault="009162F6" w:rsidP="00416694">
      <w:pPr>
        <w:spacing w:line="360" w:lineRule="auto"/>
        <w:jc w:val="both"/>
      </w:pPr>
      <w:r>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22AD4AE5" w14:textId="16E7C514" w:rsidR="00B0045D" w:rsidRDefault="00B0045D" w:rsidP="00416694">
      <w:pPr>
        <w:spacing w:line="360" w:lineRule="auto"/>
        <w:jc w:val="both"/>
      </w:pPr>
    </w:p>
    <w:p w14:paraId="496DBAD0" w14:textId="5DDE83B7" w:rsidR="0049686C" w:rsidRDefault="00F41FDC" w:rsidP="00416694">
      <w:pPr>
        <w:spacing w:line="360" w:lineRule="auto"/>
        <w:jc w:val="bot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FE3A4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1466CD">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DA789D" w:rsidRPr="00DA789D">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16694">
      <w:pPr>
        <w:spacing w:line="360" w:lineRule="auto"/>
        <w:jc w:val="both"/>
      </w:pPr>
    </w:p>
    <w:p w14:paraId="50A0EDC6" w14:textId="2934BB06" w:rsidR="00026A2A" w:rsidRDefault="00026A2A" w:rsidP="00416694">
      <w:pPr>
        <w:spacing w:line="360" w:lineRule="auto"/>
        <w:jc w:val="both"/>
      </w:pPr>
      <w:r>
        <w:t>With the exception of FCBF, the above feature selection procedures can be grouped into two categories:</w:t>
      </w:r>
    </w:p>
    <w:p w14:paraId="3F12B470" w14:textId="48FA43C0" w:rsidR="00026A2A" w:rsidRDefault="00026A2A" w:rsidP="00026A2A">
      <w:pPr>
        <w:pStyle w:val="ListParagraph"/>
        <w:numPr>
          <w:ilvl w:val="0"/>
          <w:numId w:val="35"/>
        </w:numPr>
        <w:spacing w:line="360" w:lineRule="auto"/>
        <w:jc w:val="both"/>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4552C2EA" w:rsidR="009162F6" w:rsidRDefault="00026A2A" w:rsidP="009162F6">
      <w:pPr>
        <w:pStyle w:val="ListParagraph"/>
        <w:numPr>
          <w:ilvl w:val="0"/>
          <w:numId w:val="35"/>
        </w:numPr>
        <w:spacing w:line="360" w:lineRule="auto"/>
        <w:jc w:val="both"/>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000352">
      <w:pPr>
        <w:spacing w:line="360" w:lineRule="auto"/>
        <w:jc w:val="both"/>
        <w:rPr>
          <w:ins w:id="53" w:author="Van Niekerk, A, Prof &lt;avn@sun.ac.za&gt;" w:date="2016-11-10T12:41:00Z"/>
        </w:rPr>
      </w:pPr>
    </w:p>
    <w:p w14:paraId="64FA4D94" w14:textId="4BDF8014" w:rsidR="00FE3A40" w:rsidRDefault="00FE3A40" w:rsidP="00000352">
      <w:pPr>
        <w:spacing w:line="360" w:lineRule="auto"/>
        <w:jc w:val="both"/>
        <w:rPr>
          <w:ins w:id="54" w:author="Van Niekerk, A, Prof &lt;avn@sun.ac.za&gt;" w:date="2016-11-10T12:41:00Z"/>
        </w:rPr>
      </w:pPr>
      <w:r>
        <w:t xml:space="preserve">In gene expression studies, such as DNA microarray studies, all features have similar measurement costs and computation times </w:t>
      </w:r>
      <w:r>
        <w:fldChar w:fldCharType="begin" w:fldLock="1"/>
      </w:r>
      <w:r>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Pr="000B1C40">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Pr="00D14436">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46A89557" w14:textId="77777777" w:rsidR="00FE3A40" w:rsidRDefault="00FE3A40" w:rsidP="00000352">
      <w:pPr>
        <w:spacing w:line="360" w:lineRule="auto"/>
        <w:jc w:val="both"/>
      </w:pPr>
    </w:p>
    <w:p w14:paraId="12953172" w14:textId="5B8B262B" w:rsidR="001461E7" w:rsidDel="00FE3A40" w:rsidRDefault="00FE3A40" w:rsidP="00416694">
      <w:pPr>
        <w:spacing w:line="360" w:lineRule="auto"/>
        <w:jc w:val="both"/>
        <w:rPr>
          <w:del w:id="55" w:author="Van Niekerk, A, Prof &lt;avn@sun.ac.za&gt;" w:date="2016-11-10T12:42:00Z"/>
        </w:rPr>
      </w:pPr>
      <w:r>
        <w:t>Feature selection in redundant feature spaces has received attention in the field of bioinformatics, but is still largely unexplored in remote sensing applications.  Of the methods reviewed, only th</w:t>
      </w:r>
      <w:del w:id="56" w:author="dugalh" w:date="2016-11-14T16:57:00Z">
        <w:r w:rsidDel="00A60F6B">
          <w:delText>at</w:delText>
        </w:r>
      </w:del>
      <w:ins w:id="57" w:author="dugalh" w:date="2016-11-14T16:57:00Z">
        <w:r w:rsidR="00A60F6B">
          <w:t>ose</w:t>
        </w:r>
      </w:ins>
      <w:r>
        <w:t xml:space="preserve"> of </w:t>
      </w:r>
      <w:commentRangeStart w:id="58"/>
      <w:commentRangeStart w:id="59"/>
      <w:r>
        <w:fldChar w:fldCharType="begin" w:fldLock="1"/>
      </w:r>
      <w:r>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fldChar w:fldCharType="separate"/>
      </w:r>
      <w:r>
        <w:rPr>
          <w:noProof/>
        </w:rPr>
        <w:t>Cukur et al.</w:t>
      </w:r>
      <w:r w:rsidRPr="002B65C1">
        <w:rPr>
          <w:noProof/>
        </w:rPr>
        <w:t xml:space="preserve"> </w:t>
      </w:r>
      <w:r>
        <w:rPr>
          <w:noProof/>
        </w:rPr>
        <w:t>(</w:t>
      </w:r>
      <w:r w:rsidRPr="002B65C1">
        <w:rPr>
          <w:noProof/>
        </w:rPr>
        <w:t>2015)</w:t>
      </w:r>
      <w:r>
        <w:fldChar w:fldCharType="end"/>
      </w:r>
      <w:commentRangeEnd w:id="58"/>
      <w:r>
        <w:rPr>
          <w:rStyle w:val="CommentReference"/>
        </w:rPr>
        <w:commentReference w:id="58"/>
      </w:r>
      <w:commentRangeEnd w:id="59"/>
      <w:r w:rsidR="000D67B4">
        <w:rPr>
          <w:rStyle w:val="CommentReference"/>
        </w:rPr>
        <w:commentReference w:id="59"/>
      </w:r>
      <w:r>
        <w:t xml:space="preserve"> </w:t>
      </w:r>
      <w:ins w:id="60" w:author="dugalh" w:date="2016-11-14T16:57:00Z">
        <w:r w:rsidR="00A60F6B">
          <w:t xml:space="preserve">and </w:t>
        </w:r>
        <w:r w:rsidR="00A60F6B">
          <w:fldChar w:fldCharType="begin" w:fldLock="1"/>
        </w:r>
        <w:r w:rsidR="00A60F6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60F6B">
          <w:fldChar w:fldCharType="separate"/>
        </w:r>
        <w:r w:rsidR="00A60F6B" w:rsidRPr="00CF3899">
          <w:rPr>
            <w:noProof/>
          </w:rPr>
          <w:t xml:space="preserve">Brown et al. </w:t>
        </w:r>
        <w:r w:rsidR="00A60F6B">
          <w:rPr>
            <w:noProof/>
          </w:rPr>
          <w:t>(</w:t>
        </w:r>
        <w:r w:rsidR="00A60F6B" w:rsidRPr="00CF3899">
          <w:rPr>
            <w:noProof/>
          </w:rPr>
          <w:t>2012)</w:t>
        </w:r>
        <w:r w:rsidR="00A60F6B">
          <w:fldChar w:fldCharType="end"/>
        </w:r>
        <w:r w:rsidR="00A60F6B">
          <w:t xml:space="preserve"> </w:t>
        </w:r>
      </w:ins>
      <w:del w:id="61" w:author="dugalh" w:date="2016-11-14T16:57:00Z">
        <w:r w:rsidDel="00A60F6B">
          <w:delText xml:space="preserve">was </w:delText>
        </w:r>
      </w:del>
      <w:ins w:id="62" w:author="dugalh" w:date="2016-11-14T16:57:00Z">
        <w:r w:rsidR="00A60F6B">
          <w:t xml:space="preserve">were </w:t>
        </w:r>
      </w:ins>
      <w:r>
        <w:t xml:space="preserve">applied to remotely sensed </w:t>
      </w:r>
      <w:del w:id="63" w:author="dugalh" w:date="2016-11-14T16:57:00Z">
        <w:r w:rsidDel="00A60F6B">
          <w:delText xml:space="preserve">(hyperspectral) </w:delText>
        </w:r>
      </w:del>
      <w:r>
        <w:t xml:space="preserve">data.  </w:t>
      </w:r>
      <w:ins w:id="64" w:author="dugalh" w:date="2016-11-14T16:58:00Z">
        <w:r w:rsidR="00A60F6B">
          <w:fldChar w:fldCharType="begin" w:fldLock="1"/>
        </w:r>
        <w:r w:rsidR="00A60F6B">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A60F6B">
          <w:fldChar w:fldCharType="separate"/>
        </w:r>
        <w:r w:rsidR="00A60F6B">
          <w:rPr>
            <w:noProof/>
          </w:rPr>
          <w:t>Cukur et al.</w:t>
        </w:r>
        <w:r w:rsidR="00A60F6B" w:rsidRPr="002B65C1">
          <w:rPr>
            <w:noProof/>
          </w:rPr>
          <w:t xml:space="preserve"> </w:t>
        </w:r>
        <w:r w:rsidR="00A60F6B">
          <w:rPr>
            <w:noProof/>
          </w:rPr>
          <w:t>(</w:t>
        </w:r>
        <w:r w:rsidR="00A60F6B" w:rsidRPr="002B65C1">
          <w:rPr>
            <w:noProof/>
          </w:rPr>
          <w:t>2015)</w:t>
        </w:r>
        <w:r w:rsidR="00A60F6B">
          <w:fldChar w:fldCharType="end"/>
        </w:r>
        <w:r w:rsidR="00A60F6B">
          <w:t xml:space="preserve"> worked with two hyperspectral data sets and </w:t>
        </w:r>
        <w:r w:rsidR="00A60F6B">
          <w:fldChar w:fldCharType="begin" w:fldLock="1"/>
        </w:r>
        <w:r w:rsidR="00A60F6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60F6B">
          <w:fldChar w:fldCharType="separate"/>
        </w:r>
        <w:r w:rsidR="00A60F6B" w:rsidRPr="00CF3899">
          <w:rPr>
            <w:noProof/>
          </w:rPr>
          <w:t xml:space="preserve">Brown et al. </w:t>
        </w:r>
        <w:r w:rsidR="00A60F6B">
          <w:rPr>
            <w:noProof/>
          </w:rPr>
          <w:t>(</w:t>
        </w:r>
        <w:r w:rsidR="00A60F6B" w:rsidRPr="00CF3899">
          <w:rPr>
            <w:noProof/>
          </w:rPr>
          <w:t>2012)</w:t>
        </w:r>
        <w:r w:rsidR="00A60F6B">
          <w:fldChar w:fldCharType="end"/>
        </w:r>
        <w:r w:rsidR="00A60F6B">
          <w:t xml:space="preserve"> included one remote sensing data set in the </w:t>
        </w:r>
      </w:ins>
      <w:ins w:id="65" w:author="dugalh" w:date="2016-11-15T12:00:00Z">
        <w:r w:rsidR="00C82720">
          <w:t>fifteen</w:t>
        </w:r>
      </w:ins>
      <w:ins w:id="66" w:author="dugalh" w:date="2016-11-14T16:58:00Z">
        <w:r w:rsidR="00A60F6B">
          <w:t xml:space="preserve"> they used for </w:t>
        </w:r>
      </w:ins>
      <w:ins w:id="67" w:author="dugalh" w:date="2016-11-14T17:09:00Z">
        <w:r w:rsidR="00B421C4">
          <w:t>comparing</w:t>
        </w:r>
      </w:ins>
      <w:ins w:id="68" w:author="dugalh" w:date="2016-11-14T16:58:00Z">
        <w:r w:rsidR="00A60F6B">
          <w:t xml:space="preserve"> </w:t>
        </w:r>
      </w:ins>
      <w:ins w:id="69" w:author="dugalh" w:date="2016-11-14T17:09:00Z">
        <w:r w:rsidR="00B421C4">
          <w:t>criteria</w:t>
        </w:r>
      </w:ins>
      <w:ins w:id="70" w:author="dugalh" w:date="2016-11-14T16:58:00Z">
        <w:r w:rsidR="00A60F6B">
          <w:t xml:space="preserve">.  </w:t>
        </w:r>
      </w:ins>
      <w:r w:rsidR="00ED68DE">
        <w:t xml:space="preserve">In this paper we propose a </w:t>
      </w:r>
      <w:ins w:id="71" w:author="dugalh" w:date="2016-11-15T10:45:00Z">
        <w:r w:rsidR="004D1369">
          <w:t xml:space="preserve">filter approach </w:t>
        </w:r>
      </w:ins>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commentRangeStart w:id="72"/>
      <w:ins w:id="73" w:author="dugalh" w:date="2016-11-15T10:46:00Z">
        <w:r w:rsidR="004D1369">
          <w:t>We adopt the filter approach due its relative speed and separation of feature selection and classifi</w:t>
        </w:r>
      </w:ins>
      <w:ins w:id="74" w:author="dugalh" w:date="2016-11-15T10:50:00Z">
        <w:r w:rsidR="004D1369">
          <w:t>c</w:t>
        </w:r>
      </w:ins>
      <w:ins w:id="75" w:author="dugalh" w:date="2016-11-15T10:51:00Z">
        <w:r w:rsidR="004D1369">
          <w:t>ation tasks</w:t>
        </w:r>
      </w:ins>
      <w:ins w:id="76" w:author="dugalh" w:date="2016-11-15T10:46:00Z">
        <w:r w:rsidR="004D1369">
          <w:t xml:space="preserve">.  </w:t>
        </w:r>
      </w:ins>
      <w:commentRangeEnd w:id="72"/>
      <w:ins w:id="77" w:author="dugalh" w:date="2016-11-16T10:46:00Z">
        <w:r w:rsidR="00EB4B1E">
          <w:rPr>
            <w:rStyle w:val="CommentReference"/>
          </w:rPr>
          <w:commentReference w:id="72"/>
        </w:r>
      </w:ins>
      <w:r w:rsidR="00613F66">
        <w:t>The method</w:t>
      </w:r>
      <w:r w:rsidR="004027D2">
        <w:t xml:space="preserve"> </w:t>
      </w:r>
      <w:r w:rsidR="00362D8B">
        <w:t xml:space="preserve">follows the clustering </w:t>
      </w:r>
      <w:r w:rsidR="004027D2">
        <w:t xml:space="preserve">and ranking </w:t>
      </w:r>
      <w:r w:rsidR="001852C2">
        <w:t>approach</w:t>
      </w:r>
      <w:r w:rsidR="00362D8B">
        <w:t xml:space="preserve"> of category </w:t>
      </w:r>
      <w:r w:rsidR="009162F6">
        <w:t xml:space="preserve">1 </w:t>
      </w:r>
      <w:r w:rsidR="004027D2">
        <w:t>above</w:t>
      </w:r>
      <w:r w:rsidR="00ED68DE">
        <w:t xml:space="preserve">.  </w:t>
      </w:r>
      <w:r w:rsidR="008257BE">
        <w:t xml:space="preserve">While the methods of </w:t>
      </w:r>
      <w:r w:rsidR="008257BE">
        <w:fldChar w:fldCharType="begin" w:fldLock="1"/>
      </w:r>
      <w:r w:rsidR="008257BE">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rsidR="008257BE">
        <w:fldChar w:fldCharType="separate"/>
      </w:r>
      <w:r w:rsidR="008257BE" w:rsidRPr="00C530E6">
        <w:rPr>
          <w:noProof/>
        </w:rPr>
        <w:t xml:space="preserve">Sahu &amp; Mishra </w:t>
      </w:r>
      <w:r w:rsidR="008257BE">
        <w:rPr>
          <w:noProof/>
        </w:rPr>
        <w:t>(</w:t>
      </w:r>
      <w:r w:rsidR="008257BE" w:rsidRPr="00C530E6">
        <w:rPr>
          <w:noProof/>
        </w:rPr>
        <w:t>2011)</w:t>
      </w:r>
      <w:r w:rsidR="008257BE">
        <w:fldChar w:fldCharType="end"/>
      </w:r>
      <w:r w:rsidR="008257BE">
        <w:t xml:space="preserve"> and </w:t>
      </w:r>
      <w:r w:rsidR="008257BE">
        <w:fldChar w:fldCharType="begin" w:fldLock="1"/>
      </w:r>
      <w:r w:rsidR="008257BE">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rsidR="008257BE">
        <w:fldChar w:fldCharType="separate"/>
      </w:r>
      <w:r w:rsidR="008257BE" w:rsidRPr="00652404">
        <w:rPr>
          <w:noProof/>
        </w:rPr>
        <w:t xml:space="preserve">Yousef et al. </w:t>
      </w:r>
      <w:r w:rsidR="008257BE">
        <w:rPr>
          <w:noProof/>
        </w:rPr>
        <w:t>(</w:t>
      </w:r>
      <w:r w:rsidR="008257BE" w:rsidRPr="00652404">
        <w:rPr>
          <w:noProof/>
        </w:rPr>
        <w:t>2007)</w:t>
      </w:r>
      <w:r w:rsidR="008257BE">
        <w:fldChar w:fldCharType="end"/>
      </w:r>
      <w:r w:rsidR="008257BE">
        <w:t xml:space="preserve"> use k-means clustering, the proposed method uses 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del w:id="78" w:author="Van Niekerk, A, Prof &lt;avn@sun.ac.za&gt;" w:date="2016-11-10T12:42:00Z">
        <w:r w:rsidR="004027D2" w:rsidDel="00FE3A40">
          <w:delText xml:space="preserve"> </w:delText>
        </w:r>
      </w:del>
    </w:p>
    <w:p w14:paraId="28F8F99E" w14:textId="1B8870F5" w:rsidR="008257BE" w:rsidDel="00FE3A40" w:rsidRDefault="008257BE" w:rsidP="00416694">
      <w:pPr>
        <w:spacing w:line="360" w:lineRule="auto"/>
        <w:jc w:val="both"/>
        <w:rPr>
          <w:del w:id="79" w:author="Van Niekerk, A, Prof &lt;avn@sun.ac.za&gt;" w:date="2016-11-10T12:42:00Z"/>
        </w:rPr>
      </w:pPr>
    </w:p>
    <w:p w14:paraId="6575E614" w14:textId="71C1E179" w:rsidR="00C122D8" w:rsidRDefault="00CE5894" w:rsidP="00C122D8">
      <w:pPr>
        <w:spacing w:line="360" w:lineRule="auto"/>
        <w:jc w:val="both"/>
      </w:pPr>
      <w:r>
        <w:t>While many feature selection evaluations only consider classification accuracy</w:t>
      </w:r>
      <w:r w:rsidR="00D14436">
        <w:t xml:space="preserve"> </w:t>
      </w:r>
      <w:r w:rsidR="00D14436">
        <w:fldChar w:fldCharType="begin" w:fldLock="1"/>
      </w:r>
      <w:r w:rsidR="001A2C9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et al., 2002; Sahu and Mishra, 2011; Strobl et al., 2008; Yousef et al., 2007; Yu and Liu, 2004)", "plainTextFormattedCitation" : "(Cukur et al., 2015; Guyon et al., 2002; Mitra et al., 2002; Sahu and Mishra, 2011; Strobl et al., 2008; Yousef et al., 2007; Yu and Liu, 2004)", "previouslyFormattedCitation" : "(Cukur et al., 2015; Guyon et al., 2002; Mitra et al., 2002; Sahu and Mishra, 2011; Strobl et al., 2008; Yousef et al., 2007; Yu and Liu, 2004)" }, "properties" : { "noteIndex" : 0 }, "schema" : "https://github.com/citation-style-language/schema/raw/master/csl-citation.json" }</w:instrText>
      </w:r>
      <w:r w:rsidR="00D14436">
        <w:fldChar w:fldCharType="separate"/>
      </w:r>
      <w:r w:rsidR="00D14436" w:rsidRPr="00D14436">
        <w:rPr>
          <w:noProof/>
        </w:rPr>
        <w:t>(Cukur et al., 2015; Guyon et al., 2002; Mitra et al., 2002; Sahu and Mishra, 2011; Strobl et al., 2008; Yousef et al., 2007; Yu and Liu, 2004)</w:t>
      </w:r>
      <w:r w:rsidR="00D14436">
        <w:fldChar w:fldCharType="end"/>
      </w:r>
      <w:r>
        <w:t xml:space="preserve">, we </w:t>
      </w:r>
      <w:r w:rsidR="00E376F9">
        <w:t>present</w:t>
      </w:r>
      <w:r>
        <w:t xml:space="preserve"> measures of </w:t>
      </w:r>
      <w:r w:rsidR="00B3071E">
        <w:t>computation time,</w:t>
      </w:r>
      <w:r>
        <w:t xml:space="preserve"> classification accuracy and stability of selected features under different data samplings.</w:t>
      </w:r>
    </w:p>
    <w:p w14:paraId="61DBAB86" w14:textId="6CCD0B67" w:rsidR="00CD0706" w:rsidRDefault="00C122D8" w:rsidP="00C122D8">
      <w:pPr>
        <w:pStyle w:val="Heading1"/>
        <w:keepNext/>
        <w:keepLines/>
      </w:pPr>
      <w:r w:rsidDel="00C122D8">
        <w:lastRenderedPageBreak/>
        <w:t xml:space="preserve"> </w:t>
      </w:r>
      <w:r w:rsidR="00CD0706">
        <w:t>Methods</w:t>
      </w:r>
    </w:p>
    <w:p w14:paraId="43502BF1" w14:textId="77777777" w:rsidR="004D38FC" w:rsidRDefault="004D38FC" w:rsidP="00C122D8">
      <w:pPr>
        <w:pStyle w:val="Heading2"/>
        <w:keepNext/>
        <w:keepLines/>
      </w:pPr>
      <w:bookmarkStart w:id="80" w:name="_Ref475980656"/>
      <w:r>
        <w:t>Formulation</w:t>
      </w:r>
      <w:bookmarkEnd w:id="80"/>
    </w:p>
    <w:p w14:paraId="75B2847B" w14:textId="53071938" w:rsidR="004D38FC" w:rsidRDefault="00176DB5" w:rsidP="00C122D8">
      <w:pPr>
        <w:keepNext/>
        <w:keepLines/>
        <w:spacing w:line="360" w:lineRule="auto"/>
        <w:jc w:val="both"/>
      </w:pPr>
      <w:r>
        <w:t>The proposed</w:t>
      </w:r>
      <w:r w:rsidR="004D38FC">
        <w:t xml:space="preserve"> </w:t>
      </w:r>
      <w:r w:rsidR="0074255F">
        <w:t xml:space="preserve">method </w:t>
      </w:r>
      <w:r w:rsidR="004D38FC">
        <w:t>is described as follows:</w:t>
      </w:r>
    </w:p>
    <w:p w14:paraId="5C914AE8" w14:textId="77777777" w:rsidR="004D38FC" w:rsidRDefault="004D38FC" w:rsidP="00C122D8">
      <w:pPr>
        <w:pStyle w:val="ListParagraph"/>
        <w:keepNext/>
        <w:keepLines/>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77777777" w:rsidR="004D38FC" w:rsidRDefault="004D38FC" w:rsidP="00C122D8">
      <w:pPr>
        <w:pStyle w:val="ListParagraph"/>
        <w:keepNext/>
        <w:keepLines/>
        <w:numPr>
          <w:ilvl w:val="0"/>
          <w:numId w:val="17"/>
        </w:numPr>
        <w:spacing w:line="360" w:lineRule="auto"/>
        <w:jc w:val="both"/>
      </w:pPr>
      <w:r>
        <w:t xml:space="preserve">Select a natural number of clusters containing high correlation by </w:t>
      </w:r>
      <w:commentRangeStart w:id="81"/>
      <w:r>
        <w:t xml:space="preserve">visual inspection </w:t>
      </w:r>
      <w:commentRangeEnd w:id="81"/>
      <w:r w:rsidR="0074255F">
        <w:rPr>
          <w:rStyle w:val="CommentReference"/>
        </w:rPr>
        <w:commentReference w:id="81"/>
      </w:r>
      <w:r>
        <w:t xml:space="preserve">of the </w:t>
      </w:r>
      <w:proofErr w:type="spellStart"/>
      <w:r>
        <w:t>dendrogram</w:t>
      </w:r>
      <w:proofErr w:type="spellEnd"/>
      <w:r>
        <w:t>.</w:t>
      </w:r>
    </w:p>
    <w:p w14:paraId="38584AF7" w14:textId="2C16094B" w:rsidR="004D38FC" w:rsidRDefault="004D38FC" w:rsidP="00C122D8">
      <w:pPr>
        <w:pStyle w:val="ListParagraph"/>
        <w:keepNext/>
        <w:keepLines/>
        <w:numPr>
          <w:ilvl w:val="0"/>
          <w:numId w:val="17"/>
        </w:numPr>
        <w:spacing w:line="360" w:lineRule="auto"/>
        <w:jc w:val="both"/>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C122D8">
      <w:pPr>
        <w:pStyle w:val="ListParagraph"/>
        <w:keepNext/>
        <w:keepLines/>
        <w:numPr>
          <w:ilvl w:val="0"/>
          <w:numId w:val="17"/>
        </w:numPr>
        <w:spacing w:line="360" w:lineRule="auto"/>
        <w:jc w:val="both"/>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D38FC">
      <w:pPr>
        <w:spacing w:line="360" w:lineRule="auto"/>
        <w:jc w:val="both"/>
      </w:pPr>
    </w:p>
    <w:p w14:paraId="6A4E3094" w14:textId="013621BB" w:rsidR="00B72E9A" w:rsidRDefault="004D38FC" w:rsidP="004D38FC">
      <w:pPr>
        <w:spacing w:line="360" w:lineRule="auto"/>
        <w:jc w:val="both"/>
        <w:rPr>
          <w:ins w:id="82" w:author="dugalh" w:date="2016-11-15T12:58:00Z"/>
        </w:rPr>
      </w:pPr>
      <w:r>
        <w:t xml:space="preserve">Hierarchical clustering provides a simple way of </w:t>
      </w:r>
      <w:r w:rsidR="00E5542B">
        <w:t xml:space="preserve">grouping  </w:t>
      </w:r>
      <w:r>
        <w:t>the features that does not require prior knowledge of the number of clusters</w:t>
      </w:r>
      <w:r w:rsidR="00E06262">
        <w:t xml:space="preserve"> </w:t>
      </w:r>
      <w:r w:rsidR="00E06262">
        <w:fldChar w:fldCharType="begin" w:fldLock="1"/>
      </w:r>
      <w:r w:rsidR="00300E8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E06262" w:rsidRPr="00E06262">
        <w:rPr>
          <w:noProof/>
        </w:rPr>
        <w:t>(Webb, 2002)</w:t>
      </w:r>
      <w:r w:rsidR="00E06262">
        <w:fldChar w:fldCharType="end"/>
      </w:r>
      <w:r>
        <w:t xml:space="preserve">.  </w:t>
      </w:r>
      <w:r w:rsidR="008905E8">
        <w:t>The method</w:t>
      </w:r>
      <w:r>
        <w:t xml:space="preserve"> starts with each individual feature in its own cluster and proceeds in a number of steps where the pair of clusters that minimise a </w:t>
      </w:r>
      <w:ins w:id="83" w:author="dugalh" w:date="2017-03-01T10:32:00Z">
        <w:r w:rsidR="00031908">
          <w:t xml:space="preserve">dissimilarity </w:t>
        </w:r>
      </w:ins>
      <w:r>
        <w:t xml:space="preserve">criterion are merged at each step.  </w:t>
      </w:r>
      <w:r w:rsidR="008905E8">
        <w:t>The average</w:t>
      </w:r>
      <w:r w:rsidR="00F42BC8">
        <w:t>-</w:t>
      </w:r>
      <w:r w:rsidR="008905E8">
        <w:t>linkage criterion</w:t>
      </w:r>
      <w:r w:rsidR="00176DB5">
        <w:t>,</w:t>
      </w:r>
      <w:r w:rsidR="008905E8">
        <w:t xml:space="preserve"> </w:t>
      </w:r>
      <w:r w:rsidR="00176DB5">
        <w:t>which</w:t>
      </w:r>
      <w:r w:rsidR="008905E8">
        <w:t xml:space="preserve"> is the average dissimilarity over all pairs of objects in the two clusters</w:t>
      </w:r>
      <w:r w:rsidR="00176DB5">
        <w:t>, was used in the proposed method</w:t>
      </w:r>
      <w:ins w:id="84" w:author="dugalh" w:date="2017-03-01T10:33:00Z">
        <w:r w:rsidR="00031908">
          <w:t>,</w:t>
        </w:r>
      </w:ins>
      <w:ins w:id="85" w:author="dugalh" w:date="2017-03-01T10:32:00Z">
        <w:r w:rsidR="00031908">
          <w:t xml:space="preserve"> with </w:t>
        </w:r>
      </w:ins>
      <w:ins w:id="86" w:author="dugalh" w:date="2017-03-01T10:35:00Z">
        <w:r w:rsidR="00031908">
          <w:t xml:space="preserve">the </w:t>
        </w:r>
      </w:ins>
      <w:ins w:id="87" w:author="dugalh" w:date="2017-03-01T10:32:00Z">
        <w:r w:rsidR="00031908">
          <w:t xml:space="preserve">correlation </w:t>
        </w:r>
      </w:ins>
      <w:ins w:id="88" w:author="dugalh" w:date="2017-03-01T10:35:00Z">
        <w:r w:rsidR="00031908">
          <w:t xml:space="preserve">coefficient </w:t>
        </w:r>
      </w:ins>
      <w:ins w:id="89" w:author="dugalh" w:date="2017-03-01T10:32:00Z">
        <w:r w:rsidR="00031908">
          <w:t>as the dissimilarity measure</w:t>
        </w:r>
      </w:ins>
      <w:r w:rsidR="008905E8">
        <w:t xml:space="preserve">.  </w:t>
      </w:r>
      <w:commentRangeStart w:id="90"/>
      <w:commentRangeStart w:id="91"/>
      <w:commentRangeStart w:id="92"/>
      <w:r>
        <w:t xml:space="preserve">The </w:t>
      </w:r>
      <w:proofErr w:type="spellStart"/>
      <w:r>
        <w:t>dendrogram</w:t>
      </w:r>
      <w:proofErr w:type="spellEnd"/>
      <w:r>
        <w:t xml:space="preserve"> is </w:t>
      </w:r>
      <w:r w:rsidR="00176DB5">
        <w:t xml:space="preserve">a </w:t>
      </w:r>
      <w:r>
        <w:t>graphical representation of th</w:t>
      </w:r>
      <w:r w:rsidR="008905E8">
        <w:t>e clustering</w:t>
      </w:r>
      <w:r>
        <w:t xml:space="preserve"> process</w:t>
      </w:r>
      <w:ins w:id="93" w:author="dugalh" w:date="2017-03-01T11:07:00Z">
        <w:r w:rsidR="00356DA1">
          <w:t xml:space="preserve"> </w:t>
        </w:r>
      </w:ins>
      <w:ins w:id="94" w:author="dugalh" w:date="2017-03-01T11:12:00Z">
        <w:r w:rsidR="00356DA1">
          <w:fldChar w:fldCharType="begin" w:fldLock="1"/>
        </w:r>
      </w:ins>
      <w:r w:rsidR="0023284A">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356DA1">
        <w:fldChar w:fldCharType="separate"/>
      </w:r>
      <w:r w:rsidR="00356DA1" w:rsidRPr="00356DA1">
        <w:rPr>
          <w:noProof/>
        </w:rPr>
        <w:t>(MathWorks, 2016)</w:t>
      </w:r>
      <w:ins w:id="95" w:author="dugalh" w:date="2017-03-01T11:12:00Z">
        <w:r w:rsidR="00356DA1">
          <w:fldChar w:fldCharType="end"/>
        </w:r>
      </w:ins>
      <w:r>
        <w:t xml:space="preserve">.  Cluster stability and strength of correlation within each cluster are the key factors to consider when choosing the number of clusters and can be visually interpreted from the </w:t>
      </w:r>
      <w:proofErr w:type="spellStart"/>
      <w:r>
        <w:t>dendrogram</w:t>
      </w:r>
      <w:proofErr w:type="spellEnd"/>
      <w:r>
        <w:t xml:space="preserve">.  </w:t>
      </w:r>
      <w:commentRangeEnd w:id="90"/>
      <w:proofErr w:type="gramStart"/>
      <w:ins w:id="96" w:author="dugalh" w:date="2016-11-15T12:04:00Z">
        <w:r w:rsidR="00C82720">
          <w:t>A</w:t>
        </w:r>
      </w:ins>
      <w:ins w:id="97" w:author="dugalh" w:date="2016-11-15T12:13:00Z">
        <w:r w:rsidR="009F4EC4">
          <w:t xml:space="preserve">n </w:t>
        </w:r>
      </w:ins>
      <w:ins w:id="98" w:author="dugalh" w:date="2016-11-15T12:04:00Z">
        <w:r w:rsidR="00C82720">
          <w:t xml:space="preserve"> example</w:t>
        </w:r>
        <w:proofErr w:type="gramEnd"/>
        <w:r w:rsidR="00C82720">
          <w:t xml:space="preserve"> </w:t>
        </w:r>
      </w:ins>
      <w:proofErr w:type="spellStart"/>
      <w:ins w:id="99" w:author="dugalh" w:date="2016-11-15T12:13:00Z">
        <w:r w:rsidR="009F4EC4">
          <w:t>dendrogram</w:t>
        </w:r>
        <w:proofErr w:type="spellEnd"/>
        <w:r w:rsidR="009F4EC4">
          <w:t xml:space="preserve"> </w:t>
        </w:r>
      </w:ins>
      <w:ins w:id="100" w:author="dugalh" w:date="2016-11-15T12:04:00Z">
        <w:r w:rsidR="00C82720">
          <w:t xml:space="preserve">is shown in </w:t>
        </w:r>
      </w:ins>
      <w:r w:rsidR="00000352">
        <w:rPr>
          <w:rStyle w:val="CommentReference"/>
        </w:rPr>
        <w:commentReference w:id="90"/>
      </w:r>
      <w:commentRangeEnd w:id="91"/>
      <w:commentRangeEnd w:id="92"/>
      <w:ins w:id="101" w:author="dugalh" w:date="2016-11-15T12:04:00Z">
        <w:r w:rsidR="00C82720">
          <w:fldChar w:fldCharType="begin"/>
        </w:r>
        <w:r w:rsidR="00C82720">
          <w:instrText xml:space="preserve"> REF _Ref466974803 \h </w:instrText>
        </w:r>
      </w:ins>
      <w:r w:rsidR="00C82720">
        <w:fldChar w:fldCharType="separate"/>
      </w:r>
      <w:ins w:id="102" w:author="dugalh" w:date="2016-11-15T12:04:00Z">
        <w:r w:rsidR="00C82720">
          <w:t xml:space="preserve">Figure </w:t>
        </w:r>
        <w:r w:rsidR="00C82720">
          <w:rPr>
            <w:noProof/>
          </w:rPr>
          <w:t>1</w:t>
        </w:r>
        <w:r w:rsidR="00C82720">
          <w:fldChar w:fldCharType="end"/>
        </w:r>
      </w:ins>
      <w:r w:rsidR="00613F66">
        <w:rPr>
          <w:rStyle w:val="CommentReference"/>
        </w:rPr>
        <w:commentReference w:id="91"/>
      </w:r>
      <w:r w:rsidR="00C211F0">
        <w:rPr>
          <w:rStyle w:val="CommentReference"/>
        </w:rPr>
        <w:commentReference w:id="92"/>
      </w:r>
      <w:ins w:id="103" w:author="dugalh" w:date="2016-11-15T12:05:00Z">
        <w:r w:rsidR="009F4EC4">
          <w:t xml:space="preserve">.  </w:t>
        </w:r>
      </w:ins>
      <w:ins w:id="104" w:author="dugalh" w:date="2016-11-15T12:16:00Z">
        <w:r w:rsidR="00F247DD">
          <w:t xml:space="preserve">The inverted U-shaped lines show which clusters are combined </w:t>
        </w:r>
      </w:ins>
      <w:ins w:id="105" w:author="dugalh" w:date="2016-11-15T12:10:00Z">
        <w:r w:rsidR="009F4EC4">
          <w:t xml:space="preserve">into new </w:t>
        </w:r>
      </w:ins>
      <w:ins w:id="106" w:author="dugalh" w:date="2016-11-15T12:16:00Z">
        <w:r w:rsidR="00F247DD">
          <w:t>c</w:t>
        </w:r>
      </w:ins>
      <w:ins w:id="107" w:author="dugalh" w:date="2016-11-15T12:10:00Z">
        <w:r w:rsidR="009F4EC4">
          <w:t xml:space="preserve">lusters.  The height of the horizontal line indicates the </w:t>
        </w:r>
      </w:ins>
      <w:ins w:id="108" w:author="dugalh" w:date="2017-03-01T10:36:00Z">
        <w:r w:rsidR="00031908">
          <w:t>magnitude of the dissimilarity (i.e. average linkage correlation distance)</w:t>
        </w:r>
      </w:ins>
      <w:ins w:id="109" w:author="dugalh" w:date="2016-11-15T12:37:00Z">
        <w:r w:rsidR="003810DD">
          <w:t xml:space="preserve"> </w:t>
        </w:r>
      </w:ins>
      <w:ins w:id="110" w:author="dugalh" w:date="2016-11-15T12:15:00Z">
        <w:r w:rsidR="00F247DD">
          <w:t xml:space="preserve">between </w:t>
        </w:r>
      </w:ins>
      <w:ins w:id="111" w:author="dugalh" w:date="2016-11-15T12:18:00Z">
        <w:r w:rsidR="00F247DD">
          <w:t xml:space="preserve">clusters.  </w:t>
        </w:r>
      </w:ins>
      <w:ins w:id="112" w:author="dugalh" w:date="2016-11-15T12:39:00Z">
        <w:r w:rsidR="003810DD">
          <w:t xml:space="preserve">The dotted line shows </w:t>
        </w:r>
      </w:ins>
      <w:ins w:id="113" w:author="dugalh" w:date="2016-11-16T10:47:00Z">
        <w:r w:rsidR="00EB4B1E">
          <w:t>a</w:t>
        </w:r>
      </w:ins>
      <w:ins w:id="114" w:author="dugalh" w:date="2017-02-27T16:45:00Z">
        <w:r w:rsidR="00E5542B">
          <w:t>n example</w:t>
        </w:r>
      </w:ins>
      <w:ins w:id="115" w:author="dugalh" w:date="2016-11-15T12:40:00Z">
        <w:r w:rsidR="003810DD">
          <w:t xml:space="preserve"> </w:t>
        </w:r>
      </w:ins>
      <w:ins w:id="116" w:author="dugalh" w:date="2017-03-01T10:37:00Z">
        <w:r w:rsidR="00031908">
          <w:t>dissimilarity threshold</w:t>
        </w:r>
      </w:ins>
      <w:ins w:id="117" w:author="dugalh" w:date="2016-11-15T12:40:00Z">
        <w:r w:rsidR="003810DD">
          <w:t xml:space="preserve"> </w:t>
        </w:r>
      </w:ins>
      <w:ins w:id="118" w:author="dugalh" w:date="2017-03-01T10:37:00Z">
        <w:r w:rsidR="00031908">
          <w:t>at which</w:t>
        </w:r>
      </w:ins>
      <w:ins w:id="119" w:author="dugalh" w:date="2016-11-15T12:40:00Z">
        <w:r w:rsidR="003810DD">
          <w:t xml:space="preserve"> to extract clusters</w:t>
        </w:r>
      </w:ins>
      <w:ins w:id="120" w:author="dugalh" w:date="2017-03-01T10:37:00Z">
        <w:r w:rsidR="00031908">
          <w:t xml:space="preserve"> from the hierarchy</w:t>
        </w:r>
      </w:ins>
      <w:ins w:id="121" w:author="dugalh" w:date="2016-11-15T12:40:00Z">
        <w:r w:rsidR="003810DD">
          <w:t xml:space="preserve">.  At this </w:t>
        </w:r>
      </w:ins>
      <w:ins w:id="122" w:author="dugalh" w:date="2017-03-02T09:47:00Z">
        <w:r w:rsidR="00980E9E">
          <w:t>threshold</w:t>
        </w:r>
      </w:ins>
      <w:ins w:id="123" w:author="dugalh" w:date="2016-11-15T12:40:00Z">
        <w:r w:rsidR="003810DD">
          <w:t xml:space="preserve">, </w:t>
        </w:r>
      </w:ins>
      <w:ins w:id="124" w:author="dugalh" w:date="2016-11-15T12:39:00Z">
        <w:r w:rsidR="003810DD">
          <w:t xml:space="preserve">the clusters are highly correlated (i.e. the </w:t>
        </w:r>
      </w:ins>
      <w:ins w:id="125" w:author="dugalh" w:date="2017-03-01T10:38:00Z">
        <w:r w:rsidR="00031908">
          <w:t>dissimilarity</w:t>
        </w:r>
      </w:ins>
      <w:ins w:id="126" w:author="dugalh" w:date="2016-11-15T12:39:00Z">
        <w:r w:rsidR="003810DD">
          <w:t xml:space="preserve"> is small)</w:t>
        </w:r>
      </w:ins>
      <w:ins w:id="127" w:author="dugalh" w:date="2016-11-15T12:40:00Z">
        <w:r w:rsidR="003810DD">
          <w:t xml:space="preserve"> and the cluster contents are </w:t>
        </w:r>
      </w:ins>
      <w:ins w:id="128" w:author="dugalh" w:date="2017-03-01T11:03:00Z">
        <w:r w:rsidR="00D102D6">
          <w:t>stable</w:t>
        </w:r>
      </w:ins>
      <w:ins w:id="129" w:author="dugalh" w:date="2016-11-15T12:40:00Z">
        <w:r w:rsidR="003810DD">
          <w:t xml:space="preserve"> (</w:t>
        </w:r>
      </w:ins>
      <w:ins w:id="130" w:author="dugalh" w:date="2016-11-15T12:41:00Z">
        <w:r w:rsidR="003810DD">
          <w:t xml:space="preserve">i.e. the next level in the hierarchy only occurs at a </w:t>
        </w:r>
      </w:ins>
      <w:ins w:id="131" w:author="dugalh" w:date="2016-11-15T12:42:00Z">
        <w:r w:rsidR="003810DD">
          <w:t xml:space="preserve">substantially </w:t>
        </w:r>
      </w:ins>
      <w:ins w:id="132" w:author="dugalh" w:date="2016-11-15T12:41:00Z">
        <w:r w:rsidR="003810DD">
          <w:t xml:space="preserve">larger </w:t>
        </w:r>
      </w:ins>
      <w:ins w:id="133" w:author="dugalh" w:date="2017-03-01T10:38:00Z">
        <w:r w:rsidR="00031908">
          <w:t>dissimilarity</w:t>
        </w:r>
      </w:ins>
      <w:ins w:id="134" w:author="dugalh" w:date="2016-11-15T12:40:00Z">
        <w:r w:rsidR="003810DD">
          <w:t>)</w:t>
        </w:r>
      </w:ins>
      <w:ins w:id="135" w:author="dugalh" w:date="2016-11-15T12:42:00Z">
        <w:r w:rsidR="003810DD">
          <w:t xml:space="preserve">.  </w:t>
        </w:r>
      </w:ins>
    </w:p>
    <w:p w14:paraId="372C4D1B" w14:textId="77777777" w:rsidR="00AF313A" w:rsidRDefault="00AF313A" w:rsidP="004D38FC">
      <w:pPr>
        <w:spacing w:line="360" w:lineRule="auto"/>
        <w:jc w:val="both"/>
      </w:pPr>
    </w:p>
    <w:p w14:paraId="2D9E05BF" w14:textId="3E38CD99" w:rsidR="00B72E9A" w:rsidRDefault="00D102D6" w:rsidP="004D38FC">
      <w:pPr>
        <w:spacing w:line="360" w:lineRule="auto"/>
        <w:jc w:val="both"/>
        <w:rPr>
          <w:ins w:id="136" w:author="dugalh" w:date="2016-11-15T11:02:00Z"/>
        </w:rPr>
      </w:pPr>
      <w:ins w:id="137" w:author="dugalh" w:date="2017-03-01T10:59:00Z">
        <w:r>
          <w:rPr>
            <w:noProof/>
            <w:lang w:val="en-ZA" w:eastAsia="en-ZA"/>
          </w:rPr>
          <w:lastRenderedPageBreak/>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10">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ins>
    </w:p>
    <w:p w14:paraId="357BBA21" w14:textId="252D5A18" w:rsidR="00C82720" w:rsidRDefault="00C82720" w:rsidP="00C82720">
      <w:pPr>
        <w:pStyle w:val="Caption"/>
        <w:keepLines/>
        <w:jc w:val="both"/>
        <w:rPr>
          <w:ins w:id="138" w:author="dugalh" w:date="2016-11-15T12:02:00Z"/>
        </w:rPr>
      </w:pPr>
      <w:bookmarkStart w:id="139" w:name="_Ref466974803"/>
      <w:ins w:id="140" w:author="dugalh" w:date="2016-11-15T12:02:00Z">
        <w:r>
          <w:t xml:space="preserve">Figure </w:t>
        </w:r>
        <w:r>
          <w:fldChar w:fldCharType="begin"/>
        </w:r>
        <w:r>
          <w:instrText xml:space="preserve"> SEQ Figure \* ARABIC </w:instrText>
        </w:r>
        <w:r>
          <w:fldChar w:fldCharType="separate"/>
        </w:r>
        <w:r>
          <w:rPr>
            <w:noProof/>
          </w:rPr>
          <w:t>1</w:t>
        </w:r>
        <w:r>
          <w:fldChar w:fldCharType="end"/>
        </w:r>
        <w:bookmarkEnd w:id="139"/>
        <w:r>
          <w:t xml:space="preserve"> Example </w:t>
        </w:r>
        <w:proofErr w:type="spellStart"/>
        <w:r>
          <w:t>dendrogram</w:t>
        </w:r>
        <w:proofErr w:type="spellEnd"/>
        <w:r>
          <w:t xml:space="preserve"> showing </w:t>
        </w:r>
      </w:ins>
      <w:ins w:id="141" w:author="dugalh" w:date="2016-11-15T12:09:00Z">
        <w:r w:rsidR="009F4EC4">
          <w:t xml:space="preserve">chosen </w:t>
        </w:r>
      </w:ins>
      <w:ins w:id="142" w:author="dugalh" w:date="2017-03-01T11:02:00Z">
        <w:r w:rsidR="00D102D6">
          <w:t>threshold</w:t>
        </w:r>
      </w:ins>
      <w:ins w:id="143" w:author="dugalh" w:date="2016-11-15T12:02:00Z">
        <w:r>
          <w:t xml:space="preserve"> at </w:t>
        </w:r>
      </w:ins>
      <w:ins w:id="144" w:author="dugalh" w:date="2016-11-15T12:03:00Z">
        <w:r>
          <w:t>which to extract clusters</w:t>
        </w:r>
      </w:ins>
    </w:p>
    <w:p w14:paraId="70E2D345" w14:textId="014598E5" w:rsidR="00F74639" w:rsidDel="00861A2A" w:rsidRDefault="00F74639" w:rsidP="004D38FC">
      <w:pPr>
        <w:spacing w:line="360" w:lineRule="auto"/>
        <w:jc w:val="both"/>
        <w:rPr>
          <w:del w:id="145" w:author="dugalh" w:date="2016-11-15T12:44:00Z"/>
        </w:rPr>
      </w:pPr>
    </w:p>
    <w:p w14:paraId="0F8777BE" w14:textId="78D09030" w:rsidR="00EB77E7" w:rsidRDefault="00B161B2" w:rsidP="004D38FC">
      <w:pPr>
        <w:spacing w:line="360" w:lineRule="auto"/>
        <w:jc w:val="both"/>
      </w:pPr>
      <w:r>
        <w:t xml:space="preserve">We investigated the performance of two different feature </w:t>
      </w:r>
      <w:r w:rsidR="004262AE">
        <w:t>relevance</w:t>
      </w:r>
      <w:r>
        <w:t xml:space="preserve"> measures</w:t>
      </w:r>
      <w:r w:rsidR="00EB77E7">
        <w:t>: the accuracy of a naïve Bayes classifier and the mutual information</w:t>
      </w:r>
      <w:r w:rsidR="004262AE">
        <w:t xml:space="preserve"> (MI)</w:t>
      </w:r>
      <w:r w:rsidR="00EB77E7">
        <w:t xml:space="preserve"> between the feature and the class labels</w:t>
      </w:r>
      <w:r>
        <w:t xml:space="preserve">.  </w:t>
      </w:r>
      <w:r w:rsidR="00EB77E7">
        <w:t xml:space="preserve">The naïve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EB77E7">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EB77E7" w:rsidRPr="00B550FC">
        <w:rPr>
          <w:noProof/>
        </w:rPr>
        <w:t>(Hand and Yu, 2001)</w:t>
      </w:r>
      <w:r w:rsidR="00EB77E7">
        <w:fldChar w:fldCharType="end"/>
      </w:r>
      <w:r w:rsidR="00EB77E7">
        <w:t xml:space="preserve">.  The “naïve” assumption of feature independence is of no consequence when testing individual features.  </w:t>
      </w:r>
    </w:p>
    <w:p w14:paraId="13D7368A" w14:textId="77777777" w:rsidR="00EB77E7" w:rsidRDefault="00EB77E7" w:rsidP="004D38FC">
      <w:pPr>
        <w:spacing w:line="360" w:lineRule="auto"/>
        <w:jc w:val="both"/>
      </w:pPr>
    </w:p>
    <w:p w14:paraId="76F3F0C1" w14:textId="249514E5" w:rsidR="00BC09E0" w:rsidRDefault="00B72E9A" w:rsidP="004D38FC">
      <w:pPr>
        <w:spacing w:line="360" w:lineRule="auto"/>
        <w:jc w:val="bot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421C4">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421C4" w:rsidRPr="00EB77E7">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EB77E7" w14:paraId="58493A26" w14:textId="77777777" w:rsidTr="00C122D8">
        <w:trPr>
          <w:trHeight w:val="1135"/>
        </w:trPr>
        <w:tc>
          <w:tcPr>
            <w:tcW w:w="3044" w:type="pct"/>
            <w:vAlign w:val="center"/>
          </w:tcPr>
          <w:p w14:paraId="0972D30E" w14:textId="0AAFFD3D" w:rsidR="00EB77E7" w:rsidRPr="00BC09E0" w:rsidRDefault="00895250" w:rsidP="00895250">
            <w:pPr>
              <w:pStyle w:val="1TeksCharChar"/>
            </w:pPr>
            <m:oMathPara>
              <m:oMathParaPr>
                <m:jc m:val="left"/>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m:rPr>
                        <m:scr m:val="script"/>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ty m:val="p"/>
                          </m:rPr>
                          <w:rPr>
                            <w:rFonts w:ascii="Cambria Math" w:hAnsi="Cambria Math"/>
                          </w:rPr>
                          <m:t>∈</m:t>
                        </m:r>
                        <m:r>
                          <m:rPr>
                            <m:scr m:val="script"/>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652" w:type="pct"/>
            <w:vAlign w:val="center"/>
          </w:tcPr>
          <w:p w14:paraId="15176C72" w14:textId="77777777" w:rsidR="00EB77E7" w:rsidRDefault="00EB77E7" w:rsidP="00B776FE">
            <w:pPr>
              <w:pStyle w:val="1TeksCharChar"/>
            </w:pPr>
          </w:p>
        </w:tc>
        <w:tc>
          <w:tcPr>
            <w:tcW w:w="652" w:type="pct"/>
          </w:tcPr>
          <w:p w14:paraId="3EA81945" w14:textId="77777777" w:rsidR="00EB77E7" w:rsidRPr="003B5532" w:rsidRDefault="00EB77E7" w:rsidP="00B776FE">
            <w:pPr>
              <w:pStyle w:val="Caption"/>
              <w:jc w:val="right"/>
              <w:rPr>
                <w:sz w:val="24"/>
                <w:szCs w:val="24"/>
              </w:rPr>
            </w:pPr>
          </w:p>
        </w:tc>
        <w:tc>
          <w:tcPr>
            <w:tcW w:w="652" w:type="pct"/>
            <w:vAlign w:val="center"/>
          </w:tcPr>
          <w:p w14:paraId="51DE4D53" w14:textId="77777777" w:rsidR="00EB77E7" w:rsidRPr="003B5532" w:rsidRDefault="00EB77E7" w:rsidP="00B776FE">
            <w:pPr>
              <w:pStyle w:val="Caption"/>
              <w:jc w:val="right"/>
              <w:rPr>
                <w:sz w:val="24"/>
                <w:szCs w:val="24"/>
              </w:rPr>
            </w:pPr>
            <w:bookmarkStart w:id="146" w:name="_Ref463338697"/>
            <w:bookmarkStart w:id="147" w:name="_Ref463338703"/>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4945B3">
              <w:rPr>
                <w:noProof/>
                <w:sz w:val="24"/>
                <w:szCs w:val="24"/>
              </w:rPr>
              <w:t>1</w:t>
            </w:r>
            <w:r>
              <w:rPr>
                <w:sz w:val="24"/>
                <w:szCs w:val="24"/>
              </w:rPr>
              <w:fldChar w:fldCharType="end"/>
            </w:r>
            <w:bookmarkEnd w:id="146"/>
            <w:r w:rsidRPr="003B5532">
              <w:rPr>
                <w:sz w:val="24"/>
                <w:szCs w:val="24"/>
              </w:rPr>
              <w:t>)</w:t>
            </w:r>
            <w:bookmarkEnd w:id="147"/>
          </w:p>
        </w:tc>
      </w:tr>
    </w:tbl>
    <w:p w14:paraId="6AA4B7B1" w14:textId="2C41872C" w:rsidR="00B06AD2" w:rsidRDefault="00D20FA3" w:rsidP="00B06AD2">
      <w:pPr>
        <w:spacing w:line="360" w:lineRule="auto"/>
        <w:jc w:val="both"/>
      </w:pPr>
      <w:r>
        <w:rPr>
          <w:iCs/>
        </w:rPr>
        <w:t xml:space="preserve">The </w:t>
      </w:r>
      <w:r w:rsidR="00957D6D">
        <w:rPr>
          <w:iCs/>
        </w:rPr>
        <w:t>MI</w:t>
      </w:r>
      <w:r>
        <w:rPr>
          <w:iCs/>
        </w:rPr>
        <w:t xml:space="preserve"> between a feature and the class labels gives a useful indication of that feature’s relevance or importance </w:t>
      </w:r>
      <w:r>
        <w:rPr>
          <w:iCs/>
        </w:rPr>
        <w:fldChar w:fldCharType="begin" w:fldLock="1"/>
      </w:r>
      <w:r w:rsidR="001A2C91">
        <w:rPr>
          <w:iCs/>
        </w:rP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Pr>
          <w:iCs/>
        </w:rPr>
        <w:fldChar w:fldCharType="separate"/>
      </w:r>
      <w:r w:rsidRPr="00D20FA3">
        <w:rPr>
          <w:iCs/>
          <w:noProof/>
        </w:rPr>
        <w:t>(Brown et al., 2012)</w:t>
      </w:r>
      <w:r>
        <w:rPr>
          <w:iCs/>
        </w:rPr>
        <w:fldChar w:fldCharType="end"/>
      </w:r>
      <w:r>
        <w:rPr>
          <w:iCs/>
        </w:rPr>
        <w:t xml:space="preserve">.  </w:t>
      </w:r>
      <w:r w:rsidR="00B06AD2">
        <w:rPr>
          <w:iCs/>
        </w:rPr>
        <w:t>The probability distributions in Equation</w:t>
      </w:r>
      <w:r w:rsidR="007414B8">
        <w:rPr>
          <w:iCs/>
        </w:rPr>
        <w:t xml:space="preserve"> </w:t>
      </w:r>
      <w:r w:rsidR="007414B8">
        <w:rPr>
          <w:iCs/>
        </w:rPr>
        <w:fldChar w:fldCharType="begin"/>
      </w:r>
      <w:r w:rsidR="007414B8">
        <w:rPr>
          <w:iCs/>
        </w:rPr>
        <w:instrText xml:space="preserve"> REF _Ref463338703 \h </w:instrText>
      </w:r>
      <w:r w:rsidR="007414B8">
        <w:rPr>
          <w:iCs/>
        </w:rPr>
      </w:r>
      <w:r w:rsidR="007414B8">
        <w:rPr>
          <w:iCs/>
        </w:rPr>
        <w:fldChar w:fldCharType="separate"/>
      </w:r>
      <w:r w:rsidR="007414B8" w:rsidRPr="003B5532">
        <w:t>(</w:t>
      </w:r>
      <w:r w:rsidR="007414B8">
        <w:rPr>
          <w:noProof/>
        </w:rPr>
        <w:t>1</w:t>
      </w:r>
      <w:r w:rsidR="007414B8" w:rsidRPr="003B5532">
        <w:t>)</w:t>
      </w:r>
      <w:r w:rsidR="007414B8">
        <w:rPr>
          <w:iCs/>
        </w:rPr>
        <w:fldChar w:fldCharType="end"/>
      </w:r>
      <w:r w:rsidR="00B06AD2">
        <w:rPr>
          <w:iCs/>
        </w:rPr>
        <w:t xml:space="preserve"> are not known and are estimated using histograms.</w:t>
      </w:r>
    </w:p>
    <w:p w14:paraId="0937631B" w14:textId="77777777" w:rsidR="004D38FC" w:rsidRDefault="004D38FC" w:rsidP="004D38FC">
      <w:pPr>
        <w:spacing w:line="360" w:lineRule="auto"/>
        <w:jc w:val="both"/>
      </w:pPr>
    </w:p>
    <w:p w14:paraId="2CE1AF9E" w14:textId="77777777" w:rsidR="004D38FC" w:rsidRDefault="004D38FC" w:rsidP="004D38FC">
      <w:pPr>
        <w:spacing w:line="360" w:lineRule="auto"/>
        <w:jc w:val="both"/>
      </w:pPr>
      <w:r>
        <w:t>The number of clusters</w:t>
      </w:r>
      <w:r w:rsidR="00C122D8">
        <w:t xml:space="preserve"> to select</w:t>
      </w:r>
      <w:r>
        <w:t xml:space="preserve">, </w:t>
      </w:r>
      <w:r w:rsidRPr="00C86108">
        <w:rPr>
          <w:i/>
        </w:rPr>
        <w:t>N</w:t>
      </w:r>
      <w:r>
        <w:t>, can be specified by the user based on the size of the training set or chosen 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xml:space="preserve">.  </w:t>
      </w:r>
    </w:p>
    <w:p w14:paraId="691B0BB3" w14:textId="409E892F" w:rsidR="004D38FC" w:rsidRPr="004D38FC" w:rsidRDefault="004D38FC" w:rsidP="004D38FC"/>
    <w:p w14:paraId="4D9CC0EC" w14:textId="56C38D95" w:rsidR="00416694" w:rsidRDefault="001577CE" w:rsidP="00CD0706">
      <w:pPr>
        <w:pStyle w:val="Heading2"/>
      </w:pPr>
      <w:bookmarkStart w:id="148" w:name="_Ref453592367"/>
      <w:bookmarkStart w:id="149" w:name="_Ref464223017"/>
      <w:r>
        <w:lastRenderedPageBreak/>
        <w:t xml:space="preserve">Data </w:t>
      </w:r>
      <w:bookmarkEnd w:id="148"/>
      <w:commentRangeStart w:id="150"/>
      <w:commentRangeStart w:id="151"/>
      <w:r w:rsidR="004D3E92">
        <w:t>Sets</w:t>
      </w:r>
      <w:bookmarkEnd w:id="149"/>
      <w:commentRangeEnd w:id="150"/>
      <w:r w:rsidR="00613F66">
        <w:rPr>
          <w:rStyle w:val="CommentReference"/>
          <w:b w:val="0"/>
        </w:rPr>
        <w:commentReference w:id="150"/>
      </w:r>
      <w:commentRangeEnd w:id="151"/>
      <w:r w:rsidR="00214611">
        <w:rPr>
          <w:rStyle w:val="CommentReference"/>
          <w:b w:val="0"/>
        </w:rPr>
        <w:commentReference w:id="151"/>
      </w:r>
    </w:p>
    <w:p w14:paraId="1B704381" w14:textId="7A572A97" w:rsidR="00F14F57" w:rsidRDefault="009207E1" w:rsidP="00416694">
      <w:pPr>
        <w:spacing w:line="360" w:lineRule="auto"/>
        <w:jc w:val="bot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81733">
        <w:t xml:space="preserve">Table </w:t>
      </w:r>
      <w:r w:rsidR="00A81733">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CF15E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 xml:space="preserve">of the underlying class distributions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w:t>
      </w:r>
      <w:proofErr w:type="spellStart"/>
      <w:r w:rsidR="00F14F57">
        <w:t>Spekboom</w:t>
      </w:r>
      <w:proofErr w:type="spellEnd"/>
      <w:r w:rsidR="00F14F57">
        <w:t xml:space="preserve"> set consists of </w:t>
      </w:r>
      <w:r w:rsidR="00CE0677">
        <w:t xml:space="preserve">46 </w:t>
      </w:r>
      <w:r w:rsidR="00F14F57">
        <w:t>spectral and textural features derived from four band multi-spectral,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416694">
      <w:pPr>
        <w:spacing w:line="360" w:lineRule="auto"/>
        <w:jc w:val="both"/>
      </w:pPr>
    </w:p>
    <w:p w14:paraId="6BE3321F" w14:textId="4EDBAB29" w:rsidR="00D53EA0" w:rsidRDefault="00F14F57" w:rsidP="00416694">
      <w:pPr>
        <w:spacing w:line="360" w:lineRule="auto"/>
        <w:jc w:val="bot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w:t>
      </w:r>
      <w:proofErr w:type="spellStart"/>
      <w:r w:rsidR="00CE0677">
        <w:t>mean</w:t>
      </w:r>
      <w:proofErr w:type="spellEnd"/>
      <w:r w:rsidR="00CE0677">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416694">
      <w:pPr>
        <w:spacing w:line="360" w:lineRule="auto"/>
        <w:jc w:val="both"/>
      </w:pPr>
    </w:p>
    <w:p w14:paraId="0CA69F75" w14:textId="6C19002B" w:rsidR="00416694" w:rsidRDefault="00CF4F7C" w:rsidP="00416694">
      <w:pPr>
        <w:spacing w:line="360" w:lineRule="auto"/>
        <w:jc w:val="both"/>
      </w:pPr>
      <w:r>
        <w:t xml:space="preserve">The </w:t>
      </w:r>
      <w:proofErr w:type="spellStart"/>
      <w:r>
        <w:t>Statlog</w:t>
      </w:r>
      <w:proofErr w:type="spellEnd"/>
      <w:r>
        <w:t xml:space="preserve">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390CCE">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034B46" w:rsidRPr="00034B46">
        <w:rPr>
          <w:noProof/>
        </w:rPr>
        <w:t>(Lichman, 2013)</w:t>
      </w:r>
      <w:r w:rsidR="00034B46">
        <w:fldChar w:fldCharType="end"/>
      </w:r>
      <w:r w:rsidR="00034B46">
        <w:t xml:space="preserve">.  </w:t>
      </w:r>
      <w:r w:rsidR="00637319">
        <w:t xml:space="preserve">The </w:t>
      </w:r>
      <w:proofErr w:type="spellStart"/>
      <w:r w:rsidR="008A52DF">
        <w:t>Statlog</w:t>
      </w:r>
      <w:proofErr w:type="spellEnd"/>
      <w:r w:rsidR="008A52DF">
        <w:t xml:space="preserve"> Landsat features are generated from </w:t>
      </w:r>
      <w:r w:rsidR="00637319">
        <w:t>six band multi</w:t>
      </w:r>
      <w:r w:rsidR="008A52DF">
        <w:t>-spectral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E44452">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1C608E" w:rsidRPr="001C608E">
        <w:rPr>
          <w:noProof/>
        </w:rPr>
        <w:t>(Johnson and Xie, 2013)</w:t>
      </w:r>
      <w:r w:rsidR="001C608E">
        <w:fldChar w:fldCharType="end"/>
      </w:r>
      <w:r w:rsidR="008A52DF">
        <w:t xml:space="preserve">.  </w:t>
      </w:r>
    </w:p>
    <w:p w14:paraId="78C9BA34" w14:textId="77777777" w:rsidR="009207E1" w:rsidRDefault="009207E1" w:rsidP="00416694">
      <w:pPr>
        <w:spacing w:line="360" w:lineRule="auto"/>
        <w:jc w:val="both"/>
      </w:pPr>
    </w:p>
    <w:p w14:paraId="62309689" w14:textId="4F014D22" w:rsidR="00F35F37" w:rsidRDefault="00F35F37" w:rsidP="00416694">
      <w:pPr>
        <w:spacing w:line="360" w:lineRule="auto"/>
        <w:jc w:val="bot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211FFA">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E44452" w:rsidRPr="00E44452">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 xml:space="preserve">NASA AVIRIS </w:t>
      </w:r>
      <w:r w:rsidR="00BF25E0" w:rsidRPr="00E44452">
        <w:lastRenderedPageBreak/>
        <w:t>(Airborne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257E2BD6" w14:textId="77777777" w:rsidR="00E44452" w:rsidRDefault="00E44452" w:rsidP="00416694">
      <w:pPr>
        <w:spacing w:line="360" w:lineRule="auto"/>
        <w:jc w:val="both"/>
      </w:pPr>
    </w:p>
    <w:p w14:paraId="21A4E716" w14:textId="05593A1D" w:rsidR="00851D86" w:rsidRDefault="00851D86" w:rsidP="00211FFA">
      <w:pPr>
        <w:pStyle w:val="1Tablecaption"/>
      </w:pPr>
      <w:bookmarkStart w:id="152" w:name="_Ref463953775"/>
      <w:r>
        <w:t xml:space="preserve">Table </w:t>
      </w:r>
      <w:r>
        <w:fldChar w:fldCharType="begin"/>
      </w:r>
      <w:r>
        <w:instrText xml:space="preserve"> SEQ Table \* ARABIC </w:instrText>
      </w:r>
      <w:r>
        <w:fldChar w:fldCharType="separate"/>
      </w:r>
      <w:r w:rsidR="00211FFA">
        <w:rPr>
          <w:noProof/>
        </w:rPr>
        <w:t>1</w:t>
      </w:r>
      <w:r>
        <w:fldChar w:fldCharType="end"/>
      </w:r>
      <w:bookmarkEnd w:id="152"/>
      <w:r>
        <w:t xml:space="preserve">   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60706A">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B2C6F">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6E34FA">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60706A">
            <w:pPr>
              <w:pStyle w:val="1TableText"/>
              <w:tabs>
                <w:tab w:val="num" w:pos="993"/>
              </w:tabs>
            </w:pPr>
            <w:r>
              <w:t>Objects</w:t>
            </w:r>
          </w:p>
        </w:tc>
        <w:tc>
          <w:tcPr>
            <w:tcW w:w="851" w:type="dxa"/>
            <w:tcBorders>
              <w:left w:val="single" w:sz="4" w:space="0" w:color="auto"/>
            </w:tcBorders>
          </w:tcPr>
          <w:p w14:paraId="61338731" w14:textId="5D9E2FF4" w:rsidR="008F50AB" w:rsidRDefault="008F50AB" w:rsidP="0060706A">
            <w:pPr>
              <w:pStyle w:val="1TableText"/>
              <w:tabs>
                <w:tab w:val="num" w:pos="993"/>
              </w:tabs>
            </w:pPr>
            <w:r>
              <w:t>Classes</w:t>
            </w:r>
          </w:p>
        </w:tc>
        <w:tc>
          <w:tcPr>
            <w:tcW w:w="992" w:type="dxa"/>
            <w:tcBorders>
              <w:left w:val="single" w:sz="4" w:space="0" w:color="auto"/>
            </w:tcBorders>
          </w:tcPr>
          <w:p w14:paraId="22B4FA7E" w14:textId="0D91DD40" w:rsidR="008F50AB" w:rsidRDefault="00F2118B" w:rsidP="0060706A">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79FE6FD" w14:textId="7F9756D0" w:rsidR="0047156B" w:rsidRPr="00F12FB2"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9EBE297" w14:textId="270E3F38" w:rsidR="0047156B" w:rsidRDefault="0047156B" w:rsidP="0047156B">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47156B">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47156B">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47156B">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47156B">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47156B">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47156B">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47156B">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47156B">
            <w:pPr>
              <w:pStyle w:val="1TableText"/>
              <w:tabs>
                <w:tab w:val="num" w:pos="993"/>
              </w:tabs>
            </w:pPr>
            <w:proofErr w:type="spellStart"/>
            <w:r>
              <w:t>Statlog</w:t>
            </w:r>
            <w:proofErr w:type="spellEnd"/>
            <w:r>
              <w:t xml:space="preserve"> Landsat</w:t>
            </w:r>
          </w:p>
        </w:tc>
        <w:tc>
          <w:tcPr>
            <w:tcW w:w="992" w:type="dxa"/>
            <w:tcBorders>
              <w:left w:val="single" w:sz="4" w:space="0" w:color="auto"/>
              <w:right w:val="single" w:sz="4" w:space="0" w:color="auto"/>
            </w:tcBorders>
          </w:tcPr>
          <w:p w14:paraId="0D18D38A" w14:textId="333D26EC" w:rsidR="0047156B" w:rsidRPr="0002729A" w:rsidRDefault="0047156B" w:rsidP="0047156B">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47156B">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47156B">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47156B">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47156B">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47156B">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47156B">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47156B">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47156B">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47156B">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47156B">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47156B">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47156B">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47156B">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47156B">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47156B">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47156B">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47156B">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47156B">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47156B">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47156B">
            <w:pPr>
              <w:pStyle w:val="1TableText"/>
              <w:tabs>
                <w:tab w:val="num" w:pos="993"/>
              </w:tabs>
            </w:pPr>
            <w:r w:rsidRPr="00607C94">
              <w:t>0.</w:t>
            </w:r>
            <w:r>
              <w:t>60</w:t>
            </w:r>
          </w:p>
        </w:tc>
      </w:tr>
    </w:tbl>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5A05514D" w14:textId="6959BE63" w:rsidR="0007269E" w:rsidRDefault="00422B73" w:rsidP="001D384F">
      <w:pPr>
        <w:spacing w:line="360" w:lineRule="auto"/>
        <w:jc w:val="bot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ins w:id="153" w:author="dugalh" w:date="2017-03-01T14:24:00Z">
        <w:r w:rsidR="00903E36">
          <w:t>We adopted a similar</w:t>
        </w:r>
      </w:ins>
      <w:ins w:id="154" w:author="dugalh" w:date="2017-03-01T14:25:00Z">
        <w:r w:rsidR="00903E36">
          <w:t>,</w:t>
        </w:r>
      </w:ins>
      <w:ins w:id="155" w:author="dugalh" w:date="2017-03-01T14:24:00Z">
        <w:r w:rsidR="00903E36">
          <w:t xml:space="preserve"> although reduced</w:t>
        </w:r>
      </w:ins>
      <w:ins w:id="156" w:author="dugalh" w:date="2017-03-01T14:25:00Z">
        <w:r w:rsidR="00903E36">
          <w:t>,</w:t>
        </w:r>
      </w:ins>
      <w:ins w:id="157" w:author="dugalh" w:date="2017-03-01T14:24:00Z">
        <w:r w:rsidR="00903E36">
          <w:t xml:space="preserve"> evaluation approach to that of </w:t>
        </w:r>
      </w:ins>
      <w:ins w:id="158" w:author="dugalh" w:date="2017-03-01T14:25:00Z">
        <w:r w:rsidR="00903E36">
          <w:fldChar w:fldCharType="begin" w:fldLock="1"/>
        </w:r>
        <w:r w:rsidR="00903E36">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903E36">
          <w:t xml:space="preserve">.  </w:t>
        </w:r>
      </w:ins>
      <w:r w:rsidR="00211FFA">
        <w:t>The</w:t>
      </w:r>
      <w:del w:id="159" w:author="dugalh" w:date="2017-03-02T09:52:00Z">
        <w:r w:rsidR="0094651E" w:rsidDel="00980E9E">
          <w:delText>se</w:delText>
        </w:r>
      </w:del>
      <w:r w:rsidR="00211FFA">
        <w:t xml:space="preserve"> </w:t>
      </w:r>
      <w:ins w:id="160" w:author="dugalh" w:date="2017-03-02T09:53:00Z">
        <w:r w:rsidR="00980E9E">
          <w:t xml:space="preserve">compared </w:t>
        </w:r>
      </w:ins>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4262AE">
        <w:t>naïve</w:t>
      </w:r>
      <w:r w:rsidR="00276C77">
        <w:t xml:space="preserve"> Bayes classification accuracy.  </w:t>
      </w:r>
      <w:ins w:id="161" w:author="dugalh" w:date="2016-11-16T10:49:00Z">
        <w:r w:rsidR="001B64DA">
          <w:t xml:space="preserve">The MI relevance criterion for FCR </w:t>
        </w:r>
      </w:ins>
      <w:ins w:id="162" w:author="dugalh" w:date="2016-11-16T10:50:00Z">
        <w:r w:rsidR="001B64DA">
          <w:t xml:space="preserve">and ranking approaches </w:t>
        </w:r>
      </w:ins>
      <w:ins w:id="163" w:author="dugalh" w:date="2016-11-16T15:20:00Z">
        <w:r w:rsidR="00E85F89">
          <w:t xml:space="preserve">finds the MI </w:t>
        </w:r>
      </w:ins>
      <w:ins w:id="164" w:author="dugalh" w:date="2016-11-16T10:49:00Z">
        <w:r w:rsidR="001B64DA">
          <w:t xml:space="preserve">between </w:t>
        </w:r>
      </w:ins>
      <w:ins w:id="165" w:author="dugalh" w:date="2016-11-16T10:50:00Z">
        <w:r w:rsidR="001B64DA">
          <w:t>individual</w:t>
        </w:r>
      </w:ins>
      <w:ins w:id="166" w:author="dugalh" w:date="2016-11-16T10:49:00Z">
        <w:r w:rsidR="001B64DA">
          <w:t xml:space="preserve"> features and the class labels</w:t>
        </w:r>
      </w:ins>
      <w:ins w:id="167" w:author="dugalh" w:date="2016-11-16T15:21:00Z">
        <w:r w:rsidR="00E85F89">
          <w:t>.</w:t>
        </w:r>
      </w:ins>
      <w:ins w:id="168" w:author="dugalh" w:date="2016-11-16T10:48:00Z">
        <w:r w:rsidR="001B64DA">
          <w:t xml:space="preserve"> </w:t>
        </w:r>
      </w:ins>
      <w:ins w:id="169" w:author="dugalh" w:date="2016-11-16T10:49:00Z">
        <w:r w:rsidR="001B64DA">
          <w:t xml:space="preserve"> </w:t>
        </w:r>
      </w:ins>
      <w:commentRangeStart w:id="170"/>
      <w:r w:rsidR="001D384F">
        <w:t xml:space="preserve">To integrate the MI </w:t>
      </w:r>
      <w:ins w:id="171" w:author="dugalh" w:date="2016-11-16T10:57:00Z">
        <w:r w:rsidR="001B64DA">
          <w:t xml:space="preserve">relevance </w:t>
        </w:r>
      </w:ins>
      <w:r w:rsidR="001D384F">
        <w:t xml:space="preserve">criterion into FS and BE, it is necessary to compute the MI of </w:t>
      </w:r>
      <w:ins w:id="172" w:author="dugalh" w:date="2016-11-16T10:57:00Z">
        <w:r w:rsidR="001B64DA">
          <w:t>a set of multiple candidate</w:t>
        </w:r>
      </w:ins>
      <w:del w:id="173" w:author="dugalh" w:date="2016-11-16T10:57:00Z">
        <w:r w:rsidR="001D384F" w:rsidDel="001B64DA">
          <w:delText>multiple selected</w:delText>
        </w:r>
      </w:del>
      <w:r w:rsidR="001D384F">
        <w:t xml:space="preserve"> features </w:t>
      </w:r>
      <w:commentRangeStart w:id="174"/>
      <w:r w:rsidR="001D384F">
        <w:t>with the class labels</w:t>
      </w:r>
      <w:commentRangeEnd w:id="174"/>
      <w:r w:rsidR="00613F66">
        <w:rPr>
          <w:rStyle w:val="CommentReference"/>
        </w:rPr>
        <w:commentReference w:id="174"/>
      </w:r>
      <w:r w:rsidR="001D384F">
        <w:t xml:space="preserve">.  In this situation, the </w:t>
      </w:r>
      <w:del w:id="175" w:author="dugalh" w:date="2016-11-16T10:58:00Z">
        <w:r w:rsidR="001D384F" w:rsidDel="001B64DA">
          <w:delText xml:space="preserve">selected </w:delText>
        </w:r>
      </w:del>
      <w:ins w:id="176" w:author="dugalh" w:date="2016-11-16T10:58:00Z">
        <w:r w:rsidR="001B64DA">
          <w:t xml:space="preserve">candidate </w:t>
        </w:r>
      </w:ins>
      <w:r w:rsidR="001D384F">
        <w:t xml:space="preserve">features </w:t>
      </w:r>
      <w:r w:rsidR="00490746">
        <w:t xml:space="preserve">are first merged into a joint variable </w:t>
      </w:r>
      <w:r w:rsidR="001D384F">
        <w:t>and then the MI of the class labels with this joint variable</w:t>
      </w:r>
      <w:r w:rsidR="00490746">
        <w:t xml:space="preserve"> is computed</w:t>
      </w:r>
      <w:ins w:id="177" w:author="dugalh" w:date="2017-03-01T11:16:00Z">
        <w:r w:rsidR="0023284A">
          <w:t xml:space="preserve"> </w:t>
        </w:r>
      </w:ins>
      <w:ins w:id="178" w:author="dugalh" w:date="2017-03-01T11:17:00Z">
        <w:r w:rsidR="0023284A">
          <w:fldChar w:fldCharType="begin" w:fldLock="1"/>
        </w:r>
      </w:ins>
      <w:r w:rsidR="006E355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23284A" w:rsidRPr="0023284A">
        <w:rPr>
          <w:noProof/>
        </w:rPr>
        <w:t>(Brown et al., 2012)</w:t>
      </w:r>
      <w:ins w:id="179" w:author="dugalh" w:date="2017-03-01T11:17:00Z">
        <w:r w:rsidR="0023284A">
          <w:fldChar w:fldCharType="end"/>
        </w:r>
      </w:ins>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4262AE">
        <w:t>naïve</w:t>
      </w:r>
      <w:r w:rsidR="003663A7">
        <w:t xml:space="preserve"> Bayes criteria</w:t>
      </w:r>
      <w:r w:rsidR="00FE3E84">
        <w:t xml:space="preserve"> </w:t>
      </w:r>
      <w:r w:rsidR="00FE3E84">
        <w:fldChar w:fldCharType="begin" w:fldLock="1"/>
      </w:r>
      <w:r w:rsidR="00390CCE">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FE3E84" w:rsidRPr="00FE3E84">
        <w:rPr>
          <w:noProof/>
        </w:rPr>
        <w:t>(Webb, 2002)</w:t>
      </w:r>
      <w:r w:rsidR="00FE3E84">
        <w:fldChar w:fldCharType="end"/>
      </w:r>
      <w:r w:rsidR="003663A7">
        <w:t xml:space="preserve">.  </w:t>
      </w:r>
      <w:commentRangeEnd w:id="170"/>
      <w:r w:rsidR="00613F66">
        <w:rPr>
          <w:rStyle w:val="CommentReference"/>
        </w:rPr>
        <w:commentReference w:id="170"/>
      </w:r>
      <w:ins w:id="180" w:author="dugalh" w:date="2017-03-01T11:52:00Z">
        <w:r w:rsidR="006E355B">
          <w:t xml:space="preserve">This approximation is made to avoid </w:t>
        </w:r>
      </w:ins>
      <w:ins w:id="181" w:author="dugalh" w:date="2017-03-01T11:54:00Z">
        <w:r w:rsidR="001B325E">
          <w:t>difficulties</w:t>
        </w:r>
      </w:ins>
      <w:ins w:id="182" w:author="dugalh" w:date="2017-03-01T11:55:00Z">
        <w:r w:rsidR="001B325E">
          <w:t xml:space="preserve"> </w:t>
        </w:r>
        <w:r w:rsidR="009B6028">
          <w:t>and inefficiencies associated with</w:t>
        </w:r>
      </w:ins>
      <w:ins w:id="183" w:author="dugalh" w:date="2017-03-01T11:52:00Z">
        <w:r w:rsidR="006E355B">
          <w:t xml:space="preserve"> estimating </w:t>
        </w:r>
      </w:ins>
      <w:ins w:id="184" w:author="dugalh" w:date="2017-03-01T11:55:00Z">
        <w:r w:rsidR="001B325E">
          <w:t>probability densities</w:t>
        </w:r>
      </w:ins>
      <w:ins w:id="185" w:author="dugalh" w:date="2017-03-01T11:52:00Z">
        <w:r w:rsidR="006E355B">
          <w:t xml:space="preserve"> for continuous </w:t>
        </w:r>
      </w:ins>
      <w:ins w:id="186" w:author="dugalh" w:date="2017-03-01T11:53:00Z">
        <w:r w:rsidR="006E355B">
          <w:t xml:space="preserve">variables </w:t>
        </w:r>
      </w:ins>
      <w:ins w:id="187" w:author="dugalh" w:date="2017-03-01T11:54:00Z">
        <w:r w:rsidR="006E355B">
          <w:fldChar w:fldCharType="begin" w:fldLock="1"/>
        </w:r>
      </w:ins>
      <w:r w:rsidR="0037111A">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6E355B" w:rsidRPr="006E355B">
        <w:rPr>
          <w:noProof/>
        </w:rPr>
        <w:t>(Brown et al., 2012)</w:t>
      </w:r>
      <w:ins w:id="188" w:author="dugalh" w:date="2017-03-01T11:54:00Z">
        <w:r w:rsidR="006E355B">
          <w:fldChar w:fldCharType="end"/>
        </w:r>
        <w:r w:rsidR="006E355B">
          <w:t>.</w:t>
        </w:r>
      </w:ins>
    </w:p>
    <w:p w14:paraId="4621BEF9" w14:textId="77777777" w:rsidR="0007269E" w:rsidRDefault="0007269E" w:rsidP="00B1725F">
      <w:pPr>
        <w:spacing w:line="360" w:lineRule="auto"/>
        <w:jc w:val="both"/>
      </w:pPr>
    </w:p>
    <w:p w14:paraId="2D79406B" w14:textId="2838F4A1" w:rsidR="00422B73" w:rsidRDefault="00AA2C03" w:rsidP="00B1725F">
      <w:pPr>
        <w:spacing w:line="360" w:lineRule="auto"/>
        <w:jc w:val="both"/>
      </w:pPr>
      <w:r>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w:t>
      </w:r>
      <w:r w:rsidR="008B5207">
        <w:lastRenderedPageBreak/>
        <w:t xml:space="preserve">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22B73" w14:paraId="18B56FE1" w14:textId="77777777" w:rsidTr="00731384">
        <w:trPr>
          <w:trHeight w:val="1135"/>
        </w:trPr>
        <w:tc>
          <w:tcPr>
            <w:tcW w:w="3044" w:type="pct"/>
            <w:vAlign w:val="center"/>
          </w:tcPr>
          <w:p w14:paraId="1FA90258" w14:textId="77777777" w:rsidR="00422B73" w:rsidRPr="00BC09E0" w:rsidRDefault="0024411F" w:rsidP="00731384">
            <w:pPr>
              <w:pStyle w:val="1TeksCharChar"/>
              <w:spacing w:before="0" w:after="0"/>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nary>
              </m:oMath>
            </m:oMathPara>
          </w:p>
        </w:tc>
        <w:tc>
          <w:tcPr>
            <w:tcW w:w="652" w:type="pct"/>
            <w:vAlign w:val="center"/>
          </w:tcPr>
          <w:p w14:paraId="31CBA9A9" w14:textId="77777777" w:rsidR="00422B73" w:rsidRDefault="00422B73" w:rsidP="00731384">
            <w:pPr>
              <w:pStyle w:val="1TeksCharChar"/>
              <w:spacing w:before="0" w:after="0"/>
            </w:pPr>
          </w:p>
        </w:tc>
        <w:tc>
          <w:tcPr>
            <w:tcW w:w="652" w:type="pct"/>
          </w:tcPr>
          <w:p w14:paraId="6D387B01" w14:textId="77777777" w:rsidR="00422B73" w:rsidRPr="003B5532" w:rsidRDefault="00422B73" w:rsidP="00731384">
            <w:pPr>
              <w:pStyle w:val="Caption"/>
              <w:spacing w:before="0" w:after="0" w:line="360" w:lineRule="auto"/>
              <w:jc w:val="both"/>
              <w:rPr>
                <w:sz w:val="24"/>
                <w:szCs w:val="24"/>
              </w:rPr>
            </w:pPr>
          </w:p>
        </w:tc>
        <w:tc>
          <w:tcPr>
            <w:tcW w:w="652" w:type="pct"/>
            <w:vAlign w:val="center"/>
          </w:tcPr>
          <w:p w14:paraId="2AD3C190" w14:textId="77777777" w:rsidR="00422B73" w:rsidRPr="003B5532" w:rsidRDefault="00422B73"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211FFA">
              <w:rPr>
                <w:noProof/>
                <w:sz w:val="24"/>
                <w:szCs w:val="24"/>
              </w:rPr>
              <w:t>2</w:t>
            </w:r>
            <w:r>
              <w:rPr>
                <w:sz w:val="24"/>
                <w:szCs w:val="24"/>
              </w:rPr>
              <w:fldChar w:fldCharType="end"/>
            </w:r>
            <w:r w:rsidRPr="003B5532">
              <w:rPr>
                <w:sz w:val="24"/>
                <w:szCs w:val="24"/>
              </w:rPr>
              <w:t>)</w:t>
            </w:r>
          </w:p>
        </w:tc>
      </w:tr>
    </w:tbl>
    <w:p w14:paraId="0391D7EB" w14:textId="3DA5D7C4" w:rsidR="00422B73" w:rsidRDefault="00422B73" w:rsidP="00422B73">
      <w:pPr>
        <w:spacing w:line="360" w:lineRule="auto"/>
        <w:jc w:val="both"/>
        <w:rPr>
          <w:lang w:eastAsia="en-ZA"/>
        </w:rPr>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ins w:id="189" w:author="Van Niekerk, A, Prof &lt;avn@sun.ac.za&gt;" w:date="2016-11-10T12:52:00Z">
        <w:r w:rsidR="00613F66">
          <w:rPr>
            <w:lang w:eastAsia="en-ZA"/>
          </w:rPr>
          <w:t xml:space="preserve"> </w:t>
        </w:r>
      </w:ins>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613F66">
        <w:t xml:space="preserve">Table </w:t>
      </w:r>
      <w:r w:rsidR="00613F66">
        <w:rPr>
          <w:noProof/>
        </w:rPr>
        <w:t>2</w:t>
      </w:r>
      <w:r w:rsidR="00613F66">
        <w:fldChar w:fldCharType="end"/>
      </w:r>
      <w:r w:rsidR="00613F66">
        <w:t xml:space="preserve">.  </w:t>
      </w:r>
    </w:p>
    <w:p w14:paraId="5A2FAE72" w14:textId="77777777" w:rsidR="001B4634" w:rsidRDefault="001B4634" w:rsidP="00422B73">
      <w:pPr>
        <w:spacing w:line="360" w:lineRule="auto"/>
        <w:jc w:val="both"/>
      </w:pPr>
    </w:p>
    <w:p w14:paraId="195D75CA" w14:textId="5A40B088" w:rsidR="004D3E92" w:rsidRDefault="004D3E92" w:rsidP="00211FFA">
      <w:pPr>
        <w:pStyle w:val="1Tablecaption"/>
      </w:pPr>
      <w:bookmarkStart w:id="190" w:name="_Ref464223138"/>
      <w:r>
        <w:t xml:space="preserve">Table </w:t>
      </w:r>
      <w:r>
        <w:fldChar w:fldCharType="begin"/>
      </w:r>
      <w:r>
        <w:instrText xml:space="preserve"> SEQ Table \* ARABIC </w:instrText>
      </w:r>
      <w:r>
        <w:fldChar w:fldCharType="separate"/>
      </w:r>
      <w:r w:rsidR="00211FFA">
        <w:rPr>
          <w:noProof/>
        </w:rPr>
        <w:t>2</w:t>
      </w:r>
      <w:r>
        <w:fldChar w:fldCharType="end"/>
      </w:r>
      <w:bookmarkEnd w:id="190"/>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2005F99" w:rsidR="002D1469" w:rsidRDefault="004262AE" w:rsidP="004D3E92">
            <w:pPr>
              <w:pStyle w:val="1TableText"/>
              <w:tabs>
                <w:tab w:val="num" w:pos="993"/>
              </w:tabs>
            </w:pPr>
            <w:r>
              <w:t>naïve</w:t>
            </w:r>
            <w:r w:rsidR="002D1469">
              <w:t xml:space="preserve"> Bayes</w:t>
            </w:r>
          </w:p>
        </w:tc>
        <w:tc>
          <w:tcPr>
            <w:tcW w:w="1418" w:type="dxa"/>
          </w:tcPr>
          <w:p w14:paraId="327171F1" w14:textId="73604912" w:rsidR="002D1469" w:rsidRPr="0002729A" w:rsidRDefault="002D1469" w:rsidP="004D3E92">
            <w:pPr>
              <w:pStyle w:val="1TableText"/>
              <w:tabs>
                <w:tab w:val="num" w:pos="993"/>
              </w:tabs>
            </w:pPr>
            <w:r>
              <w:t>FCR-</w:t>
            </w:r>
            <w:proofErr w:type="spellStart"/>
            <w:r w:rsidR="00EE5BE9">
              <w:t>NaïveBC</w:t>
            </w:r>
            <w:proofErr w:type="spellEnd"/>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4FE0253C" w:rsidR="002D1469" w:rsidRDefault="004262AE" w:rsidP="004D3E92">
            <w:pPr>
              <w:pStyle w:val="1TableText"/>
              <w:tabs>
                <w:tab w:val="num" w:pos="993"/>
              </w:tabs>
            </w:pPr>
            <w:r>
              <w:t>naïve</w:t>
            </w:r>
            <w:r w:rsidR="002D1469">
              <w:t xml:space="preserve"> Bayes</w:t>
            </w:r>
          </w:p>
        </w:tc>
        <w:tc>
          <w:tcPr>
            <w:tcW w:w="1418" w:type="dxa"/>
          </w:tcPr>
          <w:p w14:paraId="483E70D2" w14:textId="650145A3" w:rsidR="002D1469" w:rsidRPr="0002729A" w:rsidRDefault="002D1469" w:rsidP="004D3E92">
            <w:pPr>
              <w:pStyle w:val="1TableText"/>
              <w:tabs>
                <w:tab w:val="num" w:pos="993"/>
              </w:tabs>
            </w:pPr>
            <w:r>
              <w:t>Rank-</w:t>
            </w:r>
            <w:proofErr w:type="spellStart"/>
            <w:r w:rsidR="00EE5BE9">
              <w:t>NaïveBC</w:t>
            </w:r>
            <w:proofErr w:type="spellEnd"/>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7CD96C0E" w:rsidR="002D1469" w:rsidRDefault="004262AE" w:rsidP="004D3E92">
            <w:pPr>
              <w:pStyle w:val="1TableText"/>
              <w:tabs>
                <w:tab w:val="num" w:pos="993"/>
              </w:tabs>
            </w:pPr>
            <w:r>
              <w:t>naïve</w:t>
            </w:r>
            <w:r w:rsidR="002D1469">
              <w:t xml:space="preserve"> Bayes</w:t>
            </w:r>
          </w:p>
        </w:tc>
        <w:tc>
          <w:tcPr>
            <w:tcW w:w="1418" w:type="dxa"/>
          </w:tcPr>
          <w:p w14:paraId="79601F6B" w14:textId="3C13603A" w:rsidR="002D1469" w:rsidRPr="0002729A" w:rsidRDefault="002D1469" w:rsidP="004D3E92">
            <w:pPr>
              <w:pStyle w:val="1TableText"/>
              <w:tabs>
                <w:tab w:val="num" w:pos="993"/>
              </w:tabs>
            </w:pPr>
            <w:r>
              <w:t>FS-</w:t>
            </w:r>
            <w:proofErr w:type="spellStart"/>
            <w:r w:rsidR="00EE5BE9">
              <w:t>NaïveBC</w:t>
            </w:r>
            <w:proofErr w:type="spellEnd"/>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E5F76BF" w:rsidR="002D1469" w:rsidRDefault="004262AE" w:rsidP="004D3E92">
            <w:pPr>
              <w:pStyle w:val="1TableText"/>
              <w:tabs>
                <w:tab w:val="num" w:pos="993"/>
              </w:tabs>
            </w:pPr>
            <w:r>
              <w:t>naïve</w:t>
            </w:r>
            <w:r w:rsidR="002D1469">
              <w:t xml:space="preserve"> Bayes</w:t>
            </w:r>
          </w:p>
        </w:tc>
        <w:tc>
          <w:tcPr>
            <w:tcW w:w="1418" w:type="dxa"/>
          </w:tcPr>
          <w:p w14:paraId="335CC140" w14:textId="3F5B69E2" w:rsidR="002D1469" w:rsidRPr="0002729A" w:rsidRDefault="002D1469" w:rsidP="004D3E92">
            <w:pPr>
              <w:pStyle w:val="1TableText"/>
              <w:tabs>
                <w:tab w:val="num" w:pos="993"/>
              </w:tabs>
            </w:pPr>
            <w:r>
              <w:t>BE-</w:t>
            </w:r>
            <w:proofErr w:type="spellStart"/>
            <w:r w:rsidR="00EE5BE9">
              <w:t>NaïveBC</w:t>
            </w:r>
            <w:proofErr w:type="spellEnd"/>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166EA4CE" w:rsidR="00895C65" w:rsidRDefault="00895C65" w:rsidP="00416694">
      <w:pPr>
        <w:spacing w:line="360" w:lineRule="auto"/>
        <w:jc w:val="bot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5153CD">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5153CD" w14:paraId="7E00ED5B" w14:textId="77777777" w:rsidTr="00731384">
        <w:trPr>
          <w:trHeight w:val="1135"/>
        </w:trPr>
        <w:tc>
          <w:tcPr>
            <w:tcW w:w="3044" w:type="pct"/>
            <w:vAlign w:val="center"/>
          </w:tcPr>
          <w:p w14:paraId="16460279" w14:textId="3CFAA8C0" w:rsidR="005153CD" w:rsidRPr="00BC09E0" w:rsidRDefault="005153CD" w:rsidP="005153CD">
            <w:pPr>
              <w:pStyle w:val="1TeksCharChar"/>
              <w:spacing w:before="0" w:after="0"/>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rn-</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k(n-k)</m:t>
                    </m:r>
                  </m:den>
                </m:f>
              </m:oMath>
            </m:oMathPara>
          </w:p>
        </w:tc>
        <w:tc>
          <w:tcPr>
            <w:tcW w:w="652" w:type="pct"/>
            <w:vAlign w:val="center"/>
          </w:tcPr>
          <w:p w14:paraId="16D99A00" w14:textId="77777777" w:rsidR="005153CD" w:rsidRDefault="005153CD" w:rsidP="00731384">
            <w:pPr>
              <w:pStyle w:val="1TeksCharChar"/>
              <w:spacing w:before="0" w:after="0"/>
            </w:pPr>
          </w:p>
        </w:tc>
        <w:tc>
          <w:tcPr>
            <w:tcW w:w="652" w:type="pct"/>
          </w:tcPr>
          <w:p w14:paraId="34F5B4C3" w14:textId="77777777" w:rsidR="005153CD" w:rsidRPr="003B5532" w:rsidRDefault="005153CD" w:rsidP="00731384">
            <w:pPr>
              <w:pStyle w:val="Caption"/>
              <w:spacing w:before="0" w:after="0" w:line="360" w:lineRule="auto"/>
              <w:jc w:val="both"/>
              <w:rPr>
                <w:sz w:val="24"/>
                <w:szCs w:val="24"/>
              </w:rPr>
            </w:pPr>
          </w:p>
        </w:tc>
        <w:tc>
          <w:tcPr>
            <w:tcW w:w="652" w:type="pct"/>
            <w:vAlign w:val="center"/>
          </w:tcPr>
          <w:p w14:paraId="5124709C" w14:textId="77777777" w:rsidR="005153CD" w:rsidRPr="003B5532" w:rsidRDefault="005153CD"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0E6F94EA" w14:textId="4CE3073A" w:rsidR="001B5358" w:rsidRDefault="00494541" w:rsidP="00416694">
      <w:pPr>
        <w:spacing w:line="360" w:lineRule="auto"/>
        <w:jc w:val="bot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commentRangeStart w:id="191"/>
      <w:del w:id="192" w:author="dugalh" w:date="2017-03-02T09:58:00Z">
        <w:r w:rsidR="00D42C2F" w:rsidDel="002C55DA">
          <w:delText xml:space="preserve"> </w:delText>
        </w:r>
        <w:r w:rsidR="00D42C2F" w:rsidDel="002C55DA">
          <w:fldChar w:fldCharType="begin" w:fldLock="1"/>
        </w:r>
        <w:r w:rsidR="001A2C91" w:rsidDel="002C55DA">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delInstrText>
        </w:r>
        <w:r w:rsidR="00D42C2F" w:rsidDel="002C55DA">
          <w:fldChar w:fldCharType="separate"/>
        </w:r>
        <w:r w:rsidR="00D42C2F" w:rsidRPr="00D42C2F" w:rsidDel="002C55DA">
          <w:rPr>
            <w:noProof/>
          </w:rPr>
          <w:delText>(Brown et al., 2012)</w:delText>
        </w:r>
        <w:r w:rsidR="00D42C2F" w:rsidDel="002C55DA">
          <w:fldChar w:fldCharType="end"/>
        </w:r>
      </w:del>
      <w:commentRangeEnd w:id="191"/>
      <w:r w:rsidR="002C55DA">
        <w:rPr>
          <w:rStyle w:val="CommentReference"/>
        </w:rPr>
        <w:commentReference w:id="191"/>
      </w:r>
      <w:ins w:id="193" w:author="dugalh" w:date="2017-03-02T10:00:00Z">
        <w:r w:rsidR="00B417EF">
          <w:fldChar w:fldCharType="begin" w:fldLock="1"/>
        </w:r>
      </w:ins>
      <w:r w:rsidR="00787C46">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417EF" w:rsidRPr="00B417EF">
        <w:rPr>
          <w:noProof/>
        </w:rPr>
        <w:t>(</w:t>
      </w:r>
      <w:proofErr w:type="spellStart"/>
      <w:r w:rsidR="00B417EF" w:rsidRPr="00B417EF">
        <w:rPr>
          <w:noProof/>
        </w:rPr>
        <w:t>Kuncheva</w:t>
      </w:r>
      <w:proofErr w:type="spellEnd"/>
      <w:r w:rsidR="00B417EF" w:rsidRPr="00B417EF">
        <w:rPr>
          <w:noProof/>
        </w:rPr>
        <w:t>, 2007)</w:t>
      </w:r>
      <w:ins w:id="194" w:author="dugalh" w:date="2017-03-02T10:00:00Z">
        <w:r w:rsidR="00B417EF">
          <w:fldChar w:fldCharType="end"/>
        </w:r>
      </w:ins>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w:t>
      </w:r>
      <w:r w:rsidR="001B5358">
        <w:lastRenderedPageBreak/>
        <w:t xml:space="preserve">combination of selected features over </w:t>
      </w:r>
      <w:r w:rsidR="00957D6D">
        <w:t>ten</w:t>
      </w:r>
      <w:r w:rsidR="001B5358">
        <w:t xml:space="preserve"> bootstraps of the data.  </w:t>
      </w:r>
      <w:r w:rsidR="007D269D">
        <w:t xml:space="preserve">These </w:t>
      </w:r>
      <w:r w:rsidR="003663A7">
        <w:t xml:space="preserve">pairwise </w:t>
      </w:r>
      <w:r w:rsidR="007D269D">
        <w:t>consistency indices are averaged to give a measure of overall s</w:t>
      </w:r>
      <w:r w:rsidR="001B5358">
        <w:t xml:space="preserve">tability.  </w:t>
      </w:r>
    </w:p>
    <w:p w14:paraId="72442AB8" w14:textId="77777777" w:rsidR="001B4634" w:rsidRDefault="001B4634" w:rsidP="00416694">
      <w:pPr>
        <w:spacing w:line="360" w:lineRule="auto"/>
        <w:jc w:val="both"/>
      </w:pPr>
    </w:p>
    <w:p w14:paraId="5E5827D7" w14:textId="6D35A50E" w:rsidR="006E1B94" w:rsidRDefault="006E1B94" w:rsidP="00416694">
      <w:pPr>
        <w:spacing w:line="360" w:lineRule="auto"/>
        <w:jc w:val="both"/>
      </w:pPr>
      <w:del w:id="195" w:author="dugalh" w:date="2017-03-02T09:57:00Z">
        <w:r w:rsidDel="002C55DA">
          <w:delText xml:space="preserve">As in </w:delText>
        </w:r>
        <w:r w:rsidDel="002C55DA">
          <w:fldChar w:fldCharType="begin" w:fldLock="1"/>
        </w:r>
        <w:r w:rsidR="001A2C91" w:rsidDel="002C55DA">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delInstrText>
        </w:r>
        <w:r w:rsidDel="002C55DA">
          <w:fldChar w:fldCharType="separate"/>
        </w:r>
        <w:r w:rsidRPr="006E1B94" w:rsidDel="002C55DA">
          <w:rPr>
            <w:noProof/>
          </w:rPr>
          <w:delText xml:space="preserve">Brown et al. </w:delText>
        </w:r>
        <w:r w:rsidDel="002C55DA">
          <w:rPr>
            <w:noProof/>
          </w:rPr>
          <w:delText>(</w:delText>
        </w:r>
        <w:r w:rsidRPr="006E1B94" w:rsidDel="002C55DA">
          <w:rPr>
            <w:noProof/>
          </w:rPr>
          <w:delText>2012)</w:delText>
        </w:r>
        <w:r w:rsidDel="002C55DA">
          <w:fldChar w:fldCharType="end"/>
        </w:r>
        <w:r w:rsidR="001D3A2E" w:rsidDel="002C55DA">
          <w:delText>, a</w:delText>
        </w:r>
      </w:del>
      <w:ins w:id="196" w:author="dugalh" w:date="2017-03-02T09:57:00Z">
        <w:r w:rsidR="002C55DA">
          <w:t>A</w:t>
        </w:r>
      </w:ins>
      <w:r>
        <w:t xml:space="preserve"> </w:t>
      </w:r>
      <w:r w:rsidR="00A05AE5">
        <w:t>k-</w:t>
      </w:r>
      <w:r>
        <w:t>nearest</w:t>
      </w:r>
      <w:r w:rsidR="00A05AE5">
        <w:t>-</w:t>
      </w:r>
      <w:r>
        <w:t>neighbour</w:t>
      </w:r>
      <w:r w:rsidR="00F27743">
        <w:t xml:space="preserve"> </w:t>
      </w:r>
      <w:r w:rsidR="00A05AE5">
        <w:t>(k-NN)</w:t>
      </w:r>
      <w:r>
        <w:t xml:space="preserve"> classifier (</w:t>
      </w:r>
      <w:proofErr w:type="gramStart"/>
      <w:r>
        <w:t xml:space="preserve">with </w:t>
      </w:r>
      <w:proofErr w:type="gramEnd"/>
      <m:oMath>
        <m:r>
          <w:rPr>
            <w:rFonts w:ascii="Cambria Math" w:hAnsi="Cambria Math"/>
          </w:rPr>
          <m:t>k=3</m:t>
        </m:r>
      </m:oMath>
      <w:r>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5008D8">
      <w:pPr>
        <w:spacing w:line="360" w:lineRule="auto"/>
        <w:jc w:val="both"/>
      </w:pPr>
    </w:p>
    <w:p w14:paraId="12468660" w14:textId="543DD11B" w:rsidR="005008D8" w:rsidRDefault="005008D8" w:rsidP="005008D8">
      <w:pPr>
        <w:spacing w:line="360" w:lineRule="auto"/>
        <w:jc w:val="bot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proofErr w:type="spellStart"/>
      <w:r w:rsidR="00EE5BE9">
        <w:t>NaïveBC</w:t>
      </w:r>
      <w:proofErr w:type="spellEnd"/>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731384">
      <w:pPr>
        <w:spacing w:line="360" w:lineRule="auto"/>
        <w:jc w:val="both"/>
      </w:pPr>
    </w:p>
    <w:p w14:paraId="4CB86DBF" w14:textId="3C820ABB" w:rsidR="00731384" w:rsidRDefault="005B388C" w:rsidP="00731384">
      <w:pPr>
        <w:spacing w:line="360" w:lineRule="auto"/>
        <w:jc w:val="both"/>
      </w:pPr>
      <w:r>
        <w:t>The FCR methods (FCR-MI and FCR-</w:t>
      </w:r>
      <w:proofErr w:type="spellStart"/>
      <w:r w:rsidR="00EE5BE9">
        <w:t>NaïveBC</w:t>
      </w:r>
      <w:proofErr w:type="spellEnd"/>
      <w:r>
        <w:t xml:space="preserve">) required </w:t>
      </w:r>
      <w:r w:rsidR="00721FEA">
        <w:t xml:space="preserve">some specific </w:t>
      </w:r>
      <w:r>
        <w:t>treatment</w:t>
      </w:r>
      <w:r w:rsidR="00721FEA">
        <w:t xml:space="preserve"> to integrate them into the evaluation</w:t>
      </w:r>
      <w:r>
        <w:t>.  T</w:t>
      </w:r>
      <w:r w:rsidR="0028101A">
        <w:t xml:space="preserve">he </w:t>
      </w:r>
      <w:del w:id="197" w:author="dugalh" w:date="2017-03-01T11:04:00Z">
        <w:r w:rsidDel="00356DA1">
          <w:delText>level</w:delText>
        </w:r>
        <w:r w:rsidR="0028101A" w:rsidDel="00356DA1">
          <w:delText xml:space="preserve"> </w:delText>
        </w:r>
      </w:del>
      <w:ins w:id="198" w:author="dugalh" w:date="2017-03-01T11:05:00Z">
        <w:r w:rsidR="00356DA1">
          <w:t xml:space="preserve">dissimilarity </w:t>
        </w:r>
      </w:ins>
      <w:ins w:id="199" w:author="dugalh" w:date="2017-03-01T11:04:00Z">
        <w:r w:rsidR="00356DA1">
          <w:t xml:space="preserve">threshold </w:t>
        </w:r>
      </w:ins>
      <w:r w:rsidR="0028101A">
        <w:t xml:space="preserve">at which to extract the feature clusters </w:t>
      </w:r>
      <w:r>
        <w:t xml:space="preserve">from the hierarchy </w:t>
      </w:r>
      <w:r w:rsidR="0028101A">
        <w:t xml:space="preserve">was determined by visual inspection of the </w:t>
      </w:r>
      <w:proofErr w:type="spellStart"/>
      <w:r w:rsidR="0028101A">
        <w:t>dendrogram</w:t>
      </w:r>
      <w:proofErr w:type="spellEnd"/>
      <w:r w:rsidR="0028101A">
        <w:t xml:space="preserve"> for each dataset.  </w:t>
      </w:r>
      <w:commentRangeStart w:id="200"/>
      <w:commentRangeStart w:id="201"/>
      <w:del w:id="202" w:author="dugalh" w:date="2017-03-01T11:04:00Z">
        <w:r w:rsidR="00B42441" w:rsidDel="00356DA1">
          <w:delText>Levels</w:delText>
        </w:r>
        <w:r w:rsidR="0028101A" w:rsidDel="00356DA1">
          <w:delText xml:space="preserve"> </w:delText>
        </w:r>
      </w:del>
      <w:ins w:id="203" w:author="dugalh" w:date="2017-03-01T11:04:00Z">
        <w:r w:rsidR="00356DA1">
          <w:t>Thresholds at which the clusters were</w:t>
        </w:r>
      </w:ins>
      <w:del w:id="204" w:author="dugalh" w:date="2017-03-01T11:04:00Z">
        <w:r w:rsidR="0028101A" w:rsidDel="00356DA1">
          <w:delText>that were</w:delText>
        </w:r>
      </w:del>
      <w:r w:rsidR="0028101A">
        <w:t xml:space="preserve"> both stable and strongly correlated </w:t>
      </w:r>
      <w:r>
        <w:t>were favoured</w:t>
      </w:r>
      <w:ins w:id="205" w:author="dugalh" w:date="2017-02-27T17:41:00Z">
        <w:r w:rsidR="008454AA">
          <w:t xml:space="preserve"> (see</w:t>
        </w:r>
      </w:ins>
      <w:ins w:id="206" w:author="dugalh" w:date="2017-02-27T17:42:00Z">
        <w:r w:rsidR="008454AA">
          <w:t xml:space="preserve"> section</w:t>
        </w:r>
      </w:ins>
      <w:ins w:id="207" w:author="dugalh" w:date="2017-02-27T17:41:00Z">
        <w:r w:rsidR="008454AA">
          <w:t xml:space="preserve"> </w:t>
        </w:r>
      </w:ins>
      <w:ins w:id="208" w:author="dugalh" w:date="2017-02-27T17:42:00Z">
        <w:r w:rsidR="008454AA">
          <w:fldChar w:fldCharType="begin"/>
        </w:r>
        <w:r w:rsidR="008454AA">
          <w:instrText xml:space="preserve"> REF _Ref475980656 \r \h </w:instrText>
        </w:r>
      </w:ins>
      <w:r w:rsidR="008454AA">
        <w:fldChar w:fldCharType="separate"/>
      </w:r>
      <w:ins w:id="209" w:author="dugalh" w:date="2017-02-27T17:42:00Z">
        <w:r w:rsidR="008454AA">
          <w:t>2.1</w:t>
        </w:r>
        <w:r w:rsidR="008454AA">
          <w:fldChar w:fldCharType="end"/>
        </w:r>
        <w:r w:rsidR="008454AA">
          <w:t xml:space="preserve"> for a description of these concepts</w:t>
        </w:r>
      </w:ins>
      <w:ins w:id="210" w:author="dugalh" w:date="2017-02-27T17:41:00Z">
        <w:r w:rsidR="008454AA">
          <w:t>)</w:t>
        </w:r>
      </w:ins>
      <w:r>
        <w:t>.</w:t>
      </w:r>
      <w:r w:rsidR="0028101A">
        <w:t xml:space="preserve"> </w:t>
      </w:r>
      <w:r w:rsidR="00420DF1">
        <w:t xml:space="preserve"> </w:t>
      </w:r>
      <w:r w:rsidR="00721FEA">
        <w:t>Th</w:t>
      </w:r>
      <w:r w:rsidR="00B42441">
        <w:t>e chosen</w:t>
      </w:r>
      <w:r w:rsidR="00721FEA">
        <w:t xml:space="preserve"> </w:t>
      </w:r>
      <w:del w:id="211" w:author="dugalh" w:date="2017-03-01T11:04:00Z">
        <w:r w:rsidR="00721FEA" w:rsidDel="00356DA1">
          <w:delText xml:space="preserve">level </w:delText>
        </w:r>
      </w:del>
      <w:ins w:id="212" w:author="dugalh" w:date="2017-03-01T11:04:00Z">
        <w:r w:rsidR="00356DA1">
          <w:t xml:space="preserve">threshold </w:t>
        </w:r>
      </w:ins>
      <w:r w:rsidR="00721FEA">
        <w:t xml:space="preserve">was used across all bootstraps of </w:t>
      </w:r>
      <w:r w:rsidR="001B4634">
        <w:t xml:space="preserve">the </w:t>
      </w:r>
      <w:r w:rsidR="00721FEA">
        <w:t xml:space="preserve">data set. </w:t>
      </w:r>
      <w:commentRangeEnd w:id="200"/>
      <w:r w:rsidR="00613F66">
        <w:rPr>
          <w:rStyle w:val="CommentReference"/>
        </w:rPr>
        <w:commentReference w:id="200"/>
      </w:r>
      <w:commentRangeEnd w:id="201"/>
      <w:r w:rsidR="00C82720">
        <w:rPr>
          <w:rStyle w:val="CommentReference"/>
        </w:rPr>
        <w:commentReference w:id="201"/>
      </w:r>
      <w:r w:rsidR="00721FEA">
        <w:t xml:space="preserve"> </w:t>
      </w:r>
      <w:del w:id="213" w:author="dugalh" w:date="2017-02-27T19:57:00Z">
        <w:r w:rsidR="005008D8" w:rsidDel="009714A2">
          <w:delText xml:space="preserve">The </w:delText>
        </w:r>
        <w:r w:rsidR="00487B53" w:rsidDel="009714A2">
          <w:delText>hierarchy</w:delText>
        </w:r>
        <w:r w:rsidR="005008D8" w:rsidDel="009714A2">
          <w:delText xml:space="preserve"> levels </w:delText>
        </w:r>
        <w:r w:rsidR="00487B53" w:rsidDel="009714A2">
          <w:delText xml:space="preserve">and number of features </w:delText>
        </w:r>
      </w:del>
      <w:del w:id="214" w:author="dugalh" w:date="2017-02-27T19:53:00Z">
        <w:r w:rsidR="00487B53" w:rsidDel="00730F0E">
          <w:delText xml:space="preserve">to </w:delText>
        </w:r>
      </w:del>
      <w:del w:id="215" w:author="dugalh" w:date="2017-02-27T19:57:00Z">
        <w:r w:rsidR="00487B53" w:rsidDel="009714A2">
          <w:delText xml:space="preserve">select for each data set </w:delText>
        </w:r>
        <w:r w:rsidR="005008D8" w:rsidDel="009714A2">
          <w:delText xml:space="preserve">are </w:delText>
        </w:r>
        <w:r w:rsidR="00487B53" w:rsidDel="009714A2">
          <w:delText>detailed</w:delText>
        </w:r>
        <w:r w:rsidR="005008D8" w:rsidDel="009714A2">
          <w:delText xml:space="preserve"> in </w:delText>
        </w:r>
        <w:r w:rsidR="005008D8" w:rsidDel="009714A2">
          <w:fldChar w:fldCharType="begin"/>
        </w:r>
        <w:r w:rsidR="005008D8" w:rsidDel="009714A2">
          <w:delInstrText xml:space="preserve"> REF _Ref464575240 \h </w:delInstrText>
        </w:r>
        <w:r w:rsidR="005008D8" w:rsidDel="009714A2">
          <w:fldChar w:fldCharType="separate"/>
        </w:r>
        <w:r w:rsidR="005008D8" w:rsidDel="009714A2">
          <w:delText xml:space="preserve">Table </w:delText>
        </w:r>
        <w:r w:rsidR="005008D8" w:rsidDel="009714A2">
          <w:rPr>
            <w:noProof/>
          </w:rPr>
          <w:delText>3</w:delText>
        </w:r>
        <w:r w:rsidR="005008D8" w:rsidDel="009714A2">
          <w:fldChar w:fldCharType="end"/>
        </w:r>
        <w:r w:rsidR="005008D8" w:rsidDel="009714A2">
          <w:delText xml:space="preserve">.  </w:delText>
        </w:r>
      </w:del>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r w:rsidR="00942CC9">
        <w:t xml:space="preserve">The clusters represent a reduced set of possible indices compared to </w:t>
      </w:r>
      <w:r w:rsidR="00B42441">
        <w:t xml:space="preserve">the </w:t>
      </w:r>
      <w:r w:rsidR="00942CC9">
        <w:t>features</w:t>
      </w:r>
      <w:r w:rsidR="00B42441">
        <w:t>.  Th</w:t>
      </w:r>
      <w:r w:rsidR="001B4634">
        <w:t>i</w:t>
      </w:r>
      <w:r w:rsidR="00B42441">
        <w:t>s</w:t>
      </w:r>
      <w:r w:rsidR="00942CC9">
        <w:t xml:space="preserve"> </w:t>
      </w:r>
      <w:r w:rsidR="001B4634">
        <w:t xml:space="preserve">reduced set </w:t>
      </w:r>
      <w:r w:rsidR="00B42441">
        <w:t xml:space="preserve">in turn </w:t>
      </w:r>
      <w:r w:rsidR="00942CC9">
        <w:t xml:space="preserve">reduces the possibility </w:t>
      </w:r>
      <w:r w:rsidR="001B4634">
        <w:t xml:space="preserve">of </w:t>
      </w:r>
      <w:r w:rsidR="00942CC9">
        <w:t xml:space="preserve">stability errors. </w:t>
      </w:r>
      <w:r w:rsidR="00AB6988">
        <w:t xml:space="preserve">It </w:t>
      </w:r>
      <w:r w:rsidR="00942CC9">
        <w:t xml:space="preserve">is acknowledged </w:t>
      </w:r>
      <w:r w:rsidR="00AB6988">
        <w:t xml:space="preserve">that </w:t>
      </w:r>
      <w:r w:rsidR="00942CC9">
        <w:t xml:space="preserve">this formulation of the consistency index may favour FCR, but it was regarded as a necessary modification to allow comparison of the different methods. </w:t>
      </w:r>
    </w:p>
    <w:p w14:paraId="5A5709AF" w14:textId="1135A2C9" w:rsidR="00731384" w:rsidDel="00730F0E" w:rsidRDefault="00731384" w:rsidP="00731384">
      <w:pPr>
        <w:spacing w:line="360" w:lineRule="auto"/>
        <w:jc w:val="both"/>
        <w:rPr>
          <w:moveFrom w:id="216" w:author="dugalh" w:date="2017-02-27T19:56:00Z"/>
        </w:rPr>
      </w:pPr>
      <w:moveFromRangeStart w:id="217" w:author="dugalh" w:date="2017-02-27T19:56:00Z" w:name="move475988747"/>
    </w:p>
    <w:p w14:paraId="08F8C9FE" w14:textId="29DC45A2" w:rsidR="005008D8" w:rsidDel="00730F0E" w:rsidRDefault="005008D8" w:rsidP="005008D8">
      <w:pPr>
        <w:pStyle w:val="1Tablecaption"/>
        <w:rPr>
          <w:moveFrom w:id="218" w:author="dugalh" w:date="2017-02-27T19:56:00Z"/>
        </w:rPr>
      </w:pPr>
      <w:bookmarkStart w:id="219" w:name="_Ref464575240"/>
      <w:moveFrom w:id="220" w:author="dugalh" w:date="2017-02-27T19:56:00Z">
        <w:r w:rsidDel="00730F0E">
          <w:t xml:space="preserve">Table </w:t>
        </w:r>
        <w:commentRangeStart w:id="221"/>
        <w:r w:rsidDel="00730F0E">
          <w:fldChar w:fldCharType="begin"/>
        </w:r>
        <w:r w:rsidDel="00730F0E">
          <w:instrText xml:space="preserve"> SEQ Table \* ARABIC </w:instrText>
        </w:r>
        <w:r w:rsidDel="00730F0E">
          <w:fldChar w:fldCharType="separate"/>
        </w:r>
        <w:r w:rsidDel="00730F0E">
          <w:rPr>
            <w:noProof/>
          </w:rPr>
          <w:t>3</w:t>
        </w:r>
        <w:r w:rsidDel="00730F0E">
          <w:fldChar w:fldCharType="end"/>
        </w:r>
        <w:bookmarkEnd w:id="219"/>
        <w:r w:rsidDel="00730F0E">
          <w:t xml:space="preserve">   Feature selection parameters</w:t>
        </w:r>
        <w:commentRangeEnd w:id="221"/>
        <w:r w:rsidR="00CF3F90" w:rsidDel="00730F0E">
          <w:rPr>
            <w:rStyle w:val="CommentReference"/>
          </w:rPr>
          <w:commentReference w:id="221"/>
        </w:r>
      </w:moveFrom>
    </w:p>
    <w:tbl>
      <w:tblPr>
        <w:tblStyle w:val="MyThesisTable"/>
        <w:tblW w:w="0" w:type="auto"/>
        <w:tblLayout w:type="fixed"/>
        <w:tblLook w:val="01E0" w:firstRow="1" w:lastRow="1" w:firstColumn="1" w:lastColumn="1" w:noHBand="0" w:noVBand="0"/>
      </w:tblPr>
      <w:tblGrid>
        <w:gridCol w:w="1560"/>
        <w:gridCol w:w="1417"/>
        <w:gridCol w:w="1418"/>
      </w:tblGrid>
      <w:tr w:rsidR="005008D8" w:rsidRPr="0002729A" w:rsidDel="00730F0E" w14:paraId="1F446343" w14:textId="1C71CEDE" w:rsidTr="00DE7D82">
        <w:trPr>
          <w:cnfStyle w:val="100000000000" w:firstRow="1" w:lastRow="0" w:firstColumn="0" w:lastColumn="0" w:oddVBand="0" w:evenVBand="0" w:oddHBand="0" w:evenHBand="0" w:firstRowFirstColumn="0" w:firstRowLastColumn="0" w:lastRowFirstColumn="0" w:lastRowLastColumn="0"/>
        </w:trPr>
        <w:tc>
          <w:tcPr>
            <w:tcW w:w="1560" w:type="dxa"/>
          </w:tcPr>
          <w:p w14:paraId="4B69BB69" w14:textId="70F9B3F9" w:rsidR="005008D8" w:rsidRPr="00193B06" w:rsidDel="00730F0E" w:rsidRDefault="005008D8" w:rsidP="0012260F">
            <w:pPr>
              <w:pStyle w:val="1TableText"/>
              <w:tabs>
                <w:tab w:val="num" w:pos="993"/>
              </w:tabs>
              <w:jc w:val="center"/>
              <w:rPr>
                <w:moveFrom w:id="222" w:author="dugalh" w:date="2017-02-27T19:56:00Z"/>
              </w:rPr>
            </w:pPr>
            <w:moveFrom w:id="223" w:author="dugalh" w:date="2017-02-27T19:56:00Z">
              <w:r w:rsidDel="00730F0E">
                <w:t>Data Set</w:t>
              </w:r>
            </w:moveFrom>
          </w:p>
        </w:tc>
        <w:tc>
          <w:tcPr>
            <w:tcW w:w="1417" w:type="dxa"/>
          </w:tcPr>
          <w:p w14:paraId="32479671" w14:textId="0B573B8B" w:rsidR="005008D8" w:rsidRPr="00193B06" w:rsidDel="00730F0E" w:rsidRDefault="005008D8" w:rsidP="0012260F">
            <w:pPr>
              <w:pStyle w:val="1TableText"/>
              <w:tabs>
                <w:tab w:val="num" w:pos="993"/>
              </w:tabs>
              <w:rPr>
                <w:moveFrom w:id="224" w:author="dugalh" w:date="2017-02-27T19:56:00Z"/>
              </w:rPr>
            </w:pPr>
            <w:moveFrom w:id="225" w:author="dugalh" w:date="2017-02-27T19:56:00Z">
              <w:r w:rsidDel="00730F0E">
                <w:t>Num Features to Select</w:t>
              </w:r>
            </w:moveFrom>
          </w:p>
        </w:tc>
        <w:tc>
          <w:tcPr>
            <w:tcW w:w="1418" w:type="dxa"/>
          </w:tcPr>
          <w:p w14:paraId="7F634B15" w14:textId="43B89D28" w:rsidR="005008D8" w:rsidDel="00730F0E" w:rsidRDefault="00862F43" w:rsidP="005008D8">
            <w:pPr>
              <w:pStyle w:val="1TableText"/>
              <w:tabs>
                <w:tab w:val="num" w:pos="993"/>
              </w:tabs>
              <w:rPr>
                <w:moveFrom w:id="226" w:author="dugalh" w:date="2017-02-27T19:56:00Z"/>
              </w:rPr>
            </w:pPr>
            <w:moveFrom w:id="227" w:author="dugalh" w:date="2017-02-27T19:56:00Z">
              <w:r w:rsidDel="00730F0E">
                <w:t xml:space="preserve">FCR </w:t>
              </w:r>
              <w:r w:rsidR="005008D8" w:rsidDel="00730F0E">
                <w:t>Cluster Level</w:t>
              </w:r>
            </w:moveFrom>
          </w:p>
        </w:tc>
      </w:tr>
      <w:tr w:rsidR="005008D8" w:rsidRPr="0002729A" w:rsidDel="00730F0E" w14:paraId="24434940" w14:textId="0364D460" w:rsidTr="00DE7D82">
        <w:tc>
          <w:tcPr>
            <w:tcW w:w="1560" w:type="dxa"/>
            <w:tcBorders>
              <w:right w:val="nil"/>
            </w:tcBorders>
          </w:tcPr>
          <w:p w14:paraId="1DA0B3EB" w14:textId="59927878" w:rsidR="005008D8" w:rsidRPr="0002729A" w:rsidDel="00730F0E" w:rsidRDefault="005008D8" w:rsidP="0012260F">
            <w:pPr>
              <w:pStyle w:val="1TableText"/>
              <w:tabs>
                <w:tab w:val="num" w:pos="993"/>
              </w:tabs>
              <w:rPr>
                <w:moveFrom w:id="228" w:author="dugalh" w:date="2017-02-27T19:56:00Z"/>
              </w:rPr>
            </w:pPr>
            <w:moveFrom w:id="229" w:author="dugalh" w:date="2017-02-27T19:56:00Z">
              <w:r w:rsidDel="00730F0E">
                <w:t>Spekboom</w:t>
              </w:r>
            </w:moveFrom>
          </w:p>
        </w:tc>
        <w:tc>
          <w:tcPr>
            <w:tcW w:w="1417" w:type="dxa"/>
            <w:tcBorders>
              <w:left w:val="nil"/>
              <w:right w:val="nil"/>
            </w:tcBorders>
          </w:tcPr>
          <w:p w14:paraId="39230926" w14:textId="092ABA1E" w:rsidR="005008D8" w:rsidRPr="00F12FB2" w:rsidDel="00730F0E" w:rsidRDefault="005008D8" w:rsidP="0012260F">
            <w:pPr>
              <w:pStyle w:val="1TableText"/>
              <w:tabs>
                <w:tab w:val="num" w:pos="993"/>
              </w:tabs>
              <w:rPr>
                <w:moveFrom w:id="230" w:author="dugalh" w:date="2017-02-27T19:56:00Z"/>
              </w:rPr>
            </w:pPr>
            <w:moveFrom w:id="231" w:author="dugalh" w:date="2017-02-27T19:56:00Z">
              <w:r w:rsidDel="00730F0E">
                <w:t>6</w:t>
              </w:r>
            </w:moveFrom>
          </w:p>
        </w:tc>
        <w:tc>
          <w:tcPr>
            <w:tcW w:w="1418" w:type="dxa"/>
            <w:tcBorders>
              <w:left w:val="nil"/>
              <w:right w:val="nil"/>
            </w:tcBorders>
          </w:tcPr>
          <w:p w14:paraId="1022DB49" w14:textId="4732D010" w:rsidR="005008D8" w:rsidDel="00730F0E" w:rsidRDefault="005008D8" w:rsidP="0012260F">
            <w:pPr>
              <w:pStyle w:val="1TableText"/>
              <w:tabs>
                <w:tab w:val="num" w:pos="993"/>
              </w:tabs>
              <w:rPr>
                <w:moveFrom w:id="232" w:author="dugalh" w:date="2017-02-27T19:56:00Z"/>
              </w:rPr>
            </w:pPr>
            <w:moveFrom w:id="233" w:author="dugalh" w:date="2017-02-27T19:56:00Z">
              <w:r w:rsidDel="00730F0E">
                <w:t>0.2</w:t>
              </w:r>
            </w:moveFrom>
          </w:p>
        </w:tc>
      </w:tr>
      <w:tr w:rsidR="005008D8" w:rsidRPr="0002729A" w:rsidDel="00730F0E" w14:paraId="3CAF6679" w14:textId="2532210B" w:rsidTr="00DE7D82">
        <w:tc>
          <w:tcPr>
            <w:tcW w:w="1560" w:type="dxa"/>
            <w:tcBorders>
              <w:right w:val="nil"/>
            </w:tcBorders>
          </w:tcPr>
          <w:p w14:paraId="445DEBE6" w14:textId="4136F11B" w:rsidR="005008D8" w:rsidRPr="0002729A" w:rsidDel="00730F0E" w:rsidRDefault="005008D8" w:rsidP="0012260F">
            <w:pPr>
              <w:pStyle w:val="1TableText"/>
              <w:tabs>
                <w:tab w:val="num" w:pos="993"/>
              </w:tabs>
              <w:rPr>
                <w:moveFrom w:id="234" w:author="dugalh" w:date="2017-02-27T19:56:00Z"/>
              </w:rPr>
            </w:pPr>
            <w:moveFrom w:id="235" w:author="dugalh" w:date="2017-02-27T19:56:00Z">
              <w:r w:rsidDel="00730F0E">
                <w:t>Synthetic</w:t>
              </w:r>
            </w:moveFrom>
          </w:p>
        </w:tc>
        <w:tc>
          <w:tcPr>
            <w:tcW w:w="1417" w:type="dxa"/>
            <w:tcBorders>
              <w:left w:val="nil"/>
              <w:right w:val="nil"/>
            </w:tcBorders>
          </w:tcPr>
          <w:p w14:paraId="622FB39D" w14:textId="0723074A" w:rsidR="005008D8" w:rsidRPr="0002729A" w:rsidDel="00730F0E" w:rsidRDefault="005008D8" w:rsidP="0012260F">
            <w:pPr>
              <w:pStyle w:val="1TableText"/>
              <w:tabs>
                <w:tab w:val="num" w:pos="993"/>
              </w:tabs>
              <w:rPr>
                <w:moveFrom w:id="236" w:author="dugalh" w:date="2017-02-27T19:56:00Z"/>
              </w:rPr>
            </w:pPr>
            <w:moveFrom w:id="237" w:author="dugalh" w:date="2017-02-27T19:56:00Z">
              <w:r w:rsidDel="00730F0E">
                <w:t>5</w:t>
              </w:r>
            </w:moveFrom>
          </w:p>
        </w:tc>
        <w:tc>
          <w:tcPr>
            <w:tcW w:w="1418" w:type="dxa"/>
            <w:tcBorders>
              <w:left w:val="nil"/>
              <w:right w:val="nil"/>
            </w:tcBorders>
          </w:tcPr>
          <w:p w14:paraId="5B0A7ECD" w14:textId="29470907" w:rsidR="005008D8" w:rsidRPr="0002729A" w:rsidDel="00730F0E" w:rsidRDefault="005008D8" w:rsidP="0012260F">
            <w:pPr>
              <w:pStyle w:val="1TableText"/>
              <w:tabs>
                <w:tab w:val="num" w:pos="993"/>
              </w:tabs>
              <w:rPr>
                <w:moveFrom w:id="238" w:author="dugalh" w:date="2017-02-27T19:56:00Z"/>
              </w:rPr>
            </w:pPr>
            <w:moveFrom w:id="239" w:author="dugalh" w:date="2017-02-27T19:56:00Z">
              <w:r w:rsidDel="00730F0E">
                <w:t>0.15</w:t>
              </w:r>
            </w:moveFrom>
          </w:p>
        </w:tc>
      </w:tr>
      <w:tr w:rsidR="005008D8" w:rsidRPr="0002729A" w:rsidDel="00730F0E" w14:paraId="4EC298C0" w14:textId="4EFDC322" w:rsidTr="00DE7D82">
        <w:tc>
          <w:tcPr>
            <w:tcW w:w="1560" w:type="dxa"/>
            <w:tcBorders>
              <w:right w:val="nil"/>
            </w:tcBorders>
          </w:tcPr>
          <w:p w14:paraId="2FFB0E4B" w14:textId="6A68E1E8" w:rsidR="005008D8" w:rsidRPr="0002729A" w:rsidDel="00730F0E" w:rsidRDefault="005008D8" w:rsidP="0012260F">
            <w:pPr>
              <w:pStyle w:val="1TableText"/>
              <w:tabs>
                <w:tab w:val="num" w:pos="993"/>
              </w:tabs>
              <w:rPr>
                <w:moveFrom w:id="240" w:author="dugalh" w:date="2017-02-27T19:56:00Z"/>
              </w:rPr>
            </w:pPr>
            <w:moveFrom w:id="241" w:author="dugalh" w:date="2017-02-27T19:56:00Z">
              <w:r w:rsidDel="00730F0E">
                <w:t>Statlog Landsat</w:t>
              </w:r>
            </w:moveFrom>
          </w:p>
        </w:tc>
        <w:tc>
          <w:tcPr>
            <w:tcW w:w="1417" w:type="dxa"/>
            <w:tcBorders>
              <w:left w:val="nil"/>
              <w:right w:val="nil"/>
            </w:tcBorders>
          </w:tcPr>
          <w:p w14:paraId="4D602105" w14:textId="684A0EC8" w:rsidR="005008D8" w:rsidRPr="0002729A" w:rsidDel="00730F0E" w:rsidRDefault="005008D8" w:rsidP="0012260F">
            <w:pPr>
              <w:pStyle w:val="1TableText"/>
              <w:tabs>
                <w:tab w:val="num" w:pos="993"/>
              </w:tabs>
              <w:rPr>
                <w:moveFrom w:id="242" w:author="dugalh" w:date="2017-02-27T19:56:00Z"/>
              </w:rPr>
            </w:pPr>
            <w:moveFrom w:id="243" w:author="dugalh" w:date="2017-02-27T19:56:00Z">
              <w:r w:rsidDel="00730F0E">
                <w:t>4</w:t>
              </w:r>
            </w:moveFrom>
          </w:p>
        </w:tc>
        <w:tc>
          <w:tcPr>
            <w:tcW w:w="1418" w:type="dxa"/>
            <w:tcBorders>
              <w:left w:val="nil"/>
              <w:right w:val="nil"/>
            </w:tcBorders>
          </w:tcPr>
          <w:p w14:paraId="7BDFAB7B" w14:textId="59B34F80" w:rsidR="005008D8" w:rsidRPr="0002729A" w:rsidDel="00730F0E" w:rsidRDefault="005008D8" w:rsidP="0012260F">
            <w:pPr>
              <w:pStyle w:val="1TableText"/>
              <w:tabs>
                <w:tab w:val="num" w:pos="993"/>
              </w:tabs>
              <w:rPr>
                <w:moveFrom w:id="244" w:author="dugalh" w:date="2017-02-27T19:56:00Z"/>
              </w:rPr>
            </w:pPr>
            <w:moveFrom w:id="245" w:author="dugalh" w:date="2017-02-27T19:56:00Z">
              <w:r w:rsidDel="00730F0E">
                <w:t>0.2</w:t>
              </w:r>
            </w:moveFrom>
          </w:p>
        </w:tc>
      </w:tr>
      <w:tr w:rsidR="005008D8" w:rsidRPr="0002729A" w:rsidDel="00730F0E" w14:paraId="6B3A7686" w14:textId="32A23602" w:rsidTr="00DE7D82">
        <w:tc>
          <w:tcPr>
            <w:tcW w:w="1560" w:type="dxa"/>
            <w:tcBorders>
              <w:right w:val="nil"/>
            </w:tcBorders>
          </w:tcPr>
          <w:p w14:paraId="1A6ADC63" w14:textId="73DFE3CF" w:rsidR="005008D8" w:rsidRPr="0002729A" w:rsidDel="00730F0E" w:rsidRDefault="005008D8" w:rsidP="0012260F">
            <w:pPr>
              <w:pStyle w:val="1TableText"/>
              <w:tabs>
                <w:tab w:val="num" w:pos="993"/>
              </w:tabs>
              <w:rPr>
                <w:moveFrom w:id="246" w:author="dugalh" w:date="2017-02-27T19:56:00Z"/>
              </w:rPr>
            </w:pPr>
            <w:moveFrom w:id="247" w:author="dugalh" w:date="2017-02-27T19:56:00Z">
              <w:r w:rsidDel="00730F0E">
                <w:t>Urban Land Cover</w:t>
              </w:r>
            </w:moveFrom>
          </w:p>
        </w:tc>
        <w:tc>
          <w:tcPr>
            <w:tcW w:w="1417" w:type="dxa"/>
            <w:tcBorders>
              <w:left w:val="nil"/>
              <w:right w:val="nil"/>
            </w:tcBorders>
          </w:tcPr>
          <w:p w14:paraId="10958541" w14:textId="2394A00C" w:rsidR="005008D8" w:rsidRPr="0002729A" w:rsidDel="00730F0E" w:rsidRDefault="005008D8" w:rsidP="0012260F">
            <w:pPr>
              <w:pStyle w:val="1TableText"/>
              <w:tabs>
                <w:tab w:val="num" w:pos="993"/>
              </w:tabs>
              <w:rPr>
                <w:moveFrom w:id="248" w:author="dugalh" w:date="2017-02-27T19:56:00Z"/>
              </w:rPr>
            </w:pPr>
            <w:moveFrom w:id="249" w:author="dugalh" w:date="2017-02-27T19:56:00Z">
              <w:r w:rsidDel="00730F0E">
                <w:t>4</w:t>
              </w:r>
            </w:moveFrom>
          </w:p>
        </w:tc>
        <w:tc>
          <w:tcPr>
            <w:tcW w:w="1418" w:type="dxa"/>
            <w:tcBorders>
              <w:left w:val="nil"/>
              <w:right w:val="nil"/>
            </w:tcBorders>
          </w:tcPr>
          <w:p w14:paraId="5325C66F" w14:textId="2507ADC5" w:rsidR="005008D8" w:rsidRPr="0002729A" w:rsidDel="00730F0E" w:rsidRDefault="005008D8" w:rsidP="0012260F">
            <w:pPr>
              <w:pStyle w:val="1TableText"/>
              <w:tabs>
                <w:tab w:val="num" w:pos="993"/>
              </w:tabs>
              <w:rPr>
                <w:moveFrom w:id="250" w:author="dugalh" w:date="2017-02-27T19:56:00Z"/>
              </w:rPr>
            </w:pPr>
            <w:moveFrom w:id="251" w:author="dugalh" w:date="2017-02-27T19:56:00Z">
              <w:r w:rsidDel="00730F0E">
                <w:t>0.3</w:t>
              </w:r>
            </w:moveFrom>
          </w:p>
        </w:tc>
      </w:tr>
      <w:tr w:rsidR="005008D8" w:rsidRPr="0002729A" w:rsidDel="00730F0E" w14:paraId="29ED1AC3" w14:textId="0AB14867" w:rsidTr="00DE7D82">
        <w:tc>
          <w:tcPr>
            <w:tcW w:w="1560" w:type="dxa"/>
            <w:tcBorders>
              <w:right w:val="nil"/>
            </w:tcBorders>
          </w:tcPr>
          <w:p w14:paraId="3CE1E997" w14:textId="2FA26208" w:rsidR="005008D8" w:rsidRPr="0002729A" w:rsidDel="00730F0E" w:rsidRDefault="005008D8" w:rsidP="0012260F">
            <w:pPr>
              <w:pStyle w:val="1TableText"/>
              <w:tabs>
                <w:tab w:val="num" w:pos="993"/>
              </w:tabs>
              <w:rPr>
                <w:moveFrom w:id="252" w:author="dugalh" w:date="2017-02-27T19:56:00Z"/>
              </w:rPr>
            </w:pPr>
            <w:moveFrom w:id="253" w:author="dugalh" w:date="2017-02-27T19:56:00Z">
              <w:r w:rsidDel="00730F0E">
                <w:t>Botswana</w:t>
              </w:r>
            </w:moveFrom>
          </w:p>
        </w:tc>
        <w:tc>
          <w:tcPr>
            <w:tcW w:w="1417" w:type="dxa"/>
            <w:tcBorders>
              <w:left w:val="nil"/>
              <w:right w:val="nil"/>
            </w:tcBorders>
          </w:tcPr>
          <w:p w14:paraId="41CB29E3" w14:textId="685B47CB" w:rsidR="005008D8" w:rsidRPr="0002729A" w:rsidDel="00730F0E" w:rsidRDefault="005008D8" w:rsidP="0012260F">
            <w:pPr>
              <w:pStyle w:val="1TableText"/>
              <w:tabs>
                <w:tab w:val="num" w:pos="993"/>
              </w:tabs>
              <w:rPr>
                <w:moveFrom w:id="254" w:author="dugalh" w:date="2017-02-27T19:56:00Z"/>
              </w:rPr>
            </w:pPr>
            <w:moveFrom w:id="255" w:author="dugalh" w:date="2017-02-27T19:56:00Z">
              <w:r w:rsidDel="00730F0E">
                <w:t>7</w:t>
              </w:r>
            </w:moveFrom>
          </w:p>
        </w:tc>
        <w:tc>
          <w:tcPr>
            <w:tcW w:w="1418" w:type="dxa"/>
            <w:tcBorders>
              <w:left w:val="nil"/>
              <w:right w:val="nil"/>
            </w:tcBorders>
          </w:tcPr>
          <w:p w14:paraId="2A12AFC0" w14:textId="36EF0576" w:rsidR="005008D8" w:rsidRPr="0002729A" w:rsidDel="00730F0E" w:rsidRDefault="005008D8" w:rsidP="0012260F">
            <w:pPr>
              <w:pStyle w:val="1TableText"/>
              <w:tabs>
                <w:tab w:val="num" w:pos="993"/>
              </w:tabs>
              <w:rPr>
                <w:moveFrom w:id="256" w:author="dugalh" w:date="2017-02-27T19:56:00Z"/>
              </w:rPr>
            </w:pPr>
            <w:moveFrom w:id="257" w:author="dugalh" w:date="2017-02-27T19:56:00Z">
              <w:r w:rsidDel="00730F0E">
                <w:t>0.03</w:t>
              </w:r>
            </w:moveFrom>
          </w:p>
        </w:tc>
      </w:tr>
      <w:tr w:rsidR="005008D8" w:rsidRPr="0002729A" w:rsidDel="00730F0E" w14:paraId="54E9D5A2" w14:textId="11865B05" w:rsidTr="00DE7D82">
        <w:tc>
          <w:tcPr>
            <w:tcW w:w="1560" w:type="dxa"/>
            <w:tcBorders>
              <w:bottom w:val="single" w:sz="12" w:space="0" w:color="000000" w:themeColor="text1"/>
              <w:right w:val="nil"/>
            </w:tcBorders>
          </w:tcPr>
          <w:p w14:paraId="082885A8" w14:textId="1FD0103F" w:rsidR="005008D8" w:rsidRPr="0002729A" w:rsidDel="00730F0E" w:rsidRDefault="005008D8" w:rsidP="0012260F">
            <w:pPr>
              <w:pStyle w:val="1TableText"/>
              <w:tabs>
                <w:tab w:val="num" w:pos="993"/>
              </w:tabs>
              <w:rPr>
                <w:moveFrom w:id="258" w:author="dugalh" w:date="2017-02-27T19:56:00Z"/>
              </w:rPr>
            </w:pPr>
            <w:moveFrom w:id="259" w:author="dugalh" w:date="2017-02-27T19:56:00Z">
              <w:r w:rsidDel="00730F0E">
                <w:t>Kennedy Space Centre</w:t>
              </w:r>
            </w:moveFrom>
          </w:p>
        </w:tc>
        <w:tc>
          <w:tcPr>
            <w:tcW w:w="1417" w:type="dxa"/>
            <w:tcBorders>
              <w:left w:val="nil"/>
              <w:bottom w:val="single" w:sz="12" w:space="0" w:color="000000" w:themeColor="text1"/>
              <w:right w:val="nil"/>
            </w:tcBorders>
          </w:tcPr>
          <w:p w14:paraId="159C3734" w14:textId="4434083B" w:rsidR="005008D8" w:rsidRPr="0002729A" w:rsidDel="00730F0E" w:rsidRDefault="005008D8" w:rsidP="0012260F">
            <w:pPr>
              <w:pStyle w:val="1TableText"/>
              <w:tabs>
                <w:tab w:val="num" w:pos="993"/>
              </w:tabs>
              <w:rPr>
                <w:moveFrom w:id="260" w:author="dugalh" w:date="2017-02-27T19:56:00Z"/>
              </w:rPr>
            </w:pPr>
            <w:moveFrom w:id="261" w:author="dugalh" w:date="2017-02-27T19:56:00Z">
              <w:r w:rsidDel="00730F0E">
                <w:t>7</w:t>
              </w:r>
            </w:moveFrom>
          </w:p>
        </w:tc>
        <w:tc>
          <w:tcPr>
            <w:tcW w:w="1418" w:type="dxa"/>
            <w:tcBorders>
              <w:left w:val="nil"/>
              <w:bottom w:val="single" w:sz="12" w:space="0" w:color="000000" w:themeColor="text1"/>
              <w:right w:val="nil"/>
            </w:tcBorders>
          </w:tcPr>
          <w:p w14:paraId="24FE9012" w14:textId="1757773F" w:rsidR="005008D8" w:rsidRPr="0002729A" w:rsidDel="00730F0E" w:rsidRDefault="005008D8" w:rsidP="0012260F">
            <w:pPr>
              <w:pStyle w:val="1TableText"/>
              <w:tabs>
                <w:tab w:val="num" w:pos="993"/>
              </w:tabs>
              <w:rPr>
                <w:moveFrom w:id="262" w:author="dugalh" w:date="2017-02-27T19:56:00Z"/>
              </w:rPr>
            </w:pPr>
            <w:moveFrom w:id="263" w:author="dugalh" w:date="2017-02-27T19:56:00Z">
              <w:r w:rsidDel="00730F0E">
                <w:t>0.05</w:t>
              </w:r>
            </w:moveFrom>
          </w:p>
        </w:tc>
      </w:tr>
    </w:tbl>
    <w:p w14:paraId="29B5928D" w14:textId="6A5E8BF5" w:rsidR="005008D8" w:rsidDel="00730F0E" w:rsidRDefault="005008D8" w:rsidP="005008D8">
      <w:pPr>
        <w:spacing w:line="360" w:lineRule="auto"/>
        <w:jc w:val="both"/>
        <w:rPr>
          <w:moveFrom w:id="264" w:author="dugalh" w:date="2017-02-27T19:56:00Z"/>
        </w:rPr>
      </w:pPr>
    </w:p>
    <w:moveFromRangeEnd w:id="217"/>
    <w:p w14:paraId="6C68DD00" w14:textId="5EE94F08" w:rsidR="00435086" w:rsidRDefault="00DA04AE" w:rsidP="00416694">
      <w:pPr>
        <w:spacing w:line="360" w:lineRule="auto"/>
        <w:jc w:val="both"/>
        <w:rPr>
          <w:ins w:id="265" w:author="dugalh" w:date="2017-02-27T17:00:00Z"/>
        </w:rPr>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del w:id="266" w:author="dugalh" w:date="2017-03-01T12:49:00Z">
        <w:r w:rsidR="00F0345F" w:rsidDel="00C028D9">
          <w:delText xml:space="preserve"> </w:delText>
        </w:r>
      </w:del>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ins w:id="267" w:author="dugalh" w:date="2017-03-01T12:52:00Z">
        <w:r w:rsidR="00C028D9">
          <w:t xml:space="preserve">The concept of “Pareto optimality”, is used to </w:t>
        </w:r>
      </w:ins>
      <w:ins w:id="268" w:author="dugalh" w:date="2017-03-01T12:53:00Z">
        <w:r w:rsidR="00C028D9">
          <w:t xml:space="preserve">find </w:t>
        </w:r>
      </w:ins>
      <w:ins w:id="269" w:author="dugalh" w:date="2017-03-01T12:59:00Z">
        <w:r w:rsidR="00C028D9">
          <w:t>a single</w:t>
        </w:r>
      </w:ins>
      <w:ins w:id="270" w:author="dugalh" w:date="2017-03-01T12:53:00Z">
        <w:r w:rsidR="00C028D9">
          <w:t xml:space="preserve"> optimal solution in terms of multiple criteria.</w:t>
        </w:r>
      </w:ins>
      <w:ins w:id="271" w:author="dugalh" w:date="2017-03-01T12:50:00Z">
        <w:r w:rsidR="00C028D9">
          <w:t xml:space="preserve"> </w:t>
        </w:r>
      </w:ins>
      <w:ins w:id="272" w:author="dugalh" w:date="2017-03-01T12:54:00Z">
        <w:r w:rsidR="00C028D9">
          <w:t xml:space="preserve"> In the context of our </w:t>
        </w:r>
      </w:ins>
      <w:ins w:id="273" w:author="dugalh" w:date="2017-03-01T12:55:00Z">
        <w:r w:rsidR="00C028D9">
          <w:t>evaluation, the</w:t>
        </w:r>
      </w:ins>
      <w:commentRangeStart w:id="274"/>
      <w:commentRangeStart w:id="275"/>
      <w:del w:id="276" w:author="dugalh" w:date="2017-03-01T12:55:00Z">
        <w:r w:rsidR="001E41CC" w:rsidDel="00C028D9">
          <w:delText>A</w:delText>
        </w:r>
      </w:del>
      <w:r w:rsidR="001E41CC">
        <w:t xml:space="preserve"> “Pareto front” </w:t>
      </w:r>
      <w:commentRangeEnd w:id="274"/>
      <w:r w:rsidR="00CF3F90">
        <w:rPr>
          <w:rStyle w:val="CommentReference"/>
        </w:rPr>
        <w:commentReference w:id="274"/>
      </w:r>
      <w:commentRangeEnd w:id="275"/>
      <w:r w:rsidR="005856A3">
        <w:rPr>
          <w:rStyle w:val="CommentReference"/>
        </w:rPr>
        <w:commentReference w:id="275"/>
      </w:r>
      <w:r w:rsidR="001E41CC">
        <w:t xml:space="preserve">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A76E8C">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1A2C91" w:rsidRPr="001A2C91">
        <w:rPr>
          <w:noProof/>
        </w:rPr>
        <w:t>(Mishra and Harit, 2010)</w:t>
      </w:r>
      <w:r w:rsidR="001A2C91">
        <w:fldChar w:fldCharType="end"/>
      </w:r>
      <w:r w:rsidR="00E50D84">
        <w:t xml:space="preserve">.  </w:t>
      </w:r>
      <w:ins w:id="277" w:author="dugalh" w:date="2017-03-01T12:56:00Z">
        <w:r w:rsidR="00C028D9">
          <w:t>Successive</w:t>
        </w:r>
      </w:ins>
      <w:ins w:id="278" w:author="dugalh" w:date="2017-03-01T12:55:00Z">
        <w:r w:rsidR="00C028D9">
          <w:t xml:space="preserve"> Pareto fronts can be </w:t>
        </w:r>
      </w:ins>
      <w:ins w:id="279" w:author="dugalh" w:date="2017-03-01T13:02:00Z">
        <w:r w:rsidR="005856A3">
          <w:t>formed</w:t>
        </w:r>
      </w:ins>
      <w:ins w:id="280" w:author="dugalh" w:date="2017-03-01T12:55:00Z">
        <w:r w:rsidR="00C028D9">
          <w:t xml:space="preserve"> </w:t>
        </w:r>
      </w:ins>
      <w:ins w:id="281" w:author="dugalh" w:date="2017-03-01T12:56:00Z">
        <w:r w:rsidR="00C028D9">
          <w:t xml:space="preserve">iteratively </w:t>
        </w:r>
      </w:ins>
      <w:ins w:id="282" w:author="dugalh" w:date="2017-03-01T12:55:00Z">
        <w:r w:rsidR="00C028D9">
          <w:t xml:space="preserve">by finding the </w:t>
        </w:r>
      </w:ins>
      <w:ins w:id="283" w:author="dugalh" w:date="2017-03-01T13:02:00Z">
        <w:r w:rsidR="005856A3">
          <w:t>current</w:t>
        </w:r>
      </w:ins>
      <w:ins w:id="284" w:author="dugalh" w:date="2017-03-01T12:55:00Z">
        <w:r w:rsidR="00C028D9">
          <w:t xml:space="preserve"> </w:t>
        </w:r>
      </w:ins>
      <w:ins w:id="285" w:author="dugalh" w:date="2017-03-01T12:57:00Z">
        <w:r w:rsidR="00C028D9">
          <w:t xml:space="preserve">Pareto </w:t>
        </w:r>
      </w:ins>
      <w:ins w:id="286" w:author="dugalh" w:date="2017-03-01T12:55:00Z">
        <w:r w:rsidR="00C028D9">
          <w:t xml:space="preserve">front </w:t>
        </w:r>
      </w:ins>
      <w:ins w:id="287" w:author="dugalh" w:date="2017-03-01T12:58:00Z">
        <w:r w:rsidR="00C028D9">
          <w:t xml:space="preserve">of the set of methods that </w:t>
        </w:r>
      </w:ins>
      <w:ins w:id="288" w:author="dugalh" w:date="2017-03-01T13:02:00Z">
        <w:r w:rsidR="005856A3">
          <w:t>excludes</w:t>
        </w:r>
      </w:ins>
      <w:ins w:id="289" w:author="dugalh" w:date="2017-03-01T12:55:00Z">
        <w:r w:rsidR="00C028D9">
          <w:t xml:space="preserve"> </w:t>
        </w:r>
      </w:ins>
      <w:ins w:id="290" w:author="dugalh" w:date="2017-03-01T12:57:00Z">
        <w:r w:rsidR="00C028D9">
          <w:t>members of the previous front</w:t>
        </w:r>
      </w:ins>
      <w:ins w:id="291" w:author="dugalh" w:date="2017-03-01T13:02:00Z">
        <w:r w:rsidR="005856A3">
          <w:t>s</w:t>
        </w:r>
      </w:ins>
      <w:ins w:id="292" w:author="dugalh" w:date="2017-03-01T12:55:00Z">
        <w:r w:rsidR="00C028D9">
          <w:t xml:space="preserve">.  </w:t>
        </w:r>
      </w:ins>
      <w:r w:rsidR="00E50D84">
        <w:t xml:space="preserve">A method </w:t>
      </w:r>
      <w:r w:rsidR="001A2C91">
        <w:t>was</w:t>
      </w:r>
      <w:r w:rsidR="00E50D84">
        <w:t xml:space="preserve"> </w:t>
      </w:r>
      <w:ins w:id="293" w:author="dugalh" w:date="2017-03-01T13:03:00Z">
        <w:r w:rsidR="005856A3">
          <w:t xml:space="preserve">thus </w:t>
        </w:r>
      </w:ins>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ins w:id="294" w:author="Van Niekerk, A, Prof &lt;avn@sun.ac.za&gt;" w:date="2016-11-10T12:54:00Z">
        <w:r w:rsidR="00CF3F90">
          <w:t xml:space="preserve"> </w:t>
        </w:r>
      </w:ins>
      <w:r w:rsidR="003144BA">
        <w:t xml:space="preserve">sets </w:t>
      </w:r>
      <w:r w:rsidR="001A2C91">
        <w:t>was</w:t>
      </w:r>
      <w:r w:rsidR="003144BA">
        <w:t xml:space="preserve"> </w:t>
      </w:r>
      <w:r w:rsidR="001E41CC">
        <w:t xml:space="preserve">used to </w:t>
      </w:r>
      <w:r w:rsidR="00E50D84">
        <w:t>produce</w:t>
      </w:r>
      <w:r w:rsidR="003144BA">
        <w:t xml:space="preserve"> an overall ranking.  </w:t>
      </w:r>
      <w:commentRangeStart w:id="295"/>
      <w:ins w:id="296" w:author="dugalh" w:date="2017-03-01T20:26:00Z">
        <w:r w:rsidR="0037111A">
          <w:t xml:space="preserve">Using the approach of </w:t>
        </w:r>
      </w:ins>
      <w:ins w:id="297" w:author="dugalh" w:date="2017-03-01T20:23:00Z">
        <w:r w:rsidR="0037111A">
          <w:fldChar w:fldCharType="begin" w:fldLock="1"/>
        </w:r>
      </w:ins>
      <w:r w:rsidR="00B417EF">
        <w:instrText>ADDIN CSL_CITATION { "citationItems" : [ { "id" : "ITEM-1", "itemData" : { "ISSN" : "15337928", "abstract" : "While methods for comparing two learning algorithms on a single data set have been scrutinized for quite some time already, the issue of statistical tests for comparisons of more algorithms on multiple data sets, which is even more essential to typical machine learning studies, has been all but ignored. This article reviews the current practice and then theoretically and empirically examines several suitable tests. Based on that, we recommend a set of simple, yet safe and robust non-parametric tests for statistical comparisons of classifiers: the Wilcoxon signed ranks test for comparison of two classifiers and the Friedman test with the corresponding post-hoc tests for comparison of more classifiers over multiple data sets. Results of the latter can also be neatly presented with the newly introduced CD (critical difference) diagrams.", "author" : [ { "dropping-particle" : "", "family" : "Dem\u0161ar", "given" : "Janez", "non-dropping-particle" : "", "parse-names" : false, "suffix" : "" } ], "container-title" : "Journal of Machine Learning Research", "id" : "ITEM-1", "issued" : { "date-parts" : [ [ "2006", "1" ] ] }, "page" : "1-30", "title" : "Statistical comparisons of classifiers over multiple data sets", "type" : "article-journal", "volume" : "7" }, "uris" : [ "http://www.mendeley.com/documents/?uuid=957f08a7-9957-3e58-8e3b-94b11b8767ec" ] } ], "mendeley" : { "formattedCitation" : "(Dem\u0161ar, 2006)", "plainTextFormattedCitation" : "(Dem\u0161ar, 2006)", "previouslyFormattedCitation" : "(Dem\u0161ar, 2006)" }, "properties" : { "noteIndex" : 0 }, "schema" : "https://github.com/citation-style-language/schema/raw/master/csl-citation.json" }</w:instrText>
      </w:r>
      <w:r w:rsidR="0037111A">
        <w:fldChar w:fldCharType="separate"/>
      </w:r>
      <w:r w:rsidR="0037111A" w:rsidRPr="0037111A">
        <w:rPr>
          <w:noProof/>
        </w:rPr>
        <w:t>(Demšar, 2006)</w:t>
      </w:r>
      <w:ins w:id="298" w:author="dugalh" w:date="2017-03-01T20:23:00Z">
        <w:r w:rsidR="0037111A">
          <w:fldChar w:fldCharType="end"/>
        </w:r>
        <w:r w:rsidR="0037111A">
          <w:t>, a Friedman</w:t>
        </w:r>
      </w:ins>
      <w:ins w:id="299" w:author="dugalh" w:date="2017-03-01T20:24:00Z">
        <w:r w:rsidR="0037111A">
          <w:t xml:space="preserve"> test </w:t>
        </w:r>
      </w:ins>
      <w:ins w:id="300" w:author="dugalh" w:date="2017-03-02T10:06:00Z">
        <w:r w:rsidR="00B417EF">
          <w:t>and</w:t>
        </w:r>
      </w:ins>
      <w:ins w:id="301" w:author="dugalh" w:date="2017-03-01T20:24:00Z">
        <w:r w:rsidR="000D690A">
          <w:t xml:space="preserve"> post-hoc </w:t>
        </w:r>
        <w:proofErr w:type="spellStart"/>
        <w:r w:rsidR="000D690A">
          <w:t>Nemenyi</w:t>
        </w:r>
        <w:proofErr w:type="spellEnd"/>
        <w:r w:rsidR="000D690A">
          <w:t xml:space="preserve"> test</w:t>
        </w:r>
      </w:ins>
      <w:ins w:id="302" w:author="dugalh" w:date="2017-03-02T10:06:00Z">
        <w:r w:rsidR="00B417EF">
          <w:t>s</w:t>
        </w:r>
      </w:ins>
      <w:ins w:id="303" w:author="dugalh" w:date="2017-03-01T20:24:00Z">
        <w:r w:rsidR="0037111A">
          <w:t xml:space="preserve"> </w:t>
        </w:r>
      </w:ins>
      <w:ins w:id="304" w:author="dugalh" w:date="2017-03-02T10:06:00Z">
        <w:r w:rsidR="00B417EF">
          <w:t>were</w:t>
        </w:r>
      </w:ins>
      <w:ins w:id="305" w:author="dugalh" w:date="2017-03-01T20:34:00Z">
        <w:r w:rsidR="000D690A">
          <w:t xml:space="preserve"> </w:t>
        </w:r>
      </w:ins>
      <w:ins w:id="306" w:author="dugalh" w:date="2017-03-01T20:24:00Z">
        <w:r w:rsidR="0037111A">
          <w:t xml:space="preserve">conducted on the method ranks to </w:t>
        </w:r>
      </w:ins>
      <w:ins w:id="307" w:author="dugalh" w:date="2017-03-01T20:29:00Z">
        <w:r w:rsidR="000D690A">
          <w:t xml:space="preserve">look for statistically significant differences between </w:t>
        </w:r>
      </w:ins>
      <w:ins w:id="308" w:author="dugalh" w:date="2017-03-01T20:34:00Z">
        <w:r w:rsidR="000D690A">
          <w:t xml:space="preserve">individual </w:t>
        </w:r>
      </w:ins>
      <w:ins w:id="309" w:author="dugalh" w:date="2017-03-01T20:25:00Z">
        <w:r w:rsidR="0037111A">
          <w:t>methods.</w:t>
        </w:r>
      </w:ins>
      <w:ins w:id="310" w:author="dugalh" w:date="2017-03-01T20:27:00Z">
        <w:r w:rsidR="000D690A">
          <w:t xml:space="preserve"> </w:t>
        </w:r>
      </w:ins>
      <w:del w:id="311" w:author="dugalh" w:date="2017-03-01T20:35:00Z">
        <w:r w:rsidR="00F77AD2" w:rsidDel="000D690A">
          <w:delText xml:space="preserve">  </w:delText>
        </w:r>
      </w:del>
      <w:commentRangeEnd w:id="295"/>
      <w:r w:rsidR="00841B20">
        <w:rPr>
          <w:rStyle w:val="CommentReference"/>
        </w:rPr>
        <w:commentReference w:id="295"/>
      </w:r>
    </w:p>
    <w:p w14:paraId="5125B60F" w14:textId="77777777" w:rsidR="00245357" w:rsidRDefault="00245357" w:rsidP="00416694">
      <w:pPr>
        <w:spacing w:line="360" w:lineRule="auto"/>
        <w:jc w:val="both"/>
        <w:rPr>
          <w:ins w:id="312" w:author="dugalh" w:date="2017-02-27T17:00:00Z"/>
        </w:rPr>
      </w:pPr>
    </w:p>
    <w:p w14:paraId="2EC644A0" w14:textId="63B003E0" w:rsidR="00245357" w:rsidRDefault="00245357" w:rsidP="00416694">
      <w:pPr>
        <w:spacing w:line="360" w:lineRule="auto"/>
        <w:jc w:val="both"/>
      </w:pPr>
      <w:commentRangeStart w:id="313"/>
      <w:ins w:id="314" w:author="dugalh" w:date="2017-02-27T17:00:00Z">
        <w:r>
          <w:t xml:space="preserve">The bulk of the software implementation was done in </w:t>
        </w:r>
        <w:proofErr w:type="spellStart"/>
        <w:r>
          <w:t>Matlab</w:t>
        </w:r>
        <w:r w:rsidRPr="00305563">
          <w:rPr>
            <w:vertAlign w:val="superscript"/>
          </w:rPr>
          <w:t>TM</w:t>
        </w:r>
        <w:proofErr w:type="spellEnd"/>
        <w:r>
          <w:t xml:space="preserve">, making use of the </w:t>
        </w:r>
        <w:proofErr w:type="spellStart"/>
        <w:r>
          <w:t>PRTools</w:t>
        </w:r>
        <w:proofErr w:type="spellEnd"/>
        <w:r>
          <w:t xml:space="preserve"> toolbox </w:t>
        </w:r>
        <w:r>
          <w:fldChar w:fldCharType="begin" w:fldLock="1"/>
        </w:r>
        <w:r>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Pr="00F82667">
          <w:rPr>
            <w:noProof/>
          </w:rPr>
          <w:t>(TU Delft, 2015)</w:t>
        </w:r>
        <w:r>
          <w:fldChar w:fldCharType="end"/>
        </w:r>
        <w:r>
          <w:t>.  The MI and JMI criteria were however computed using the FEAST (</w:t>
        </w:r>
        <w:proofErr w:type="spellStart"/>
        <w:r>
          <w:t>FEAture</w:t>
        </w:r>
        <w:proofErr w:type="spellEnd"/>
        <w:r>
          <w:t xml:space="preserve"> Selection Toolbox) C</w:t>
        </w:r>
      </w:ins>
      <w:ins w:id="315" w:author="dugalh" w:date="2017-03-01T09:58:00Z">
        <w:r w:rsidR="00A9661F">
          <w:t>++</w:t>
        </w:r>
      </w:ins>
      <w:ins w:id="316" w:author="dugalh" w:date="2017-02-27T17:00:00Z">
        <w:r>
          <w:t xml:space="preserve"> implementation </w:t>
        </w:r>
        <w:r>
          <w:fldChar w:fldCharType="begin" w:fldLock="1"/>
        </w:r>
        <w: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Pr="008868DA">
          <w:rPr>
            <w:noProof/>
          </w:rPr>
          <w:t>(Brown et al., 2012)</w:t>
        </w:r>
        <w:r>
          <w:fldChar w:fldCharType="end"/>
        </w:r>
      </w:ins>
      <w:commentRangeEnd w:id="313"/>
      <w:ins w:id="317" w:author="dugalh" w:date="2017-03-01T13:05:00Z">
        <w:r w:rsidR="005856A3">
          <w:rPr>
            <w:rStyle w:val="CommentReference"/>
          </w:rPr>
          <w:commentReference w:id="313"/>
        </w:r>
      </w:ins>
      <w:ins w:id="318" w:author="dugalh" w:date="2017-02-27T17:00:00Z">
        <w:r>
          <w:t xml:space="preserve">.  </w:t>
        </w:r>
      </w:ins>
    </w:p>
    <w:p w14:paraId="58609B91" w14:textId="77777777" w:rsidR="00B776FE" w:rsidRDefault="00B776FE" w:rsidP="00416694">
      <w:pPr>
        <w:spacing w:line="360" w:lineRule="auto"/>
        <w:jc w:val="both"/>
      </w:pPr>
    </w:p>
    <w:p w14:paraId="1DA6EB29" w14:textId="77777777" w:rsidR="00416694" w:rsidRDefault="0008112F" w:rsidP="0008112F">
      <w:pPr>
        <w:pStyle w:val="Heading1"/>
      </w:pPr>
      <w:r>
        <w:t>Results and Discussion</w:t>
      </w:r>
    </w:p>
    <w:p w14:paraId="22F0D52B" w14:textId="3CF32D7B" w:rsidR="009714A2" w:rsidRDefault="009714A2" w:rsidP="009714A2">
      <w:pPr>
        <w:spacing w:line="360" w:lineRule="auto"/>
        <w:jc w:val="both"/>
        <w:rPr>
          <w:moveTo w:id="319" w:author="dugalh" w:date="2017-02-27T19:56:00Z"/>
        </w:rPr>
      </w:pPr>
      <w:ins w:id="320" w:author="dugalh" w:date="2017-02-27T19:57:00Z">
        <w:r>
          <w:t xml:space="preserve">The </w:t>
        </w:r>
      </w:ins>
      <w:ins w:id="321" w:author="dugalh" w:date="2017-03-01T09:53:00Z">
        <w:r w:rsidR="00A9661F">
          <w:t xml:space="preserve">chosen </w:t>
        </w:r>
      </w:ins>
      <w:ins w:id="322" w:author="dugalh" w:date="2017-02-27T19:58:00Z">
        <w:r w:rsidR="0000460F">
          <w:t xml:space="preserve">FCR </w:t>
        </w:r>
      </w:ins>
      <w:ins w:id="323" w:author="dugalh" w:date="2017-03-01T09:54:00Z">
        <w:r w:rsidR="00A9661F">
          <w:t xml:space="preserve">correlation </w:t>
        </w:r>
      </w:ins>
      <w:ins w:id="324" w:author="dugalh" w:date="2017-03-02T10:07:00Z">
        <w:r w:rsidR="0024411F">
          <w:t>dissimilarity</w:t>
        </w:r>
      </w:ins>
      <w:ins w:id="325" w:author="dugalh" w:date="2017-03-01T09:54:00Z">
        <w:r w:rsidR="00A9661F">
          <w:t xml:space="preserve"> thresholds</w:t>
        </w:r>
      </w:ins>
      <w:ins w:id="326" w:author="dugalh" w:date="2017-02-27T19:57:00Z">
        <w:r>
          <w:t xml:space="preserve"> and </w:t>
        </w:r>
      </w:ins>
      <w:ins w:id="327" w:author="dugalh" w:date="2017-03-01T09:53:00Z">
        <w:r w:rsidR="00A9661F">
          <w:t xml:space="preserve">corresponding </w:t>
        </w:r>
      </w:ins>
      <w:ins w:id="328" w:author="dugalh" w:date="2017-02-27T19:57:00Z">
        <w:r>
          <w:t xml:space="preserve">number of features selected for each data set are detailed in </w:t>
        </w:r>
        <w:r>
          <w:fldChar w:fldCharType="begin"/>
        </w:r>
        <w:r>
          <w:instrText xml:space="preserve"> REF _Ref464575240 \h </w:instrText>
        </w:r>
      </w:ins>
      <w:ins w:id="329" w:author="dugalh" w:date="2017-02-27T19:57:00Z">
        <w:r>
          <w:fldChar w:fldCharType="separate"/>
        </w:r>
        <w:r>
          <w:t xml:space="preserve">Table </w:t>
        </w:r>
        <w:r>
          <w:rPr>
            <w:noProof/>
          </w:rPr>
          <w:t>3</w:t>
        </w:r>
        <w:r>
          <w:fldChar w:fldCharType="end"/>
        </w:r>
        <w:r>
          <w:t xml:space="preserve">.  </w:t>
        </w:r>
      </w:ins>
      <w:moveToRangeStart w:id="330" w:author="dugalh" w:date="2017-02-27T19:56:00Z" w:name="move475988747"/>
    </w:p>
    <w:p w14:paraId="0C2E8739" w14:textId="77777777" w:rsidR="009714A2" w:rsidRDefault="009714A2" w:rsidP="009714A2">
      <w:pPr>
        <w:pStyle w:val="1Tablecaption"/>
        <w:rPr>
          <w:moveTo w:id="331" w:author="dugalh" w:date="2017-02-27T19:56:00Z"/>
        </w:rPr>
      </w:pPr>
      <w:moveTo w:id="332" w:author="dugalh" w:date="2017-02-27T19:56:00Z">
        <w:r>
          <w:lastRenderedPageBreak/>
          <w:t xml:space="preserve">Table </w:t>
        </w:r>
        <w:commentRangeStart w:id="333"/>
        <w:r>
          <w:fldChar w:fldCharType="begin"/>
        </w:r>
        <w:r>
          <w:instrText xml:space="preserve"> SEQ Table \* ARABIC </w:instrText>
        </w:r>
        <w:r>
          <w:fldChar w:fldCharType="separate"/>
        </w:r>
        <w:r>
          <w:rPr>
            <w:noProof/>
          </w:rPr>
          <w:t>3</w:t>
        </w:r>
        <w:r>
          <w:fldChar w:fldCharType="end"/>
        </w:r>
        <w:r>
          <w:t xml:space="preserve">   Feature selection parameters</w:t>
        </w:r>
        <w:commentRangeEnd w:id="333"/>
        <w:r>
          <w:rPr>
            <w:rStyle w:val="CommentReference"/>
          </w:rPr>
          <w:commentReference w:id="333"/>
        </w:r>
      </w:moveTo>
    </w:p>
    <w:tbl>
      <w:tblPr>
        <w:tblStyle w:val="MyThesisTable"/>
        <w:tblW w:w="0" w:type="auto"/>
        <w:tblLayout w:type="fixed"/>
        <w:tblLook w:val="01E0" w:firstRow="1" w:lastRow="1" w:firstColumn="1" w:lastColumn="1" w:noHBand="0" w:noVBand="0"/>
      </w:tblPr>
      <w:tblGrid>
        <w:gridCol w:w="1560"/>
        <w:gridCol w:w="1417"/>
        <w:gridCol w:w="1418"/>
      </w:tblGrid>
      <w:tr w:rsidR="009714A2" w:rsidRPr="0002729A" w14:paraId="555076A4" w14:textId="77777777" w:rsidTr="0024411F">
        <w:trPr>
          <w:cnfStyle w:val="100000000000" w:firstRow="1" w:lastRow="0" w:firstColumn="0" w:lastColumn="0" w:oddVBand="0" w:evenVBand="0" w:oddHBand="0" w:evenHBand="0" w:firstRowFirstColumn="0" w:firstRowLastColumn="0" w:lastRowFirstColumn="0" w:lastRowLastColumn="0"/>
        </w:trPr>
        <w:tc>
          <w:tcPr>
            <w:tcW w:w="1560" w:type="dxa"/>
          </w:tcPr>
          <w:p w14:paraId="70065CD0" w14:textId="77777777" w:rsidR="009714A2" w:rsidRPr="00193B06" w:rsidRDefault="009714A2" w:rsidP="0024411F">
            <w:pPr>
              <w:pStyle w:val="1TableText"/>
              <w:tabs>
                <w:tab w:val="num" w:pos="993"/>
              </w:tabs>
              <w:jc w:val="center"/>
              <w:rPr>
                <w:moveTo w:id="334" w:author="dugalh" w:date="2017-02-27T19:56:00Z"/>
              </w:rPr>
            </w:pPr>
            <w:moveTo w:id="335" w:author="dugalh" w:date="2017-02-27T19:56:00Z">
              <w:r>
                <w:t>Data Set</w:t>
              </w:r>
            </w:moveTo>
          </w:p>
        </w:tc>
        <w:tc>
          <w:tcPr>
            <w:tcW w:w="1417" w:type="dxa"/>
          </w:tcPr>
          <w:p w14:paraId="3F237FDD" w14:textId="77777777" w:rsidR="009714A2" w:rsidRPr="00193B06" w:rsidRDefault="009714A2" w:rsidP="0024411F">
            <w:pPr>
              <w:pStyle w:val="1TableText"/>
              <w:tabs>
                <w:tab w:val="num" w:pos="993"/>
              </w:tabs>
              <w:rPr>
                <w:moveTo w:id="336" w:author="dugalh" w:date="2017-02-27T19:56:00Z"/>
              </w:rPr>
            </w:pPr>
            <w:proofErr w:type="spellStart"/>
            <w:moveTo w:id="337" w:author="dugalh" w:date="2017-02-27T19:56:00Z">
              <w:r>
                <w:t>Num</w:t>
              </w:r>
              <w:proofErr w:type="spellEnd"/>
              <w:r>
                <w:t xml:space="preserve"> Features to Select</w:t>
              </w:r>
            </w:moveTo>
          </w:p>
        </w:tc>
        <w:tc>
          <w:tcPr>
            <w:tcW w:w="1418" w:type="dxa"/>
          </w:tcPr>
          <w:p w14:paraId="4FED1521" w14:textId="3CA51662" w:rsidR="009714A2" w:rsidRDefault="009714A2" w:rsidP="0024411F">
            <w:pPr>
              <w:pStyle w:val="1TableText"/>
              <w:tabs>
                <w:tab w:val="num" w:pos="993"/>
              </w:tabs>
              <w:rPr>
                <w:moveTo w:id="338" w:author="dugalh" w:date="2017-02-27T19:56:00Z"/>
              </w:rPr>
            </w:pPr>
            <w:moveTo w:id="339" w:author="dugalh" w:date="2017-02-27T19:56:00Z">
              <w:r>
                <w:t xml:space="preserve">FCR </w:t>
              </w:r>
              <w:del w:id="340" w:author="dugalh" w:date="2017-03-01T09:54:00Z">
                <w:r w:rsidDel="00A9661F">
                  <w:delText>Cluster Level</w:delText>
                </w:r>
              </w:del>
            </w:moveTo>
            <w:ins w:id="341" w:author="dugalh" w:date="2017-03-02T10:07:00Z">
              <w:r w:rsidR="0024411F">
                <w:t>Dissimilarity</w:t>
              </w:r>
            </w:ins>
            <w:ins w:id="342" w:author="dugalh" w:date="2017-03-01T09:54:00Z">
              <w:r w:rsidR="00A9661F">
                <w:t xml:space="preserve"> Threshold</w:t>
              </w:r>
            </w:ins>
          </w:p>
        </w:tc>
      </w:tr>
      <w:tr w:rsidR="009714A2" w:rsidRPr="0002729A" w14:paraId="6B94A930" w14:textId="77777777" w:rsidTr="0024411F">
        <w:tc>
          <w:tcPr>
            <w:tcW w:w="1560" w:type="dxa"/>
            <w:tcBorders>
              <w:right w:val="nil"/>
            </w:tcBorders>
          </w:tcPr>
          <w:p w14:paraId="0AE461C0" w14:textId="77777777" w:rsidR="009714A2" w:rsidRPr="0002729A" w:rsidRDefault="009714A2" w:rsidP="0024411F">
            <w:pPr>
              <w:pStyle w:val="1TableText"/>
              <w:tabs>
                <w:tab w:val="num" w:pos="993"/>
              </w:tabs>
              <w:rPr>
                <w:moveTo w:id="343" w:author="dugalh" w:date="2017-02-27T19:56:00Z"/>
              </w:rPr>
            </w:pPr>
            <w:proofErr w:type="spellStart"/>
            <w:moveTo w:id="344" w:author="dugalh" w:date="2017-02-27T19:56:00Z">
              <w:r>
                <w:t>Spekboom</w:t>
              </w:r>
              <w:proofErr w:type="spellEnd"/>
            </w:moveTo>
          </w:p>
        </w:tc>
        <w:tc>
          <w:tcPr>
            <w:tcW w:w="1417" w:type="dxa"/>
            <w:tcBorders>
              <w:left w:val="nil"/>
              <w:right w:val="nil"/>
            </w:tcBorders>
          </w:tcPr>
          <w:p w14:paraId="7686B300" w14:textId="77777777" w:rsidR="009714A2" w:rsidRPr="00F12FB2" w:rsidRDefault="009714A2" w:rsidP="0024411F">
            <w:pPr>
              <w:pStyle w:val="1TableText"/>
              <w:tabs>
                <w:tab w:val="num" w:pos="993"/>
              </w:tabs>
              <w:rPr>
                <w:moveTo w:id="345" w:author="dugalh" w:date="2017-02-27T19:56:00Z"/>
              </w:rPr>
            </w:pPr>
            <w:moveTo w:id="346" w:author="dugalh" w:date="2017-02-27T19:56:00Z">
              <w:r>
                <w:t>6</w:t>
              </w:r>
            </w:moveTo>
          </w:p>
        </w:tc>
        <w:tc>
          <w:tcPr>
            <w:tcW w:w="1418" w:type="dxa"/>
            <w:tcBorders>
              <w:left w:val="nil"/>
              <w:right w:val="nil"/>
            </w:tcBorders>
          </w:tcPr>
          <w:p w14:paraId="288E064E" w14:textId="77777777" w:rsidR="009714A2" w:rsidRDefault="009714A2" w:rsidP="0024411F">
            <w:pPr>
              <w:pStyle w:val="1TableText"/>
              <w:tabs>
                <w:tab w:val="num" w:pos="993"/>
              </w:tabs>
              <w:rPr>
                <w:moveTo w:id="347" w:author="dugalh" w:date="2017-02-27T19:56:00Z"/>
              </w:rPr>
            </w:pPr>
            <w:moveTo w:id="348" w:author="dugalh" w:date="2017-02-27T19:56:00Z">
              <w:r>
                <w:t>0.2</w:t>
              </w:r>
            </w:moveTo>
          </w:p>
        </w:tc>
      </w:tr>
      <w:tr w:rsidR="009714A2" w:rsidRPr="0002729A" w14:paraId="4DDD586B" w14:textId="77777777" w:rsidTr="0024411F">
        <w:tc>
          <w:tcPr>
            <w:tcW w:w="1560" w:type="dxa"/>
            <w:tcBorders>
              <w:right w:val="nil"/>
            </w:tcBorders>
          </w:tcPr>
          <w:p w14:paraId="412B81E3" w14:textId="77777777" w:rsidR="009714A2" w:rsidRPr="0002729A" w:rsidRDefault="009714A2" w:rsidP="0024411F">
            <w:pPr>
              <w:pStyle w:val="1TableText"/>
              <w:tabs>
                <w:tab w:val="num" w:pos="993"/>
              </w:tabs>
              <w:rPr>
                <w:moveTo w:id="349" w:author="dugalh" w:date="2017-02-27T19:56:00Z"/>
              </w:rPr>
            </w:pPr>
            <w:moveTo w:id="350" w:author="dugalh" w:date="2017-02-27T19:56:00Z">
              <w:r>
                <w:t>Synthetic</w:t>
              </w:r>
            </w:moveTo>
          </w:p>
        </w:tc>
        <w:tc>
          <w:tcPr>
            <w:tcW w:w="1417" w:type="dxa"/>
            <w:tcBorders>
              <w:left w:val="nil"/>
              <w:right w:val="nil"/>
            </w:tcBorders>
          </w:tcPr>
          <w:p w14:paraId="3D22A739" w14:textId="77777777" w:rsidR="009714A2" w:rsidRPr="0002729A" w:rsidRDefault="009714A2" w:rsidP="0024411F">
            <w:pPr>
              <w:pStyle w:val="1TableText"/>
              <w:tabs>
                <w:tab w:val="num" w:pos="993"/>
              </w:tabs>
              <w:rPr>
                <w:moveTo w:id="351" w:author="dugalh" w:date="2017-02-27T19:56:00Z"/>
              </w:rPr>
            </w:pPr>
            <w:moveTo w:id="352" w:author="dugalh" w:date="2017-02-27T19:56:00Z">
              <w:r>
                <w:t>5</w:t>
              </w:r>
            </w:moveTo>
          </w:p>
        </w:tc>
        <w:tc>
          <w:tcPr>
            <w:tcW w:w="1418" w:type="dxa"/>
            <w:tcBorders>
              <w:left w:val="nil"/>
              <w:right w:val="nil"/>
            </w:tcBorders>
          </w:tcPr>
          <w:p w14:paraId="757613AA" w14:textId="77777777" w:rsidR="009714A2" w:rsidRPr="0002729A" w:rsidRDefault="009714A2" w:rsidP="0024411F">
            <w:pPr>
              <w:pStyle w:val="1TableText"/>
              <w:tabs>
                <w:tab w:val="num" w:pos="993"/>
              </w:tabs>
              <w:rPr>
                <w:moveTo w:id="353" w:author="dugalh" w:date="2017-02-27T19:56:00Z"/>
              </w:rPr>
            </w:pPr>
            <w:moveTo w:id="354" w:author="dugalh" w:date="2017-02-27T19:56:00Z">
              <w:r>
                <w:t>0.15</w:t>
              </w:r>
            </w:moveTo>
          </w:p>
        </w:tc>
      </w:tr>
      <w:tr w:rsidR="009714A2" w:rsidRPr="0002729A" w14:paraId="7D7FD9BE" w14:textId="77777777" w:rsidTr="0024411F">
        <w:tc>
          <w:tcPr>
            <w:tcW w:w="1560" w:type="dxa"/>
            <w:tcBorders>
              <w:right w:val="nil"/>
            </w:tcBorders>
          </w:tcPr>
          <w:p w14:paraId="3F95DDDC" w14:textId="77777777" w:rsidR="009714A2" w:rsidRPr="0002729A" w:rsidRDefault="009714A2" w:rsidP="0024411F">
            <w:pPr>
              <w:pStyle w:val="1TableText"/>
              <w:tabs>
                <w:tab w:val="num" w:pos="993"/>
              </w:tabs>
              <w:rPr>
                <w:moveTo w:id="355" w:author="dugalh" w:date="2017-02-27T19:56:00Z"/>
              </w:rPr>
            </w:pPr>
            <w:proofErr w:type="spellStart"/>
            <w:moveTo w:id="356" w:author="dugalh" w:date="2017-02-27T19:56:00Z">
              <w:r>
                <w:t>Statlog</w:t>
              </w:r>
              <w:proofErr w:type="spellEnd"/>
              <w:r>
                <w:t xml:space="preserve"> Landsat</w:t>
              </w:r>
            </w:moveTo>
          </w:p>
        </w:tc>
        <w:tc>
          <w:tcPr>
            <w:tcW w:w="1417" w:type="dxa"/>
            <w:tcBorders>
              <w:left w:val="nil"/>
              <w:right w:val="nil"/>
            </w:tcBorders>
          </w:tcPr>
          <w:p w14:paraId="736D045B" w14:textId="77777777" w:rsidR="009714A2" w:rsidRPr="0002729A" w:rsidRDefault="009714A2" w:rsidP="0024411F">
            <w:pPr>
              <w:pStyle w:val="1TableText"/>
              <w:tabs>
                <w:tab w:val="num" w:pos="993"/>
              </w:tabs>
              <w:rPr>
                <w:moveTo w:id="357" w:author="dugalh" w:date="2017-02-27T19:56:00Z"/>
              </w:rPr>
            </w:pPr>
            <w:moveTo w:id="358" w:author="dugalh" w:date="2017-02-27T19:56:00Z">
              <w:r>
                <w:t>4</w:t>
              </w:r>
            </w:moveTo>
          </w:p>
        </w:tc>
        <w:tc>
          <w:tcPr>
            <w:tcW w:w="1418" w:type="dxa"/>
            <w:tcBorders>
              <w:left w:val="nil"/>
              <w:right w:val="nil"/>
            </w:tcBorders>
          </w:tcPr>
          <w:p w14:paraId="384D032E" w14:textId="77777777" w:rsidR="009714A2" w:rsidRPr="0002729A" w:rsidRDefault="009714A2" w:rsidP="0024411F">
            <w:pPr>
              <w:pStyle w:val="1TableText"/>
              <w:tabs>
                <w:tab w:val="num" w:pos="993"/>
              </w:tabs>
              <w:rPr>
                <w:moveTo w:id="359" w:author="dugalh" w:date="2017-02-27T19:56:00Z"/>
              </w:rPr>
            </w:pPr>
            <w:moveTo w:id="360" w:author="dugalh" w:date="2017-02-27T19:56:00Z">
              <w:r>
                <w:t>0.2</w:t>
              </w:r>
            </w:moveTo>
          </w:p>
        </w:tc>
      </w:tr>
      <w:tr w:rsidR="009714A2" w:rsidRPr="0002729A" w14:paraId="04795269" w14:textId="77777777" w:rsidTr="0024411F">
        <w:tc>
          <w:tcPr>
            <w:tcW w:w="1560" w:type="dxa"/>
            <w:tcBorders>
              <w:right w:val="nil"/>
            </w:tcBorders>
          </w:tcPr>
          <w:p w14:paraId="2CD14CA7" w14:textId="77777777" w:rsidR="009714A2" w:rsidRPr="0002729A" w:rsidRDefault="009714A2" w:rsidP="0024411F">
            <w:pPr>
              <w:pStyle w:val="1TableText"/>
              <w:tabs>
                <w:tab w:val="num" w:pos="993"/>
              </w:tabs>
              <w:rPr>
                <w:moveTo w:id="361" w:author="dugalh" w:date="2017-02-27T19:56:00Z"/>
              </w:rPr>
            </w:pPr>
            <w:moveTo w:id="362" w:author="dugalh" w:date="2017-02-27T19:56:00Z">
              <w:r>
                <w:t>Urban Land Cover</w:t>
              </w:r>
            </w:moveTo>
          </w:p>
        </w:tc>
        <w:tc>
          <w:tcPr>
            <w:tcW w:w="1417" w:type="dxa"/>
            <w:tcBorders>
              <w:left w:val="nil"/>
              <w:right w:val="nil"/>
            </w:tcBorders>
          </w:tcPr>
          <w:p w14:paraId="74767B9B" w14:textId="77777777" w:rsidR="009714A2" w:rsidRPr="0002729A" w:rsidRDefault="009714A2" w:rsidP="0024411F">
            <w:pPr>
              <w:pStyle w:val="1TableText"/>
              <w:tabs>
                <w:tab w:val="num" w:pos="993"/>
              </w:tabs>
              <w:rPr>
                <w:moveTo w:id="363" w:author="dugalh" w:date="2017-02-27T19:56:00Z"/>
              </w:rPr>
            </w:pPr>
            <w:moveTo w:id="364" w:author="dugalh" w:date="2017-02-27T19:56:00Z">
              <w:r>
                <w:t>4</w:t>
              </w:r>
            </w:moveTo>
          </w:p>
        </w:tc>
        <w:tc>
          <w:tcPr>
            <w:tcW w:w="1418" w:type="dxa"/>
            <w:tcBorders>
              <w:left w:val="nil"/>
              <w:right w:val="nil"/>
            </w:tcBorders>
          </w:tcPr>
          <w:p w14:paraId="0070DA74" w14:textId="77777777" w:rsidR="009714A2" w:rsidRPr="0002729A" w:rsidRDefault="009714A2" w:rsidP="0024411F">
            <w:pPr>
              <w:pStyle w:val="1TableText"/>
              <w:tabs>
                <w:tab w:val="num" w:pos="993"/>
              </w:tabs>
              <w:rPr>
                <w:moveTo w:id="365" w:author="dugalh" w:date="2017-02-27T19:56:00Z"/>
              </w:rPr>
            </w:pPr>
            <w:moveTo w:id="366" w:author="dugalh" w:date="2017-02-27T19:56:00Z">
              <w:r>
                <w:t>0.3</w:t>
              </w:r>
            </w:moveTo>
          </w:p>
        </w:tc>
      </w:tr>
      <w:tr w:rsidR="009714A2" w:rsidRPr="0002729A" w14:paraId="78B67B88" w14:textId="77777777" w:rsidTr="0024411F">
        <w:tc>
          <w:tcPr>
            <w:tcW w:w="1560" w:type="dxa"/>
            <w:tcBorders>
              <w:right w:val="nil"/>
            </w:tcBorders>
          </w:tcPr>
          <w:p w14:paraId="3D5B3773" w14:textId="77777777" w:rsidR="009714A2" w:rsidRPr="0002729A" w:rsidRDefault="009714A2" w:rsidP="0024411F">
            <w:pPr>
              <w:pStyle w:val="1TableText"/>
              <w:tabs>
                <w:tab w:val="num" w:pos="993"/>
              </w:tabs>
              <w:rPr>
                <w:moveTo w:id="367" w:author="dugalh" w:date="2017-02-27T19:56:00Z"/>
              </w:rPr>
            </w:pPr>
            <w:moveTo w:id="368" w:author="dugalh" w:date="2017-02-27T19:56:00Z">
              <w:r>
                <w:t>Botswana</w:t>
              </w:r>
            </w:moveTo>
          </w:p>
        </w:tc>
        <w:tc>
          <w:tcPr>
            <w:tcW w:w="1417" w:type="dxa"/>
            <w:tcBorders>
              <w:left w:val="nil"/>
              <w:right w:val="nil"/>
            </w:tcBorders>
          </w:tcPr>
          <w:p w14:paraId="6F6B09AE" w14:textId="77777777" w:rsidR="009714A2" w:rsidRPr="0002729A" w:rsidRDefault="009714A2" w:rsidP="0024411F">
            <w:pPr>
              <w:pStyle w:val="1TableText"/>
              <w:tabs>
                <w:tab w:val="num" w:pos="993"/>
              </w:tabs>
              <w:rPr>
                <w:moveTo w:id="369" w:author="dugalh" w:date="2017-02-27T19:56:00Z"/>
              </w:rPr>
            </w:pPr>
            <w:moveTo w:id="370" w:author="dugalh" w:date="2017-02-27T19:56:00Z">
              <w:r>
                <w:t>7</w:t>
              </w:r>
            </w:moveTo>
          </w:p>
        </w:tc>
        <w:tc>
          <w:tcPr>
            <w:tcW w:w="1418" w:type="dxa"/>
            <w:tcBorders>
              <w:left w:val="nil"/>
              <w:right w:val="nil"/>
            </w:tcBorders>
          </w:tcPr>
          <w:p w14:paraId="785F3D10" w14:textId="77777777" w:rsidR="009714A2" w:rsidRPr="0002729A" w:rsidRDefault="009714A2" w:rsidP="0024411F">
            <w:pPr>
              <w:pStyle w:val="1TableText"/>
              <w:tabs>
                <w:tab w:val="num" w:pos="993"/>
              </w:tabs>
              <w:rPr>
                <w:moveTo w:id="371" w:author="dugalh" w:date="2017-02-27T19:56:00Z"/>
              </w:rPr>
            </w:pPr>
            <w:moveTo w:id="372" w:author="dugalh" w:date="2017-02-27T19:56:00Z">
              <w:r>
                <w:t>0.03</w:t>
              </w:r>
            </w:moveTo>
          </w:p>
        </w:tc>
      </w:tr>
      <w:tr w:rsidR="009714A2" w:rsidRPr="0002729A" w14:paraId="19A1AB1F" w14:textId="77777777" w:rsidTr="0024411F">
        <w:tc>
          <w:tcPr>
            <w:tcW w:w="1560" w:type="dxa"/>
            <w:tcBorders>
              <w:bottom w:val="single" w:sz="12" w:space="0" w:color="000000" w:themeColor="text1"/>
              <w:right w:val="nil"/>
            </w:tcBorders>
          </w:tcPr>
          <w:p w14:paraId="0BADFFD4" w14:textId="77777777" w:rsidR="009714A2" w:rsidRPr="0002729A" w:rsidRDefault="009714A2" w:rsidP="0024411F">
            <w:pPr>
              <w:pStyle w:val="1TableText"/>
              <w:tabs>
                <w:tab w:val="num" w:pos="993"/>
              </w:tabs>
              <w:rPr>
                <w:moveTo w:id="373" w:author="dugalh" w:date="2017-02-27T19:56:00Z"/>
              </w:rPr>
            </w:pPr>
            <w:moveTo w:id="374" w:author="dugalh" w:date="2017-02-27T19:56:00Z">
              <w:r>
                <w:t>Kennedy Space Centre</w:t>
              </w:r>
            </w:moveTo>
          </w:p>
        </w:tc>
        <w:tc>
          <w:tcPr>
            <w:tcW w:w="1417" w:type="dxa"/>
            <w:tcBorders>
              <w:left w:val="nil"/>
              <w:bottom w:val="single" w:sz="12" w:space="0" w:color="000000" w:themeColor="text1"/>
              <w:right w:val="nil"/>
            </w:tcBorders>
          </w:tcPr>
          <w:p w14:paraId="2D3C1F64" w14:textId="77777777" w:rsidR="009714A2" w:rsidRPr="0002729A" w:rsidRDefault="009714A2" w:rsidP="0024411F">
            <w:pPr>
              <w:pStyle w:val="1TableText"/>
              <w:tabs>
                <w:tab w:val="num" w:pos="993"/>
              </w:tabs>
              <w:rPr>
                <w:moveTo w:id="375" w:author="dugalh" w:date="2017-02-27T19:56:00Z"/>
              </w:rPr>
            </w:pPr>
            <w:moveTo w:id="376" w:author="dugalh" w:date="2017-02-27T19:56:00Z">
              <w:r>
                <w:t>7</w:t>
              </w:r>
            </w:moveTo>
          </w:p>
        </w:tc>
        <w:tc>
          <w:tcPr>
            <w:tcW w:w="1418" w:type="dxa"/>
            <w:tcBorders>
              <w:left w:val="nil"/>
              <w:bottom w:val="single" w:sz="12" w:space="0" w:color="000000" w:themeColor="text1"/>
              <w:right w:val="nil"/>
            </w:tcBorders>
          </w:tcPr>
          <w:p w14:paraId="768CFBB8" w14:textId="77777777" w:rsidR="009714A2" w:rsidRPr="0002729A" w:rsidRDefault="009714A2" w:rsidP="0024411F">
            <w:pPr>
              <w:pStyle w:val="1TableText"/>
              <w:tabs>
                <w:tab w:val="num" w:pos="993"/>
              </w:tabs>
              <w:rPr>
                <w:moveTo w:id="377" w:author="dugalh" w:date="2017-02-27T19:56:00Z"/>
              </w:rPr>
            </w:pPr>
            <w:moveTo w:id="378" w:author="dugalh" w:date="2017-02-27T19:56:00Z">
              <w:r>
                <w:t>0.05</w:t>
              </w:r>
            </w:moveTo>
          </w:p>
        </w:tc>
      </w:tr>
    </w:tbl>
    <w:p w14:paraId="6A2E7FAD" w14:textId="74DEAAF1" w:rsidR="009714A2" w:rsidDel="0000460F" w:rsidRDefault="009714A2" w:rsidP="009714A2">
      <w:pPr>
        <w:spacing w:line="360" w:lineRule="auto"/>
        <w:jc w:val="both"/>
        <w:rPr>
          <w:del w:id="379" w:author="dugalh" w:date="2017-02-27T19:59:00Z"/>
          <w:moveTo w:id="380" w:author="dugalh" w:date="2017-02-27T19:56:00Z"/>
        </w:rPr>
      </w:pPr>
    </w:p>
    <w:moveToRangeEnd w:id="330"/>
    <w:p w14:paraId="76131B36" w14:textId="5B3C22B7" w:rsidR="00DF2FDA" w:rsidRDefault="00777CF3" w:rsidP="00DF2FDA">
      <w:pPr>
        <w:pStyle w:val="1TeksCharChar"/>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097680">
        <w:t xml:space="preserve">Figure </w:t>
      </w:r>
      <w:r w:rsidR="00097680">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097680">
        <w:t xml:space="preserve">Figure </w:t>
      </w:r>
      <w:r w:rsidR="00097680">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proofErr w:type="spellStart"/>
      <w:r w:rsidR="00EE5BE9">
        <w:t>NaïveBC</w:t>
      </w:r>
      <w:proofErr w:type="spellEnd"/>
      <w:r w:rsidR="00E95C2A">
        <w:t xml:space="preserve"> is the most accurate overall</w:t>
      </w:r>
      <w:r w:rsidR="00CF3F90">
        <w:t>,</w:t>
      </w:r>
      <w:r w:rsidR="00E95C2A">
        <w:t xml:space="preserve"> but is the least stable.  While neither FCR-</w:t>
      </w:r>
      <w:proofErr w:type="spellStart"/>
      <w:r w:rsidR="00EE5BE9">
        <w:t>NaïveBC</w:t>
      </w:r>
      <w:proofErr w:type="spellEnd"/>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commentRangeStart w:id="381"/>
      <w:r w:rsidR="00C951C7">
        <w:t xml:space="preserve">The </w:t>
      </w:r>
      <w:del w:id="382" w:author="dugalh" w:date="2016-11-15T14:44:00Z">
        <w:r w:rsidR="00C951C7" w:rsidDel="00097680">
          <w:delText xml:space="preserve">differences in </w:delText>
        </w:r>
      </w:del>
      <w:ins w:id="383" w:author="dugalh" w:date="2016-11-15T14:45:00Z">
        <w:r w:rsidR="00097680">
          <w:t xml:space="preserve">method </w:t>
        </w:r>
      </w:ins>
      <w:r w:rsidR="00C951C7">
        <w:t>accurac</w:t>
      </w:r>
      <w:ins w:id="384" w:author="dugalh" w:date="2016-11-15T14:45:00Z">
        <w:r w:rsidR="00097680">
          <w:t>ies</w:t>
        </w:r>
      </w:ins>
      <w:del w:id="385" w:author="dugalh" w:date="2016-11-15T14:45:00Z">
        <w:r w:rsidR="00C951C7" w:rsidDel="00097680">
          <w:delText>y</w:delText>
        </w:r>
      </w:del>
      <w:r w:rsidR="00C951C7">
        <w:t xml:space="preserve"> </w:t>
      </w:r>
      <w:ins w:id="386" w:author="dugalh" w:date="2016-11-15T14:44:00Z">
        <w:r w:rsidR="00097680">
          <w:t>span</w:t>
        </w:r>
      </w:ins>
      <w:ins w:id="387" w:author="dugalh" w:date="2016-11-15T14:45:00Z">
        <w:r w:rsidR="00097680">
          <w:t xml:space="preserve"> a smaller range than the method stabilities</w:t>
        </w:r>
      </w:ins>
      <w:del w:id="388" w:author="dugalh" w:date="2016-11-15T14:45:00Z">
        <w:r w:rsidR="00C951C7" w:rsidDel="00097680">
          <w:delText>are less noticeable and the best three methods have similar accuracies</w:delText>
        </w:r>
      </w:del>
      <w:r w:rsidR="00C951C7">
        <w:t xml:space="preserve">.  </w:t>
      </w:r>
      <w:commentRangeEnd w:id="381"/>
      <w:r w:rsidR="00CF3F90">
        <w:rPr>
          <w:rStyle w:val="CommentReference"/>
        </w:rPr>
        <w:commentReference w:id="381"/>
      </w:r>
      <w:r w:rsidR="00C951C7">
        <w:t xml:space="preserve">Nonetheless, there are </w:t>
      </w:r>
      <w:r w:rsidR="007A6595">
        <w:t xml:space="preserve">substantial </w:t>
      </w:r>
      <w:r w:rsidR="00C951C7">
        <w:t>differences in accuracy between the best and worst methods.</w:t>
      </w:r>
      <w:r w:rsidR="0012260F">
        <w:t xml:space="preserve">  Compared to the other data sets, the stability of the </w:t>
      </w:r>
      <w:proofErr w:type="spellStart"/>
      <w:r w:rsidR="0012260F">
        <w:t>Spekboom</w:t>
      </w:r>
      <w:proofErr w:type="spellEnd"/>
      <w:r w:rsidR="0012260F">
        <w:t xml:space="preserve">,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2A297D">
        <w:t xml:space="preserve">Table </w:t>
      </w:r>
      <w:r w:rsidR="002A297D">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p>
    <w:p w14:paraId="1C5AD6FD" w14:textId="77777777" w:rsidR="00C951C7" w:rsidRDefault="00C951C7" w:rsidP="00416694">
      <w:pPr>
        <w:spacing w:line="360" w:lineRule="auto"/>
        <w:jc w:val="both"/>
      </w:pPr>
    </w:p>
    <w:p w14:paraId="63F66486" w14:textId="51AF3FA9" w:rsidR="00C951C7" w:rsidRDefault="00C951C7" w:rsidP="00416694">
      <w:pPr>
        <w:spacing w:line="360" w:lineRule="auto"/>
        <w:jc w:val="both"/>
      </w:pPr>
      <w:r>
        <w:t>The ranking methods, Rank-MI and Rank-</w:t>
      </w:r>
      <w:proofErr w:type="spellStart"/>
      <w:r w:rsidR="00EE5BE9">
        <w:t>NaïveBC</w:t>
      </w:r>
      <w:proofErr w:type="spellEnd"/>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2005B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F3F9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xml:space="preserve">.  Another contributing factor to this </w:t>
      </w:r>
      <w:r w:rsidR="007E6994">
        <w:t>anomaly</w:t>
      </w:r>
      <w:r w:rsidR="00CB2D23">
        <w:t xml:space="preserve"> may be that</w:t>
      </w:r>
      <w:r w:rsidR="00CF3F90">
        <w:t>,</w:t>
      </w:r>
      <w:r w:rsidR="00CB2D23">
        <w:t xml:space="preserve"> while we fixed the number of selected features to a small number, </w:t>
      </w:r>
      <w:r w:rsidR="00CB2D23">
        <w:fldChar w:fldCharType="begin" w:fldLock="1"/>
      </w:r>
      <w:r w:rsidR="00CB2D23">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B2D23">
        <w:fldChar w:fldCharType="separate"/>
      </w:r>
      <w:r w:rsidR="00CB2D23" w:rsidRPr="009C1CCB">
        <w:rPr>
          <w:noProof/>
        </w:rPr>
        <w:t xml:space="preserve">Brown et al. </w:t>
      </w:r>
      <w:r w:rsidR="00CB2D23">
        <w:rPr>
          <w:noProof/>
        </w:rPr>
        <w:t>(</w:t>
      </w:r>
      <w:r w:rsidR="00CB2D23" w:rsidRPr="009C1CCB">
        <w:rPr>
          <w:noProof/>
        </w:rPr>
        <w:t>2012)</w:t>
      </w:r>
      <w:r w:rsidR="00CB2D23">
        <w:fldChar w:fldCharType="end"/>
      </w:r>
      <w:r w:rsidR="00CB2D23">
        <w:t xml:space="preserve"> </w:t>
      </w:r>
      <w:r w:rsidR="0012260F">
        <w:t xml:space="preserve">evaluated performance for a variable </w:t>
      </w:r>
      <w:r w:rsidR="0012260F">
        <w:lastRenderedPageBreak/>
        <w:t xml:space="preserve">number of features and found that for some data, the superiority of the FS-JMI method only became apparent after many (more than </w:t>
      </w:r>
      <w:r w:rsidR="00097680">
        <w:t>ten</w:t>
      </w:r>
      <w:r w:rsidR="0012260F">
        <w:t xml:space="preserve">) features had been </w:t>
      </w:r>
      <w:commentRangeStart w:id="389"/>
      <w:commentRangeStart w:id="390"/>
      <w:r w:rsidR="0012260F">
        <w:t>selected</w:t>
      </w:r>
      <w:commentRangeEnd w:id="389"/>
      <w:r w:rsidR="00CF3F90">
        <w:rPr>
          <w:rStyle w:val="CommentReference"/>
        </w:rPr>
        <w:commentReference w:id="389"/>
      </w:r>
      <w:commentRangeEnd w:id="390"/>
      <w:r w:rsidR="005873FC">
        <w:rPr>
          <w:rStyle w:val="CommentReference"/>
        </w:rPr>
        <w:commentReference w:id="390"/>
      </w:r>
      <w:r w:rsidR="0012260F">
        <w:t>.</w:t>
      </w:r>
      <w:r w:rsidR="00CB2D23">
        <w:t xml:space="preserve"> </w:t>
      </w:r>
      <w:r w:rsidR="0012260F">
        <w:t xml:space="preserve"> </w:t>
      </w:r>
      <w:r w:rsidR="00CB2D23">
        <w:t>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416694">
      <w:pPr>
        <w:spacing w:line="360" w:lineRule="auto"/>
        <w:jc w:val="both"/>
      </w:pPr>
    </w:p>
    <w:p w14:paraId="047292BD" w14:textId="0F462736" w:rsidR="003277C3" w:rsidRDefault="00A76E8C" w:rsidP="00416694">
      <w:pPr>
        <w:spacing w:line="360" w:lineRule="auto"/>
        <w:jc w:val="both"/>
      </w:pPr>
      <w:r>
        <w:t xml:space="preserve">As with classifier design, there is </w:t>
      </w:r>
      <w:r w:rsidR="00CF3F90">
        <w:t xml:space="preserve">a </w:t>
      </w:r>
      <w:r>
        <w:t xml:space="preserve">“curse of dimensionality” problem with computing </w:t>
      </w:r>
      <w:r w:rsidR="00044EBF">
        <w:t xml:space="preserve">the </w:t>
      </w:r>
      <w:r>
        <w:t>MI</w:t>
      </w:r>
      <w:r w:rsidR="00044EBF">
        <w:t xml:space="preserve"> of joint variables</w:t>
      </w:r>
      <w:r>
        <w:t>.  As the number of features increases, the number of objects needed to adequately represent the feature distribution increases exponentially</w:t>
      </w:r>
      <w:r w:rsidR="0080507C">
        <w:t xml:space="preserve"> </w:t>
      </w:r>
      <w:r w:rsidR="0080507C">
        <w:fldChar w:fldCharType="begin" w:fldLock="1"/>
      </w:r>
      <w:r w:rsidR="009C1CC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fldChar w:fldCharType="separate"/>
      </w:r>
      <w:r w:rsidR="0080507C" w:rsidRPr="00A76E8C">
        <w:rPr>
          <w:noProof/>
        </w:rPr>
        <w:t>(Brown et al., 2012)</w:t>
      </w:r>
      <w:r w:rsidR="0080507C">
        <w:fldChar w:fldCharType="end"/>
      </w:r>
      <w:r>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  </w:t>
      </w:r>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lang w:val="en-ZA" w:eastAsia="en-ZA"/>
        </w:rPr>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115B0AC7" w:rsidR="00D0519F" w:rsidRDefault="002C7119" w:rsidP="00FE7C31">
      <w:pPr>
        <w:pStyle w:val="Caption"/>
        <w:keepLines/>
        <w:jc w:val="both"/>
      </w:pPr>
      <w:bookmarkStart w:id="391" w:name="_Ref464643772"/>
      <w:r>
        <w:t xml:space="preserve">Figure </w:t>
      </w:r>
      <w:r>
        <w:fldChar w:fldCharType="begin"/>
      </w:r>
      <w:r>
        <w:instrText xml:space="preserve"> SEQ Figure \* ARABIC </w:instrText>
      </w:r>
      <w:r>
        <w:fldChar w:fldCharType="separate"/>
      </w:r>
      <w:r w:rsidR="00C82720">
        <w:rPr>
          <w:noProof/>
        </w:rPr>
        <w:t>2</w:t>
      </w:r>
      <w:r>
        <w:fldChar w:fldCharType="end"/>
      </w:r>
      <w:bookmarkEnd w:id="391"/>
      <w:r>
        <w:t xml:space="preserve"> 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lang w:val="en-ZA" w:eastAsia="en-ZA"/>
        </w:rPr>
        <w:lastRenderedPageBreak/>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6CB924B2" w:rsidR="002C7119" w:rsidRDefault="002C7119" w:rsidP="00FE7C31">
      <w:pPr>
        <w:pStyle w:val="Caption"/>
        <w:keepNext/>
        <w:keepLines/>
        <w:jc w:val="both"/>
      </w:pPr>
      <w:bookmarkStart w:id="392" w:name="_Ref464643973"/>
      <w:r>
        <w:t xml:space="preserve">Figure </w:t>
      </w:r>
      <w:r>
        <w:fldChar w:fldCharType="begin"/>
      </w:r>
      <w:r>
        <w:instrText xml:space="preserve"> SEQ Figure \* ARABIC </w:instrText>
      </w:r>
      <w:r>
        <w:fldChar w:fldCharType="separate"/>
      </w:r>
      <w:r w:rsidR="00C82720">
        <w:rPr>
          <w:noProof/>
        </w:rPr>
        <w:t>3</w:t>
      </w:r>
      <w:r>
        <w:fldChar w:fldCharType="end"/>
      </w:r>
      <w:bookmarkEnd w:id="392"/>
      <w:r>
        <w:t xml:space="preserve"> Method accuracy per data set</w:t>
      </w:r>
      <w:r w:rsidR="00777CF3">
        <w:t xml:space="preserve"> (methods along the x axis are ordered by their mean accuracy over the data sets)</w:t>
      </w:r>
    </w:p>
    <w:p w14:paraId="3DB6AB9C" w14:textId="2FE4A96A" w:rsidR="00D0519F" w:rsidRDefault="00D0519F" w:rsidP="00416694">
      <w:pPr>
        <w:spacing w:line="360" w:lineRule="auto"/>
        <w:jc w:val="both"/>
      </w:pPr>
    </w:p>
    <w:p w14:paraId="63EF810E" w14:textId="43BC6A66" w:rsidR="003D5AFF" w:rsidRDefault="003D5AFF" w:rsidP="00416694">
      <w:pPr>
        <w:spacing w:line="360" w:lineRule="auto"/>
        <w:jc w:val="both"/>
      </w:pPr>
      <w:commentRangeStart w:id="393"/>
      <w:r>
        <w:t>The method execution times</w:t>
      </w:r>
      <w:r w:rsidR="00B40A52">
        <w:t>,</w:t>
      </w:r>
      <w:r>
        <w:t xml:space="preserve"> </w:t>
      </w:r>
      <w:r w:rsidR="00E97C08">
        <w:t>summed</w:t>
      </w:r>
      <w:r>
        <w:t xml:space="preserve"> over the six data sets</w:t>
      </w:r>
      <w:r w:rsidR="00B40A52">
        <w:t>,</w:t>
      </w:r>
      <w:r w:rsidR="002313E8">
        <w:t xml:space="preserve"> are </w:t>
      </w:r>
      <w:del w:id="394" w:author="dugalh" w:date="2017-02-28T15:28:00Z">
        <w:r w:rsidR="002313E8" w:rsidDel="00124A7A">
          <w:delText xml:space="preserve">presented </w:delText>
        </w:r>
      </w:del>
      <w:ins w:id="395" w:author="dugalh" w:date="2017-02-28T15:28:00Z">
        <w:r w:rsidR="00124A7A">
          <w:t xml:space="preserve">provided for reference </w:t>
        </w:r>
      </w:ins>
      <w:commentRangeStart w:id="396"/>
      <w:r w:rsidR="002313E8">
        <w:t xml:space="preserve">in </w:t>
      </w:r>
      <w:r w:rsidR="005E43EB">
        <w:fldChar w:fldCharType="begin"/>
      </w:r>
      <w:r w:rsidR="005E43EB">
        <w:instrText xml:space="preserve"> REF _Ref464732046 \h </w:instrText>
      </w:r>
      <w:r w:rsidR="005E43EB">
        <w:fldChar w:fldCharType="separate"/>
      </w:r>
      <w:r w:rsidR="005E43EB">
        <w:t xml:space="preserve">Table </w:t>
      </w:r>
      <w:r w:rsidR="005E43EB">
        <w:rPr>
          <w:noProof/>
        </w:rPr>
        <w:t>4</w:t>
      </w:r>
      <w:r w:rsidR="005E43EB">
        <w:fldChar w:fldCharType="end"/>
      </w:r>
      <w:r w:rsidR="005E43EB">
        <w:t xml:space="preserve">.  </w:t>
      </w:r>
      <w:commentRangeEnd w:id="396"/>
      <w:r w:rsidR="00CF3F90">
        <w:rPr>
          <w:rStyle w:val="CommentReference"/>
        </w:rPr>
        <w:commentReference w:id="396"/>
      </w:r>
      <w:del w:id="397" w:author="dugalh" w:date="2017-02-27T16:59:00Z">
        <w:r w:rsidR="00E97C08" w:rsidDel="00245357">
          <w:delText xml:space="preserve">The bulk of the </w:delText>
        </w:r>
        <w:r w:rsidR="00044EBF" w:rsidDel="00245357">
          <w:delText xml:space="preserve">software </w:delText>
        </w:r>
        <w:r w:rsidR="00E97C08" w:rsidDel="00245357">
          <w:delText>implementation was done in Matlab</w:delText>
        </w:r>
        <w:r w:rsidR="00E97C08" w:rsidRPr="00305563" w:rsidDel="00245357">
          <w:rPr>
            <w:vertAlign w:val="superscript"/>
          </w:rPr>
          <w:delText>TM</w:delText>
        </w:r>
        <w:r w:rsidR="00E97C08" w:rsidDel="00245357">
          <w:delText xml:space="preserve">, making use of the PRTools toolbox </w:delText>
        </w:r>
        <w:r w:rsidR="00E97C08" w:rsidDel="00245357">
          <w:fldChar w:fldCharType="begin" w:fldLock="1"/>
        </w:r>
        <w:r w:rsidR="005A6D41" w:rsidDel="00245357">
          <w:del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delInstrText>
        </w:r>
        <w:r w:rsidR="00E97C08" w:rsidDel="00245357">
          <w:fldChar w:fldCharType="separate"/>
        </w:r>
        <w:r w:rsidR="00E97C08" w:rsidRPr="00F82667" w:rsidDel="00245357">
          <w:rPr>
            <w:noProof/>
          </w:rPr>
          <w:delText>(TU Delft, 2015)</w:delText>
        </w:r>
        <w:r w:rsidR="00E97C08" w:rsidDel="00245357">
          <w:fldChar w:fldCharType="end"/>
        </w:r>
        <w:r w:rsidR="00B4336F" w:rsidDel="00245357">
          <w:delText>.  T</w:delText>
        </w:r>
        <w:r w:rsidR="008868DA" w:rsidDel="00245357">
          <w:delText xml:space="preserve">he MI </w:delText>
        </w:r>
        <w:r w:rsidR="00B40A52" w:rsidDel="00245357">
          <w:delText xml:space="preserve">and JMI </w:delText>
        </w:r>
        <w:r w:rsidR="008868DA" w:rsidDel="00245357">
          <w:delText>criteri</w:delText>
        </w:r>
        <w:r w:rsidR="00B40A52" w:rsidDel="00245357">
          <w:delText>a were</w:delText>
        </w:r>
        <w:r w:rsidR="008868DA" w:rsidDel="00245357">
          <w:delText xml:space="preserve"> </w:delText>
        </w:r>
        <w:r w:rsidR="00B4336F" w:rsidDel="00245357">
          <w:delText xml:space="preserve">however </w:delText>
        </w:r>
        <w:r w:rsidR="008868DA" w:rsidDel="00245357">
          <w:delText xml:space="preserve">computed using the FEAST </w:delText>
        </w:r>
        <w:r w:rsidR="00A24590" w:rsidDel="00245357">
          <w:delText>(FEAture Selection Toolbox) C implementation</w:delText>
        </w:r>
        <w:r w:rsidR="008868DA" w:rsidDel="00245357">
          <w:delText xml:space="preserve"> </w:delText>
        </w:r>
        <w:r w:rsidR="008868DA" w:rsidDel="00245357">
          <w:fldChar w:fldCharType="begin" w:fldLock="1"/>
        </w:r>
        <w:r w:rsidR="00F82667" w:rsidDel="00245357">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delInstrText>
        </w:r>
        <w:r w:rsidR="008868DA" w:rsidDel="00245357">
          <w:fldChar w:fldCharType="separate"/>
        </w:r>
        <w:r w:rsidR="008868DA" w:rsidRPr="008868DA" w:rsidDel="00245357">
          <w:rPr>
            <w:noProof/>
          </w:rPr>
          <w:delText>(Brown et al., 2012)</w:delText>
        </w:r>
        <w:r w:rsidR="008868DA" w:rsidDel="00245357">
          <w:fldChar w:fldCharType="end"/>
        </w:r>
        <w:r w:rsidR="00E97C08" w:rsidDel="00245357">
          <w:delText xml:space="preserve">. </w:delText>
        </w:r>
      </w:del>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commentRangeEnd w:id="393"/>
      <w:r w:rsidR="00CF3F90">
        <w:rPr>
          <w:rStyle w:val="CommentReference"/>
        </w:rPr>
        <w:commentReference w:id="393"/>
      </w:r>
      <w:ins w:id="398" w:author="dugalh" w:date="2017-02-28T15:25:00Z">
        <w:r w:rsidR="00124A7A">
          <w:t>T</w:t>
        </w:r>
      </w:ins>
      <w:ins w:id="399" w:author="dugalh" w:date="2017-02-28T15:24:00Z">
        <w:r w:rsidR="00124A7A">
          <w:t xml:space="preserve">he </w:t>
        </w:r>
        <w:proofErr w:type="spellStart"/>
        <w:r w:rsidR="00124A7A">
          <w:t>NaiveBC</w:t>
        </w:r>
        <w:proofErr w:type="spellEnd"/>
        <w:r w:rsidR="00124A7A">
          <w:t xml:space="preserve"> criterion </w:t>
        </w:r>
      </w:ins>
      <w:ins w:id="400" w:author="dugalh" w:date="2017-02-28T15:25:00Z">
        <w:r w:rsidR="00124A7A">
          <w:t>is</w:t>
        </w:r>
      </w:ins>
      <w:ins w:id="401" w:author="dugalh" w:date="2017-02-28T15:24:00Z">
        <w:r w:rsidR="00124A7A">
          <w:t xml:space="preserve"> slower </w:t>
        </w:r>
      </w:ins>
      <w:ins w:id="402" w:author="dugalh" w:date="2017-02-28T15:25:00Z">
        <w:r w:rsidR="00124A7A">
          <w:t xml:space="preserve">to compute than the MI criterion </w:t>
        </w:r>
      </w:ins>
      <w:ins w:id="403" w:author="dugalh" w:date="2017-02-28T15:27:00Z">
        <w:r w:rsidR="00124A7A">
          <w:t xml:space="preserve">as it uses a </w:t>
        </w:r>
      </w:ins>
      <w:ins w:id="404" w:author="dugalh" w:date="2017-02-28T15:26:00Z">
        <w:r w:rsidR="00124A7A">
          <w:t>five</w:t>
        </w:r>
      </w:ins>
      <w:ins w:id="405" w:author="dugalh" w:date="2017-02-28T15:25:00Z">
        <w:r w:rsidR="00124A7A">
          <w:t>-fold cross-validation</w:t>
        </w:r>
      </w:ins>
      <w:ins w:id="406" w:author="dugalh" w:date="2017-03-01T09:56:00Z">
        <w:r w:rsidR="00A9661F">
          <w:t xml:space="preserve">, implemented in </w:t>
        </w:r>
      </w:ins>
      <w:proofErr w:type="spellStart"/>
      <w:ins w:id="407" w:author="dugalh" w:date="2017-03-01T09:57:00Z">
        <w:r w:rsidR="00A9661F">
          <w:t>Matlab</w:t>
        </w:r>
        <w:r w:rsidR="00A9661F" w:rsidRPr="00305563">
          <w:rPr>
            <w:vertAlign w:val="superscript"/>
          </w:rPr>
          <w:t>TM</w:t>
        </w:r>
      </w:ins>
      <w:proofErr w:type="spellEnd"/>
      <w:ins w:id="408" w:author="dugalh" w:date="2017-03-01T09:56:00Z">
        <w:r w:rsidR="00A9661F">
          <w:t>,</w:t>
        </w:r>
      </w:ins>
      <w:ins w:id="409" w:author="dugalh" w:date="2017-02-28T15:27:00Z">
        <w:r w:rsidR="00124A7A">
          <w:t xml:space="preserve"> to evaluate the classification accuracy</w:t>
        </w:r>
      </w:ins>
      <w:ins w:id="410" w:author="dugalh" w:date="2017-03-01T10:02:00Z">
        <w:r w:rsidR="00FA6CE1">
          <w:t xml:space="preserve">.  </w:t>
        </w:r>
      </w:ins>
      <w:ins w:id="411" w:author="dugalh" w:date="2017-02-28T15:27:00Z">
        <w:r w:rsidR="00124A7A">
          <w:t xml:space="preserve">MI </w:t>
        </w:r>
      </w:ins>
      <w:ins w:id="412" w:author="dugalh" w:date="2017-03-01T09:52:00Z">
        <w:r w:rsidR="00A9661F">
          <w:t>is computed once</w:t>
        </w:r>
      </w:ins>
      <w:ins w:id="413" w:author="dugalh" w:date="2017-03-01T10:01:00Z">
        <w:r w:rsidR="00FA6CE1">
          <w:t>-</w:t>
        </w:r>
      </w:ins>
      <w:ins w:id="414" w:author="dugalh" w:date="2017-03-01T09:52:00Z">
        <w:r w:rsidR="00A9661F">
          <w:t>off</w:t>
        </w:r>
      </w:ins>
      <w:ins w:id="415" w:author="dugalh" w:date="2017-03-01T09:59:00Z">
        <w:r w:rsidR="00FA6CE1">
          <w:t xml:space="preserve"> </w:t>
        </w:r>
      </w:ins>
      <w:ins w:id="416" w:author="dugalh" w:date="2017-03-01T09:52:00Z">
        <w:r w:rsidR="00A9661F">
          <w:t xml:space="preserve">using </w:t>
        </w:r>
      </w:ins>
      <w:ins w:id="417" w:author="dugalh" w:date="2017-03-01T10:00:00Z">
        <w:r w:rsidR="00FA6CE1">
          <w:t xml:space="preserve">the </w:t>
        </w:r>
      </w:ins>
      <w:ins w:id="418" w:author="dugalh" w:date="2017-03-01T10:03:00Z">
        <w:r w:rsidR="00FA6CE1">
          <w:t xml:space="preserve">efficient </w:t>
        </w:r>
      </w:ins>
      <w:ins w:id="419" w:author="dugalh" w:date="2017-03-01T10:00:00Z">
        <w:r w:rsidR="00FA6CE1">
          <w:t>FEAST C++ implementation</w:t>
        </w:r>
      </w:ins>
      <w:ins w:id="420" w:author="dugalh" w:date="2017-03-01T09:56:00Z">
        <w:r w:rsidR="00A9661F">
          <w:t>.</w:t>
        </w:r>
      </w:ins>
      <w:ins w:id="421" w:author="dugalh" w:date="2017-03-01T10:01:00Z">
        <w:r w:rsidR="00FA6CE1">
          <w:t xml:space="preserve">  Methods using the </w:t>
        </w:r>
        <w:proofErr w:type="spellStart"/>
        <w:r w:rsidR="00FA6CE1">
          <w:t>NaiveBC</w:t>
        </w:r>
        <w:proofErr w:type="spellEnd"/>
        <w:r w:rsidR="00FA6CE1">
          <w:t xml:space="preserve"> criterion are consequently slower than their MI counterparts.  </w:t>
        </w:r>
      </w:ins>
      <w:ins w:id="422" w:author="dugalh" w:date="2017-03-01T10:07:00Z">
        <w:r w:rsidR="00FA6CE1">
          <w:t>JMI is fast</w:t>
        </w:r>
      </w:ins>
      <w:ins w:id="423" w:author="dugalh" w:date="2017-03-01T10:11:00Z">
        <w:r w:rsidR="008312A7">
          <w:t xml:space="preserve">er than </w:t>
        </w:r>
      </w:ins>
      <w:ins w:id="424" w:author="dugalh" w:date="2017-03-01T10:13:00Z">
        <w:r w:rsidR="008312A7">
          <w:t>the</w:t>
        </w:r>
      </w:ins>
      <w:ins w:id="425" w:author="dugalh" w:date="2017-03-01T10:11:00Z">
        <w:r w:rsidR="008312A7">
          <w:t xml:space="preserve"> </w:t>
        </w:r>
      </w:ins>
      <w:ins w:id="426" w:author="dugalh" w:date="2017-03-01T10:12:00Z">
        <w:r w:rsidR="008312A7">
          <w:t xml:space="preserve">related </w:t>
        </w:r>
      </w:ins>
      <w:ins w:id="427" w:author="dugalh" w:date="2017-03-01T10:11:00Z">
        <w:r w:rsidR="008312A7">
          <w:t>FS</w:t>
        </w:r>
      </w:ins>
      <w:ins w:id="428" w:author="dugalh" w:date="2017-03-01T10:13:00Z">
        <w:r w:rsidR="008312A7">
          <w:t>-MI</w:t>
        </w:r>
      </w:ins>
      <w:ins w:id="429" w:author="dugalh" w:date="2017-03-01T10:11:00Z">
        <w:r w:rsidR="008312A7">
          <w:t xml:space="preserve"> method,</w:t>
        </w:r>
      </w:ins>
      <w:ins w:id="430" w:author="dugalh" w:date="2017-03-01T10:07:00Z">
        <w:r w:rsidR="00FA6CE1">
          <w:t xml:space="preserve"> as </w:t>
        </w:r>
      </w:ins>
      <w:ins w:id="431" w:author="dugalh" w:date="2017-03-01T10:13:00Z">
        <w:r w:rsidR="008312A7">
          <w:t>the criterion</w:t>
        </w:r>
      </w:ins>
      <w:ins w:id="432" w:author="dugalh" w:date="2017-03-01T10:07:00Z">
        <w:r w:rsidR="00FA6CE1">
          <w:t xml:space="preserve"> only requires MI computations</w:t>
        </w:r>
      </w:ins>
      <w:ins w:id="433" w:author="dugalh" w:date="2017-03-01T10:09:00Z">
        <w:r w:rsidR="008312A7">
          <w:t xml:space="preserve"> between pairwise combinations of features and the class labels</w:t>
        </w:r>
      </w:ins>
      <w:ins w:id="434" w:author="dugalh" w:date="2017-03-01T10:10:00Z">
        <w:r w:rsidR="008312A7">
          <w:t xml:space="preserve">, while the MI criterion is evaluated on </w:t>
        </w:r>
      </w:ins>
      <w:ins w:id="435" w:author="dugalh" w:date="2017-03-01T10:11:00Z">
        <w:r w:rsidR="008312A7">
          <w:t>the combination</w:t>
        </w:r>
      </w:ins>
      <w:ins w:id="436" w:author="dugalh" w:date="2017-03-01T10:10:00Z">
        <w:r w:rsidR="008312A7">
          <w:t xml:space="preserve"> all selected features</w:t>
        </w:r>
      </w:ins>
      <w:ins w:id="437" w:author="dugalh" w:date="2017-03-01T10:07:00Z">
        <w:r w:rsidR="00FA6CE1">
          <w:t xml:space="preserve">.  </w:t>
        </w:r>
      </w:ins>
      <w:ins w:id="438" w:author="dugalh" w:date="2017-03-01T10:03:00Z">
        <w:r w:rsidR="00FA6CE1">
          <w:t xml:space="preserve">BE is </w:t>
        </w:r>
      </w:ins>
      <w:ins w:id="439" w:author="dugalh" w:date="2017-03-01T10:06:00Z">
        <w:r w:rsidR="00FA6CE1">
          <w:t xml:space="preserve">known to be less efficient than FS </w:t>
        </w:r>
      </w:ins>
      <w:ins w:id="440" w:author="dugalh" w:date="2017-03-01T10:08:00Z">
        <w:r w:rsidR="00FA6CE1">
          <w:fldChar w:fldCharType="begin" w:fldLock="1"/>
        </w:r>
      </w:ins>
      <w:r w:rsidR="00356DA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FA6CE1" w:rsidRPr="00FA6CE1">
        <w:rPr>
          <w:noProof/>
        </w:rPr>
        <w:t>(Guyon and Elisseeff, 2003)</w:t>
      </w:r>
      <w:ins w:id="441" w:author="dugalh" w:date="2017-03-01T10:08:00Z">
        <w:r w:rsidR="00FA6CE1">
          <w:fldChar w:fldCharType="end"/>
        </w:r>
      </w:ins>
      <w:ins w:id="442" w:author="dugalh" w:date="2017-03-01T10:06:00Z">
        <w:r w:rsidR="00FA6CE1">
          <w:t xml:space="preserve">, and is </w:t>
        </w:r>
      </w:ins>
      <w:ins w:id="443" w:author="dugalh" w:date="2017-03-01T10:03:00Z">
        <w:r w:rsidR="00FA6CE1">
          <w:t>slowest of the tested</w:t>
        </w:r>
      </w:ins>
      <w:ins w:id="444" w:author="dugalh" w:date="2017-03-01T10:04:00Z">
        <w:r w:rsidR="00FA6CE1">
          <w:t xml:space="preserve"> methods</w:t>
        </w:r>
      </w:ins>
      <w:ins w:id="445" w:author="dugalh" w:date="2017-03-01T10:06:00Z">
        <w:r w:rsidR="00FA6CE1">
          <w:t>.</w:t>
        </w:r>
      </w:ins>
      <w:ins w:id="446" w:author="dugalh" w:date="2017-03-01T10:04:00Z">
        <w:r w:rsidR="00FA6CE1">
          <w:t xml:space="preserve"> </w:t>
        </w:r>
      </w:ins>
    </w:p>
    <w:p w14:paraId="12FA22B8" w14:textId="77777777" w:rsidR="00A24590" w:rsidRPr="00F82667" w:rsidRDefault="00A24590" w:rsidP="00416694">
      <w:pPr>
        <w:spacing w:line="360" w:lineRule="auto"/>
        <w:jc w:val="both"/>
      </w:pPr>
    </w:p>
    <w:p w14:paraId="2AED9DEF" w14:textId="545130A8" w:rsidR="00B61E1D" w:rsidRDefault="00B61E1D" w:rsidP="00B61E1D">
      <w:pPr>
        <w:pStyle w:val="1Tablecaption"/>
      </w:pPr>
      <w:bookmarkStart w:id="447" w:name="_Ref464732046"/>
      <w:r>
        <w:lastRenderedPageBreak/>
        <w:t xml:space="preserve">Table </w:t>
      </w:r>
      <w:r>
        <w:fldChar w:fldCharType="begin"/>
      </w:r>
      <w:r>
        <w:instrText xml:space="preserve"> SEQ Table \* ARABIC </w:instrText>
      </w:r>
      <w:r>
        <w:fldChar w:fldCharType="separate"/>
      </w:r>
      <w:r w:rsidR="00DC7FE9">
        <w:rPr>
          <w:noProof/>
        </w:rPr>
        <w:t>4</w:t>
      </w:r>
      <w:r>
        <w:fldChar w:fldCharType="end"/>
      </w:r>
      <w:bookmarkEnd w:id="447"/>
      <w:r>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41E11E1D" w:rsidR="00A36402" w:rsidRPr="0002729A" w:rsidRDefault="00A36402" w:rsidP="00A36402">
            <w:pPr>
              <w:pStyle w:val="1TableText"/>
              <w:tabs>
                <w:tab w:val="num" w:pos="993"/>
              </w:tabs>
            </w:pPr>
            <w:r w:rsidRPr="00FB73E5">
              <w:t>FCR-</w:t>
            </w:r>
            <w:proofErr w:type="spellStart"/>
            <w:r w:rsidR="00EE5BE9">
              <w:t>NaïveBC</w:t>
            </w:r>
            <w:proofErr w:type="spellEnd"/>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4C7C0EBF" w:rsidR="00A36402" w:rsidRDefault="00A36402" w:rsidP="00A36402">
            <w:pPr>
              <w:pStyle w:val="1TableText"/>
              <w:tabs>
                <w:tab w:val="num" w:pos="993"/>
              </w:tabs>
            </w:pPr>
            <w:r w:rsidRPr="00FB73E5">
              <w:t>Rank-</w:t>
            </w:r>
            <w:proofErr w:type="spellStart"/>
            <w:r w:rsidR="00EE5BE9">
              <w:t>NaïveBC</w:t>
            </w:r>
            <w:proofErr w:type="spellEnd"/>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35CB41E6" w:rsidR="00A36402" w:rsidRDefault="00A36402" w:rsidP="00A36402">
            <w:pPr>
              <w:pStyle w:val="1TableText"/>
              <w:tabs>
                <w:tab w:val="num" w:pos="993"/>
              </w:tabs>
            </w:pPr>
            <w:r w:rsidRPr="00FB73E5">
              <w:t>FS-</w:t>
            </w:r>
            <w:proofErr w:type="spellStart"/>
            <w:r w:rsidR="00EE5BE9">
              <w:t>NaïveBC</w:t>
            </w:r>
            <w:proofErr w:type="spellEnd"/>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4C63E4AC" w:rsidR="00A36402" w:rsidRDefault="00A36402" w:rsidP="00A36402">
            <w:pPr>
              <w:pStyle w:val="1TableText"/>
              <w:tabs>
                <w:tab w:val="num" w:pos="993"/>
              </w:tabs>
            </w:pPr>
            <w:r w:rsidRPr="00FB73E5">
              <w:t>BE-</w:t>
            </w:r>
            <w:proofErr w:type="spellStart"/>
            <w:r w:rsidR="00EE5BE9">
              <w:t>NaïveBC</w:t>
            </w:r>
            <w:proofErr w:type="spellEnd"/>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5C05FECB" w:rsidR="00B001F4" w:rsidRDefault="00E67945" w:rsidP="00E67945">
      <w:pPr>
        <w:spacing w:line="360" w:lineRule="auto"/>
        <w:jc w:val="both"/>
      </w:pPr>
      <w:r>
        <w:fldChar w:fldCharType="begin"/>
      </w:r>
      <w:r>
        <w:instrText xml:space="preserve"> REF _Ref464737145 \h </w:instrText>
      </w:r>
      <w:r>
        <w:fldChar w:fldCharType="separate"/>
      </w:r>
      <w:r>
        <w:t xml:space="preserve">Table </w:t>
      </w:r>
      <w:r>
        <w:rPr>
          <w:noProof/>
        </w:rPr>
        <w:t>5</w:t>
      </w:r>
      <w:r>
        <w:fldChar w:fldCharType="end"/>
      </w:r>
      <w:r>
        <w:t xml:space="preserve"> presents the non-dominant ranking of the methods, in terms of both accuracy and stability.  The best ranked method overall is FCR-MI, with FCR-</w:t>
      </w:r>
      <w:proofErr w:type="spellStart"/>
      <w:r w:rsidR="00EE5BE9">
        <w:t>NaïveBC</w:t>
      </w:r>
      <w:proofErr w:type="spellEnd"/>
      <w:r>
        <w:t>, FS-MI and FS-</w:t>
      </w:r>
      <w:proofErr w:type="spellStart"/>
      <w:r w:rsidR="00EE5BE9">
        <w:t>NaïveBC</w:t>
      </w:r>
      <w:proofErr w:type="spellEnd"/>
      <w:r>
        <w:t xml:space="preserve"> occupying the second rank position.  While the FS-MI and FS-</w:t>
      </w:r>
      <w:proofErr w:type="spellStart"/>
      <w:r w:rsidR="00EE5BE9">
        <w:t>NaïveBC</w:t>
      </w:r>
      <w:proofErr w:type="spellEnd"/>
      <w:r>
        <w:t xml:space="preserve"> produce</w:t>
      </w:r>
      <w:r w:rsidR="00CF3F90">
        <w:t>d</w:t>
      </w:r>
      <w:r>
        <w:t xml:space="preserve"> the best performance for stability and accuracy respectively, FCR-MI and FCR-</w:t>
      </w:r>
      <w:proofErr w:type="spellStart"/>
      <w:r w:rsidR="00EE5BE9">
        <w:t>NaïveBC</w:t>
      </w:r>
      <w:proofErr w:type="spellEnd"/>
      <w:r>
        <w:t xml:space="preserve"> achieve</w:t>
      </w:r>
      <w:r w:rsidR="00CF3F90">
        <w:t>d</w:t>
      </w:r>
      <w:r>
        <w:t xml:space="preserve"> a better compromise between these two measures.  The Rank-</w:t>
      </w:r>
      <w:proofErr w:type="spellStart"/>
      <w:r w:rsidR="00EE5BE9">
        <w:t>NaïveBC</w:t>
      </w:r>
      <w:proofErr w:type="spellEnd"/>
      <w:r>
        <w:t>, Rank-MI and BE-MI methods are ranked lowest</w:t>
      </w:r>
      <w:r w:rsidR="00127256">
        <w:t xml:space="preserve"> due to</w:t>
      </w:r>
      <w:r>
        <w:t xml:space="preserve"> the known limitations of these methods.</w:t>
      </w:r>
      <w:commentRangeStart w:id="448"/>
      <w:del w:id="449" w:author="dugalh" w:date="2017-03-01T20:40:00Z">
        <w:r w:rsidDel="003D2849">
          <w:delText xml:space="preserve"> </w:delText>
        </w:r>
      </w:del>
      <w:ins w:id="450" w:author="dugalh" w:date="2017-03-01T20:36:00Z">
        <w:r w:rsidR="00841B20">
          <w:t xml:space="preserve">  The Friedman and </w:t>
        </w:r>
        <w:proofErr w:type="spellStart"/>
        <w:r w:rsidR="00841B20">
          <w:t>Nemenyi</w:t>
        </w:r>
        <w:proofErr w:type="spellEnd"/>
        <w:r w:rsidR="00841B20">
          <w:t xml:space="preserve"> tests did not reveal any sign</w:t>
        </w:r>
      </w:ins>
      <w:ins w:id="451" w:author="dugalh" w:date="2017-03-01T20:37:00Z">
        <w:r w:rsidR="00841B20">
          <w:t xml:space="preserve">ificant differences between the method rankings over the data sets.  </w:t>
        </w:r>
      </w:ins>
      <w:ins w:id="452" w:author="dugalh" w:date="2017-03-01T20:38:00Z">
        <w:r w:rsidR="003D2849">
          <w:t xml:space="preserve">Further data sets </w:t>
        </w:r>
      </w:ins>
      <w:ins w:id="453" w:author="dugalh" w:date="2017-03-01T20:49:00Z">
        <w:r w:rsidR="004B3548">
          <w:t xml:space="preserve">and or bootstraps </w:t>
        </w:r>
      </w:ins>
      <w:ins w:id="454" w:author="dugalh" w:date="2017-03-01T20:38:00Z">
        <w:r w:rsidR="003D2849">
          <w:t xml:space="preserve">would need to be included in the evaluation to </w:t>
        </w:r>
      </w:ins>
      <w:ins w:id="455" w:author="dugalh" w:date="2017-03-01T20:39:00Z">
        <w:r w:rsidR="003D2849">
          <w:t>show significance.</w:t>
        </w:r>
      </w:ins>
      <w:commentRangeEnd w:id="448"/>
      <w:ins w:id="456" w:author="dugalh" w:date="2017-03-01T20:40:00Z">
        <w:r w:rsidR="003D2849">
          <w:rPr>
            <w:rStyle w:val="CommentReference"/>
          </w:rPr>
          <w:commentReference w:id="448"/>
        </w:r>
      </w:ins>
      <w:del w:id="457" w:author="dugalh" w:date="2017-03-01T20:40:00Z">
        <w:r w:rsidDel="003D2849">
          <w:delText xml:space="preserve"> </w:delText>
        </w:r>
      </w:del>
      <w:ins w:id="458" w:author="dugalh" w:date="2017-03-01T20:43:00Z">
        <w:r w:rsidR="005F708E">
          <w:t xml:space="preserve"> </w:t>
        </w:r>
      </w:ins>
    </w:p>
    <w:p w14:paraId="6FC2BF7E" w14:textId="77777777" w:rsidR="00B001F4" w:rsidRDefault="00B001F4" w:rsidP="00E67945">
      <w:pPr>
        <w:spacing w:line="360" w:lineRule="auto"/>
        <w:jc w:val="both"/>
      </w:pPr>
    </w:p>
    <w:p w14:paraId="20C52AF1" w14:textId="1B10A1E3" w:rsidR="00E67945" w:rsidRDefault="00A24590" w:rsidP="00E67945">
      <w:pPr>
        <w:spacing w:line="360" w:lineRule="auto"/>
        <w:jc w:val="both"/>
      </w:pPr>
      <w:r>
        <w:t>If the clustering step were omitted, FCR-MI and FCR-</w:t>
      </w:r>
      <w:proofErr w:type="spellStart"/>
      <w:r>
        <w:t>NaïveBC</w:t>
      </w:r>
      <w:proofErr w:type="spellEnd"/>
      <w:r>
        <w:t xml:space="preserve"> would simplify to Rank-MI and Rank-</w:t>
      </w:r>
      <w:proofErr w:type="spellStart"/>
      <w:r>
        <w:t>NaïveBC</w:t>
      </w:r>
      <w:proofErr w:type="spellEnd"/>
      <w:r>
        <w:t xml:space="preserve"> respectively.  FCR-MI and FCR-</w:t>
      </w:r>
      <w:proofErr w:type="spellStart"/>
      <w:r>
        <w:t>NaïveBC</w:t>
      </w:r>
      <w:proofErr w:type="spellEnd"/>
      <w:r>
        <w:t xml:space="preserve"> show a substantial improvement in performance compared to Rank-MI and Rank-</w:t>
      </w:r>
      <w:proofErr w:type="spellStart"/>
      <w:r>
        <w:t>NaïveBC</w:t>
      </w:r>
      <w:proofErr w:type="spellEnd"/>
      <w:r>
        <w:t xml:space="preserve"> which lends support to the effectiveness of the clustering step.  </w:t>
      </w:r>
      <w:commentRangeStart w:id="459"/>
      <w:commentRangeStart w:id="460"/>
      <w:r w:rsidR="00B001F4">
        <w:t xml:space="preserve">Considering </w:t>
      </w:r>
      <w:r w:rsidR="00171F29">
        <w:t xml:space="preserve">the combination of the MI and naïve Bayes criteria with </w:t>
      </w:r>
      <w:r w:rsidR="00B001F4">
        <w:t xml:space="preserve">each method in isolation, there is a general trend for MI to produce better stability and naïve Bayes to produce better accuracy.  </w:t>
      </w:r>
      <w:commentRangeEnd w:id="459"/>
      <w:r w:rsidR="00FE7C31">
        <w:rPr>
          <w:rStyle w:val="CommentReference"/>
        </w:rPr>
        <w:commentReference w:id="459"/>
      </w:r>
      <w:commentRangeEnd w:id="460"/>
      <w:r w:rsidR="00CF3F90">
        <w:rPr>
          <w:rStyle w:val="CommentReference"/>
        </w:rPr>
        <w:commentReference w:id="460"/>
      </w:r>
      <w:r w:rsidR="00171F29">
        <w:t>W</w:t>
      </w:r>
      <w:r w:rsidR="00B001F4">
        <w:t xml:space="preserve">hile FCR works well with either criterion, the results </w:t>
      </w:r>
      <w:r w:rsidR="00171F29">
        <w:t>favour</w:t>
      </w:r>
      <w:r w:rsidR="00B001F4">
        <w:t xml:space="preserve"> the use of MI </w:t>
      </w:r>
      <w:r w:rsidR="00171F29">
        <w:t>as it is faster and produces a better non-dominant ranking than naïve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p>
    <w:p w14:paraId="78DA314A" w14:textId="77777777" w:rsidR="00D0519F" w:rsidRDefault="00D0519F" w:rsidP="00416694">
      <w:pPr>
        <w:spacing w:line="360" w:lineRule="auto"/>
        <w:jc w:val="both"/>
      </w:pPr>
    </w:p>
    <w:p w14:paraId="436B2EA7" w14:textId="03315A26" w:rsidR="00E831C5" w:rsidRDefault="00E831C5" w:rsidP="00E831C5">
      <w:pPr>
        <w:pStyle w:val="1Tablecaption"/>
      </w:pPr>
      <w:bookmarkStart w:id="461" w:name="_Ref464737145"/>
      <w:r>
        <w:lastRenderedPageBreak/>
        <w:t xml:space="preserve">Table </w:t>
      </w:r>
      <w:r>
        <w:fldChar w:fldCharType="begin"/>
      </w:r>
      <w:r>
        <w:instrText xml:space="preserve"> SEQ Table \* ARABIC </w:instrText>
      </w:r>
      <w:r>
        <w:fldChar w:fldCharType="separate"/>
      </w:r>
      <w:r w:rsidR="00C35006">
        <w:rPr>
          <w:noProof/>
        </w:rPr>
        <w:t>5</w:t>
      </w:r>
      <w:r>
        <w:fldChar w:fldCharType="end"/>
      </w:r>
      <w:bookmarkEnd w:id="461"/>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3AF45B40" w:rsidR="009C6542" w:rsidRPr="0002729A" w:rsidRDefault="009C6542" w:rsidP="00F45110">
            <w:pPr>
              <w:pStyle w:val="1TableText"/>
              <w:tabs>
                <w:tab w:val="num" w:pos="993"/>
              </w:tabs>
            </w:pPr>
            <w:r w:rsidRPr="001B28EF">
              <w:t>FCR-</w:t>
            </w:r>
            <w:proofErr w:type="spellStart"/>
            <w:r w:rsidR="00EE5BE9">
              <w:t>NaïveBC</w:t>
            </w:r>
            <w:proofErr w:type="spellEnd"/>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5A0E064C" w:rsidR="009C6542" w:rsidRPr="0002729A" w:rsidRDefault="009C6542" w:rsidP="00F45110">
            <w:pPr>
              <w:pStyle w:val="1TableText"/>
              <w:tabs>
                <w:tab w:val="num" w:pos="993"/>
              </w:tabs>
            </w:pPr>
            <w:r w:rsidRPr="001B28EF">
              <w:t>FS-</w:t>
            </w:r>
            <w:proofErr w:type="spellStart"/>
            <w:r w:rsidR="00EE5BE9">
              <w:t>NaïveBC</w:t>
            </w:r>
            <w:proofErr w:type="spellEnd"/>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1808AE52" w:rsidR="009C6542" w:rsidRPr="0002729A" w:rsidRDefault="009C6542" w:rsidP="00F45110">
            <w:pPr>
              <w:pStyle w:val="1TableText"/>
              <w:tabs>
                <w:tab w:val="num" w:pos="993"/>
              </w:tabs>
            </w:pPr>
            <w:r w:rsidRPr="001B28EF">
              <w:t>BE-</w:t>
            </w:r>
            <w:proofErr w:type="spellStart"/>
            <w:r w:rsidR="00EE5BE9">
              <w:t>NaïveBC</w:t>
            </w:r>
            <w:proofErr w:type="spellEnd"/>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41C32C17" w:rsidR="009C6542" w:rsidRDefault="009C6542" w:rsidP="00F45110">
            <w:pPr>
              <w:pStyle w:val="1TableText"/>
              <w:tabs>
                <w:tab w:val="num" w:pos="993"/>
              </w:tabs>
            </w:pPr>
            <w:r w:rsidRPr="001B28EF">
              <w:t>Rank-</w:t>
            </w:r>
            <w:proofErr w:type="spellStart"/>
            <w:r w:rsidR="00EE5BE9">
              <w:t>NaïveBC</w:t>
            </w:r>
            <w:proofErr w:type="spellEnd"/>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787E84B3"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41881799" w14:textId="77777777" w:rsidR="00DE2DAE" w:rsidRDefault="00DE2DAE" w:rsidP="00416694">
      <w:pPr>
        <w:spacing w:line="360" w:lineRule="auto"/>
        <w:jc w:val="both"/>
      </w:pPr>
    </w:p>
    <w:p w14:paraId="0D99F471" w14:textId="77777777" w:rsidR="00416694" w:rsidRDefault="00AD1A8C" w:rsidP="00AD1A8C">
      <w:pPr>
        <w:pStyle w:val="Heading1"/>
      </w:pPr>
      <w:r>
        <w:t>Conclusions</w:t>
      </w:r>
    </w:p>
    <w:p w14:paraId="66434D58" w14:textId="17565404" w:rsidR="00416694" w:rsidRDefault="00B001F4" w:rsidP="00416694">
      <w:pPr>
        <w:pStyle w:val="1TeksCharChar"/>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w:t>
      </w:r>
      <w:proofErr w:type="spellStart"/>
      <w:r w:rsidR="00416694">
        <w:t>dendrogram</w:t>
      </w:r>
      <w:proofErr w:type="spellEnd"/>
      <w:r w:rsidR="00416694">
        <w:t xml:space="preserve">.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ins w:id="462" w:author="dugalh" w:date="2016-11-15T12:47:00Z">
        <w:r w:rsidR="00EF292E">
          <w:t xml:space="preserve">  </w:t>
        </w:r>
      </w:ins>
    </w:p>
    <w:p w14:paraId="3EFB0EF2" w14:textId="77777777" w:rsidR="00416694" w:rsidRDefault="00416694" w:rsidP="00416694">
      <w:pPr>
        <w:pStyle w:val="1TeksCharChar"/>
      </w:pPr>
    </w:p>
    <w:p w14:paraId="213013FB" w14:textId="54B0D046" w:rsidR="00EF292E" w:rsidRDefault="00B001F4" w:rsidP="00EF292E">
      <w:pPr>
        <w:pStyle w:val="1TeksCharChar"/>
        <w:rPr>
          <w:ins w:id="463" w:author="dugalh" w:date="2016-11-15T12:49:00Z"/>
        </w:rPr>
      </w:pPr>
      <w:r>
        <w:t xml:space="preserve">The effectiveness of </w:t>
      </w:r>
      <w:r w:rsidR="00CF3F90">
        <w:t xml:space="preserve">the </w:t>
      </w:r>
      <w:r>
        <w:t xml:space="preserve">proposed </w:t>
      </w:r>
      <w:r w:rsidR="00171F29">
        <w:t>FCR</w:t>
      </w:r>
      <w:r>
        <w:t xml:space="preserve"> method was evaluated by comparing its accuracy, stability and execution time to a </w:t>
      </w:r>
      <w:r w:rsidR="00171F29">
        <w:t xml:space="preserve">set of popular feature selection methods.  A set of five remote sensing and one synthetic data set, all containing redundancy, were used to compare the methods.  </w:t>
      </w:r>
      <w:r w:rsidR="000C625D">
        <w:t xml:space="preserve">The feature selection methods were each tested in combination with two criteria for feature relevance: the MI between the </w:t>
      </w:r>
      <w:r w:rsidR="0099587B">
        <w:t xml:space="preserve">candidate </w:t>
      </w:r>
      <w:r w:rsidR="000C625D">
        <w:t xml:space="preserve">feature(s) and the class labels, and the accuracy of a naïve Bayes classifier trained on the </w:t>
      </w:r>
      <w:r w:rsidR="0099587B">
        <w:t>candidate</w:t>
      </w:r>
      <w:r w:rsidR="000C625D">
        <w:t xml:space="preserve"> feature(s).  </w:t>
      </w:r>
      <w:r w:rsidR="00CF15E1">
        <w:t xml:space="preserve">The </w:t>
      </w:r>
      <w:r w:rsidR="00957D6D">
        <w:t>FS</w:t>
      </w:r>
      <w:r w:rsidR="00CF15E1">
        <w:t xml:space="preserve"> method in combination with the JMI criterion is recognised as providing competitive performance on high dimensional problems </w:t>
      </w:r>
      <w:r w:rsidR="00CF15E1">
        <w:fldChar w:fldCharType="begin" w:fldLock="1"/>
      </w:r>
      <w:r w:rsidR="00A97877">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CF15E1">
        <w:fldChar w:fldCharType="separate"/>
      </w:r>
      <w:r w:rsidR="00CF15E1" w:rsidRPr="00CF15E1">
        <w:rPr>
          <w:noProof/>
        </w:rPr>
        <w:t>(Brown et al., 2012)</w:t>
      </w:r>
      <w:r w:rsidR="00CF15E1">
        <w:fldChar w:fldCharType="end"/>
      </w:r>
      <w:r w:rsidR="00CF15E1">
        <w:t xml:space="preserve">, and consequently was also included in the tested methods.  </w:t>
      </w:r>
      <w:r w:rsidR="004E08EA">
        <w:t>FS-</w:t>
      </w:r>
      <w:proofErr w:type="spellStart"/>
      <w:r w:rsidR="004E08EA">
        <w:t>NaïveBC</w:t>
      </w:r>
      <w:proofErr w:type="spellEnd"/>
      <w:r w:rsidR="004E08EA">
        <w:t xml:space="preserve"> provided the best accuracy performance but the worst stability performance.  In a </w:t>
      </w:r>
      <w:r w:rsidR="004E08EA">
        <w:lastRenderedPageBreak/>
        <w:t xml:space="preserve">similar vein, FS-MI provided the best stability performance but the second worst accuracy performance.  </w:t>
      </w:r>
      <w:r w:rsidR="00CF15E1">
        <w:t xml:space="preserve">The FCR method performed well </w:t>
      </w:r>
      <w:r w:rsidR="00C9358A">
        <w:t>overall</w:t>
      </w:r>
      <w:r w:rsidR="004E08EA">
        <w:t>,</w:t>
      </w:r>
      <w:r w:rsidR="00CF15E1">
        <w:t xml:space="preserve"> </w:t>
      </w:r>
      <w:r w:rsidR="004E08EA">
        <w:t>with both naïve Bayes and MI criteria</w:t>
      </w:r>
      <w:r w:rsidR="00AB6988">
        <w:t>.</w:t>
      </w:r>
      <w:r w:rsidR="004E08EA">
        <w:t xml:space="preserve"> </w:t>
      </w:r>
      <w:r w:rsidR="00AB6988">
        <w:t xml:space="preserve"> Although</w:t>
      </w:r>
      <w:r w:rsidR="00CF15E1">
        <w:t xml:space="preserve"> </w:t>
      </w:r>
      <w:r w:rsidR="00AB6988">
        <w:t>FCR</w:t>
      </w:r>
      <w:r w:rsidR="00CF15E1">
        <w:t xml:space="preserve"> did not quite achieve the best performance in accuracy or stability alone, it </w:t>
      </w:r>
      <w:r w:rsidR="0093215E">
        <w:t xml:space="preserve">was the </w:t>
      </w:r>
      <w:r w:rsidR="00CF15E1">
        <w:t xml:space="preserve">highest </w:t>
      </w:r>
      <w:r w:rsidR="0093215E">
        <w:t xml:space="preserve">ranked </w:t>
      </w:r>
      <w:r w:rsidR="00CF15E1">
        <w:t xml:space="preserve">method when considering the accuracy and stability measures in combination.  </w:t>
      </w:r>
      <w:ins w:id="464" w:author="dugalh" w:date="2016-11-15T12:55:00Z">
        <w:r w:rsidR="00EF292E">
          <w:t xml:space="preserve">Another benefit of FCR is its relative speed compared to </w:t>
        </w:r>
      </w:ins>
      <w:ins w:id="465" w:author="dugalh" w:date="2016-11-15T12:56:00Z">
        <w:r w:rsidR="00EF292E">
          <w:t>greedy search FS and BE type methods</w:t>
        </w:r>
      </w:ins>
      <w:ins w:id="466" w:author="dugalh" w:date="2016-11-15T12:49:00Z">
        <w:r w:rsidR="00EF292E">
          <w:t>.</w:t>
        </w:r>
      </w:ins>
    </w:p>
    <w:p w14:paraId="15EC4B6A" w14:textId="4D0E79C6" w:rsidR="00EF664A" w:rsidDel="00EF292E" w:rsidRDefault="00EF664A" w:rsidP="00EF664A">
      <w:pPr>
        <w:spacing w:line="360" w:lineRule="auto"/>
        <w:jc w:val="both"/>
        <w:rPr>
          <w:del w:id="467" w:author="dugalh" w:date="2016-11-15T12:56:00Z"/>
        </w:rPr>
      </w:pPr>
    </w:p>
    <w:p w14:paraId="03FC86BD" w14:textId="1D50CBD3" w:rsidR="00171F29" w:rsidRDefault="00171F29" w:rsidP="00416694">
      <w:pPr>
        <w:pStyle w:val="1TeksCharChar"/>
      </w:pPr>
    </w:p>
    <w:p w14:paraId="518C7786" w14:textId="536C47D8" w:rsidR="0093215E" w:rsidRDefault="0093215E" w:rsidP="0093215E">
      <w:pPr>
        <w:pStyle w:val="1TeksCharChar"/>
      </w:pPr>
      <w:commentRangeStart w:id="468"/>
      <w:r>
        <w:t xml:space="preserve">While the MI criterion is attractive in its ability to describe non-linear correlations and complementarity between features </w:t>
      </w:r>
      <w:r w:rsidR="00A97877">
        <w:fldChar w:fldCharType="begin" w:fldLock="1"/>
      </w:r>
      <w:r w:rsidR="00A97877">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A97877">
        <w:fldChar w:fldCharType="separate"/>
      </w:r>
      <w:r w:rsidR="00A97877" w:rsidRPr="00A97877">
        <w:rPr>
          <w:noProof/>
        </w:rPr>
        <w:t>(Brown et al., 2012)</w:t>
      </w:r>
      <w:r w:rsidR="00A97877">
        <w:fldChar w:fldCharType="end"/>
      </w:r>
      <w:r>
        <w:t xml:space="preserve">, the curse of dimensionality limits its application in practice, particularly for high dimensional problems.  Part of the motivation for the JMI and other criteria presented in </w:t>
      </w:r>
      <w:r>
        <w:fldChar w:fldCharType="begin" w:fldLock="1"/>
      </w:r>
      <w:r w:rsidR="00A97877">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A76E8C">
        <w:rPr>
          <w:noProof/>
        </w:rPr>
        <w:t xml:space="preserve">Brown et al. </w:t>
      </w:r>
      <w:r w:rsidR="00A97877">
        <w:rPr>
          <w:noProof/>
        </w:rPr>
        <w:t>(</w:t>
      </w:r>
      <w:r w:rsidRPr="00A76E8C">
        <w:rPr>
          <w:noProof/>
        </w:rPr>
        <w:t>2012)</w:t>
      </w:r>
      <w:r>
        <w:fldChar w:fldCharType="end"/>
      </w:r>
      <w:r>
        <w:t xml:space="preserve">, is to circumvent this problem by formulating low dimensional approximations to MI.  The naïve Bayes criterion </w:t>
      </w:r>
      <w:r w:rsidR="00A97877">
        <w:t xml:space="preserve">also </w:t>
      </w:r>
      <w:r w:rsidR="00E21207">
        <w:t>avoids the curse of dimensionality as it treats</w:t>
      </w:r>
      <w:r>
        <w:t xml:space="preserve"> the features as independent</w:t>
      </w:r>
      <w:r w:rsidR="00A97877">
        <w:t xml:space="preserve">.   </w:t>
      </w:r>
      <w:r>
        <w:t>Intuitively, one may suspect that this assumption is overly crude to be useful in practice</w:t>
      </w:r>
      <w:r w:rsidR="004B605A">
        <w:t>,</w:t>
      </w:r>
      <w:r>
        <w:t xml:space="preserve"> but naïve Bayes does perform well for a variety of real world problems</w:t>
      </w:r>
      <w:r w:rsidR="00E21207">
        <w:t xml:space="preserve"> </w:t>
      </w:r>
      <w:r w:rsidR="004B605A">
        <w:fldChar w:fldCharType="begin" w:fldLock="1"/>
      </w:r>
      <w:r w:rsidR="00C35006">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4B605A">
        <w:fldChar w:fldCharType="separate"/>
      </w:r>
      <w:r w:rsidR="004B605A" w:rsidRPr="004B605A">
        <w:rPr>
          <w:noProof/>
        </w:rPr>
        <w:t>(Hand and Yu, 2001)</w:t>
      </w:r>
      <w:r w:rsidR="004B605A">
        <w:fldChar w:fldCharType="end"/>
      </w:r>
      <w:r>
        <w:t>, including the data sets used in our study.</w:t>
      </w:r>
      <w:r w:rsidR="004B605A">
        <w:t xml:space="preserve">  </w:t>
      </w:r>
      <w:r w:rsidR="005607A4">
        <w:t xml:space="preserve">In FCR, the features are evaluated in isolation, so dimensionality and </w:t>
      </w:r>
      <w:proofErr w:type="spellStart"/>
      <w:r w:rsidR="005607A4">
        <w:t>representivity</w:t>
      </w:r>
      <w:proofErr w:type="spellEnd"/>
      <w:r w:rsidR="005607A4">
        <w:t xml:space="preserve"> issues are less of a concern than for the FS and BE methods which evaluate combinations of features.   </w:t>
      </w:r>
      <w:r w:rsidR="00C9358A">
        <w:t>Although FCR work</w:t>
      </w:r>
      <w:r w:rsidR="00FE7C31">
        <w:t>ed</w:t>
      </w:r>
      <w:r w:rsidR="00C9358A">
        <w:t xml:space="preserve"> well with either criterion, the results favour the use of MI as it </w:t>
      </w:r>
      <w:r w:rsidR="00FE7C31">
        <w:t>was</w:t>
      </w:r>
      <w:r w:rsidR="00C9358A">
        <w:t xml:space="preserve"> faster and produce</w:t>
      </w:r>
      <w:r w:rsidR="00FE7C31">
        <w:t>d</w:t>
      </w:r>
      <w:r w:rsidR="00C9358A">
        <w:t xml:space="preserve"> a better non-dominant ranking than naïve Bayes.</w:t>
      </w:r>
      <w:commentRangeEnd w:id="468"/>
      <w:r w:rsidR="00285D3B">
        <w:rPr>
          <w:rStyle w:val="CommentReference"/>
        </w:rPr>
        <w:commentReference w:id="468"/>
      </w:r>
      <w:r w:rsidR="00C9358A">
        <w:t xml:space="preserve">  </w:t>
      </w:r>
      <w:r w:rsidR="004B605A">
        <w:t xml:space="preserve">  </w:t>
      </w:r>
    </w:p>
    <w:p w14:paraId="4A3AEC6A" w14:textId="77777777" w:rsidR="0093215E" w:rsidRDefault="0093215E" w:rsidP="00416694">
      <w:pPr>
        <w:pStyle w:val="1TeksCharChar"/>
      </w:pPr>
    </w:p>
    <w:p w14:paraId="5F61E92A" w14:textId="28EDA356" w:rsidR="0093215E" w:rsidRDefault="008257F7" w:rsidP="00416694">
      <w:pPr>
        <w:pStyle w:val="1TeksCharChar"/>
      </w:pPr>
      <w:r>
        <w:t xml:space="preserve">The need for user specification of </w:t>
      </w:r>
      <w:del w:id="469" w:author="dugalh" w:date="2017-03-02T10:17:00Z">
        <w:r w:rsidDel="005873FC">
          <w:delText>clustering level</w:delText>
        </w:r>
      </w:del>
      <w:ins w:id="470" w:author="dugalh" w:date="2017-03-02T10:17:00Z">
        <w:r w:rsidR="005873FC">
          <w:t>dissimilarity threshold</w:t>
        </w:r>
      </w:ins>
      <w:r>
        <w:t xml:space="preserve"> is a weakness of the </w:t>
      </w:r>
      <w:r w:rsidR="002306EC">
        <w:t xml:space="preserve">FCR </w:t>
      </w:r>
      <w:r>
        <w:t xml:space="preserve">method.  </w:t>
      </w:r>
      <w:r w:rsidR="002306EC">
        <w:t xml:space="preserve">This is a subjective choice and different </w:t>
      </w:r>
      <w:del w:id="471" w:author="dugalh" w:date="2017-03-02T10:17:00Z">
        <w:r w:rsidR="002306EC" w:rsidDel="005873FC">
          <w:delText xml:space="preserve">levels </w:delText>
        </w:r>
      </w:del>
      <w:ins w:id="472" w:author="dugalh" w:date="2017-03-02T10:17:00Z">
        <w:r w:rsidR="005873FC">
          <w:t>thresholds</w:t>
        </w:r>
        <w:r w:rsidR="005873FC">
          <w:t xml:space="preserve"> </w:t>
        </w:r>
      </w:ins>
      <w:r w:rsidR="002306EC">
        <w:t xml:space="preserve">can lead to different sets of selected features.  No user intervention is required for the other methods considered in this study.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ins w:id="473" w:author="dugalh" w:date="2017-03-02T10:18:00Z">
        <w:r w:rsidR="005873FC">
          <w:t xml:space="preserve"> overall</w:t>
        </w:r>
      </w:ins>
      <w:r w:rsidR="002306EC">
        <w:t xml:space="preserve">.  The need for visual inspection of the </w:t>
      </w:r>
      <w:proofErr w:type="spellStart"/>
      <w:r w:rsidR="002306EC">
        <w:t>dendrogram</w:t>
      </w:r>
      <w:proofErr w:type="spellEnd"/>
      <w:r w:rsidR="002306EC">
        <w:t xml:space="preserve"> to make the choice of </w:t>
      </w:r>
      <w:ins w:id="474" w:author="dugalh" w:date="2017-03-02T10:18:00Z">
        <w:r w:rsidR="005873FC">
          <w:t xml:space="preserve">dissimilarity threshold </w:t>
        </w:r>
      </w:ins>
      <w:del w:id="475" w:author="dugalh" w:date="2017-03-02T10:18:00Z">
        <w:r w:rsidR="002306EC" w:rsidDel="005873FC">
          <w:delText xml:space="preserve">clustering level </w:delText>
        </w:r>
      </w:del>
      <w:r w:rsidR="002306EC">
        <w:t>also limits the dimensionality of data that the FCR method can practically be applied to.  For data sets of hundreds or thousands of features</w:t>
      </w:r>
      <w:r w:rsidR="00997A57">
        <w:t xml:space="preserve">, </w:t>
      </w:r>
      <w:r w:rsidR="002306EC">
        <w:t xml:space="preserve">the </w:t>
      </w:r>
      <w:proofErr w:type="spellStart"/>
      <w:r w:rsidR="002306EC">
        <w:t>dendrogram</w:t>
      </w:r>
      <w:proofErr w:type="spellEnd"/>
      <w:r w:rsidR="002306EC">
        <w:t xml:space="preserve"> would </w:t>
      </w:r>
      <w:r w:rsidR="00997A57">
        <w:t xml:space="preserve">likely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lastRenderedPageBreak/>
        <w:t xml:space="preserve">and </w:t>
      </w:r>
      <w:r w:rsidR="00EF664A">
        <w:t>user specification of preferred variables are not required, FS-</w:t>
      </w:r>
      <w:proofErr w:type="spellStart"/>
      <w:r w:rsidR="00EF664A">
        <w:t>NaïveBC</w:t>
      </w:r>
      <w:proofErr w:type="spellEnd"/>
      <w:r w:rsidR="00EF664A">
        <w:t xml:space="preserve"> may be a more sensible choice of feature selection method.  It achieved the best accuracy results and does not require any user intervention as with FCR. </w:t>
      </w:r>
    </w:p>
    <w:p w14:paraId="05FC96B1" w14:textId="77777777" w:rsidR="00416694" w:rsidRDefault="00416694" w:rsidP="00416694">
      <w:pPr>
        <w:pStyle w:val="1TeksCharChar"/>
      </w:pPr>
    </w:p>
    <w:p w14:paraId="7A9600C3" w14:textId="1E32E2C7" w:rsidR="00416694" w:rsidRDefault="00A26160" w:rsidP="00416694">
      <w:pPr>
        <w:spacing w:line="360" w:lineRule="auto"/>
        <w:jc w:val="both"/>
      </w:pPr>
      <w:r>
        <w:t xml:space="preserve">Our reasoning for the choice of dissimilarity metric for clustering, clustering algorithm and feature relevance measure </w:t>
      </w:r>
      <w:r w:rsidR="008257F7">
        <w:t>wa</w:t>
      </w:r>
      <w:r>
        <w:t xml:space="preserve">s loose and other options could also prove effective.  </w:t>
      </w:r>
      <w:r w:rsidR="00416694">
        <w:t xml:space="preserve">A possible </w:t>
      </w:r>
      <w:r w:rsidR="005331E4">
        <w:t xml:space="preserve">limitation of </w:t>
      </w:r>
      <w:r w:rsidR="00416694">
        <w:t xml:space="preserve">the </w:t>
      </w:r>
      <w:r w:rsidR="008257F7">
        <w:t xml:space="preserve">proposed </w:t>
      </w:r>
      <w:r w:rsidR="00416694">
        <w:t xml:space="preserve">method is the </w:t>
      </w:r>
      <w:r w:rsidR="00183DC8">
        <w:t>use of ranking for selecting the best clusters</w:t>
      </w:r>
      <w:r w:rsidR="00416694">
        <w:t xml:space="preserve">.  </w:t>
      </w:r>
      <w:r w:rsidR="00183DC8">
        <w:t xml:space="preserve">Ranking is known to be sub-optimal in the presence of redundancy </w:t>
      </w:r>
      <w:r w:rsidR="00416694">
        <w:fldChar w:fldCharType="begin" w:fldLock="1"/>
      </w:r>
      <w:r w:rsidR="00B550FC">
        <w:instrText>ADDIN CSL_CITATION { "citationItems" : [ { "id" : "ITEM-1", "itemData" : { "DOI" : "10.1109/TSMC.1974.5408535", "ISSN" : "0018-9472", "author" : [ { "dropping-particle" : "", "family" : "Cover", "given" : "Thomas M.", "non-dropping-particle" : "", "parse-names" : false, "suffix" : "" } ], "container-title" : "IEEE Transactions on Systems, Man, and Cybernetics", "id" : "ITEM-1", "issue" : "1", "issued" : { "date-parts" : [ [ "1974" ] ] }, "page" : "116-117", "title" : "The best two independent measurements are not the two best", "type" : "article-journal", "volume" : "SMC-4" }, "uris" : [ "http://www.mendeley.com/documents/?uuid=5849c2f2-7c85-4fde-8921-2853cec55caa" ] } ], "mendeley" : { "formattedCitation" : "(Cover, 1974)", "plainTextFormattedCitation" : "(Cover, 1974)", "previouslyFormattedCitation" : "(Cover, 1974)" }, "properties" : { "noteIndex" : 0 }, "schema" : "https://github.com/citation-style-language/schema/raw/master/csl-citation.json" }</w:instrText>
      </w:r>
      <w:r w:rsidR="00416694">
        <w:fldChar w:fldCharType="separate"/>
      </w:r>
      <w:r w:rsidR="00B550FC" w:rsidRPr="00B550FC">
        <w:rPr>
          <w:noProof/>
        </w:rPr>
        <w:t>(Cover, 1974)</w:t>
      </w:r>
      <w:r w:rsidR="00416694">
        <w:fldChar w:fldCharType="end"/>
      </w:r>
      <w:r w:rsidR="00416694">
        <w:t xml:space="preserve">.  </w:t>
      </w:r>
      <w:r w:rsidR="00183DC8">
        <w:t xml:space="preserve">While much of the feature redundancy will be eliminated by selecting individual features from correlated clusters, it seems likely that remnant redundancy will be present in many problems.  </w:t>
      </w:r>
      <w:r w:rsidR="00416694">
        <w:t xml:space="preserve">Ideally the importance of clusters should be evaluated in the context of other clusters so that the effect of informative relationships is incorporated into the </w:t>
      </w:r>
      <w:r w:rsidR="00DE2DAE">
        <w:t>selection</w:t>
      </w:r>
      <w:r w:rsidR="00416694">
        <w:t xml:space="preserve">.  </w:t>
      </w:r>
      <w:r w:rsidR="00183DC8">
        <w:t>This could conceivably be done by adopting a</w:t>
      </w:r>
      <w:r w:rsidR="005331E4">
        <w:t xml:space="preserve"> </w:t>
      </w:r>
      <w:r w:rsidR="00183DC8">
        <w:t>FS or BE</w:t>
      </w:r>
      <w:r w:rsidR="005331E4">
        <w:t xml:space="preserve"> type approach to clusters rather than features.  </w:t>
      </w:r>
      <w:r w:rsidR="00416694">
        <w:t xml:space="preserve">Another aspect of our method that could benefit from further investigation is the correlation coefficient dissimilarity metric.  It would be preferable to use a metric that can describe non-linear correlation, such </w:t>
      </w:r>
      <w:r w:rsidR="00957D6D">
        <w:t>MI</w:t>
      </w:r>
      <w:r w:rsidR="008257F7">
        <w:t xml:space="preserve"> or</w:t>
      </w:r>
      <w:r w:rsidR="00416694">
        <w:t xml:space="preserve"> the symmetrical uncertainty used in </w:t>
      </w:r>
      <w:r w:rsidR="00416694">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rsidR="00416694">
        <w:fldChar w:fldCharType="separate"/>
      </w:r>
      <w:r w:rsidR="00416694" w:rsidRPr="00687057">
        <w:rPr>
          <w:noProof/>
        </w:rPr>
        <w:t xml:space="preserve">Yu &amp; Liu </w:t>
      </w:r>
      <w:r w:rsidR="00416694">
        <w:rPr>
          <w:noProof/>
        </w:rPr>
        <w:t>(</w:t>
      </w:r>
      <w:r w:rsidR="00416694" w:rsidRPr="00687057">
        <w:rPr>
          <w:noProof/>
        </w:rPr>
        <w:t>2004)</w:t>
      </w:r>
      <w:r w:rsidR="00416694">
        <w:fldChar w:fldCharType="end"/>
      </w:r>
      <w:r w:rsidR="00416694">
        <w:t>.</w:t>
      </w:r>
      <w:r w:rsidR="008257F7">
        <w:t xml:space="preserve">  </w:t>
      </w:r>
    </w:p>
    <w:bookmarkEnd w:id="12"/>
    <w:p w14:paraId="67A841BB" w14:textId="77777777" w:rsidR="00CE1864" w:rsidRDefault="00CE1864">
      <w:pPr>
        <w:spacing w:after="160" w:line="259" w:lineRule="auto"/>
      </w:pPr>
      <w:r>
        <w:br w:type="page"/>
      </w:r>
    </w:p>
    <w:p w14:paraId="3CEE9DBE" w14:textId="77777777" w:rsidR="00CE1864" w:rsidRDefault="00CE1864" w:rsidP="00CE1864">
      <w:pPr>
        <w:pStyle w:val="Heading1"/>
        <w:numPr>
          <w:ilvl w:val="0"/>
          <w:numId w:val="0"/>
        </w:numPr>
      </w:pPr>
      <w:r>
        <w:lastRenderedPageBreak/>
        <w:t>References</w:t>
      </w:r>
    </w:p>
    <w:p w14:paraId="292650B3" w14:textId="77777777" w:rsidR="00B550FC" w:rsidRDefault="00B550FC" w:rsidP="00416694">
      <w:pPr>
        <w:spacing w:line="360" w:lineRule="auto"/>
        <w:jc w:val="both"/>
      </w:pPr>
    </w:p>
    <w:p w14:paraId="7EC5BCA8" w14:textId="3FB70958" w:rsidR="00787C46" w:rsidRPr="00787C46" w:rsidRDefault="00CE1864" w:rsidP="00787C46">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787C46" w:rsidRPr="00787C46">
        <w:rPr>
          <w:noProof/>
        </w:rPr>
        <w:t>Bishop, C.M., 2003. Neural networks for pattern recognition. Oxford University Press, New York. doi:10.1002/0470854774</w:t>
      </w:r>
    </w:p>
    <w:p w14:paraId="02E37DF5"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Blaschke, T., 2010. Object based image analysis for remote sensing. ISPRS Journal of Photogrammetry and Remote Sensing 65, 2–16. doi:10.1016/j.isprsjprs.2009.06.004</w:t>
      </w:r>
    </w:p>
    <w:p w14:paraId="6C63DC78"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Breiman, L., 2001. Random Forests. Machine Learning 45, 5–32. doi:10.1023/A:1010933404324</w:t>
      </w:r>
    </w:p>
    <w:p w14:paraId="4E0DD7D7"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Brown, G., Pocock, A., Zhao, M.-J., Lujan, M., 2012. Conditional likelihood maximisation: A unifying framework for mutual information feature selection. Journal of Machine Learning Research 13, 27–66. doi:10.1016/j.patcog.2015.11.007</w:t>
      </w:r>
    </w:p>
    <w:p w14:paraId="041E2169"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Burges, C.J.C., 1998. A tutorial on support vector machines for pattern recognition. Data Mining and Knowledge Discovery 2, 121–167. doi:10.1023/A:1009715923555</w:t>
      </w:r>
    </w:p>
    <w:p w14:paraId="12F46581"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Cover, T.M., 1974. The best two independent measurements are not the two best. IEEE Transactions on Systems, Man, and Cybernetics SMC-4, 116–117. doi:10.1109/TSMC.1974.5408535</w:t>
      </w:r>
    </w:p>
    <w:p w14:paraId="44E6CDB8"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656EED19"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Demšar, J., 2006. Statistical comparisons of classifiers over multiple data sets. Journal of Machine Learning Research 7, 1–30.</w:t>
      </w:r>
    </w:p>
    <w:p w14:paraId="6B8ACF71"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Duin, R.P.W., Tax, D.M.J., 2005. Statistical Pattern Recognition, in: Chen, C., Wang, P. (Eds.), Handbook of Pattern Recognition and Computer Vision, 3rd Ed. World Scientific, Singapore, pp. 1–21. doi:10.1142/9789812775320_0001</w:t>
      </w:r>
    </w:p>
    <w:p w14:paraId="47450974"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GIC, 2014. Hyperspectral Remote Sensing Scenes [WWW Document]. URL http://www.ehu.eus/ccwintco/index.php?title=Hyperspectral_Remote_Sensing_Scenes</w:t>
      </w:r>
    </w:p>
    <w:p w14:paraId="3E887418"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Guyon, I., Elisseeff, A., 2003. An introduction to variable and feature selection. Journal ofMachine Learning Research 3, 1157–1182. doi:10.1016/j.aca.2011.07.027</w:t>
      </w:r>
    </w:p>
    <w:p w14:paraId="13DA851A"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Guyon, I., Weston, J., Barnhill, S., Vapnik, V., 2002. Gene selection for cancer classification using support vector machines. Machine Learning 46, 389–422. doi:10.1023/A:1012487302797</w:t>
      </w:r>
    </w:p>
    <w:p w14:paraId="4130FBC1"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 xml:space="preserve">Hand, D.J., Yu, K., 2001. Idiot’s Bayes - not so stupid after all? International Statisitical </w:t>
      </w:r>
      <w:r w:rsidRPr="00787C46">
        <w:rPr>
          <w:noProof/>
        </w:rPr>
        <w:lastRenderedPageBreak/>
        <w:t>Review 69, 385–398.</w:t>
      </w:r>
    </w:p>
    <w:p w14:paraId="0F36F5A1"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Inza, I., Larrañaga, P., Blanco, R., Cerrolaza, A.J., 2004. Filter versus wrapper gene selection approaches in DNA microarray domains. Artificial Intelligence in Medicine 31, 91–103. doi:10.1016/j.artmed.2004.01.007</w:t>
      </w:r>
    </w:p>
    <w:p w14:paraId="4A79E526"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Jain, A.K., Duin, R.P.W., Mao, J., 2000. Statistical pattern recognition: a review. IEEE Transactions on Pattern Analysis and Machine Intelligence 22, 4–37.</w:t>
      </w:r>
    </w:p>
    <w:p w14:paraId="4158BD78"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Johnson, B., Xie, Z., 2013. Classifying a high resolution image of an urban area using super-object information. ISPRS Journal of Photogrammetry and Remote Sensing 83, 40–49. doi:10.1016/j.isprsjprs.2013.05.008</w:t>
      </w:r>
    </w:p>
    <w:p w14:paraId="04697632"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Kalousis, A., Prados, J., Hilario, M., 2007. Stability of feature selection algorithms: A study on high-dimensional spaces. Knowledge and Information Systems 12, 95–116. doi:10.1007/s10115-006-0040-8</w:t>
      </w:r>
    </w:p>
    <w:p w14:paraId="5CE80838"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Kononenko, I., Šimec, E., Robnik-Šikonja, M., 1997. Overcoming the myopia of inductive learning algorithms with RELIEFF. Applied Intelligence 7, 39–55. doi:10.1023/A:1008280620621</w:t>
      </w:r>
    </w:p>
    <w:p w14:paraId="4C90450E"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Kuncheva, L.I., 2007. A stability index for feature selection, in: International Multi-Conference: Artificial Intelligence and Applications. IASTED, Innsbruck, Austria, pp. 390–395.</w:t>
      </w:r>
    </w:p>
    <w:p w14:paraId="55B5F576"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Li, S., Harner, E.J., Adjeroh, D. a, 2011. Random KNN feature selection - a fast and stable alternative to Random Forests. BMC bioinformatics 12, 450. doi:10.1186/1471-2105-12-450</w:t>
      </w:r>
    </w:p>
    <w:p w14:paraId="4096A5BB"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Lichman, M., 2013. UCI Machine learning repository [WWW Document]. URL http://archive.ics.uci.edu/ml</w:t>
      </w:r>
    </w:p>
    <w:p w14:paraId="6E60C60E"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MathWorks, 2016. Hierarchical Clustering - Statistics and Machine Learning Toolbox [WWW Document]. Matlab Documentation. URL https://www.mathworks.com/help/stats/hierarchical-clustering.html (accessed 3.1.17).</w:t>
      </w:r>
    </w:p>
    <w:p w14:paraId="119B0019"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Mishra, K.K., Harit, S., 2010. A fast algorithm for finding the non dominated set in multi objective optimization. Multi-Objective Optimization using Evolutionary Algorithms 1, 35–39.</w:t>
      </w:r>
    </w:p>
    <w:p w14:paraId="025F800D"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Mitra, P., Murthy, C. a, Pal, S.K., 2002. Unsupervised feature selection using feature similarity. IEEE Transactions on Pattern Analysis and Machine Intelligence PAMI 24, 301–312. doi:10.1109/34.990133</w:t>
      </w:r>
    </w:p>
    <w:p w14:paraId="24C01258"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 xml:space="preserve">Sahu, B., Mishra, D., 2011. A novel approach for selecting informative genes from gene expression data using signal-to-noise ratio and t-statistics, in: 2011 2nd International </w:t>
      </w:r>
      <w:r w:rsidRPr="00787C46">
        <w:rPr>
          <w:noProof/>
        </w:rPr>
        <w:lastRenderedPageBreak/>
        <w:t>Conference on Computer and Communication Technology (ICCCT-2011). IEEE, Allahabad, India, pp. 5–10. doi:10.1109/ICCCT.2011.6075207</w:t>
      </w:r>
    </w:p>
    <w:p w14:paraId="778C8678"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Strobl, C., Boulesteix, A.-L., Kneib, T., Augustin, T., Zeileis, A., 2008. Conditional variable importance for random forests. BMC bioinformatics 9, 307. doi:10.1186/1471-2105-9-307</w:t>
      </w:r>
    </w:p>
    <w:p w14:paraId="650FABE4"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Szekely, G.J., Rizzo, M.L., 2005. Hierarchical clustering via joint between-within distances: extending Ward’s minimum variance method. Journal of Classification 22, 151–183. doi:10.1007/s00357-005-0012-9</w:t>
      </w:r>
    </w:p>
    <w:p w14:paraId="2542453D"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Tolosi, L., Lengauer, T., 2011. Classification with correlated features: unreliability of feature ranking and solutions. Bioinformatics 27, 1986–1994. doi:10.1093/bioinformatics/btr300</w:t>
      </w:r>
    </w:p>
    <w:p w14:paraId="7A66EEDA"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TU Delft, 2015. PRTools [WWW Document]. URL http://prtools.org/prtools/ (accessed 10.20.16).</w:t>
      </w:r>
    </w:p>
    <w:p w14:paraId="59E61C27"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Webb, A.R., 2002. Statistical Pattern Recognition. John Wiley &amp; Sons, Ltd, Chichester, UK. doi:10.1002/0470854774</w:t>
      </w:r>
    </w:p>
    <w:p w14:paraId="6BD2E0DA"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Yang, H.H., Moody, J., 1999. Data Visualization and Feature Selection: New Algorithms for Nongaussian Data. Advances in Neural Information Processing Systems 12, 687–693.</w:t>
      </w:r>
    </w:p>
    <w:p w14:paraId="1408FF7D"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Yousef, M., Jung, S., Showe, L.C., Showe, M.K., 2007. Recursive cluster elimination (RCE) for classification and feature selection from gene expression data. BMC Bioinformatics 8. doi:10.1186/1471-2105-8-144</w:t>
      </w:r>
    </w:p>
    <w:p w14:paraId="383E0E4A" w14:textId="77777777" w:rsidR="00787C46" w:rsidRPr="00787C46" w:rsidRDefault="00787C46" w:rsidP="00787C46">
      <w:pPr>
        <w:widowControl w:val="0"/>
        <w:autoSpaceDE w:val="0"/>
        <w:autoSpaceDN w:val="0"/>
        <w:adjustRightInd w:val="0"/>
        <w:spacing w:line="360" w:lineRule="auto"/>
        <w:ind w:left="480" w:hanging="480"/>
        <w:rPr>
          <w:noProof/>
        </w:rPr>
      </w:pPr>
      <w:r w:rsidRPr="00787C46">
        <w:rPr>
          <w:noProof/>
        </w:rPr>
        <w:t>Yu, L., Liu, H., 2004. Efficient feature selection via analysis of relevance and redundancy. Journal of Machine Learning Research 5, 1205–1224.</w:t>
      </w:r>
    </w:p>
    <w:p w14:paraId="5610BC0A" w14:textId="77777777" w:rsidR="00CE1864" w:rsidRDefault="00CE1864" w:rsidP="00416694">
      <w:pPr>
        <w:spacing w:line="360" w:lineRule="auto"/>
        <w:jc w:val="both"/>
      </w:pPr>
      <w:r>
        <w:fldChar w:fldCharType="end"/>
      </w:r>
    </w:p>
    <w:sectPr w:rsidR="00CE1864" w:rsidSect="00C35A8C">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galh" w:date="2016-11-15T14:50:00Z" w:initials="d">
    <w:p w14:paraId="67C7B14A" w14:textId="7B67E6A0" w:rsidR="0024411F" w:rsidRDefault="0024411F">
      <w:pPr>
        <w:pStyle w:val="CommentText"/>
      </w:pPr>
      <w:r>
        <w:t>“</w:t>
      </w:r>
      <w:proofErr w:type="gramStart"/>
      <w:r>
        <w:t>dimensionality</w:t>
      </w:r>
      <w:proofErr w:type="gramEnd"/>
      <w:r>
        <w:t xml:space="preserve"> reduction” refers to both “feature selection” and “feature extraction” so I don’t think it is the best term to use in the title</w:t>
      </w:r>
    </w:p>
    <w:p w14:paraId="403D729B" w14:textId="77777777" w:rsidR="0024411F" w:rsidRDefault="0024411F">
      <w:pPr>
        <w:pStyle w:val="CommentText"/>
      </w:pPr>
    </w:p>
    <w:p w14:paraId="2B638270" w14:textId="5C0780FC" w:rsidR="0024411F" w:rsidRDefault="0024411F">
      <w:pPr>
        <w:pStyle w:val="CommentText"/>
      </w:pPr>
      <w:r>
        <w:t>“Deterministic” is an unimportant distinction of the method I think – k-means approaches are also aimed at producing stable sets of selected features so they must be pretty deterministic even though they use a non-deterministic clustering approach</w:t>
      </w:r>
    </w:p>
    <w:p w14:paraId="7173CF41" w14:textId="77777777" w:rsidR="0024411F" w:rsidRDefault="0024411F">
      <w:pPr>
        <w:pStyle w:val="CommentText"/>
      </w:pPr>
    </w:p>
    <w:p w14:paraId="02E2F52A" w14:textId="6FE2A186" w:rsidR="0024411F" w:rsidRDefault="0024411F">
      <w:pPr>
        <w:pStyle w:val="CommentText"/>
      </w:pPr>
      <w:r>
        <w:rPr>
          <w:rStyle w:val="CommentReference"/>
        </w:rPr>
        <w:annotationRef/>
      </w:r>
      <w:r>
        <w:t>Other options:</w:t>
      </w:r>
    </w:p>
    <w:p w14:paraId="1FD956C6" w14:textId="13037C3A" w:rsidR="0024411F" w:rsidRDefault="0024411F">
      <w:pPr>
        <w:pStyle w:val="CommentText"/>
      </w:pPr>
      <w:r>
        <w:t>“Feature clustering and ranking for selecting stable features from remotely sensed data”</w:t>
      </w:r>
    </w:p>
    <w:p w14:paraId="2E2497A1" w14:textId="77777777" w:rsidR="0024411F" w:rsidRDefault="0024411F" w:rsidP="008C1BED">
      <w:pPr>
        <w:pStyle w:val="CommentText"/>
      </w:pPr>
    </w:p>
    <w:p w14:paraId="391AB665" w14:textId="56976185" w:rsidR="0024411F" w:rsidRDefault="0024411F" w:rsidP="008C1BED">
      <w:pPr>
        <w:pStyle w:val="CommentText"/>
      </w:pPr>
      <w:r>
        <w:t>“Feature clustering and ranking for selecting stable features from high dimensional remotely sensed data”</w:t>
      </w:r>
    </w:p>
    <w:p w14:paraId="7341A9C4" w14:textId="77777777" w:rsidR="0024411F" w:rsidRDefault="0024411F" w:rsidP="008C1BED">
      <w:pPr>
        <w:pStyle w:val="CommentText"/>
      </w:pPr>
    </w:p>
    <w:p w14:paraId="55FB8B87" w14:textId="65061575" w:rsidR="0024411F" w:rsidRDefault="0024411F" w:rsidP="008C1BED">
      <w:pPr>
        <w:pStyle w:val="CommentText"/>
      </w:pPr>
      <w:r>
        <w:t>“A technique for selecting stable features from remotely sensed data containing redundancy”</w:t>
      </w:r>
    </w:p>
    <w:p w14:paraId="3ADE989D" w14:textId="77777777" w:rsidR="0024411F" w:rsidRDefault="0024411F">
      <w:pPr>
        <w:pStyle w:val="CommentText"/>
      </w:pPr>
    </w:p>
  </w:comment>
  <w:comment w:id="13" w:author="adriaan van niekerk" w:date="2016-11-06T12:48:00Z" w:initials="avn">
    <w:p w14:paraId="3F96E96E" w14:textId="46129147" w:rsidR="0024411F" w:rsidRDefault="0024411F">
      <w:pPr>
        <w:pStyle w:val="CommentText"/>
      </w:pPr>
      <w:r>
        <w:rPr>
          <w:rStyle w:val="CommentReference"/>
        </w:rPr>
        <w:annotationRef/>
      </w:r>
      <w:r>
        <w:t>Should we not mention that we area only considering the filter approach?</w:t>
      </w:r>
    </w:p>
  </w:comment>
  <w:comment w:id="14" w:author="dugalh" w:date="2016-11-14T15:07:00Z" w:initials="d">
    <w:p w14:paraId="568AE19A" w14:textId="20D6D82F" w:rsidR="0024411F" w:rsidRDefault="0024411F">
      <w:pPr>
        <w:pStyle w:val="CommentText"/>
      </w:pPr>
      <w:r>
        <w:t>I do specify it later.  Here I am referring to all approaches suffering from instability though</w:t>
      </w:r>
    </w:p>
  </w:comment>
  <w:comment w:id="15" w:author="adriaan van niekerk" w:date="2016-11-06T12:48:00Z" w:initials="avn">
    <w:p w14:paraId="24D89F17" w14:textId="5CE74E8C" w:rsidR="0024411F" w:rsidRDefault="0024411F">
      <w:pPr>
        <w:pStyle w:val="CommentText"/>
      </w:pPr>
      <w:r>
        <w:rPr>
          <w:rStyle w:val="CommentReference"/>
        </w:rPr>
        <w:annotationRef/>
      </w:r>
      <w:r>
        <w:t>And reduction?</w:t>
      </w:r>
    </w:p>
  </w:comment>
  <w:comment w:id="16" w:author="dugalh" w:date="2016-11-14T14:46:00Z" w:initials="d">
    <w:p w14:paraId="3A17C4E8" w14:textId="0AEE2416" w:rsidR="0024411F" w:rsidRDefault="0024411F">
      <w:pPr>
        <w:pStyle w:val="CommentText"/>
      </w:pPr>
      <w:r>
        <w:t xml:space="preserve">The definition of </w:t>
      </w:r>
      <w:r>
        <w:rPr>
          <w:rStyle w:val="CommentReference"/>
        </w:rPr>
        <w:annotationRef/>
      </w:r>
      <w:r>
        <w:t>“feature selection” excludes “feature extraction” i.e. some dimensionality reducing transform.  This is defined in the introduction.</w:t>
      </w:r>
    </w:p>
  </w:comment>
  <w:comment w:id="23" w:author="adriaan van niekerk" w:date="2016-11-06T12:52:00Z" w:initials="avn">
    <w:p w14:paraId="014A415E" w14:textId="24C663EE" w:rsidR="0024411F" w:rsidRDefault="0024411F">
      <w:pPr>
        <w:pStyle w:val="CommentText"/>
      </w:pPr>
      <w:r>
        <w:rPr>
          <w:rStyle w:val="CommentReference"/>
        </w:rPr>
        <w:annotationRef/>
      </w:r>
      <w:r>
        <w:t>A but confusing. Rephrase?</w:t>
      </w:r>
    </w:p>
  </w:comment>
  <w:comment w:id="24" w:author="dugalh" w:date="2016-11-14T15:04:00Z" w:initials="d">
    <w:p w14:paraId="64D52E0B" w14:textId="47C4ED93" w:rsidR="0024411F" w:rsidRDefault="0024411F">
      <w:pPr>
        <w:pStyle w:val="CommentText"/>
      </w:pPr>
      <w:r>
        <w:rPr>
          <w:rStyle w:val="CommentReference"/>
        </w:rPr>
        <w:annotationRef/>
      </w:r>
      <w:r>
        <w:t>Better?</w:t>
      </w:r>
    </w:p>
  </w:comment>
  <w:comment w:id="31" w:author="adriaan van niekerk" w:date="2016-11-06T20:34:00Z" w:initials="avn">
    <w:p w14:paraId="5A3578DB" w14:textId="2B28DEC3" w:rsidR="0024411F" w:rsidRDefault="0024411F">
      <w:pPr>
        <w:pStyle w:val="CommentText"/>
      </w:pPr>
      <w:r>
        <w:rPr>
          <w:rStyle w:val="CommentReference"/>
        </w:rPr>
        <w:annotationRef/>
      </w:r>
      <w:r>
        <w:t>Compared to?</w:t>
      </w:r>
    </w:p>
  </w:comment>
  <w:comment w:id="32" w:author="dugalh" w:date="2016-11-14T15:05:00Z" w:initials="d">
    <w:p w14:paraId="41D3DDF2" w14:textId="3DF06EBD" w:rsidR="0024411F" w:rsidRDefault="0024411F">
      <w:pPr>
        <w:pStyle w:val="CommentText"/>
      </w:pPr>
      <w:r>
        <w:rPr>
          <w:rStyle w:val="CommentReference"/>
        </w:rPr>
        <w:annotationRef/>
      </w:r>
      <w:r>
        <w:t>“</w:t>
      </w:r>
      <w:proofErr w:type="gramStart"/>
      <w:r>
        <w:t>methods</w:t>
      </w:r>
      <w:proofErr w:type="gramEnd"/>
      <w:r>
        <w:t xml:space="preserve">” and “criteria” are two different things.  Many criteria can be used with a single method.  I was saying that the proposed method worked well with both the mutual info and naïve </w:t>
      </w:r>
      <w:proofErr w:type="spellStart"/>
      <w:r>
        <w:t>bayes</w:t>
      </w:r>
      <w:proofErr w:type="spellEnd"/>
      <w:r>
        <w:t xml:space="preserve"> criteria.  Have excluded now as it is not important for the abstract.</w:t>
      </w:r>
    </w:p>
  </w:comment>
  <w:comment w:id="44" w:author="adriaan van niekerk" w:date="2016-11-06T20:49:00Z" w:initials="avn">
    <w:p w14:paraId="59A899C1" w14:textId="03114507" w:rsidR="0024411F" w:rsidRDefault="0024411F">
      <w:pPr>
        <w:pStyle w:val="CommentText"/>
      </w:pPr>
      <w:r>
        <w:rPr>
          <w:rStyle w:val="CommentReference"/>
        </w:rPr>
        <w:annotationRef/>
      </w:r>
      <w:r>
        <w:t>Is this not the definition of a wrapper approach? Why “ideally”.</w:t>
      </w:r>
    </w:p>
  </w:comment>
  <w:comment w:id="45" w:author="dugalh" w:date="2016-11-15T14:53:00Z" w:initials="d">
    <w:p w14:paraId="1B392978" w14:textId="61B15CAE" w:rsidR="0024411F" w:rsidRDefault="0024411F">
      <w:pPr>
        <w:pStyle w:val="CommentText"/>
      </w:pPr>
      <w:r>
        <w:rPr>
          <w:rStyle w:val="CommentReference"/>
        </w:rPr>
        <w:annotationRef/>
      </w:r>
      <w:r>
        <w:t>Deleted – unnecessary info</w:t>
      </w:r>
    </w:p>
  </w:comment>
  <w:comment w:id="47" w:author="adriaan van niekerk" w:date="2016-11-06T20:50:00Z" w:initials="avn">
    <w:p w14:paraId="4891E1CD" w14:textId="17647BD8" w:rsidR="0024411F" w:rsidRDefault="0024411F">
      <w:pPr>
        <w:pStyle w:val="CommentText"/>
      </w:pPr>
      <w:r>
        <w:rPr>
          <w:rStyle w:val="CommentReference"/>
        </w:rPr>
        <w:annotationRef/>
      </w:r>
      <w:r>
        <w:t xml:space="preserve">It has been shown that doing a feature selection using random forest and then performing random forest on the reduced feature set improves results. So essentially running random forest twice. I have some papers on this if you want it. I don’t think it is necessary to specifically mention it here, but there might a question from the reviewers. </w:t>
      </w:r>
    </w:p>
  </w:comment>
  <w:comment w:id="49" w:author="Van Niekerk, A, Prof &lt;avn@sun.ac.za&gt;" w:date="2016-11-10T12:34:00Z" w:initials="VNAP&lt;">
    <w:p w14:paraId="6876B263" w14:textId="795786AB" w:rsidR="0024411F" w:rsidRDefault="0024411F">
      <w:pPr>
        <w:pStyle w:val="CommentText"/>
      </w:pPr>
      <w:r>
        <w:rPr>
          <w:rStyle w:val="CommentReference"/>
        </w:rPr>
        <w:annotationRef/>
      </w:r>
      <w:r>
        <w:t xml:space="preserve">A bit verbose. </w:t>
      </w:r>
    </w:p>
  </w:comment>
  <w:comment w:id="50" w:author="dugalh" w:date="2016-11-14T15:29:00Z" w:initials="d">
    <w:p w14:paraId="53C5283E" w14:textId="55F97961" w:rsidR="0024411F" w:rsidRDefault="0024411F">
      <w:pPr>
        <w:pStyle w:val="CommentText"/>
      </w:pPr>
      <w:r>
        <w:rPr>
          <w:rStyle w:val="CommentReference"/>
        </w:rPr>
        <w:annotationRef/>
      </w:r>
      <w:r>
        <w:t xml:space="preserve">Better? – </w:t>
      </w:r>
      <w:proofErr w:type="gramStart"/>
      <w:r>
        <w:t>this</w:t>
      </w:r>
      <w:proofErr w:type="gramEnd"/>
      <w:r>
        <w:t xml:space="preserve"> is an important distinction IMO</w:t>
      </w:r>
    </w:p>
  </w:comment>
  <w:comment w:id="58" w:author="Van Niekerk, A, Prof &lt;avn@sun.ac.za&gt;" w:date="2016-11-10T12:39:00Z" w:initials="VNAP&lt;">
    <w:p w14:paraId="74865487" w14:textId="627FF259" w:rsidR="0024411F" w:rsidRDefault="0024411F">
      <w:pPr>
        <w:pStyle w:val="CommentText"/>
      </w:pPr>
      <w:r>
        <w:rPr>
          <w:rStyle w:val="CommentReference"/>
        </w:rPr>
        <w:annotationRef/>
      </w:r>
      <w:r>
        <w:t xml:space="preserve">I am really surprised that only one study have used these methods for RS data. </w:t>
      </w:r>
    </w:p>
  </w:comment>
  <w:comment w:id="59" w:author="dugalh" w:date="2016-11-14T16:55:00Z" w:initials="d">
    <w:p w14:paraId="0363436B" w14:textId="61ED158C" w:rsidR="0024411F" w:rsidRDefault="0024411F">
      <w:pPr>
        <w:pStyle w:val="CommentText"/>
      </w:pPr>
      <w:r>
        <w:rPr>
          <w:rStyle w:val="CommentReference"/>
        </w:rPr>
        <w:annotationRef/>
      </w:r>
      <w:r>
        <w:t xml:space="preserve">Well… I see Brown used one of UCI data sets </w:t>
      </w:r>
    </w:p>
    <w:p w14:paraId="24B9C773" w14:textId="49504AAB" w:rsidR="0024411F" w:rsidRDefault="0024411F">
      <w:pPr>
        <w:pStyle w:val="CommentText"/>
      </w:pPr>
      <w:r>
        <w:t xml:space="preserve"> </w:t>
      </w:r>
    </w:p>
  </w:comment>
  <w:comment w:id="72" w:author="dugalh" w:date="2016-11-16T10:46:00Z" w:initials="d">
    <w:p w14:paraId="284D707E" w14:textId="0B158148" w:rsidR="0024411F" w:rsidRDefault="0024411F">
      <w:pPr>
        <w:pStyle w:val="CommentText"/>
      </w:pPr>
      <w:r>
        <w:rPr>
          <w:rStyle w:val="CommentReference"/>
        </w:rPr>
        <w:annotationRef/>
      </w:r>
      <w:r>
        <w:t>I moved this here from earlier</w:t>
      </w:r>
    </w:p>
  </w:comment>
  <w:comment w:id="81" w:author="dugalh" w:date="2016-10-03T14:46:00Z" w:initials="d">
    <w:p w14:paraId="535EE365" w14:textId="77777777" w:rsidR="0024411F" w:rsidRDefault="0024411F">
      <w:pPr>
        <w:pStyle w:val="CommentText"/>
      </w:pPr>
      <w:r>
        <w:rPr>
          <w:rStyle w:val="CommentReference"/>
        </w:rPr>
        <w:annotationRef/>
      </w:r>
      <w:proofErr w:type="spellStart"/>
      <w:r>
        <w:t>Avn</w:t>
      </w:r>
      <w:proofErr w:type="spellEnd"/>
      <w:proofErr w:type="gramStart"/>
      <w:r>
        <w:t>:“</w:t>
      </w:r>
      <w:proofErr w:type="gramEnd"/>
      <w:r w:rsidRPr="00022BB0">
        <w:t xml:space="preserve"> </w:t>
      </w:r>
      <w:r>
        <w:t>This could be seen as a weakness of the method, given that it requires a manual interpretation.”</w:t>
      </w:r>
    </w:p>
    <w:p w14:paraId="3224E086" w14:textId="77777777" w:rsidR="0024411F" w:rsidRDefault="0024411F">
      <w:pPr>
        <w:pStyle w:val="CommentText"/>
      </w:pPr>
    </w:p>
    <w:p w14:paraId="525F622B" w14:textId="60B0F2C6" w:rsidR="0024411F" w:rsidRDefault="0024411F">
      <w:pPr>
        <w:pStyle w:val="CommentText"/>
      </w:pPr>
      <w:r>
        <w:t xml:space="preserve">Yes, this is a weakness of the method compared to fully automatic approaches.  It could be possible to modify the method to work through all possible clustering levels in the </w:t>
      </w:r>
      <w:proofErr w:type="spellStart"/>
      <w:r>
        <w:t>dendrogram</w:t>
      </w:r>
      <w:proofErr w:type="spellEnd"/>
      <w:r>
        <w:t xml:space="preserve"> and choose the best one (based on stability and classifier performance).  It would add a lot of computation and complexity, so I don’t want to go there now.  Also, all reviewed clustering approaches require manual intervention.  I do comment on this in the conclusion.</w:t>
      </w:r>
    </w:p>
  </w:comment>
  <w:comment w:id="90" w:author="dugalh" w:date="2016-10-24T16:02:00Z" w:initials="d">
    <w:p w14:paraId="1ADBB147" w14:textId="40DD5A48" w:rsidR="0024411F" w:rsidRDefault="0024411F">
      <w:pPr>
        <w:pStyle w:val="CommentText"/>
      </w:pPr>
      <w:r>
        <w:rPr>
          <w:rStyle w:val="CommentReference"/>
        </w:rPr>
        <w:annotationRef/>
      </w:r>
      <w:r>
        <w:t xml:space="preserve">Perhaps I should include an example </w:t>
      </w:r>
      <w:proofErr w:type="spellStart"/>
      <w:r>
        <w:t>dendrogram</w:t>
      </w:r>
      <w:proofErr w:type="spellEnd"/>
      <w:r>
        <w:t>?</w:t>
      </w:r>
    </w:p>
  </w:comment>
  <w:comment w:id="91" w:author="Van Niekerk, A, Prof &lt;avn@sun.ac.za&gt;" w:date="2016-11-10T12:44:00Z" w:initials="VNAP&lt;">
    <w:p w14:paraId="54CD01AB" w14:textId="5C394E3A" w:rsidR="0024411F" w:rsidRDefault="0024411F">
      <w:pPr>
        <w:pStyle w:val="CommentText"/>
      </w:pPr>
      <w:r>
        <w:rPr>
          <w:rStyle w:val="CommentReference"/>
        </w:rPr>
        <w:annotationRef/>
      </w:r>
      <w:r>
        <w:t xml:space="preserve">Yes, I think that will be very helpful. Or it must be included later during the manual cluster selection process. </w:t>
      </w:r>
    </w:p>
  </w:comment>
  <w:comment w:id="92" w:author="dugalh" w:date="2017-03-02T09:46:00Z" w:initials="dh">
    <w:p w14:paraId="6126B845" w14:textId="0B30C47B" w:rsidR="0024411F" w:rsidRDefault="0024411F">
      <w:pPr>
        <w:pStyle w:val="CommentText"/>
      </w:pPr>
      <w:r>
        <w:rPr>
          <w:rStyle w:val="CommentReference"/>
        </w:rPr>
        <w:annotationRef/>
      </w:r>
      <w:r>
        <w:t>I have expanded this a bit to try and make things clearer.</w:t>
      </w:r>
    </w:p>
  </w:comment>
  <w:comment w:id="150" w:author="Van Niekerk, A, Prof &lt;avn@sun.ac.za&gt;" w:date="2016-11-10T12:47:00Z" w:initials="VNAP&lt;">
    <w:p w14:paraId="2ABAA1AE" w14:textId="6644A34A" w:rsidR="0024411F" w:rsidRDefault="0024411F">
      <w:pPr>
        <w:pStyle w:val="CommentText"/>
      </w:pPr>
      <w:r>
        <w:rPr>
          <w:rStyle w:val="CommentReference"/>
        </w:rPr>
        <w:annotationRef/>
      </w:r>
      <w:r>
        <w:t xml:space="preserve">It may be better to move this section to after 2.3. </w:t>
      </w:r>
    </w:p>
  </w:comment>
  <w:comment w:id="151" w:author="dugalh" w:date="2016-11-15T14:57:00Z" w:initials="d">
    <w:p w14:paraId="3693F1E9" w14:textId="5D5D9D4C" w:rsidR="0024411F" w:rsidRDefault="0024411F">
      <w:pPr>
        <w:pStyle w:val="CommentText"/>
      </w:pPr>
      <w:r>
        <w:rPr>
          <w:rStyle w:val="CommentReference"/>
        </w:rPr>
        <w:annotationRef/>
      </w:r>
      <w:r>
        <w:t xml:space="preserve">Evaluation section talks about the data sets, so that </w:t>
      </w:r>
      <w:proofErr w:type="gramStart"/>
      <w:r>
        <w:t>is  why</w:t>
      </w:r>
      <w:proofErr w:type="gramEnd"/>
      <w:r>
        <w:t xml:space="preserve"> I put it before</w:t>
      </w:r>
    </w:p>
  </w:comment>
  <w:comment w:id="174" w:author="Van Niekerk, A, Prof &lt;avn@sun.ac.za&gt;" w:date="2016-11-10T12:49:00Z" w:initials="VNAP&lt;">
    <w:p w14:paraId="1D2438E7" w14:textId="6ABDDAF8" w:rsidR="0024411F" w:rsidRDefault="0024411F">
      <w:pPr>
        <w:pStyle w:val="CommentText"/>
      </w:pPr>
      <w:r>
        <w:rPr>
          <w:rStyle w:val="CommentReference"/>
        </w:rPr>
        <w:annotationRef/>
      </w:r>
      <w:r>
        <w:t>?</w:t>
      </w:r>
    </w:p>
  </w:comment>
  <w:comment w:id="170" w:author="Van Niekerk, A, Prof &lt;avn@sun.ac.za&gt;" w:date="2016-11-10T12:49:00Z" w:initials="VNAP&lt;">
    <w:p w14:paraId="1086527C" w14:textId="084B0392" w:rsidR="0024411F" w:rsidRDefault="0024411F">
      <w:pPr>
        <w:pStyle w:val="CommentText"/>
      </w:pPr>
      <w:r>
        <w:rPr>
          <w:rStyle w:val="CommentReference"/>
        </w:rPr>
        <w:annotationRef/>
      </w:r>
      <w:r>
        <w:t>Add some references here?</w:t>
      </w:r>
    </w:p>
  </w:comment>
  <w:comment w:id="191" w:author="dugalh" w:date="2017-03-02T09:58:00Z" w:initials="dh">
    <w:p w14:paraId="150FC65C" w14:textId="1B2A3406" w:rsidR="0024411F" w:rsidRDefault="0024411F">
      <w:pPr>
        <w:pStyle w:val="CommentText"/>
      </w:pPr>
      <w:r>
        <w:rPr>
          <w:rStyle w:val="CommentReference"/>
        </w:rPr>
        <w:annotationRef/>
      </w:r>
      <w:r>
        <w:t>I am referencing this paper too much.  I have said at the beginning of this section that we are following their basic approach</w:t>
      </w:r>
    </w:p>
  </w:comment>
  <w:comment w:id="200" w:author="Van Niekerk, A, Prof &lt;avn@sun.ac.za&gt;" w:date="2016-11-10T12:52:00Z" w:initials="VNAP&lt;">
    <w:p w14:paraId="1E535EC2" w14:textId="69BA61A3" w:rsidR="0024411F" w:rsidRDefault="0024411F">
      <w:pPr>
        <w:pStyle w:val="CommentText"/>
      </w:pPr>
      <w:r>
        <w:rPr>
          <w:rStyle w:val="CommentReference"/>
        </w:rPr>
        <w:annotationRef/>
      </w:r>
      <w:r>
        <w:t xml:space="preserve">Can you add a reference here? </w:t>
      </w:r>
    </w:p>
  </w:comment>
  <w:comment w:id="201" w:author="dugalh" w:date="2016-11-15T11:57:00Z" w:initials="d">
    <w:p w14:paraId="20DB11D1" w14:textId="628BC861" w:rsidR="0024411F" w:rsidRDefault="0024411F">
      <w:pPr>
        <w:pStyle w:val="CommentText"/>
      </w:pPr>
      <w:r>
        <w:rPr>
          <w:rStyle w:val="CommentReference"/>
        </w:rPr>
        <w:annotationRef/>
      </w:r>
      <w:r>
        <w:t xml:space="preserve">I haven’t found anything that uses hierarchical clustering in the same way but have </w:t>
      </w:r>
      <w:proofErr w:type="spellStart"/>
      <w:r>
        <w:t>referre</w:t>
      </w:r>
      <w:proofErr w:type="spellEnd"/>
      <w:r>
        <w:t xml:space="preserve"> back to the </w:t>
      </w:r>
      <w:proofErr w:type="spellStart"/>
      <w:r>
        <w:t>eg</w:t>
      </w:r>
      <w:proofErr w:type="spellEnd"/>
      <w:r>
        <w:t xml:space="preserve"> in section 2.1</w:t>
      </w:r>
    </w:p>
  </w:comment>
  <w:comment w:id="221" w:author="Van Niekerk, A, Prof &lt;avn@sun.ac.za&gt;" w:date="2016-11-10T12:53:00Z" w:initials="VNAP&lt;">
    <w:p w14:paraId="48AE1831" w14:textId="5C179724" w:rsidR="0024411F" w:rsidRDefault="0024411F">
      <w:pPr>
        <w:pStyle w:val="CommentText"/>
      </w:pPr>
      <w:r>
        <w:rPr>
          <w:rStyle w:val="CommentReference"/>
        </w:rPr>
        <w:annotationRef/>
      </w:r>
      <w:r>
        <w:t xml:space="preserve">This might be better suited under results as it involved analysing the data. </w:t>
      </w:r>
    </w:p>
  </w:comment>
  <w:comment w:id="274" w:author="Van Niekerk, A, Prof &lt;avn@sun.ac.za&gt;" w:date="2016-11-10T12:54:00Z" w:initials="VNAP&lt;">
    <w:p w14:paraId="100E290E" w14:textId="4BE839C5" w:rsidR="0024411F" w:rsidRDefault="0024411F">
      <w:pPr>
        <w:pStyle w:val="CommentText"/>
      </w:pPr>
      <w:r>
        <w:rPr>
          <w:rStyle w:val="CommentReference"/>
        </w:rPr>
        <w:annotationRef/>
      </w:r>
      <w:r>
        <w:t xml:space="preserve">This needs a bit of an expansion. </w:t>
      </w:r>
    </w:p>
  </w:comment>
  <w:comment w:id="275" w:author="dugalh" w:date="2017-03-01T13:03:00Z" w:initials="dh">
    <w:p w14:paraId="2ED567E8" w14:textId="37F7C11B" w:rsidR="0024411F" w:rsidRDefault="0024411F">
      <w:pPr>
        <w:pStyle w:val="CommentText"/>
      </w:pPr>
      <w:r>
        <w:rPr>
          <w:rStyle w:val="CommentReference"/>
        </w:rPr>
        <w:annotationRef/>
      </w:r>
      <w:proofErr w:type="gramStart"/>
      <w:r>
        <w:t>better</w:t>
      </w:r>
      <w:proofErr w:type="gramEnd"/>
      <w:r>
        <w:t>?</w:t>
      </w:r>
    </w:p>
  </w:comment>
  <w:comment w:id="295" w:author="dugalh" w:date="2017-03-01T20:35:00Z" w:initials="dh">
    <w:p w14:paraId="52AE33C9" w14:textId="52F75725" w:rsidR="0024411F" w:rsidRDefault="0024411F">
      <w:pPr>
        <w:pStyle w:val="CommentText"/>
      </w:pPr>
      <w:r>
        <w:rPr>
          <w:rStyle w:val="CommentReference"/>
        </w:rPr>
        <w:annotationRef/>
      </w:r>
      <w:r>
        <w:t>No significant differences were found – should I leave this out?</w:t>
      </w:r>
    </w:p>
  </w:comment>
  <w:comment w:id="313" w:author="dugalh" w:date="2017-03-01T13:05:00Z" w:initials="dh">
    <w:p w14:paraId="064FB223" w14:textId="6A2328BA" w:rsidR="0024411F" w:rsidRDefault="0024411F">
      <w:pPr>
        <w:pStyle w:val="CommentText"/>
      </w:pPr>
      <w:r>
        <w:rPr>
          <w:rStyle w:val="CommentReference"/>
        </w:rPr>
        <w:annotationRef/>
      </w:r>
      <w:r>
        <w:t>Moved here from section 3</w:t>
      </w:r>
    </w:p>
  </w:comment>
  <w:comment w:id="333" w:author="Van Niekerk, A, Prof &lt;avn@sun.ac.za&gt;" w:date="2016-11-10T12:53:00Z" w:initials="VNAP&lt;">
    <w:p w14:paraId="14E511A0" w14:textId="77777777" w:rsidR="0024411F" w:rsidRDefault="0024411F" w:rsidP="009714A2">
      <w:pPr>
        <w:pStyle w:val="CommentText"/>
      </w:pPr>
      <w:r>
        <w:rPr>
          <w:rStyle w:val="CommentReference"/>
        </w:rPr>
        <w:annotationRef/>
      </w:r>
      <w:r>
        <w:t xml:space="preserve">This might be better suited under results as it involved analysing the data. </w:t>
      </w:r>
    </w:p>
  </w:comment>
  <w:comment w:id="381" w:author="Van Niekerk, A, Prof &lt;avn@sun.ac.za&gt;" w:date="2016-11-10T12:55:00Z" w:initials="VNAP&lt;">
    <w:p w14:paraId="26F04DA2" w14:textId="15715EEF" w:rsidR="0024411F" w:rsidRDefault="0024411F">
      <w:pPr>
        <w:pStyle w:val="CommentText"/>
      </w:pPr>
      <w:r>
        <w:rPr>
          <w:rStyle w:val="CommentReference"/>
        </w:rPr>
        <w:annotationRef/>
      </w:r>
      <w:r>
        <w:t>Rephrase?</w:t>
      </w:r>
    </w:p>
  </w:comment>
  <w:comment w:id="389" w:author="Van Niekerk, A, Prof &lt;avn@sun.ac.za&gt;" w:date="2016-11-10T12:56:00Z" w:initials="VNAP&lt;">
    <w:p w14:paraId="325B358B" w14:textId="29488069" w:rsidR="0024411F" w:rsidRDefault="0024411F">
      <w:pPr>
        <w:pStyle w:val="CommentText"/>
      </w:pPr>
      <w:r>
        <w:rPr>
          <w:rStyle w:val="CommentReference"/>
        </w:rPr>
        <w:annotationRef/>
      </w:r>
      <w:r>
        <w:t xml:space="preserve">Would it not be of value to show this somehow? </w:t>
      </w:r>
    </w:p>
  </w:comment>
  <w:comment w:id="390" w:author="dugalh" w:date="2017-03-02T10:09:00Z" w:initials="dh">
    <w:p w14:paraId="56252309" w14:textId="376EB2F7" w:rsidR="005873FC" w:rsidRDefault="005873FC">
      <w:pPr>
        <w:pStyle w:val="CommentText"/>
      </w:pPr>
      <w:r>
        <w:rPr>
          <w:rStyle w:val="CommentReference"/>
        </w:rPr>
        <w:annotationRef/>
      </w:r>
      <w:r>
        <w:t>Maybe but it is a lot of work and computation.  And there is no easy way of doing it for FCR</w:t>
      </w:r>
    </w:p>
  </w:comment>
  <w:comment w:id="396" w:author="Van Niekerk, A, Prof &lt;avn@sun.ac.za&gt;" w:date="2016-11-10T12:57:00Z" w:initials="VNAP&lt;">
    <w:p w14:paraId="0C6C380B" w14:textId="29D139D0" w:rsidR="0024411F" w:rsidRDefault="0024411F">
      <w:pPr>
        <w:pStyle w:val="CommentText"/>
      </w:pPr>
      <w:r>
        <w:rPr>
          <w:rStyle w:val="CommentReference"/>
        </w:rPr>
        <w:annotationRef/>
      </w:r>
      <w:r>
        <w:t xml:space="preserve">Add a short description of what the reader should look out for. </w:t>
      </w:r>
    </w:p>
  </w:comment>
  <w:comment w:id="393" w:author="Van Niekerk, A, Prof &lt;avn@sun.ac.za&gt;" w:date="2016-11-10T12:58:00Z" w:initials="VNAP&lt;">
    <w:p w14:paraId="5AA396F6" w14:textId="3FE39D2A" w:rsidR="0024411F" w:rsidRDefault="0024411F">
      <w:pPr>
        <w:pStyle w:val="CommentText"/>
      </w:pPr>
      <w:r>
        <w:rPr>
          <w:rStyle w:val="CommentReference"/>
        </w:rPr>
        <w:annotationRef/>
      </w:r>
      <w:r>
        <w:t xml:space="preserve">This all sounds like methods to me. </w:t>
      </w:r>
    </w:p>
  </w:comment>
  <w:comment w:id="448" w:author="dugalh" w:date="2017-03-01T20:40:00Z" w:initials="dh">
    <w:p w14:paraId="44AAFE62" w14:textId="34D16D00" w:rsidR="0024411F" w:rsidRDefault="0024411F">
      <w:pPr>
        <w:pStyle w:val="CommentText"/>
      </w:pPr>
      <w:r>
        <w:rPr>
          <w:rStyle w:val="CommentReference"/>
        </w:rPr>
        <w:annotationRef/>
      </w:r>
      <w:r>
        <w:t>Not sure if this will just open a can of worms.  Should I omit?</w:t>
      </w:r>
    </w:p>
  </w:comment>
  <w:comment w:id="459" w:author="dugalh" w:date="2016-10-24T17:00:00Z" w:initials="d">
    <w:p w14:paraId="42A5B321" w14:textId="61E0FB93" w:rsidR="0024411F" w:rsidRDefault="0024411F">
      <w:pPr>
        <w:pStyle w:val="CommentText"/>
      </w:pPr>
      <w:r>
        <w:rPr>
          <w:rStyle w:val="CommentReference"/>
        </w:rPr>
        <w:annotationRef/>
      </w:r>
      <w:r>
        <w:t>I don’t know why this is</w:t>
      </w:r>
    </w:p>
  </w:comment>
  <w:comment w:id="460" w:author="Van Niekerk, A, Prof &lt;avn@sun.ac.za&gt;" w:date="2016-11-10T13:00:00Z" w:initials="VNAP&lt;">
    <w:p w14:paraId="04ED1276" w14:textId="6F6B2E83" w:rsidR="0024411F" w:rsidRDefault="0024411F">
      <w:pPr>
        <w:pStyle w:val="CommentText"/>
      </w:pPr>
      <w:r>
        <w:rPr>
          <w:rStyle w:val="CommentReference"/>
        </w:rPr>
        <w:annotationRef/>
      </w:r>
      <w:r>
        <w:t xml:space="preserve">Let’s hope no-one asks. </w:t>
      </w:r>
    </w:p>
  </w:comment>
  <w:comment w:id="468" w:author="dugalh" w:date="2017-03-01T11:26:00Z" w:initials="dh">
    <w:p w14:paraId="62C19403" w14:textId="056BC1F8" w:rsidR="0024411F" w:rsidRDefault="0024411F">
      <w:pPr>
        <w:pStyle w:val="CommentText"/>
      </w:pPr>
      <w:r>
        <w:rPr>
          <w:rStyle w:val="CommentReference"/>
        </w:rPr>
        <w:annotationRef/>
      </w:r>
      <w:r>
        <w:t>Does this belong here or in the results discussion?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DE989D" w15:done="0"/>
  <w15:commentEx w15:paraId="3F96E96E" w15:done="0"/>
  <w15:commentEx w15:paraId="568AE19A" w15:paraIdParent="3F96E96E" w15:done="0"/>
  <w15:commentEx w15:paraId="24D89F17" w15:done="0"/>
  <w15:commentEx w15:paraId="3A17C4E8" w15:paraIdParent="24D89F17" w15:done="0"/>
  <w15:commentEx w15:paraId="014A415E" w15:done="0"/>
  <w15:commentEx w15:paraId="64D52E0B" w15:paraIdParent="014A415E" w15:done="0"/>
  <w15:commentEx w15:paraId="5A3578DB" w15:done="0"/>
  <w15:commentEx w15:paraId="41D3DDF2" w15:paraIdParent="5A3578DB" w15:done="0"/>
  <w15:commentEx w15:paraId="59A899C1" w15:done="0"/>
  <w15:commentEx w15:paraId="1B392978" w15:paraIdParent="59A899C1" w15:done="0"/>
  <w15:commentEx w15:paraId="4891E1CD" w15:done="0"/>
  <w15:commentEx w15:paraId="6876B263" w15:done="0"/>
  <w15:commentEx w15:paraId="53C5283E" w15:paraIdParent="6876B263" w15:done="0"/>
  <w15:commentEx w15:paraId="74865487" w15:done="0"/>
  <w15:commentEx w15:paraId="24B9C773" w15:paraIdParent="74865487" w15:done="0"/>
  <w15:commentEx w15:paraId="284D707E" w15:done="0"/>
  <w15:commentEx w15:paraId="525F622B" w15:done="0"/>
  <w15:commentEx w15:paraId="1ADBB147" w15:done="0"/>
  <w15:commentEx w15:paraId="54CD01AB" w15:paraIdParent="1ADBB147" w15:done="0"/>
  <w15:commentEx w15:paraId="6126B845" w15:paraIdParent="1ADBB147" w15:done="0"/>
  <w15:commentEx w15:paraId="2ABAA1AE" w15:done="0"/>
  <w15:commentEx w15:paraId="3693F1E9" w15:paraIdParent="2ABAA1AE" w15:done="0"/>
  <w15:commentEx w15:paraId="1D2438E7" w15:done="0"/>
  <w15:commentEx w15:paraId="1086527C" w15:done="0"/>
  <w15:commentEx w15:paraId="150FC65C" w15:done="0"/>
  <w15:commentEx w15:paraId="1E535EC2" w15:done="0"/>
  <w15:commentEx w15:paraId="20DB11D1" w15:paraIdParent="1E535EC2" w15:done="0"/>
  <w15:commentEx w15:paraId="48AE1831" w15:done="0"/>
  <w15:commentEx w15:paraId="100E290E" w15:done="0"/>
  <w15:commentEx w15:paraId="2ED567E8" w15:paraIdParent="100E290E" w15:done="0"/>
  <w15:commentEx w15:paraId="52AE33C9" w15:done="0"/>
  <w15:commentEx w15:paraId="064FB223" w15:done="0"/>
  <w15:commentEx w15:paraId="14E511A0" w15:done="0"/>
  <w15:commentEx w15:paraId="26F04DA2" w15:done="0"/>
  <w15:commentEx w15:paraId="325B358B" w15:done="0"/>
  <w15:commentEx w15:paraId="56252309" w15:paraIdParent="325B358B" w15:done="0"/>
  <w15:commentEx w15:paraId="0C6C380B" w15:done="0"/>
  <w15:commentEx w15:paraId="5AA396F6" w15:done="0"/>
  <w15:commentEx w15:paraId="44AAFE62" w15:done="0"/>
  <w15:commentEx w15:paraId="42A5B321" w15:done="0"/>
  <w15:commentEx w15:paraId="04ED1276" w15:paraIdParent="42A5B321" w15:done="0"/>
  <w15:commentEx w15:paraId="62C194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2B510" w14:textId="77777777" w:rsidR="0075581B" w:rsidRDefault="0075581B" w:rsidP="00A90339">
      <w:r>
        <w:separator/>
      </w:r>
    </w:p>
  </w:endnote>
  <w:endnote w:type="continuationSeparator" w:id="0">
    <w:p w14:paraId="0C79BE8E" w14:textId="77777777" w:rsidR="0075581B" w:rsidRDefault="0075581B"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F022" w14:textId="77777777" w:rsidR="0024411F" w:rsidRPr="00921F50" w:rsidRDefault="0024411F" w:rsidP="00C35A8C">
    <w:pPr>
      <w:pStyle w:val="Footer"/>
      <w:rPr>
        <w:sz w:val="20"/>
      </w:rPr>
    </w:pPr>
    <w:proofErr w:type="spellStart"/>
    <w:r w:rsidRPr="00921F50">
      <w:rPr>
        <w:sz w:val="20"/>
      </w:rPr>
      <w:t>Dugal</w:t>
    </w:r>
    <w:proofErr w:type="spellEnd"/>
    <w:r w:rsidRPr="00921F50">
      <w:rPr>
        <w:sz w:val="20"/>
      </w:rPr>
      <w:t xml:space="preserve"> Harris</w:t>
    </w:r>
    <w:r>
      <w:rPr>
        <w:sz w:val="20"/>
      </w:rPr>
      <w:t xml:space="preserve"> (</w:t>
    </w:r>
    <w:r w:rsidRPr="00577C09">
      <w:rPr>
        <w:sz w:val="20"/>
        <w:vertAlign w:val="superscript"/>
      </w:rPr>
      <w:t>*</w:t>
    </w:r>
    <w:r>
      <w:rPr>
        <w:sz w:val="20"/>
      </w:rPr>
      <w:t>corresponding author)</w:t>
    </w:r>
    <w:r w:rsidRPr="00921F50">
      <w:rPr>
        <w:sz w:val="20"/>
      </w:rPr>
      <w:t xml:space="preserve"> is with </w:t>
    </w:r>
    <w:r>
      <w:rPr>
        <w:sz w:val="20"/>
      </w:rPr>
      <w:t xml:space="preserve">the </w:t>
    </w:r>
    <w:r w:rsidRPr="00921F50">
      <w:rPr>
        <w:sz w:val="20"/>
      </w:rPr>
      <w:t>Department of Geography and Environmental Studies, Stellenbosch University, Stellenbosch</w:t>
    </w:r>
    <w:r>
      <w:rPr>
        <w:sz w:val="20"/>
      </w:rPr>
      <w:t xml:space="preserve"> 7602</w:t>
    </w:r>
    <w:r w:rsidRPr="00921F50">
      <w:rPr>
        <w:sz w:val="20"/>
      </w:rPr>
      <w:t>, South Africa</w:t>
    </w:r>
    <w:r>
      <w:rPr>
        <w:sz w:val="20"/>
      </w:rPr>
      <w:t xml:space="preserve"> (email: dugalh@gmail.com)</w:t>
    </w:r>
  </w:p>
  <w:p w14:paraId="7B242B67" w14:textId="77777777" w:rsidR="0024411F" w:rsidRDefault="0024411F" w:rsidP="00C35A8C">
    <w:pPr>
      <w:pStyle w:val="Footer"/>
    </w:pPr>
    <w:r>
      <w:rPr>
        <w:sz w:val="20"/>
      </w:rPr>
      <w:t>Adriaan Van Niekerk</w:t>
    </w:r>
    <w:r w:rsidRPr="00921F50">
      <w:rPr>
        <w:sz w:val="20"/>
      </w:rPr>
      <w:t xml:space="preserve"> is with </w:t>
    </w:r>
    <w:r>
      <w:rPr>
        <w:sz w:val="20"/>
      </w:rPr>
      <w:t>the Center for Geographical Analysis</w:t>
    </w:r>
    <w:r w:rsidRPr="00921F50">
      <w:rPr>
        <w:sz w:val="20"/>
      </w:rPr>
      <w:t>, Stellenbosch University, Stellenbosch</w:t>
    </w:r>
    <w:r>
      <w:rPr>
        <w:sz w:val="20"/>
      </w:rPr>
      <w:t xml:space="preserve"> 7602</w:t>
    </w:r>
    <w:r w:rsidRPr="00921F50">
      <w:rPr>
        <w:sz w:val="20"/>
      </w:rPr>
      <w:t>, South Africa</w:t>
    </w:r>
    <w:r>
      <w:rPr>
        <w:sz w:val="20"/>
      </w:rPr>
      <w:t xml:space="preserve"> (email: avn@sun.ac.za)</w:t>
    </w:r>
  </w:p>
  <w:p w14:paraId="35A21391" w14:textId="77777777" w:rsidR="0024411F" w:rsidRDefault="002441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B75E4" w14:textId="77777777" w:rsidR="0075581B" w:rsidRDefault="0075581B" w:rsidP="00A90339">
      <w:r>
        <w:separator/>
      </w:r>
    </w:p>
  </w:footnote>
  <w:footnote w:type="continuationSeparator" w:id="0">
    <w:p w14:paraId="633A69A5" w14:textId="77777777" w:rsidR="0075581B" w:rsidRDefault="0075581B"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4A42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58D6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229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2F8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124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C6E3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845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56B4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F43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EEB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2A30082"/>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9D56B5"/>
    <w:multiLevelType w:val="hybridMultilevel"/>
    <w:tmpl w:val="50901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60E7255"/>
    <w:multiLevelType w:val="hybridMultilevel"/>
    <w:tmpl w:val="CD18B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7F32B9F"/>
    <w:multiLevelType w:val="multilevel"/>
    <w:tmpl w:val="AC32750C"/>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ind w:left="4264" w:hanging="578"/>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7"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160F65"/>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30"/>
  </w:num>
  <w:num w:numId="4">
    <w:abstractNumId w:val="14"/>
  </w:num>
  <w:num w:numId="5">
    <w:abstractNumId w:val="28"/>
  </w:num>
  <w:num w:numId="6">
    <w:abstractNumId w:val="27"/>
  </w:num>
  <w:num w:numId="7">
    <w:abstractNumId w:val="15"/>
  </w:num>
  <w:num w:numId="8">
    <w:abstractNumId w:val="32"/>
  </w:num>
  <w:num w:numId="9">
    <w:abstractNumId w:val="22"/>
  </w:num>
  <w:num w:numId="10">
    <w:abstractNumId w:val="20"/>
  </w:num>
  <w:num w:numId="11">
    <w:abstractNumId w:val="17"/>
  </w:num>
  <w:num w:numId="12">
    <w:abstractNumId w:val="11"/>
  </w:num>
  <w:num w:numId="13">
    <w:abstractNumId w:val="10"/>
  </w:num>
  <w:num w:numId="14">
    <w:abstractNumId w:val="25"/>
  </w:num>
  <w:num w:numId="15">
    <w:abstractNumId w:val="29"/>
  </w:num>
  <w:num w:numId="16">
    <w:abstractNumId w:val="23"/>
  </w:num>
  <w:num w:numId="17">
    <w:abstractNumId w:val="13"/>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6"/>
  </w:num>
  <w:num w:numId="30">
    <w:abstractNumId w:val="26"/>
  </w:num>
  <w:num w:numId="31">
    <w:abstractNumId w:val="26"/>
  </w:num>
  <w:num w:numId="32">
    <w:abstractNumId w:val="12"/>
  </w:num>
  <w:num w:numId="33">
    <w:abstractNumId w:val="19"/>
  </w:num>
  <w:num w:numId="34">
    <w:abstractNumId w:val="31"/>
  </w:num>
  <w:num w:numId="35">
    <w:abstractNumId w:val="16"/>
  </w:num>
  <w:num w:numId="3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 Niekerk, A, Prof &lt;avn@sun.ac.za&gt;">
    <w15:presenceInfo w15:providerId="AD" w15:userId="S-1-5-21-1214440339-602609370-839522115-3029"/>
  </w15:person>
  <w15:person w15:author="dugalh">
    <w15:presenceInfo w15:providerId="None" w15:userId="dugalh"/>
  </w15:person>
  <w15:person w15:author="adriaan van niekerk">
    <w15:presenceInfo w15:providerId="Windows Live" w15:userId="f2864664eea5d3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20F5D"/>
    <w:rsid w:val="00022BB0"/>
    <w:rsid w:val="00023B39"/>
    <w:rsid w:val="00026A2A"/>
    <w:rsid w:val="00031908"/>
    <w:rsid w:val="00032AD9"/>
    <w:rsid w:val="00034B46"/>
    <w:rsid w:val="00037DF2"/>
    <w:rsid w:val="00040D8B"/>
    <w:rsid w:val="00041075"/>
    <w:rsid w:val="00043847"/>
    <w:rsid w:val="00043B5D"/>
    <w:rsid w:val="00044EBF"/>
    <w:rsid w:val="00047BAC"/>
    <w:rsid w:val="000547C6"/>
    <w:rsid w:val="00055A37"/>
    <w:rsid w:val="00070CD0"/>
    <w:rsid w:val="000725ED"/>
    <w:rsid w:val="0007269E"/>
    <w:rsid w:val="000763C7"/>
    <w:rsid w:val="0008112F"/>
    <w:rsid w:val="000812FA"/>
    <w:rsid w:val="0008612B"/>
    <w:rsid w:val="0009083A"/>
    <w:rsid w:val="00092DD4"/>
    <w:rsid w:val="00094357"/>
    <w:rsid w:val="00097680"/>
    <w:rsid w:val="000A04E4"/>
    <w:rsid w:val="000A0515"/>
    <w:rsid w:val="000A0926"/>
    <w:rsid w:val="000A352D"/>
    <w:rsid w:val="000A35AD"/>
    <w:rsid w:val="000B1C40"/>
    <w:rsid w:val="000B36C2"/>
    <w:rsid w:val="000C0872"/>
    <w:rsid w:val="000C0A0B"/>
    <w:rsid w:val="000C0EF9"/>
    <w:rsid w:val="000C1FE0"/>
    <w:rsid w:val="000C2348"/>
    <w:rsid w:val="000C2FBC"/>
    <w:rsid w:val="000C6248"/>
    <w:rsid w:val="000C625D"/>
    <w:rsid w:val="000D1CF8"/>
    <w:rsid w:val="000D319C"/>
    <w:rsid w:val="000D3C00"/>
    <w:rsid w:val="000D541E"/>
    <w:rsid w:val="000D54FD"/>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7256"/>
    <w:rsid w:val="001279CA"/>
    <w:rsid w:val="00130EF2"/>
    <w:rsid w:val="001330E5"/>
    <w:rsid w:val="0013364A"/>
    <w:rsid w:val="001338BE"/>
    <w:rsid w:val="00135EFC"/>
    <w:rsid w:val="001434FA"/>
    <w:rsid w:val="001461E7"/>
    <w:rsid w:val="00146294"/>
    <w:rsid w:val="001466CD"/>
    <w:rsid w:val="00146DAE"/>
    <w:rsid w:val="00146DE4"/>
    <w:rsid w:val="001577CE"/>
    <w:rsid w:val="00157BEE"/>
    <w:rsid w:val="00161C7E"/>
    <w:rsid w:val="00162268"/>
    <w:rsid w:val="00164407"/>
    <w:rsid w:val="00171F29"/>
    <w:rsid w:val="00174F09"/>
    <w:rsid w:val="00176DB5"/>
    <w:rsid w:val="001815AF"/>
    <w:rsid w:val="00183DC8"/>
    <w:rsid w:val="00183FF1"/>
    <w:rsid w:val="001852C2"/>
    <w:rsid w:val="00191C63"/>
    <w:rsid w:val="00193B68"/>
    <w:rsid w:val="00194BA8"/>
    <w:rsid w:val="0019544A"/>
    <w:rsid w:val="001A183A"/>
    <w:rsid w:val="001A1FE6"/>
    <w:rsid w:val="001A2C91"/>
    <w:rsid w:val="001A3662"/>
    <w:rsid w:val="001A5439"/>
    <w:rsid w:val="001A5EA5"/>
    <w:rsid w:val="001A7FFD"/>
    <w:rsid w:val="001B325E"/>
    <w:rsid w:val="001B4634"/>
    <w:rsid w:val="001B5358"/>
    <w:rsid w:val="001B64DA"/>
    <w:rsid w:val="001B6687"/>
    <w:rsid w:val="001C0DDD"/>
    <w:rsid w:val="001C5044"/>
    <w:rsid w:val="001C5F2D"/>
    <w:rsid w:val="001C608E"/>
    <w:rsid w:val="001D12FE"/>
    <w:rsid w:val="001D1F5E"/>
    <w:rsid w:val="001D2219"/>
    <w:rsid w:val="001D384F"/>
    <w:rsid w:val="001D3A2E"/>
    <w:rsid w:val="001D3E48"/>
    <w:rsid w:val="001D6D2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703F2"/>
    <w:rsid w:val="002712A0"/>
    <w:rsid w:val="00271631"/>
    <w:rsid w:val="002741E5"/>
    <w:rsid w:val="00276C77"/>
    <w:rsid w:val="0028101A"/>
    <w:rsid w:val="00284318"/>
    <w:rsid w:val="00285D3B"/>
    <w:rsid w:val="002909F4"/>
    <w:rsid w:val="00292110"/>
    <w:rsid w:val="00292280"/>
    <w:rsid w:val="002951CE"/>
    <w:rsid w:val="002970F5"/>
    <w:rsid w:val="002A08A3"/>
    <w:rsid w:val="002A159A"/>
    <w:rsid w:val="002A297D"/>
    <w:rsid w:val="002A764F"/>
    <w:rsid w:val="002B1A65"/>
    <w:rsid w:val="002B20D7"/>
    <w:rsid w:val="002B65C1"/>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5AC"/>
    <w:rsid w:val="0033669F"/>
    <w:rsid w:val="00337BAD"/>
    <w:rsid w:val="003408CE"/>
    <w:rsid w:val="00340D7B"/>
    <w:rsid w:val="00341253"/>
    <w:rsid w:val="00343365"/>
    <w:rsid w:val="00347EAA"/>
    <w:rsid w:val="003520C4"/>
    <w:rsid w:val="00353385"/>
    <w:rsid w:val="00356DA1"/>
    <w:rsid w:val="0035754D"/>
    <w:rsid w:val="00362D8B"/>
    <w:rsid w:val="00365BD5"/>
    <w:rsid w:val="003663A7"/>
    <w:rsid w:val="00370843"/>
    <w:rsid w:val="00370BC6"/>
    <w:rsid w:val="0037111A"/>
    <w:rsid w:val="00371349"/>
    <w:rsid w:val="0037366E"/>
    <w:rsid w:val="00375F05"/>
    <w:rsid w:val="00376A3B"/>
    <w:rsid w:val="003770C7"/>
    <w:rsid w:val="003810DD"/>
    <w:rsid w:val="00381E1A"/>
    <w:rsid w:val="00383154"/>
    <w:rsid w:val="003834D2"/>
    <w:rsid w:val="00385C6C"/>
    <w:rsid w:val="00386971"/>
    <w:rsid w:val="00390CCE"/>
    <w:rsid w:val="00396D87"/>
    <w:rsid w:val="00397AD0"/>
    <w:rsid w:val="003A280D"/>
    <w:rsid w:val="003A32EB"/>
    <w:rsid w:val="003A3B01"/>
    <w:rsid w:val="003A66B6"/>
    <w:rsid w:val="003A68B4"/>
    <w:rsid w:val="003B072C"/>
    <w:rsid w:val="003B2696"/>
    <w:rsid w:val="003B6843"/>
    <w:rsid w:val="003C0248"/>
    <w:rsid w:val="003C3BB7"/>
    <w:rsid w:val="003C4937"/>
    <w:rsid w:val="003C5F7C"/>
    <w:rsid w:val="003C755A"/>
    <w:rsid w:val="003D1E1B"/>
    <w:rsid w:val="003D2849"/>
    <w:rsid w:val="003D38E0"/>
    <w:rsid w:val="003D42AE"/>
    <w:rsid w:val="003D5AFF"/>
    <w:rsid w:val="003E2AFA"/>
    <w:rsid w:val="003E435F"/>
    <w:rsid w:val="003E57FB"/>
    <w:rsid w:val="003F1C25"/>
    <w:rsid w:val="003F5939"/>
    <w:rsid w:val="003F6140"/>
    <w:rsid w:val="003F6CBF"/>
    <w:rsid w:val="004008E1"/>
    <w:rsid w:val="00401EA5"/>
    <w:rsid w:val="0040205A"/>
    <w:rsid w:val="00402221"/>
    <w:rsid w:val="00402294"/>
    <w:rsid w:val="004027D2"/>
    <w:rsid w:val="00403251"/>
    <w:rsid w:val="00407991"/>
    <w:rsid w:val="0041229A"/>
    <w:rsid w:val="00413BB1"/>
    <w:rsid w:val="00415BF7"/>
    <w:rsid w:val="00416694"/>
    <w:rsid w:val="00420DF1"/>
    <w:rsid w:val="00422B73"/>
    <w:rsid w:val="004260B1"/>
    <w:rsid w:val="004262AE"/>
    <w:rsid w:val="00426891"/>
    <w:rsid w:val="00432C60"/>
    <w:rsid w:val="00433992"/>
    <w:rsid w:val="00435086"/>
    <w:rsid w:val="0043542E"/>
    <w:rsid w:val="00437EA5"/>
    <w:rsid w:val="00440CC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E7D"/>
    <w:rsid w:val="004B1A7B"/>
    <w:rsid w:val="004B3548"/>
    <w:rsid w:val="004B58CC"/>
    <w:rsid w:val="004B605A"/>
    <w:rsid w:val="004B78D1"/>
    <w:rsid w:val="004C1C08"/>
    <w:rsid w:val="004C1F8B"/>
    <w:rsid w:val="004C30D9"/>
    <w:rsid w:val="004C54A9"/>
    <w:rsid w:val="004C760E"/>
    <w:rsid w:val="004D1154"/>
    <w:rsid w:val="004D1316"/>
    <w:rsid w:val="004D1369"/>
    <w:rsid w:val="004D20A1"/>
    <w:rsid w:val="004D2F05"/>
    <w:rsid w:val="004D38FC"/>
    <w:rsid w:val="004D3E92"/>
    <w:rsid w:val="004D6135"/>
    <w:rsid w:val="004E02E0"/>
    <w:rsid w:val="004E08EA"/>
    <w:rsid w:val="004E1443"/>
    <w:rsid w:val="004E27F1"/>
    <w:rsid w:val="004E2B9D"/>
    <w:rsid w:val="004E2C44"/>
    <w:rsid w:val="004F2636"/>
    <w:rsid w:val="00500158"/>
    <w:rsid w:val="005008D8"/>
    <w:rsid w:val="00500CCD"/>
    <w:rsid w:val="00500E9D"/>
    <w:rsid w:val="005014A0"/>
    <w:rsid w:val="00501C7B"/>
    <w:rsid w:val="00502248"/>
    <w:rsid w:val="005026A2"/>
    <w:rsid w:val="0050697F"/>
    <w:rsid w:val="0050706C"/>
    <w:rsid w:val="00513F3C"/>
    <w:rsid w:val="0051530D"/>
    <w:rsid w:val="005153CD"/>
    <w:rsid w:val="00517AA5"/>
    <w:rsid w:val="005224BA"/>
    <w:rsid w:val="00526574"/>
    <w:rsid w:val="00531CC2"/>
    <w:rsid w:val="00532BEA"/>
    <w:rsid w:val="005331E4"/>
    <w:rsid w:val="0054313D"/>
    <w:rsid w:val="00550BF2"/>
    <w:rsid w:val="005607A4"/>
    <w:rsid w:val="005608B5"/>
    <w:rsid w:val="005642EC"/>
    <w:rsid w:val="00570695"/>
    <w:rsid w:val="00575B3F"/>
    <w:rsid w:val="005778F1"/>
    <w:rsid w:val="00582B44"/>
    <w:rsid w:val="005856A3"/>
    <w:rsid w:val="005869E9"/>
    <w:rsid w:val="005873FC"/>
    <w:rsid w:val="00587CA2"/>
    <w:rsid w:val="00590FDF"/>
    <w:rsid w:val="00591E32"/>
    <w:rsid w:val="005A2175"/>
    <w:rsid w:val="005A232F"/>
    <w:rsid w:val="005A3297"/>
    <w:rsid w:val="005A3324"/>
    <w:rsid w:val="005A6D41"/>
    <w:rsid w:val="005A6D82"/>
    <w:rsid w:val="005A7A96"/>
    <w:rsid w:val="005B098F"/>
    <w:rsid w:val="005B13FF"/>
    <w:rsid w:val="005B388C"/>
    <w:rsid w:val="005B3E53"/>
    <w:rsid w:val="005B4BA4"/>
    <w:rsid w:val="005B4F57"/>
    <w:rsid w:val="005B5FFB"/>
    <w:rsid w:val="005C1FBD"/>
    <w:rsid w:val="005C369F"/>
    <w:rsid w:val="005C64F6"/>
    <w:rsid w:val="005D019E"/>
    <w:rsid w:val="005D2DE7"/>
    <w:rsid w:val="005D37E1"/>
    <w:rsid w:val="005D66CD"/>
    <w:rsid w:val="005E021C"/>
    <w:rsid w:val="005E04AD"/>
    <w:rsid w:val="005E3671"/>
    <w:rsid w:val="005E3D21"/>
    <w:rsid w:val="005E43EB"/>
    <w:rsid w:val="005E52F9"/>
    <w:rsid w:val="005E77F7"/>
    <w:rsid w:val="005F2E9D"/>
    <w:rsid w:val="005F6945"/>
    <w:rsid w:val="005F708E"/>
    <w:rsid w:val="005F74C6"/>
    <w:rsid w:val="005F7998"/>
    <w:rsid w:val="0060053B"/>
    <w:rsid w:val="006037CA"/>
    <w:rsid w:val="00606D96"/>
    <w:rsid w:val="0060706A"/>
    <w:rsid w:val="00607AB9"/>
    <w:rsid w:val="006109B6"/>
    <w:rsid w:val="00610FC7"/>
    <w:rsid w:val="006121A8"/>
    <w:rsid w:val="00613F66"/>
    <w:rsid w:val="00621550"/>
    <w:rsid w:val="006257A4"/>
    <w:rsid w:val="006271D3"/>
    <w:rsid w:val="0063303E"/>
    <w:rsid w:val="00633179"/>
    <w:rsid w:val="00635541"/>
    <w:rsid w:val="00636C2E"/>
    <w:rsid w:val="00637319"/>
    <w:rsid w:val="00645CD5"/>
    <w:rsid w:val="0064651C"/>
    <w:rsid w:val="006504BD"/>
    <w:rsid w:val="00656881"/>
    <w:rsid w:val="006609B0"/>
    <w:rsid w:val="006638B3"/>
    <w:rsid w:val="00664D52"/>
    <w:rsid w:val="0066691A"/>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25A1"/>
    <w:rsid w:val="006D39CE"/>
    <w:rsid w:val="006E03BE"/>
    <w:rsid w:val="006E1B94"/>
    <w:rsid w:val="006E34FA"/>
    <w:rsid w:val="006E355B"/>
    <w:rsid w:val="006E3D44"/>
    <w:rsid w:val="006E4051"/>
    <w:rsid w:val="006E4CA3"/>
    <w:rsid w:val="006F2476"/>
    <w:rsid w:val="006F299D"/>
    <w:rsid w:val="006F2DFC"/>
    <w:rsid w:val="00700656"/>
    <w:rsid w:val="00702339"/>
    <w:rsid w:val="0070272D"/>
    <w:rsid w:val="00703412"/>
    <w:rsid w:val="00703B35"/>
    <w:rsid w:val="00714141"/>
    <w:rsid w:val="00720813"/>
    <w:rsid w:val="00721FEA"/>
    <w:rsid w:val="00723A15"/>
    <w:rsid w:val="00723BF9"/>
    <w:rsid w:val="00724C97"/>
    <w:rsid w:val="00726EF3"/>
    <w:rsid w:val="00730F0E"/>
    <w:rsid w:val="00731384"/>
    <w:rsid w:val="007316FE"/>
    <w:rsid w:val="00732FDE"/>
    <w:rsid w:val="00734910"/>
    <w:rsid w:val="007414B8"/>
    <w:rsid w:val="0074255F"/>
    <w:rsid w:val="00742F95"/>
    <w:rsid w:val="0074334B"/>
    <w:rsid w:val="00743C0D"/>
    <w:rsid w:val="00745EF9"/>
    <w:rsid w:val="0075098F"/>
    <w:rsid w:val="00751761"/>
    <w:rsid w:val="00751A6B"/>
    <w:rsid w:val="0075581B"/>
    <w:rsid w:val="00755CFF"/>
    <w:rsid w:val="00756916"/>
    <w:rsid w:val="00756F3A"/>
    <w:rsid w:val="0076135A"/>
    <w:rsid w:val="0076331B"/>
    <w:rsid w:val="00770137"/>
    <w:rsid w:val="00770D94"/>
    <w:rsid w:val="00777CF3"/>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269D"/>
    <w:rsid w:val="007D40B0"/>
    <w:rsid w:val="007E06DD"/>
    <w:rsid w:val="007E4855"/>
    <w:rsid w:val="007E5AA9"/>
    <w:rsid w:val="007E5D1D"/>
    <w:rsid w:val="007E661C"/>
    <w:rsid w:val="007E6994"/>
    <w:rsid w:val="007F4261"/>
    <w:rsid w:val="007F5156"/>
    <w:rsid w:val="00801C55"/>
    <w:rsid w:val="0080304C"/>
    <w:rsid w:val="0080507C"/>
    <w:rsid w:val="00807B29"/>
    <w:rsid w:val="00807B99"/>
    <w:rsid w:val="008109E8"/>
    <w:rsid w:val="008110F9"/>
    <w:rsid w:val="00811CBD"/>
    <w:rsid w:val="0082368E"/>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20C6"/>
    <w:rsid w:val="008A2A34"/>
    <w:rsid w:val="008A2ECD"/>
    <w:rsid w:val="008A3773"/>
    <w:rsid w:val="008A52DF"/>
    <w:rsid w:val="008A6357"/>
    <w:rsid w:val="008A6DF3"/>
    <w:rsid w:val="008B231D"/>
    <w:rsid w:val="008B28A3"/>
    <w:rsid w:val="008B358F"/>
    <w:rsid w:val="008B5207"/>
    <w:rsid w:val="008C01FC"/>
    <w:rsid w:val="008C1BED"/>
    <w:rsid w:val="008C5A77"/>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900654"/>
    <w:rsid w:val="009010BA"/>
    <w:rsid w:val="00901482"/>
    <w:rsid w:val="00901A16"/>
    <w:rsid w:val="0090291C"/>
    <w:rsid w:val="00902EF8"/>
    <w:rsid w:val="00903875"/>
    <w:rsid w:val="0090397B"/>
    <w:rsid w:val="00903E36"/>
    <w:rsid w:val="0090485F"/>
    <w:rsid w:val="00904ABC"/>
    <w:rsid w:val="0091071C"/>
    <w:rsid w:val="00915689"/>
    <w:rsid w:val="009162F6"/>
    <w:rsid w:val="009172DD"/>
    <w:rsid w:val="009203ED"/>
    <w:rsid w:val="009207E1"/>
    <w:rsid w:val="00921340"/>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CC9"/>
    <w:rsid w:val="00943D76"/>
    <w:rsid w:val="0094651E"/>
    <w:rsid w:val="00947A98"/>
    <w:rsid w:val="009543BF"/>
    <w:rsid w:val="00957254"/>
    <w:rsid w:val="00957D6D"/>
    <w:rsid w:val="0096084E"/>
    <w:rsid w:val="00965877"/>
    <w:rsid w:val="00966C02"/>
    <w:rsid w:val="009714A2"/>
    <w:rsid w:val="00971D77"/>
    <w:rsid w:val="009734F8"/>
    <w:rsid w:val="00980E9E"/>
    <w:rsid w:val="00981C11"/>
    <w:rsid w:val="0098241E"/>
    <w:rsid w:val="0098326B"/>
    <w:rsid w:val="009850D1"/>
    <w:rsid w:val="009853E3"/>
    <w:rsid w:val="00985F28"/>
    <w:rsid w:val="00987821"/>
    <w:rsid w:val="0099210E"/>
    <w:rsid w:val="0099278C"/>
    <w:rsid w:val="00992894"/>
    <w:rsid w:val="009955F0"/>
    <w:rsid w:val="0099587B"/>
    <w:rsid w:val="00997A57"/>
    <w:rsid w:val="009A02AD"/>
    <w:rsid w:val="009A2B0C"/>
    <w:rsid w:val="009B060A"/>
    <w:rsid w:val="009B0B86"/>
    <w:rsid w:val="009B2C6F"/>
    <w:rsid w:val="009B6028"/>
    <w:rsid w:val="009B63CC"/>
    <w:rsid w:val="009B67F5"/>
    <w:rsid w:val="009B7BEF"/>
    <w:rsid w:val="009B7EB3"/>
    <w:rsid w:val="009C1CCB"/>
    <w:rsid w:val="009C3241"/>
    <w:rsid w:val="009C6542"/>
    <w:rsid w:val="009C6A2F"/>
    <w:rsid w:val="009C6A7D"/>
    <w:rsid w:val="009D00CC"/>
    <w:rsid w:val="009D2F92"/>
    <w:rsid w:val="009D4124"/>
    <w:rsid w:val="009E271E"/>
    <w:rsid w:val="009E44A8"/>
    <w:rsid w:val="009E58C2"/>
    <w:rsid w:val="009E78F6"/>
    <w:rsid w:val="009F022A"/>
    <w:rsid w:val="009F0B05"/>
    <w:rsid w:val="009F0EA0"/>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6C23"/>
    <w:rsid w:val="00AB1350"/>
    <w:rsid w:val="00AB4112"/>
    <w:rsid w:val="00AB6411"/>
    <w:rsid w:val="00AB6988"/>
    <w:rsid w:val="00AC0C42"/>
    <w:rsid w:val="00AC2C6A"/>
    <w:rsid w:val="00AC32E8"/>
    <w:rsid w:val="00AC47A1"/>
    <w:rsid w:val="00AC54D2"/>
    <w:rsid w:val="00AD0B97"/>
    <w:rsid w:val="00AD1A8C"/>
    <w:rsid w:val="00AD3891"/>
    <w:rsid w:val="00AE1B2C"/>
    <w:rsid w:val="00AE29F5"/>
    <w:rsid w:val="00AE2E69"/>
    <w:rsid w:val="00AE32A4"/>
    <w:rsid w:val="00AE4C88"/>
    <w:rsid w:val="00AE7659"/>
    <w:rsid w:val="00AF147F"/>
    <w:rsid w:val="00AF313A"/>
    <w:rsid w:val="00AF6735"/>
    <w:rsid w:val="00AF7A92"/>
    <w:rsid w:val="00B001F4"/>
    <w:rsid w:val="00B0045D"/>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74C4"/>
    <w:rsid w:val="00B51499"/>
    <w:rsid w:val="00B54373"/>
    <w:rsid w:val="00B54614"/>
    <w:rsid w:val="00B550FC"/>
    <w:rsid w:val="00B55433"/>
    <w:rsid w:val="00B5551F"/>
    <w:rsid w:val="00B5578F"/>
    <w:rsid w:val="00B562AD"/>
    <w:rsid w:val="00B61E1D"/>
    <w:rsid w:val="00B62076"/>
    <w:rsid w:val="00B65DA4"/>
    <w:rsid w:val="00B720A8"/>
    <w:rsid w:val="00B72E9A"/>
    <w:rsid w:val="00B776FE"/>
    <w:rsid w:val="00B778BC"/>
    <w:rsid w:val="00B84135"/>
    <w:rsid w:val="00B849C0"/>
    <w:rsid w:val="00B9644C"/>
    <w:rsid w:val="00BA105C"/>
    <w:rsid w:val="00BA6268"/>
    <w:rsid w:val="00BA6DBC"/>
    <w:rsid w:val="00BB6843"/>
    <w:rsid w:val="00BB7E98"/>
    <w:rsid w:val="00BC09E0"/>
    <w:rsid w:val="00BC0EFD"/>
    <w:rsid w:val="00BC4734"/>
    <w:rsid w:val="00BD3149"/>
    <w:rsid w:val="00BD4FCD"/>
    <w:rsid w:val="00BD5382"/>
    <w:rsid w:val="00BD607B"/>
    <w:rsid w:val="00BD6596"/>
    <w:rsid w:val="00BE0225"/>
    <w:rsid w:val="00BE047A"/>
    <w:rsid w:val="00BF25E0"/>
    <w:rsid w:val="00BF4CFF"/>
    <w:rsid w:val="00BF6052"/>
    <w:rsid w:val="00C028D9"/>
    <w:rsid w:val="00C04F49"/>
    <w:rsid w:val="00C07639"/>
    <w:rsid w:val="00C11103"/>
    <w:rsid w:val="00C11804"/>
    <w:rsid w:val="00C122D8"/>
    <w:rsid w:val="00C139D8"/>
    <w:rsid w:val="00C140EF"/>
    <w:rsid w:val="00C211F0"/>
    <w:rsid w:val="00C34757"/>
    <w:rsid w:val="00C35006"/>
    <w:rsid w:val="00C35902"/>
    <w:rsid w:val="00C35A8C"/>
    <w:rsid w:val="00C365B6"/>
    <w:rsid w:val="00C40019"/>
    <w:rsid w:val="00C41A63"/>
    <w:rsid w:val="00C421EE"/>
    <w:rsid w:val="00C462A1"/>
    <w:rsid w:val="00C46760"/>
    <w:rsid w:val="00C50C8D"/>
    <w:rsid w:val="00C52359"/>
    <w:rsid w:val="00C5498D"/>
    <w:rsid w:val="00C55AC0"/>
    <w:rsid w:val="00C55D3F"/>
    <w:rsid w:val="00C616A6"/>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AC7"/>
    <w:rsid w:val="00D175C2"/>
    <w:rsid w:val="00D20359"/>
    <w:rsid w:val="00D20FA3"/>
    <w:rsid w:val="00D222E1"/>
    <w:rsid w:val="00D30997"/>
    <w:rsid w:val="00D31171"/>
    <w:rsid w:val="00D31C5F"/>
    <w:rsid w:val="00D36ACF"/>
    <w:rsid w:val="00D372EA"/>
    <w:rsid w:val="00D4183F"/>
    <w:rsid w:val="00D42C2F"/>
    <w:rsid w:val="00D43820"/>
    <w:rsid w:val="00D45AFA"/>
    <w:rsid w:val="00D46643"/>
    <w:rsid w:val="00D53EA0"/>
    <w:rsid w:val="00D609E0"/>
    <w:rsid w:val="00D63915"/>
    <w:rsid w:val="00D653E3"/>
    <w:rsid w:val="00D71D06"/>
    <w:rsid w:val="00D75150"/>
    <w:rsid w:val="00D76888"/>
    <w:rsid w:val="00D82472"/>
    <w:rsid w:val="00D86878"/>
    <w:rsid w:val="00D95342"/>
    <w:rsid w:val="00DA04AE"/>
    <w:rsid w:val="00DA09DD"/>
    <w:rsid w:val="00DA203E"/>
    <w:rsid w:val="00DA789D"/>
    <w:rsid w:val="00DA7A66"/>
    <w:rsid w:val="00DB421B"/>
    <w:rsid w:val="00DB7B21"/>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84A"/>
    <w:rsid w:val="00E21207"/>
    <w:rsid w:val="00E32932"/>
    <w:rsid w:val="00E36439"/>
    <w:rsid w:val="00E376F9"/>
    <w:rsid w:val="00E40D1A"/>
    <w:rsid w:val="00E40F63"/>
    <w:rsid w:val="00E416D3"/>
    <w:rsid w:val="00E4191A"/>
    <w:rsid w:val="00E42B1F"/>
    <w:rsid w:val="00E44452"/>
    <w:rsid w:val="00E47D18"/>
    <w:rsid w:val="00E501BB"/>
    <w:rsid w:val="00E504A7"/>
    <w:rsid w:val="00E50D84"/>
    <w:rsid w:val="00E5542B"/>
    <w:rsid w:val="00E60ADF"/>
    <w:rsid w:val="00E617B9"/>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C2A"/>
    <w:rsid w:val="00E979AE"/>
    <w:rsid w:val="00E97C08"/>
    <w:rsid w:val="00EA04F1"/>
    <w:rsid w:val="00EA14E7"/>
    <w:rsid w:val="00EA2065"/>
    <w:rsid w:val="00EA2F99"/>
    <w:rsid w:val="00EA5315"/>
    <w:rsid w:val="00EA7032"/>
    <w:rsid w:val="00EA70FC"/>
    <w:rsid w:val="00EB3BE1"/>
    <w:rsid w:val="00EB4B1E"/>
    <w:rsid w:val="00EB5FBB"/>
    <w:rsid w:val="00EB77E7"/>
    <w:rsid w:val="00EB7FDF"/>
    <w:rsid w:val="00EC169E"/>
    <w:rsid w:val="00EC2A50"/>
    <w:rsid w:val="00EC4CD4"/>
    <w:rsid w:val="00ED54D7"/>
    <w:rsid w:val="00ED68DE"/>
    <w:rsid w:val="00EE3C6C"/>
    <w:rsid w:val="00EE5BE9"/>
    <w:rsid w:val="00EE60E1"/>
    <w:rsid w:val="00EF114F"/>
    <w:rsid w:val="00EF292E"/>
    <w:rsid w:val="00EF4B16"/>
    <w:rsid w:val="00EF664A"/>
    <w:rsid w:val="00F00FD8"/>
    <w:rsid w:val="00F02552"/>
    <w:rsid w:val="00F0345F"/>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5F37"/>
    <w:rsid w:val="00F36192"/>
    <w:rsid w:val="00F376FE"/>
    <w:rsid w:val="00F41FDC"/>
    <w:rsid w:val="00F42454"/>
    <w:rsid w:val="00F42BC8"/>
    <w:rsid w:val="00F45110"/>
    <w:rsid w:val="00F4710C"/>
    <w:rsid w:val="00F515A6"/>
    <w:rsid w:val="00F525C3"/>
    <w:rsid w:val="00F546ED"/>
    <w:rsid w:val="00F547DD"/>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ACC"/>
    <w:rsid w:val="00FA0E63"/>
    <w:rsid w:val="00FA1200"/>
    <w:rsid w:val="00FA6CD0"/>
    <w:rsid w:val="00FA6CE1"/>
    <w:rsid w:val="00FB0E60"/>
    <w:rsid w:val="00FB15E5"/>
    <w:rsid w:val="00FB4128"/>
    <w:rsid w:val="00FB59B7"/>
    <w:rsid w:val="00FB6C1B"/>
    <w:rsid w:val="00FC0A86"/>
    <w:rsid w:val="00FC363C"/>
    <w:rsid w:val="00FC4BC9"/>
    <w:rsid w:val="00FC4E10"/>
    <w:rsid w:val="00FE2299"/>
    <w:rsid w:val="00FE2371"/>
    <w:rsid w:val="00FE3A40"/>
    <w:rsid w:val="00FE3CD2"/>
    <w:rsid w:val="00FE3E84"/>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694"/>
    <w:pPr>
      <w:spacing w:after="0" w:line="240" w:lineRule="auto"/>
    </w:pPr>
    <w:rPr>
      <w:rFonts w:ascii="Times New Roman" w:eastAsia="Times New Roman" w:hAnsi="Times New Roman" w:cs="Times New Roman"/>
      <w:sz w:val="24"/>
      <w:szCs w:val="24"/>
      <w:lang w:val="en-GB"/>
    </w:rPr>
  </w:style>
  <w:style w:type="paragraph" w:styleId="Heading1">
    <w:name w:val="heading 1"/>
    <w:aliases w:val="Heading 1 paper"/>
    <w:basedOn w:val="Normal"/>
    <w:next w:val="Normal"/>
    <w:link w:val="Heading1Char"/>
    <w:qFormat/>
    <w:rsid w:val="006F2DFC"/>
    <w:pPr>
      <w:numPr>
        <w:numId w:val="31"/>
      </w:numPr>
      <w:spacing w:before="240" w:after="120" w:line="360" w:lineRule="auto"/>
      <w:outlineLvl w:val="0"/>
    </w:pPr>
    <w:rPr>
      <w:b/>
      <w:sz w:val="28"/>
      <w:szCs w:val="28"/>
    </w:rPr>
  </w:style>
  <w:style w:type="paragraph" w:styleId="Heading2">
    <w:name w:val="heading 2"/>
    <w:aliases w:val="Heading 2 paper"/>
    <w:basedOn w:val="Normal"/>
    <w:link w:val="Heading2Char"/>
    <w:qFormat/>
    <w:rsid w:val="006F2DFC"/>
    <w:pPr>
      <w:numPr>
        <w:ilvl w:val="1"/>
        <w:numId w:val="31"/>
      </w:numPr>
      <w:spacing w:before="240" w:after="120" w:line="360" w:lineRule="auto"/>
      <w:ind w:left="578"/>
      <w:outlineLvl w:val="1"/>
    </w:pPr>
    <w:rPr>
      <w:b/>
    </w:rPr>
  </w:style>
  <w:style w:type="paragraph" w:styleId="Heading3">
    <w:name w:val="heading 3"/>
    <w:aliases w:val="Heading 3 paper"/>
    <w:basedOn w:val="Normal"/>
    <w:link w:val="Heading3Char"/>
    <w:qFormat/>
    <w:rsid w:val="006F2DFC"/>
    <w:pPr>
      <w:numPr>
        <w:ilvl w:val="2"/>
        <w:numId w:val="31"/>
      </w:numPr>
      <w:spacing w:before="240" w:line="360" w:lineRule="auto"/>
      <w:outlineLvl w:val="2"/>
    </w:pPr>
    <w:rPr>
      <w:b/>
    </w:rPr>
  </w:style>
  <w:style w:type="paragraph" w:styleId="Heading4">
    <w:name w:val="heading 4"/>
    <w:basedOn w:val="Normal"/>
    <w:next w:val="Normal"/>
    <w:link w:val="Heading4Char"/>
    <w:qFormat/>
    <w:rsid w:val="00416694"/>
    <w:pPr>
      <w:numPr>
        <w:ilvl w:val="3"/>
        <w:numId w:val="31"/>
      </w:numPr>
      <w:spacing w:before="240" w:line="360" w:lineRule="auto"/>
      <w:outlineLvl w:val="3"/>
    </w:p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6F2DFC"/>
    <w:rPr>
      <w:rFonts w:ascii="Times New Roman" w:eastAsia="Times New Roman" w:hAnsi="Times New Roman" w:cs="Times New Roman"/>
      <w:b/>
      <w:sz w:val="28"/>
      <w:szCs w:val="28"/>
      <w:lang w:val="en-GB"/>
    </w:rPr>
  </w:style>
  <w:style w:type="character" w:customStyle="1" w:styleId="Heading2Char">
    <w:name w:val="Heading 2 Char"/>
    <w:aliases w:val="Heading 2 paper Char"/>
    <w:basedOn w:val="DefaultParagraphFont"/>
    <w:link w:val="Heading2"/>
    <w:rsid w:val="006F2DFC"/>
    <w:rPr>
      <w:rFonts w:ascii="Times New Roman" w:eastAsia="Times New Roman" w:hAnsi="Times New Roman" w:cs="Times New Roman"/>
      <w:b/>
      <w:sz w:val="24"/>
      <w:szCs w:val="24"/>
      <w:lang w:val="en-GB"/>
    </w:rPr>
  </w:style>
  <w:style w:type="character" w:customStyle="1" w:styleId="Heading3Char">
    <w:name w:val="Heading 3 Char"/>
    <w:aliases w:val="Heading 3 paper Char"/>
    <w:basedOn w:val="DefaultParagraphFont"/>
    <w:link w:val="Heading3"/>
    <w:rsid w:val="006F2DFC"/>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416694"/>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416694"/>
    <w:pPr>
      <w:tabs>
        <w:tab w:val="center" w:pos="4153"/>
        <w:tab w:val="right" w:pos="8306"/>
      </w:tabs>
    </w:pPr>
  </w:style>
  <w:style w:type="character" w:customStyle="1" w:styleId="HeaderChar">
    <w:name w:val="Header Char"/>
    <w:basedOn w:val="DefaultParagraphFont"/>
    <w:link w:val="Header"/>
    <w:rsid w:val="00416694"/>
    <w:rPr>
      <w:rFonts w:ascii="Times New Roman" w:eastAsia="Times New Roman" w:hAnsi="Times New Roman" w:cs="Times New Roman"/>
      <w:sz w:val="24"/>
      <w:szCs w:val="24"/>
      <w:lang w:val="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semiHidden/>
    <w:rsid w:val="00416694"/>
    <w:rPr>
      <w:sz w:val="20"/>
      <w:szCs w:val="20"/>
    </w:rPr>
  </w:style>
  <w:style w:type="character" w:customStyle="1" w:styleId="FootnoteTextChar">
    <w:name w:val="Footnote Text Char"/>
    <w:basedOn w:val="DefaultParagraphFont"/>
    <w:link w:val="FootnoteText"/>
    <w:semiHidden/>
    <w:rsid w:val="00416694"/>
    <w:rPr>
      <w:rFonts w:ascii="Times New Roman" w:eastAsia="Times New Roman" w:hAnsi="Times New Roman" w:cs="Times New Roman"/>
      <w:sz w:val="20"/>
      <w:szCs w:val="20"/>
      <w:lang w:val="en-GB"/>
    </w:rPr>
  </w:style>
  <w:style w:type="character" w:styleId="FootnoteReference">
    <w:name w:val="footnote reference"/>
    <w:semiHidden/>
    <w:rsid w:val="00416694"/>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semiHidden/>
    <w:rsid w:val="00416694"/>
    <w:rPr>
      <w:sz w:val="20"/>
      <w:szCs w:val="20"/>
    </w:rPr>
  </w:style>
  <w:style w:type="character" w:customStyle="1" w:styleId="EndnoteTextChar">
    <w:name w:val="Endnote Text Char"/>
    <w:basedOn w:val="DefaultParagraphFont"/>
    <w:link w:val="EndnoteText"/>
    <w:semiHidden/>
    <w:rsid w:val="00416694"/>
    <w:rPr>
      <w:rFonts w:ascii="Times New Roman" w:eastAsia="Times New Roman" w:hAnsi="Times New Roman" w:cs="Times New Roman"/>
      <w:sz w:val="20"/>
      <w:szCs w:val="20"/>
      <w:lang w:val="en-GB"/>
    </w:rPr>
  </w:style>
  <w:style w:type="character" w:styleId="EndnoteReference">
    <w:name w:val="endnote reference"/>
    <w:semiHidden/>
    <w:rsid w:val="00416694"/>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rPr>
      <w:lang w:eastAsia="en-GB"/>
    </w:r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rPr>
      <w:lang w:eastAsia="en-GB"/>
    </w:rPr>
  </w:style>
  <w:style w:type="paragraph" w:styleId="TOC6">
    <w:name w:val="toc 6"/>
    <w:basedOn w:val="Normal"/>
    <w:next w:val="Normal"/>
    <w:autoRedefine/>
    <w:semiHidden/>
    <w:rsid w:val="00416694"/>
    <w:pPr>
      <w:ind w:left="1200"/>
    </w:pPr>
    <w:rPr>
      <w:lang w:eastAsia="en-GB"/>
    </w:rPr>
  </w:style>
  <w:style w:type="paragraph" w:styleId="TOC7">
    <w:name w:val="toc 7"/>
    <w:basedOn w:val="Normal"/>
    <w:next w:val="Normal"/>
    <w:autoRedefine/>
    <w:semiHidden/>
    <w:rsid w:val="00416694"/>
    <w:pPr>
      <w:ind w:left="1440"/>
    </w:pPr>
    <w:rPr>
      <w:lang w:eastAsia="en-GB"/>
    </w:rPr>
  </w:style>
  <w:style w:type="paragraph" w:styleId="TOC8">
    <w:name w:val="toc 8"/>
    <w:basedOn w:val="Normal"/>
    <w:next w:val="Normal"/>
    <w:autoRedefine/>
    <w:semiHidden/>
    <w:rsid w:val="00416694"/>
    <w:pPr>
      <w:ind w:left="1680"/>
    </w:pPr>
    <w:rPr>
      <w:lang w:eastAsia="en-GB"/>
    </w:rPr>
  </w:style>
  <w:style w:type="paragraph" w:styleId="TOC9">
    <w:name w:val="toc 9"/>
    <w:basedOn w:val="Normal"/>
    <w:next w:val="Normal"/>
    <w:autoRedefine/>
    <w:semiHidden/>
    <w:rsid w:val="00416694"/>
    <w:pPr>
      <w:ind w:left="1920"/>
    </w:pPr>
    <w:rPr>
      <w:lang w:eastAsia="en-GB"/>
    </w:r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line="480" w:lineRule="auto"/>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416694"/>
    <w:pPr>
      <w:tabs>
        <w:tab w:val="center" w:pos="4153"/>
        <w:tab w:val="right" w:pos="8306"/>
      </w:tabs>
    </w:pPr>
  </w:style>
  <w:style w:type="character" w:customStyle="1" w:styleId="FooterChar">
    <w:name w:val="Footer Char"/>
    <w:basedOn w:val="DefaultParagraphFont"/>
    <w:link w:val="Footer"/>
    <w:rsid w:val="00416694"/>
    <w:rPr>
      <w:rFonts w:ascii="Times New Roman" w:eastAsia="Times New Roman" w:hAnsi="Times New Roman" w:cs="Times New Roman"/>
      <w:sz w:val="24"/>
      <w:szCs w:val="24"/>
      <w:lang w:val="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53997-D8EA-4898-A711-A09B491B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26949</TotalTime>
  <Pages>23</Pages>
  <Words>41056</Words>
  <Characters>234022</Characters>
  <Application>Microsoft Office Word</Application>
  <DocSecurity>0</DocSecurity>
  <Lines>1950</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124</cp:revision>
  <dcterms:created xsi:type="dcterms:W3CDTF">2016-10-15T09:35:00Z</dcterms:created>
  <dcterms:modified xsi:type="dcterms:W3CDTF">2017-03-02T08:20:00Z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http://www.zotero.org/styles/isprs-journal-of-photogrammetry-and-remote-sensing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http://csl.mendeley.com/styles/styles/harvard-stellenbosch-geog</vt:lpwstr>
  </property>
  <property fmtid="{D5CDD505-2E9C-101B-9397-08002B2CF9AE}" pid="13" name="Mendeley Recent Style Name 4_1">
    <vt:lpwstr>Harvard (University of Stellenbosch - Geography)</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56904224-cd2d-35ab-8229-04fd27c806b9</vt:lpwstr>
  </property>
</Properties>
</file>