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ABCD1" w14:textId="77777777" w:rsidR="00416694" w:rsidRDefault="001577CE" w:rsidP="001577CE">
      <w:pPr>
        <w:pStyle w:val="Heading1"/>
        <w:numPr>
          <w:ilvl w:val="0"/>
          <w:numId w:val="0"/>
        </w:numPr>
      </w:pPr>
      <w:r w:rsidRPr="00CE1864">
        <w:rPr>
          <w:sz w:val="32"/>
        </w:rPr>
        <w:t>Feature Clustering and Ranking</w:t>
      </w:r>
    </w:p>
    <w:p w14:paraId="61AA8074" w14:textId="77777777" w:rsidR="00416694" w:rsidRDefault="001577CE" w:rsidP="00CE1864">
      <w:pPr>
        <w:pStyle w:val="Heading1"/>
        <w:numPr>
          <w:ilvl w:val="0"/>
          <w:numId w:val="0"/>
        </w:numPr>
      </w:pPr>
      <w:r>
        <w:t>Abstract</w:t>
      </w:r>
    </w:p>
    <w:p w14:paraId="650EDCDF" w14:textId="2ECCFDCA" w:rsidR="00416694" w:rsidRDefault="00416694" w:rsidP="00416694">
      <w:pPr>
        <w:spacing w:line="360" w:lineRule="auto"/>
        <w:jc w:val="both"/>
      </w:pPr>
      <w:r>
        <w:t xml:space="preserve">High dimensional feature sets typically contain correlation amongst the features.  Traditional feature selections approaches are prone to </w:t>
      </w:r>
      <w:r w:rsidR="007E5D1D">
        <w:t xml:space="preserve">instability and </w:t>
      </w:r>
      <w:r>
        <w:t>selection of sub-optimal features in these circumstances.  A method for ranking features that is robust to correlation is presented.  Average-linkage hierarchical clustering is used to group correlated features into clusters.  Clusters are then ranked based on the performance of a naïve Bayes classifier on their constituent features.  Individual features can then be selected from the best clusters.  Problems of sub-optimality and instability of selected feature sets when using traditional methods are confirmed empirically on a vegetation mapping data set derived from aerial image pixel data.  The presented method is applied to the same data.  Stability of cluster rankings under different data samplings and selection criteria was shown to be significantly improved with the new method.  Selected features produced good accuracies across a variety of classifiers.</w:t>
      </w:r>
    </w:p>
    <w:p w14:paraId="063C4516" w14:textId="77777777" w:rsidR="00A90339" w:rsidRDefault="00CE1864" w:rsidP="00CE1864">
      <w:pPr>
        <w:pStyle w:val="Heading2"/>
        <w:numPr>
          <w:ilvl w:val="0"/>
          <w:numId w:val="0"/>
        </w:numPr>
        <w:rPr>
          <w:rStyle w:val="1TeksCharCharChar"/>
          <w:b w:val="0"/>
        </w:rPr>
      </w:pPr>
      <w:r>
        <w:t xml:space="preserve">Index Terms: </w:t>
      </w:r>
      <w:r w:rsidR="00A90339">
        <w:rPr>
          <w:b w:val="0"/>
        </w:rPr>
        <w:t xml:space="preserve">Feature selection, </w:t>
      </w:r>
      <w:r w:rsidR="00844EE0">
        <w:rPr>
          <w:rStyle w:val="1TeksCharCharChar"/>
          <w:b w:val="0"/>
        </w:rPr>
        <w:t>f</w:t>
      </w:r>
      <w:r w:rsidR="006C50B0">
        <w:rPr>
          <w:rStyle w:val="1TeksCharCharChar"/>
          <w:b w:val="0"/>
        </w:rPr>
        <w:t xml:space="preserve">eature extraction, </w:t>
      </w:r>
      <w:r w:rsidR="0009083A">
        <w:rPr>
          <w:rStyle w:val="1TeksCharCharChar"/>
          <w:b w:val="0"/>
        </w:rPr>
        <w:t xml:space="preserve">dimensionality reduction, hierarchical clustering, </w:t>
      </w:r>
      <w:r w:rsidR="002232FC">
        <w:rPr>
          <w:rStyle w:val="1TeksCharCharChar"/>
          <w:b w:val="0"/>
        </w:rPr>
        <w:t>high dimensionality, correlation</w:t>
      </w:r>
    </w:p>
    <w:p w14:paraId="513309F3" w14:textId="77777777" w:rsidR="00A90339" w:rsidRDefault="00A90339">
      <w:pPr>
        <w:spacing w:after="160" w:line="259" w:lineRule="auto"/>
        <w:rPr>
          <w:rStyle w:val="1TeksCharCharChar"/>
        </w:rPr>
      </w:pPr>
      <w:r>
        <w:rPr>
          <w:rStyle w:val="1TeksCharCharChar"/>
          <w:b/>
        </w:rPr>
        <w:br w:type="page"/>
      </w:r>
    </w:p>
    <w:p w14:paraId="2E118885" w14:textId="77777777" w:rsidR="00416694" w:rsidRDefault="001577CE" w:rsidP="001577CE">
      <w:pPr>
        <w:pStyle w:val="Heading1"/>
      </w:pPr>
      <w:r>
        <w:lastRenderedPageBreak/>
        <w:t>Introduction</w:t>
      </w:r>
    </w:p>
    <w:p w14:paraId="71AF169A" w14:textId="3145F630" w:rsidR="00416694" w:rsidRDefault="00416694" w:rsidP="00416694">
      <w:pPr>
        <w:spacing w:line="360" w:lineRule="auto"/>
        <w:jc w:val="both"/>
      </w:pPr>
      <w:r>
        <w:t xml:space="preserve">As the number of features increases, the amount of data required to adequately represent class distributions in the increased feature space increases exponentially.  This is known as the “curse of  dimensionality”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xml:space="preserve">.   For finite training samples, increasing the features beyond a certain point results in overtraining and a decrease in the classifier accuracy.  This is called the “peaking phenomenon”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The peaking phenomenon makes it necessary to reduce the size of the feature set to a salient minimum</w:t>
      </w:r>
      <w:r w:rsidR="000017BE">
        <w:t xml:space="preserve"> in order to achieve an accurate classifier</w:t>
      </w:r>
      <w:r>
        <w:t xml:space="preserve">.  While </w:t>
      </w:r>
      <w:r w:rsidR="00306BAA">
        <w:t>s</w:t>
      </w:r>
      <w:r>
        <w:t xml:space="preserve">upport </w:t>
      </w:r>
      <w:r w:rsidR="00306BAA">
        <w:t>v</w:t>
      </w:r>
      <w:r>
        <w:t xml:space="preserve">ector </w:t>
      </w:r>
      <w:r w:rsidR="00306BAA">
        <w:t>m</w:t>
      </w:r>
      <w:r>
        <w:t xml:space="preserve">achine (SVM) </w:t>
      </w:r>
      <w:r>
        <w:fldChar w:fldCharType="begin" w:fldLock="1"/>
      </w:r>
      <w:r w:rsidR="00B550FC">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"noteIndex" : 0 }, "schema" : "https://github.com/citation-style-language/schema/raw/master/csl-citation.json" }</w:instrText>
      </w:r>
      <w:r>
        <w:fldChar w:fldCharType="separate"/>
      </w:r>
      <w:r w:rsidR="00B550FC" w:rsidRPr="00B550FC">
        <w:rPr>
          <w:noProof/>
        </w:rPr>
        <w:t>(Burges, 1998)</w:t>
      </w:r>
      <w:r>
        <w:fldChar w:fldCharType="end"/>
      </w:r>
      <w:r>
        <w:t xml:space="preserve"> and random forest </w:t>
      </w:r>
      <w:r>
        <w:fldChar w:fldCharType="begin" w:fldLock="1"/>
      </w:r>
      <w:r w:rsidR="00B550FC">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fldChar w:fldCharType="separate"/>
      </w:r>
      <w:r w:rsidR="00B550FC" w:rsidRPr="00B550FC">
        <w:rPr>
          <w:noProof/>
        </w:rPr>
        <w:t>(Breiman, 2001)</w:t>
      </w:r>
      <w:r>
        <w:fldChar w:fldCharType="end"/>
      </w:r>
      <w:r>
        <w:t xml:space="preserve"> classifiers </w:t>
      </w:r>
      <w:r w:rsidR="00306BAA">
        <w:t xml:space="preserve">have become </w:t>
      </w:r>
      <w:r>
        <w:t xml:space="preserve"> popular, partly because of their lack of sensitivity to the peaking phenomenon</w:t>
      </w:r>
      <w:r w:rsidR="00FE3CD2">
        <w:t xml:space="preserve"> </w:t>
      </w:r>
      <w:r w:rsidR="00FE3CD2">
        <w:fldChar w:fldCharType="begin" w:fldLock="1"/>
      </w:r>
      <w:r w:rsidR="00CE7505">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"noteIndex" : 0 }, "schema" : "https://github.com/citation-style-language/schema/raw/master/csl-citation.json" }</w:instrText>
      </w:r>
      <w:r w:rsidR="00FE3CD2">
        <w:fldChar w:fldCharType="separate"/>
      </w:r>
      <w:r w:rsidR="00FE3CD2" w:rsidRPr="00FE3CD2">
        <w:rPr>
          <w:noProof/>
        </w:rPr>
        <w:t>(Guyon et al., 2002)</w:t>
      </w:r>
      <w:r w:rsidR="00FE3CD2">
        <w:fldChar w:fldCharType="end"/>
      </w:r>
      <w:r>
        <w:t xml:space="preserve">, reducing the number of features is also beneficial from the perspective of measurement costs and feature computation time.  The last point is particularly relevant in large scale remote sensing studies </w:t>
      </w:r>
      <w:del w:id="0" w:author="Van Niekerk, A, Prof &lt;avn@sun.ac.za&gt;" w:date="2016-09-19T14:22:00Z">
        <w:r w:rsidDel="001166B0">
          <w:delText xml:space="preserve">of </w:delText>
        </w:r>
      </w:del>
      <w:ins w:id="1" w:author="Van Niekerk, A, Prof &lt;avn@sun.ac.za&gt;" w:date="2016-09-19T14:22:00Z">
        <w:r w:rsidR="001166B0">
          <w:t xml:space="preserve">involving </w:t>
        </w:r>
      </w:ins>
      <w:r>
        <w:t xml:space="preserve">Very High Resolution (VHR) imagery, due to the vast quantities of data requiring processing.  A further motivation for reducing features to an informative minimum is the “ugly duckling theorem”, which implies that the more redundant features </w:t>
      </w:r>
      <w:r w:rsidR="00306BAA">
        <w:t>contained in a data set</w:t>
      </w:r>
      <w:r>
        <w:t xml:space="preserve">, the less separable classes become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w:t>
      </w:r>
    </w:p>
    <w:p w14:paraId="65030C4D" w14:textId="20B03E2A" w:rsidR="00416694" w:rsidRDefault="00416694" w:rsidP="00416694">
      <w:pPr>
        <w:spacing w:line="360" w:lineRule="auto"/>
        <w:jc w:val="both"/>
      </w:pPr>
    </w:p>
    <w:p w14:paraId="40FBD7A4" w14:textId="6BDAE8D8" w:rsidR="00416694" w:rsidRDefault="00416694" w:rsidP="00416694">
      <w:pPr>
        <w:spacing w:line="360" w:lineRule="auto"/>
        <w:jc w:val="both"/>
      </w:pPr>
      <w:commentRangeStart w:id="2"/>
      <w:commentRangeStart w:id="3"/>
      <w:r>
        <w:t>There are two basic approaches to feature set reduction: feature selection and feature extraction.  In feature extraction the feature set is mapped into a new feature space of reduced dimensionality</w:t>
      </w:r>
      <w:r w:rsidR="00C46760">
        <w:t xml:space="preserve"> </w:t>
      </w:r>
      <w:r w:rsidR="00C46760">
        <w:fldChar w:fldCharType="begin" w:fldLock="1"/>
      </w:r>
      <w:r w:rsidR="00C46760">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C46760">
        <w:fldChar w:fldCharType="separate"/>
      </w:r>
      <w:r w:rsidR="00C46760" w:rsidRPr="009B7EB3">
        <w:rPr>
          <w:noProof/>
        </w:rPr>
        <w:t>(Webb, 2002)</w:t>
      </w:r>
      <w:r w:rsidR="00C46760">
        <w:fldChar w:fldCharType="end"/>
      </w:r>
      <w:r>
        <w:t xml:space="preserve">.  Various criteria </w:t>
      </w:r>
      <w:r w:rsidR="00306BAA">
        <w:t>are</w:t>
      </w:r>
      <w:r>
        <w:t xml:space="preserve"> used to define the dimensions of the new space such as separability and variance.  </w:t>
      </w:r>
      <w:r w:rsidR="006860E4">
        <w:t xml:space="preserve">These may be supervised or unsupervised measures.  </w:t>
      </w:r>
      <w:r>
        <w:t xml:space="preserve">A disadvantage of the feature extraction approach is that </w:t>
      </w:r>
      <w:r w:rsidR="000017BE">
        <w:t xml:space="preserve">it </w:t>
      </w:r>
      <w:r>
        <w:t>requires calculation of the full feature set.  Principal Components Analysis (PCA)</w:t>
      </w:r>
      <w:r w:rsidR="009B7EB3">
        <w:t xml:space="preserve"> </w:t>
      </w:r>
      <w:r w:rsidR="009B7EB3">
        <w:fldChar w:fldCharType="begin" w:fldLock="1"/>
      </w:r>
      <w:r w:rsidR="009B7EB3">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B7EB3">
        <w:fldChar w:fldCharType="separate"/>
      </w:r>
      <w:r w:rsidR="009B7EB3" w:rsidRPr="009B7EB3">
        <w:rPr>
          <w:noProof/>
        </w:rPr>
        <w:t>(Webb, 2002)</w:t>
      </w:r>
      <w:r w:rsidR="009B7EB3">
        <w:fldChar w:fldCharType="end"/>
      </w:r>
      <w:r>
        <w:t xml:space="preserve"> is an example of a </w:t>
      </w:r>
      <w:r w:rsidR="006860E4">
        <w:t>popular</w:t>
      </w:r>
      <w:r>
        <w:t xml:space="preserve"> feature extraction method.  </w:t>
      </w:r>
    </w:p>
    <w:p w14:paraId="188C771D" w14:textId="77777777" w:rsidR="00416694" w:rsidRDefault="00416694" w:rsidP="00416694">
      <w:pPr>
        <w:spacing w:line="360" w:lineRule="auto"/>
        <w:jc w:val="both"/>
      </w:pPr>
    </w:p>
    <w:p w14:paraId="5FC2406A" w14:textId="17B00969" w:rsidR="00416694" w:rsidRDefault="00416694" w:rsidP="00416694">
      <w:pPr>
        <w:spacing w:line="360" w:lineRule="auto"/>
        <w:jc w:val="both"/>
      </w:pPr>
      <w:r>
        <w:t xml:space="preserve">Feature selection involves the selection of a subset of features from the original set according to some criterion of subset performance.  The number of possible subsets increases </w:t>
      </w:r>
      <w:proofErr w:type="spellStart"/>
      <w:r>
        <w:t>combinatorially</w:t>
      </w:r>
      <w:proofErr w:type="spellEnd"/>
      <w:r>
        <w:t xml:space="preserve"> with the size of the feature set and it is seldom practical to evaluate all possible subsets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A variety of search methods exist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so it is still computationally impractical for large feature 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The fastest and most </w:t>
      </w:r>
      <w:r>
        <w:lastRenderedPageBreak/>
        <w:t xml:space="preserve">straightforward search method is simply to rank features based on their individual performance and select the best </w:t>
      </w:r>
      <w:r w:rsidRPr="00127FD9">
        <w:rPr>
          <w:i/>
        </w:rPr>
        <w:t>N</w:t>
      </w:r>
      <w:r>
        <w:t xml:space="preserve">.  </w:t>
      </w:r>
      <w:r w:rsidR="00092DD4">
        <w:t>Feature ranking approaches are problematic for data sets containing correlation amongst the features.</w:t>
      </w:r>
      <w:r w:rsidR="009B7EB3">
        <w:t xml:space="preserve">  </w:t>
      </w:r>
      <w:r w:rsidR="00092DD4">
        <w:t xml:space="preserve">In these situations, correlated features are ranked similarly resulting in sub-optimal and redundant feature sets.  </w:t>
      </w:r>
      <w:r>
        <w:t xml:space="preserve">The feature rankings produced as part of the classification and regression tree (CART) </w:t>
      </w:r>
      <w:r>
        <w:fldChar w:fldCharType="begin" w:fldLock="1"/>
      </w:r>
      <w:r w:rsidR="00B550FC">
        <w:instrText>ADDIN CSL_CITATION { "citationItems" : [ { "id" : "ITEM-1", "itemData" : { "ISBN" : "978-0534980542", "author" : [ { "dropping-particle" : "", "family" : "Breiman", "given" : "Leo", "non-dropping-particle" : "", "parse-names" : false, "suffix" : "" }, { "dropping-particle" : "", "family" : "Friedman", "given" : "J.", "non-dropping-particle" : "", "parse-names" : false, "suffix" : "" }, { "dropping-particle" : "", "family" : "Olshen", "given" : "R.", "non-dropping-particle" : "", "parse-names" : false, "suffix" : "" }, { "dropping-particle" : "", "family" : "Stone", "given" : "C.", "non-dropping-particle" : "", "parse-names" : false, "suffix" : "" } ], "id" : "ITEM-1", "issued" : { "date-parts" : [ [ "1984" ] ] }, "publisher" : "Wadsworth", "publisher-place" : "Calif.", "title" : "Classification and regression trees", "type" : "book" }, "uris" : [ "http://www.mendeley.com/documents/?uuid=ed5b215d-c6eb-4029-a0a6-3381cd51e78d" ] } ], "mendeley" : { "formattedCitation" : "(Breiman et al., 1984)", "plainTextFormattedCitation" : "(Breiman et al., 1984)", "previouslyFormattedCitation" : "(Breiman et al., 1984)" }, "properties" : { "noteIndex" : 0 }, "schema" : "https://github.com/citation-style-language/schema/raw/master/csl-citation.json" }</w:instrText>
      </w:r>
      <w:r>
        <w:fldChar w:fldCharType="separate"/>
      </w:r>
      <w:r w:rsidR="00B550FC" w:rsidRPr="00B550FC">
        <w:rPr>
          <w:noProof/>
        </w:rPr>
        <w:t>(Breiman et al., 1984)</w:t>
      </w:r>
      <w:r>
        <w:fldChar w:fldCharType="end"/>
      </w:r>
      <w:r>
        <w:t xml:space="preserve"> and random forest </w:t>
      </w:r>
      <w:r>
        <w:fldChar w:fldCharType="begin" w:fldLock="1"/>
      </w:r>
      <w:r w:rsidR="00B550FC">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fldChar w:fldCharType="separate"/>
      </w:r>
      <w:r w:rsidR="00B550FC" w:rsidRPr="00B550FC">
        <w:rPr>
          <w:noProof/>
        </w:rPr>
        <w:t>(Breiman, 2001)</w:t>
      </w:r>
      <w:r>
        <w:fldChar w:fldCharType="end"/>
      </w:r>
      <w:r>
        <w:t xml:space="preserve"> classification algorithms fall under this category.  CART  is a method of ranking individual features based on the structure and parameters of a classification tree trained on the full feature set </w:t>
      </w:r>
      <w:r>
        <w:fldChar w:fldCharType="begin" w:fldLock="1"/>
      </w:r>
      <w:r w:rsidR="00B550FC">
        <w:instrText>ADDIN CSL_CITATION { "citationItems" : [ { "id" : "ITEM-1", "itemData" : { "abstract" : "In this paper, we evaluate the capability of the high spatial resolution airborne Digital Airborne Imaging System (DAIS) imagery for detailed vegetation classification at the alliance level with the aid of ancillary topographic data. Image objects as minimum classification units were generated through the Fractal Net Evolution Approach (FNEA) segmentation using eCognition software. For each object, 52 features were calculated including spectral features, textures, topographic features, and geometric features. After statistically ranking the importance of these features with the classification and regression tree algorithm (CART), the most effective features for classification were used to classify the vegetation. Due to the uneven sample size for each class, we chose a non-parametric (nearest neighbor) classifier. We built a hierarchical classifica- tion scheme and selected features for each of the broadest categories to carry out the detailed classification, which significantly improved the accuracy. Pixel-based maximum likelihood classification (MLC) with comparable features was used as a benchmark in evaluating our approach. The object- based classification approach overcame the problem of salt- and-pepper effects found in classification results from tradi- tional pixel-based approaches. The method takes advantage of the rich amount of local spatial information present in the irregularly shaped objects in an image. This classification approach was successfully tested at Point Reyes National Seashore in Northern California to create a comprehensive vegetation inventory. Computer-assisted classification of high spatial resolution remotely sensed imagery has good potential to substitute or augment the present ground-based inventory of National Park lands.", "author" : [ { "dropping-particle" : "", "family" : "Yu", "given" : "Qian", "non-dropping-particle" : "", "parse-names" : false, "suffix" : "" }, { "dropping-particle" : "", "family" : "Gong", "given" : "Peng", "non-dropping-particle" : "", "parse-names" : false, "suffix" : "" }, { "dropping-particle" : "", "family" : "Clinton", "given" : "Nick", "non-dropping-particle" : "", "parse-names" : false, "suffix" : "" }, { "dropping-particle" : "", "family" : "Biging", "given" : "Greg", "non-dropping-particle" : "", "parse-names" : false, "suffix" : "" }, { "dropping-particle" : "", "family" : "Kelly", "given" : "Maggi", "non-dropping-particle" : "", "parse-names" : false, "suffix" : "" }, { "dropping-particle" : "", "family" : "Schirokauer", "given" : "Dave", "non-dropping-particle" : "", "parse-names" : false, "suffix" : "" } ], "container-title" : "Photogrammetric Engineering &amp; Remote Sensing", "id" : "ITEM-1", "issue" : "7", "issued" : { "date-parts" : [ [ "2006" ] ] }, "note" : "Good paper, and v solid piece of work but disappointing results. Broad veg classification. Sensible approach (some misunderstanding of statistical PR?). Texture + geometric features used. Anciliiary &amp;quot;topographic&amp;quot; data used. Some good background of insufficnecy of low spatial res imagery for species level differentiation. Some important references and very nice intro discussing state of high spatial res mapping. Also some discussion of different segmentations. DAIS images at 4 bands, 1m res. Calibration discussed briefly but provided by imager. They used 48 classes!!! Good ground truthing. A number of ancialiary topographic features were used eg distance to watercourse. IHS used to compensate for shadows. OO avoids the need to choose texture window size, instead texture found from object as a whole. Heirarchical classification scheme used as assumed each coarse category had different optimal feature sets. After a very thorough and impressive feature analysis + segmentation, the classification approach and test are a little disappointing. When using a pixel based approach, their texture feats were not v useful. Despite all the above good work, results are disappointing (~50% accuracy - dont forget there were 50 classes where 20% is much better than random). After all their talking up OO, results are not much better than pixel.\n\ntesting123", "page" : "799-811", "title" : "Object-based detailed vegetation classification with airborne high spatial resolution remote sensing imagery", "type" : "article-journal", "volume" : "72" }, "uris" : [ "http://www.mendeley.com/documents/?uuid=52ad742d-7f54-48cb-9bb3-e119ac598586" ] } ], "mendeley" : { "formattedCitation" : "(Yu et al., 2006)", "plainTextFormattedCitation" : "(Yu et al., 2006)", "previouslyFormattedCitation" : "(Yu et al., 2006)" }, "properties" : { "noteIndex" : 0 }, "schema" : "https://github.com/citation-style-language/schema/raw/master/csl-citation.json" }</w:instrText>
      </w:r>
      <w:r>
        <w:fldChar w:fldCharType="separate"/>
      </w:r>
      <w:r w:rsidR="00B550FC" w:rsidRPr="00B550FC">
        <w:rPr>
          <w:noProof/>
        </w:rPr>
        <w:t>(Yu et al., 2006)</w:t>
      </w:r>
      <w:r>
        <w:fldChar w:fldCharType="end"/>
      </w:r>
      <w:r>
        <w:t>.  The random forest is a classifier that can produce a feature ranking by permuting the values of a feature among the objects</w:t>
      </w:r>
      <w:r w:rsidR="006860E4">
        <w:t xml:space="preserve"> in the test data</w:t>
      </w:r>
      <w:r>
        <w:t xml:space="preserve"> and evaluating the reduction in classifier accuracy </w:t>
      </w:r>
      <w:r>
        <w:fldChar w:fldCharType="begin" w:fldLock="1"/>
      </w:r>
      <w:r w:rsidR="00B550FC">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fldChar w:fldCharType="separate"/>
      </w:r>
      <w:r w:rsidR="00B550FC" w:rsidRPr="00B550FC">
        <w:rPr>
          <w:noProof/>
        </w:rPr>
        <w:t>(Breiman, 2001)</w:t>
      </w:r>
      <w:r>
        <w:fldChar w:fldCharType="end"/>
      </w:r>
      <w:r>
        <w:t xml:space="preserve">.  Those features whose disturbance results in the highest reduction in accuracy are judged as being the most important.  </w:t>
      </w:r>
    </w:p>
    <w:p w14:paraId="3A2E1B25" w14:textId="77777777" w:rsidR="009B7EB3" w:rsidRDefault="009B7EB3" w:rsidP="00416694">
      <w:pPr>
        <w:spacing w:line="360" w:lineRule="auto"/>
        <w:jc w:val="both"/>
      </w:pPr>
    </w:p>
    <w:p w14:paraId="15D41EDB" w14:textId="229A2F9C" w:rsidR="00416694" w:rsidRDefault="00416694" w:rsidP="00416694">
      <w:pPr>
        <w:spacing w:line="360" w:lineRule="auto"/>
        <w:jc w:val="both"/>
      </w:pPr>
      <w:r>
        <w:t xml:space="preserve">More advanced search methods use greedy sequential approaches, such as forward selection and backward elimination.  The forward selection (FS) approach starts with an empty feature set and proceeds in a number of steps where at each step, the feature from the remaining unselected features that improves an accuracy criterion the most is added to the model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xml:space="preserve">.  The backward elimination (BE) method starts with the full set of features and removes one at each step.  The feature whose removal produces the best accuracy according to some criterion is eliminated from the set at each step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xml:space="preserve">.  BE is computationally costly and requires sufficient data to be able to train </w:t>
      </w:r>
      <w:r w:rsidR="00783F2B">
        <w:t xml:space="preserve">the classifier </w:t>
      </w:r>
      <w:r>
        <w:t xml:space="preserve">on the full feature set.  The Sequential Floating Search methods </w:t>
      </w:r>
      <w:commentRangeStart w:id="4"/>
      <w:r>
        <w:t xml:space="preserve">SFFS and SBFS </w:t>
      </w:r>
      <w:commentRangeEnd w:id="4"/>
      <w:r w:rsidR="001166B0">
        <w:rPr>
          <w:rStyle w:val="CommentReference"/>
        </w:rPr>
        <w:commentReference w:id="4"/>
      </w:r>
      <w:r>
        <w:t xml:space="preserve">extend FS and BE by selecting and or eliminating a variable number of features at each step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Greedy search methods are more likely to find the globally optimal feature set than the feature ranking approach as they are exploring more of the search space and are less inclined to select multiple correlated features</w:t>
      </w:r>
      <w:r w:rsidR="00DC4599">
        <w:t xml:space="preserve"> than the ranking approach</w:t>
      </w:r>
      <w:r>
        <w:t>.</w:t>
      </w:r>
    </w:p>
    <w:p w14:paraId="05B064D2" w14:textId="77777777" w:rsidR="00416694" w:rsidRDefault="00416694" w:rsidP="00416694">
      <w:pPr>
        <w:spacing w:line="360" w:lineRule="auto"/>
        <w:jc w:val="both"/>
      </w:pPr>
    </w:p>
    <w:p w14:paraId="5B1874AD" w14:textId="1B9394D7" w:rsidR="00416694" w:rsidRDefault="00416694" w:rsidP="00416694">
      <w:pPr>
        <w:spacing w:line="360" w:lineRule="auto"/>
        <w:jc w:val="both"/>
      </w:pPr>
      <w:r>
        <w:t>A variety of selection criteria are used for comparing feature subsets</w:t>
      </w:r>
      <w:r w:rsidR="00B264A1">
        <w:t xml:space="preserve">.  These can be separated into filter and wrapper approaches.  </w:t>
      </w:r>
      <w:r w:rsidR="00EC2A50">
        <w:t>In the filter approach</w:t>
      </w:r>
      <w:r w:rsidR="00CF205C">
        <w:t>,</w:t>
      </w:r>
      <w:r>
        <w:t xml:space="preserve"> </w:t>
      </w:r>
      <w:r w:rsidR="00943D76">
        <w:t xml:space="preserve">statistical </w:t>
      </w:r>
      <w:r>
        <w:t>measures of separability</w:t>
      </w:r>
      <w:r w:rsidR="0087030E">
        <w:t xml:space="preserve"> or importance</w:t>
      </w:r>
      <w:r w:rsidR="00CF205C">
        <w:t>,</w:t>
      </w:r>
      <w:r>
        <w:t xml:space="preserve"> </w:t>
      </w:r>
      <w:r w:rsidR="00CF205C">
        <w:t xml:space="preserve">are used to evaluate feature subsets, while in </w:t>
      </w:r>
      <w:r w:rsidR="00375F05">
        <w:t xml:space="preserve">the </w:t>
      </w:r>
      <w:r w:rsidR="00CF205C">
        <w:t xml:space="preserve">wrapper approach, the accuracy of a </w:t>
      </w:r>
      <w:r>
        <w:t>specific classifier trained on the feature subset</w:t>
      </w:r>
      <w:r w:rsidR="00CF205C">
        <w:t xml:space="preserve"> is used as the selection criterion</w:t>
      </w:r>
      <w:r>
        <w:t xml:space="preserve"> </w:t>
      </w:r>
      <w:r>
        <w:fldChar w:fldCharType="begin" w:fldLock="1"/>
      </w:r>
      <w:r w:rsidR="00B550FC">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instrText>
      </w:r>
      <w:r>
        <w:fldChar w:fldCharType="separate"/>
      </w:r>
      <w:r w:rsidR="00B550FC" w:rsidRPr="00B550FC">
        <w:rPr>
          <w:noProof/>
        </w:rPr>
        <w:t>(Duin and Tax, 2005)</w:t>
      </w:r>
      <w:r>
        <w:fldChar w:fldCharType="end"/>
      </w:r>
      <w:r>
        <w:t xml:space="preserve">.  </w:t>
      </w:r>
      <w:r w:rsidR="00FC4BC9">
        <w:t>A feature set that is optimal for one classifier is not necessarily optimal for another</w:t>
      </w:r>
      <w:r w:rsidR="00FA1200">
        <w:t xml:space="preserve"> </w:t>
      </w:r>
      <w:r w:rsidR="00CE7505">
        <w:fldChar w:fldCharType="begin" w:fldLock="1"/>
      </w:r>
      <w:r w:rsidR="002B65C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"(Tolosi and Lengauer, 2011)", "plainTextFormattedCitation" : "(Tolosi and Lengauer, 2011)", "previouslyFormattedCitation" : "(Tolosi and Lengauer, 2011)" }, "properties" : { "noteIndex" : 0 }, "schema" : "https://github.com/citation-style-language/schema/raw/master/csl-citation.json" }</w:instrText>
      </w:r>
      <w:r w:rsidR="00CE7505">
        <w:fldChar w:fldCharType="separate"/>
      </w:r>
      <w:r w:rsidR="00CE7505" w:rsidRPr="00CE7505">
        <w:rPr>
          <w:noProof/>
        </w:rPr>
        <w:t>(Tolosi and Lengauer, 2011)</w:t>
      </w:r>
      <w:r w:rsidR="00CE7505">
        <w:fldChar w:fldCharType="end"/>
      </w:r>
      <w:r w:rsidR="00FC4BC9">
        <w:t>, so if using a wrapper approach, one should ideally use the same classifier</w:t>
      </w:r>
      <w:r w:rsidR="00FA1200">
        <w:t xml:space="preserve"> as selection criterion</w:t>
      </w:r>
      <w:r w:rsidR="00FC4BC9">
        <w:t xml:space="preserve"> that will ultimately be used to label the selected features.  </w:t>
      </w:r>
      <w:r>
        <w:t xml:space="preserve">The results of feature selection are dependent on the selection criterion and search method used.  </w:t>
      </w:r>
      <w:r>
        <w:lastRenderedPageBreak/>
        <w:t>The features selected are also dependent on the data used to evaluate the selection criterion</w:t>
      </w:r>
      <w:r w:rsidR="00943D76">
        <w:t xml:space="preserve"> </w:t>
      </w:r>
      <w:r w:rsidR="00943D76">
        <w:fldChar w:fldCharType="begin" w:fldLock="1"/>
      </w:r>
      <w:r w:rsidR="00E63DB3">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"noteIndex" : 0 }, "schema" : "https://github.com/citation-style-language/schema/raw/master/csl-citation.json" }</w:instrText>
      </w:r>
      <w:r w:rsidR="00943D76">
        <w:fldChar w:fldCharType="separate"/>
      </w:r>
      <w:r w:rsidR="00943D76" w:rsidRPr="00943D76">
        <w:rPr>
          <w:noProof/>
        </w:rPr>
        <w:t>(Guyon and Elisseeff, 2003)</w:t>
      </w:r>
      <w:r w:rsidR="00943D76">
        <w:fldChar w:fldCharType="end"/>
      </w:r>
      <w:r>
        <w:t>.</w:t>
      </w:r>
      <w:commentRangeEnd w:id="2"/>
      <w:r w:rsidR="00A409F2">
        <w:rPr>
          <w:rStyle w:val="CommentReference"/>
        </w:rPr>
        <w:commentReference w:id="2"/>
      </w:r>
      <w:commentRangeEnd w:id="3"/>
      <w:r w:rsidR="001166B0">
        <w:rPr>
          <w:rStyle w:val="CommentReference"/>
        </w:rPr>
        <w:commentReference w:id="3"/>
      </w:r>
    </w:p>
    <w:p w14:paraId="5440E704" w14:textId="77777777" w:rsidR="00416694" w:rsidRDefault="00416694" w:rsidP="00416694">
      <w:pPr>
        <w:spacing w:line="360" w:lineRule="auto"/>
        <w:jc w:val="both"/>
      </w:pPr>
    </w:p>
    <w:p w14:paraId="58EB59F2" w14:textId="673461FB" w:rsidR="00416694" w:rsidRDefault="00341253" w:rsidP="00416694">
      <w:pPr>
        <w:spacing w:line="360" w:lineRule="auto"/>
        <w:jc w:val="both"/>
      </w:pPr>
      <w:commentRangeStart w:id="5"/>
      <w:r>
        <w:t xml:space="preserve">High dimensional feature spaces </w:t>
      </w:r>
      <w:r w:rsidR="00E63DB3">
        <w:t xml:space="preserve">typically </w:t>
      </w:r>
      <w:r w:rsidR="00922DD0">
        <w:t>contain</w:t>
      </w:r>
      <w:r>
        <w:t xml:space="preserve"> </w:t>
      </w:r>
      <w:r w:rsidR="00E63DB3">
        <w:t>correlation</w:t>
      </w:r>
      <w:r w:rsidR="0050697F">
        <w:t xml:space="preserve"> (i.e. redundancy)</w:t>
      </w:r>
      <w:r w:rsidR="00E63DB3">
        <w:t xml:space="preserve"> amongst the features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"noteIndex" : 0 }, "schema" : "https://github.com/citation-style-language/schema/raw/master/csl-citation.json" }</w:instrText>
      </w:r>
      <w:r w:rsidR="00E63DB3">
        <w:fldChar w:fldCharType="separate"/>
      </w:r>
      <w:r w:rsidR="00E63DB3" w:rsidRPr="00E63DB3">
        <w:rPr>
          <w:noProof/>
        </w:rPr>
        <w:t>(Cukur et al., 2015; Tolosi and Lengauer, 2011; Yu and Liu, 2004)</w:t>
      </w:r>
      <w:r w:rsidR="00E63DB3">
        <w:fldChar w:fldCharType="end"/>
      </w:r>
      <w:r w:rsidR="00E63DB3">
        <w:t xml:space="preserve">.   </w:t>
      </w:r>
      <w:commentRangeEnd w:id="5"/>
      <w:r w:rsidR="001166B0">
        <w:rPr>
          <w:rStyle w:val="CommentReference"/>
        </w:rPr>
        <w:commentReference w:id="5"/>
      </w:r>
      <w:r w:rsidR="00E63DB3">
        <w:t>T</w:t>
      </w:r>
      <w:r w:rsidR="00416694">
        <w:t xml:space="preserve">he raw bands of aerial </w:t>
      </w:r>
      <w:del w:id="6" w:author="Van Niekerk, A, Prof &lt;avn@sun.ac.za&gt;" w:date="2016-09-19T15:05:00Z">
        <w:r w:rsidR="00416694" w:rsidDel="00E86CFA">
          <w:delText>multi-spectral</w:delText>
        </w:r>
      </w:del>
      <w:ins w:id="7" w:author="Van Niekerk, A, Prof &lt;avn@sun.ac.za&gt;" w:date="2016-09-19T15:05:00Z">
        <w:r w:rsidR="00E86CFA">
          <w:t>multispectral</w:t>
        </w:r>
      </w:ins>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commentRangeStart w:id="8"/>
      <w:r w:rsidR="001F2BF6">
        <w:t>For example</w:t>
      </w:r>
      <w:r w:rsidR="0050697F">
        <w:t>,</w:t>
      </w:r>
      <w:r w:rsidR="007B6885">
        <w:t xml:space="preserve"> see the </w:t>
      </w:r>
      <w:r w:rsidR="001F2BF6">
        <w:t xml:space="preserve">overlapping </w:t>
      </w:r>
      <w:r w:rsidR="007B6885">
        <w:t xml:space="preserve">relative spectral </w:t>
      </w:r>
      <w:r w:rsidR="00A409F2">
        <w:t>responses (RSR’s)</w:t>
      </w:r>
      <w:r w:rsidR="007B6885">
        <w:t xml:space="preserve"> of the Intergraph DMC sensor shown in </w:t>
      </w:r>
      <w:r w:rsidR="007B6885">
        <w:fldChar w:fldCharType="begin"/>
      </w:r>
      <w:r w:rsidR="007B6885">
        <w:instrText xml:space="preserve"> REF _Ref454735171 \h </w:instrText>
      </w:r>
      <w:r w:rsidR="007B6885">
        <w:fldChar w:fldCharType="separate"/>
      </w:r>
      <w:r w:rsidR="007B6885">
        <w:t xml:space="preserve">Figure </w:t>
      </w:r>
      <w:r w:rsidR="007B6885">
        <w:rPr>
          <w:noProof/>
        </w:rPr>
        <w:t>1</w:t>
      </w:r>
      <w:r w:rsidR="007B6885">
        <w:fldChar w:fldCharType="end"/>
      </w:r>
      <w:r w:rsidR="00864344">
        <w:t>.</w:t>
      </w:r>
      <w:r w:rsidR="007B6885">
        <w:t xml:space="preserve">  </w:t>
      </w:r>
      <w:commentRangeEnd w:id="8"/>
      <w:r w:rsidR="001166B0">
        <w:rPr>
          <w:rStyle w:val="CommentReference"/>
        </w:rPr>
        <w:commentReference w:id="8"/>
      </w:r>
      <w:r w:rsidR="00DE171E">
        <w:t xml:space="preserve">This </w:t>
      </w:r>
      <w:r w:rsidR="006E03BE">
        <w:t xml:space="preserve">spectral overlap </w:t>
      </w:r>
      <w:r w:rsidR="00DE171E">
        <w:t>will exacerbate the correlation amongst features derived from these raw bands</w:t>
      </w:r>
      <w:r w:rsidR="00E63DB3">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"noteIndex" : 0 }, "schema" : "https://github.com/citation-style-language/schema/raw/master/csl-citation.json" }</w:instrText>
      </w:r>
      <w:r w:rsidR="00E63DB3">
        <w:fldChar w:fldCharType="separate"/>
      </w:r>
      <w:r w:rsidR="00E63DB3" w:rsidRPr="00E63DB3">
        <w:rPr>
          <w:noProof/>
        </w:rPr>
        <w:t>(Cukur et al., 2015)</w:t>
      </w:r>
      <w:r w:rsidR="00E63DB3">
        <w:fldChar w:fldCharType="end"/>
      </w:r>
      <w:r w:rsidR="001F2BF6">
        <w:t xml:space="preserve">.  </w:t>
      </w:r>
      <w:r w:rsidR="00416694">
        <w:t xml:space="preserve">In Bioinformatics, gene expression data is also recognised as typically containing a lot of correlation </w:t>
      </w:r>
      <w:r w:rsidR="00416694">
        <w:fldChar w:fldCharType="begin" w:fldLock="1"/>
      </w:r>
      <w:r w:rsidR="00CE7505">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"ITEM-3",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"(Sahu and Mishra, 2011; Strobl et al., 2008; Yousef et al., 2007)", "plainTextFormattedCitation" : "(Sahu and Mishra, 2011; Strobl et al., 2008; Yousef et al., 2007)", "previouslyFormattedCitation" : "(Sahu and Mishra, 2011; Strobl et al., 2008; Yousef et al., 2007)" }, "properties" : { "noteIndex" : 0 }, "schema" : "https://github.com/citation-style-language/schema/raw/master/csl-citation.json" }</w:instrText>
      </w:r>
      <w:r w:rsidR="00416694">
        <w:fldChar w:fldCharType="separate"/>
      </w:r>
      <w:r w:rsidR="00C63E6B" w:rsidRPr="00C63E6B">
        <w:rPr>
          <w:noProof/>
        </w:rPr>
        <w:t>(Sahu and Mishra, 2011; Strobl et al., 2008; Yousef et al., 2007)</w:t>
      </w:r>
      <w:r w:rsidR="00416694">
        <w:fldChar w:fldCharType="end"/>
      </w:r>
      <w:r w:rsidR="00416694">
        <w:t xml:space="preserve">.  A number of authors have noted difficulties in selecting features from high dimensional correlated sets. </w:t>
      </w:r>
      <w:r w:rsidR="006E03BE">
        <w:t xml:space="preserve"> </w:t>
      </w:r>
      <w:r w:rsidR="00416694">
        <w:fldChar w:fldCharType="begin" w:fldLock="1"/>
      </w:r>
      <w:r w:rsidR="00CE7505">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"(Tolosi and Lengauer, 2011)", "manualFormatting" : "Tolosi &amp; Lengauer (2011)", "plainTextFormattedCitation" : "(Tolosi and Lengauer, 2011)", "previouslyFormattedCitation" : "(Tolosi and Lengauer, 2011)" }, "properties" : { "noteIndex" : 0 }, "schema" : "https://github.com/citation-style-language/schema/raw/master/csl-citation.json" }</w:instrText>
      </w:r>
      <w:r w:rsidR="00416694">
        <w:fldChar w:fldCharType="separate"/>
      </w:r>
      <w:r w:rsidR="00416694" w:rsidRPr="00393C45">
        <w:rPr>
          <w:noProof/>
        </w:rPr>
        <w:t xml:space="preserve">Tolosi &amp; Lengauer </w:t>
      </w:r>
      <w:r w:rsidR="00416694">
        <w:rPr>
          <w:noProof/>
        </w:rPr>
        <w:t>(</w:t>
      </w:r>
      <w:r w:rsidR="00416694" w:rsidRPr="00393C45">
        <w:rPr>
          <w:noProof/>
        </w:rPr>
        <w:t>2011)</w:t>
      </w:r>
      <w:r w:rsidR="00416694">
        <w:fldChar w:fldCharType="end"/>
      </w:r>
      <w:r w:rsidR="00416694">
        <w:t xml:space="preserve"> show that the feature ranking produced by random forests, and other algorithms commonly used in bioinformatics, produce biased estimates of importance in the presence of correlation.  A similar issue with random forests feature ranking is observed by </w:t>
      </w:r>
      <w:r w:rsidR="00416694">
        <w:fldChar w:fldCharType="begin" w:fldLock="1"/>
      </w:r>
      <w:r w:rsidR="00CE7505">
        <w:instrText>ADDIN CSL_CITATION { "citationItems" : [ { "id" : "ITEM-1",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"ITEM-1",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"mendeley" : { "formattedCitation" : "(Strobl et al., 2008)", "manualFormatting" : "Strobl et al. (2008)", "plainTextFormattedCitation" : "(Strobl et al., 2008)", "previouslyFormattedCitation" : "(Strobl et al., 2008)" }, "properties" : { "noteIndex" : 0 }, "schema" : "https://github.com/citation-style-language/schema/raw/master/csl-citation.json" }</w:instrText>
      </w:r>
      <w:r w:rsidR="00416694">
        <w:fldChar w:fldCharType="separate"/>
      </w:r>
      <w:r w:rsidR="00416694" w:rsidRPr="00C530F0">
        <w:rPr>
          <w:noProof/>
        </w:rPr>
        <w:t xml:space="preserve">Strobl et al. </w:t>
      </w:r>
      <w:r w:rsidR="00416694">
        <w:rPr>
          <w:noProof/>
        </w:rPr>
        <w:t>(</w:t>
      </w:r>
      <w:r w:rsidR="00416694" w:rsidRPr="00C530F0">
        <w:rPr>
          <w:noProof/>
        </w:rPr>
        <w:t>2008)</w:t>
      </w:r>
      <w:r w:rsidR="00416694">
        <w:fldChar w:fldCharType="end"/>
      </w:r>
      <w:r w:rsidR="00416694">
        <w:t>.  They note that less relevant features can be selected over more informative ones when there is correlation in the feature set and develop a technique to produce an unbiased feature importance measure.</w:t>
      </w:r>
      <w:r w:rsidR="00892A84">
        <w:t xml:space="preserve">  </w:t>
      </w:r>
      <w:r w:rsidR="00416694">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rsidR="00416694">
        <w:fldChar w:fldCharType="separate"/>
      </w:r>
      <w:r w:rsidR="00416694" w:rsidRPr="00652404">
        <w:rPr>
          <w:noProof/>
        </w:rPr>
        <w:t xml:space="preserve">Yu &amp; Liu </w:t>
      </w:r>
      <w:r w:rsidR="00416694">
        <w:rPr>
          <w:noProof/>
        </w:rPr>
        <w:t>(</w:t>
      </w:r>
      <w:r w:rsidR="00416694" w:rsidRPr="00652404">
        <w:rPr>
          <w:noProof/>
        </w:rPr>
        <w:t>2004)</w:t>
      </w:r>
      <w:r w:rsidR="00416694">
        <w:fldChar w:fldCharType="end"/>
      </w:r>
      <w:r w:rsidR="00892A84">
        <w:t>,</w:t>
      </w:r>
      <w:r w:rsidR="00416694">
        <w:t xml:space="preserve"> </w:t>
      </w:r>
      <w:r w:rsidR="00416694">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rsidR="00416694">
        <w:fldChar w:fldCharType="separate"/>
      </w:r>
      <w:r w:rsidR="00416694" w:rsidRPr="00652404">
        <w:rPr>
          <w:noProof/>
        </w:rPr>
        <w:t xml:space="preserve">Yousef et al. </w:t>
      </w:r>
      <w:r w:rsidR="00416694">
        <w:rPr>
          <w:noProof/>
        </w:rPr>
        <w:t>(</w:t>
      </w:r>
      <w:r w:rsidR="00416694" w:rsidRPr="00652404">
        <w:rPr>
          <w:noProof/>
        </w:rPr>
        <w:t>2007)</w:t>
      </w:r>
      <w:r w:rsidR="00416694">
        <w:fldChar w:fldCharType="end"/>
      </w:r>
      <w:r w:rsidR="00416694">
        <w:t xml:space="preserve"> </w:t>
      </w:r>
      <w:r w:rsidR="00892A84">
        <w:t xml:space="preserve">and </w:t>
      </w:r>
      <w:r w:rsidR="00892A84">
        <w:fldChar w:fldCharType="begin" w:fldLock="1"/>
      </w:r>
      <w:r w:rsidR="00CE7505">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instrText>
      </w:r>
      <w:r w:rsidR="00892A84">
        <w:fldChar w:fldCharType="separate"/>
      </w:r>
      <w:r w:rsidR="00892A84" w:rsidRPr="00892A84">
        <w:rPr>
          <w:noProof/>
        </w:rPr>
        <w:t xml:space="preserve">Guyon et al. </w:t>
      </w:r>
      <w:r w:rsidR="00892A84">
        <w:rPr>
          <w:noProof/>
        </w:rPr>
        <w:t>(</w:t>
      </w:r>
      <w:r w:rsidR="00892A84" w:rsidRPr="00892A84">
        <w:rPr>
          <w:noProof/>
        </w:rPr>
        <w:t>2002)</w:t>
      </w:r>
      <w:r w:rsidR="00892A84">
        <w:fldChar w:fldCharType="end"/>
      </w:r>
      <w:r w:rsidR="00892A84">
        <w:t xml:space="preserve"> </w:t>
      </w:r>
      <w:r w:rsidR="00416694">
        <w:t xml:space="preserve">confirm that feature redundancy </w:t>
      </w:r>
      <w:r w:rsidR="00892A84">
        <w:t>has</w:t>
      </w:r>
      <w:r w:rsidR="00416694">
        <w:t xml:space="preserve"> a negative impact on the optimality of feature selection.</w:t>
      </w:r>
      <w:r w:rsidR="00BD6596">
        <w:t xml:space="preserve">  </w:t>
      </w:r>
      <w:r w:rsidR="00DB421B">
        <w:t>F</w:t>
      </w:r>
      <w:r w:rsidR="00BD6596">
        <w:t xml:space="preserve">eature redundancy </w:t>
      </w:r>
      <w:r w:rsidR="00DB421B">
        <w:t xml:space="preserve">not only leads to sub-optimal feature selection but also makes selected features unstable and sensitive to small changes in the data used for selection </w:t>
      </w:r>
      <w:r w:rsidR="0085763A">
        <w:fldChar w:fldCharType="begin" w:fldLock="1"/>
      </w:r>
      <w:r w:rsidR="00CE7505">
        <w:instrText>ADDIN CSL_CITATION { "citationItems" : [ { "id" : "ITEM-1",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"ITEM-1",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"ITEM-3",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Li et al., 2011; Tolosi and Lengauer, 2011)", "plainTextFormattedCitation" : "(Guyon and Elisseeff, 2003; Li et al., 2011; Tolosi and Lengauer, 2011)", "previouslyFormattedCitation" : "(Guyon and Elisseeff, 2003; Li et al., 2011; Tolosi and Lengauer, 2011)" }, "properties" : { "noteIndex" : 0 }, "schema" : "https://github.com/citation-style-language/schema/raw/master/csl-citation.json" }</w:instrText>
      </w:r>
      <w:r w:rsidR="0085763A">
        <w:fldChar w:fldCharType="separate"/>
      </w:r>
      <w:r w:rsidR="0085763A" w:rsidRPr="0085763A">
        <w:rPr>
          <w:noProof/>
        </w:rPr>
        <w:t>(Guyon and Elisseeff, 2003; Li et al., 2011; Tolosi and Lengauer, 2011)</w:t>
      </w:r>
      <w:r w:rsidR="0085763A">
        <w:fldChar w:fldCharType="end"/>
      </w:r>
      <w:r w:rsidR="00DB421B">
        <w:t>.</w:t>
      </w:r>
    </w:p>
    <w:p w14:paraId="57E67C6B" w14:textId="77777777" w:rsidR="00416694" w:rsidRDefault="00416694" w:rsidP="00416694">
      <w:pPr>
        <w:spacing w:line="360" w:lineRule="auto"/>
        <w:jc w:val="both"/>
      </w:pPr>
    </w:p>
    <w:p w14:paraId="496DBAD0" w14:textId="3C44D748" w:rsidR="0049686C" w:rsidRDefault="00416694" w:rsidP="00416694">
      <w:pPr>
        <w:spacing w:line="360" w:lineRule="auto"/>
        <w:jc w:val="both"/>
        <w:rPr>
          <w:ins w:id="9" w:author="Van Niekerk, A, Prof &lt;avn@sun.ac.za&gt;" w:date="2016-09-19T14:29:00Z"/>
        </w:rPr>
      </w:pPr>
      <w:r>
        <w:t xml:space="preserve">Correlation can be effectively dealt with using a feature extraction approach such as PCA but this requires computation of the full feature set.  This is not practical in computationally demanding applications such as large area remote sensing of aerial imagery.  A means of selecting good features in the presence of correlation was devised by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xml:space="preserve">.  They use a k-means algorithm to produce a fixed number of clusters of correlated features.  A backward elimination type greedy search is then conducted, eliminating whole clusters rather than individual features.  </w:t>
      </w:r>
      <w:commentRangeStart w:id="10"/>
      <w:r>
        <w:t>The accuracy of a SVM</w:t>
      </w:r>
      <w:commentRangeEnd w:id="10"/>
      <w:r w:rsidR="00E86CFA">
        <w:rPr>
          <w:rStyle w:val="CommentReference"/>
        </w:rPr>
        <w:commentReference w:id="10"/>
      </w:r>
      <w:r>
        <w:t xml:space="preserve"> is used as selection criterion.  The clustering is then reapplied at e</w:t>
      </w:r>
      <w:r w:rsidR="002B65C1">
        <w:t>ach step.</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commentRangeStart w:id="11"/>
      <w:del w:id="12" w:author="Van Niekerk, A, Prof &lt;avn@sun.ac.za&gt;" w:date="2016-09-19T14:26:00Z">
        <w:r w:rsidR="0049686C" w:rsidDel="001166B0">
          <w:delText>is</w:delText>
        </w:r>
        <w:r w:rsidR="00CE64DC" w:rsidDel="001166B0">
          <w:delText xml:space="preserve"> </w:delText>
        </w:r>
      </w:del>
      <w:ins w:id="13" w:author="Van Niekerk, A, Prof &lt;avn@sun.ac.za&gt;" w:date="2016-09-19T14:26:00Z">
        <w:r w:rsidR="001166B0">
          <w:t>was</w:t>
        </w:r>
      </w:ins>
      <w:commentRangeEnd w:id="11"/>
      <w:ins w:id="14" w:author="Van Niekerk, A, Prof &lt;avn@sun.ac.za&gt;" w:date="2016-09-19T14:27:00Z">
        <w:r w:rsidR="001166B0">
          <w:rPr>
            <w:rStyle w:val="CommentReference"/>
          </w:rPr>
          <w:commentReference w:id="11"/>
        </w:r>
      </w:ins>
      <w:ins w:id="15" w:author="Van Niekerk, A, Prof &lt;avn@sun.ac.za&gt;" w:date="2016-09-19T14:26:00Z">
        <w:r w:rsidR="001166B0">
          <w:t xml:space="preserve"> </w:t>
        </w:r>
      </w:ins>
      <w:r w:rsidR="00CE64DC">
        <w:t xml:space="preserve">presented by </w:t>
      </w:r>
      <w:r w:rsidR="00FB6C1B">
        <w:fldChar w:fldCharType="begin" w:fldLock="1"/>
      </w:r>
      <w:r w:rsidR="00FB6C1B">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et al., 2002)", "manualFormatting" : "Mitra et al. (2002)", "plainTextFormattedCitation" : "(Mitra et al., 2002)", "previouslyFormattedCitation" : "(Mitra et al., 2002)" }, "properties" : { "noteIndex" : 0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ins w:id="16" w:author="Van Niekerk, A, Prof &lt;avn@sun.ac.za&gt;" w:date="2016-09-19T14:26:00Z">
        <w:r w:rsidR="001166B0">
          <w:t>d</w:t>
        </w:r>
      </w:ins>
      <w:r w:rsidR="00010534">
        <w:t xml:space="preserve"> a novel clustering algorithm to group </w:t>
      </w:r>
      <w:r w:rsidR="00B427ED">
        <w:t>correlated</w:t>
      </w:r>
      <w:r w:rsidR="00010534">
        <w:t xml:space="preserve"> features based on </w:t>
      </w:r>
      <w:r w:rsidR="00402294">
        <w:t xml:space="preserve">a similarity measure they call </w:t>
      </w:r>
      <w:r w:rsidR="007853B8">
        <w:t>“</w:t>
      </w:r>
      <w:r w:rsidR="00402294">
        <w:t>maxim</w:t>
      </w:r>
      <w:r w:rsidR="00B427ED">
        <w:t>al</w:t>
      </w:r>
      <w:r w:rsidR="00402294">
        <w:t xml:space="preserve"> information compression</w:t>
      </w:r>
      <w:r w:rsidR="00010534">
        <w:t xml:space="preserve"> index</w:t>
      </w:r>
      <w:r w:rsidR="007853B8">
        <w:t>”</w:t>
      </w:r>
      <w:r w:rsidR="00010534">
        <w:t xml:space="preserve">, which is the smallest eigenvalue </w:t>
      </w:r>
      <w:r w:rsidR="00010534">
        <w:lastRenderedPageBreak/>
        <w:t>of the feature covariance.</w:t>
      </w:r>
      <w:r w:rsidR="00402294">
        <w:t xml:space="preserve">  </w:t>
      </w:r>
      <w:r>
        <w:fldChar w:fldCharType="begin" w:fldLock="1"/>
      </w:r>
      <w:r w:rsidR="00CE7505">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CE64DC">
        <w:t xml:space="preserve"> and </w:t>
      </w:r>
      <w:r w:rsidR="00CE64DC">
        <w:fldChar w:fldCharType="begin" w:fldLock="1"/>
      </w:r>
      <w:r w:rsidR="00CE64DC">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 </w:t>
      </w:r>
      <w:r w:rsidR="00402294">
        <w:t>clustering</w:t>
      </w:r>
      <w:r w:rsidR="0049686C">
        <w:t xml:space="preserve"> methods</w:t>
      </w:r>
      <w:r w:rsidR="00402294">
        <w:t xml:space="preserve"> based on feature correlation</w:t>
      </w:r>
      <w:r w:rsidR="00010534">
        <w:t xml:space="preserve"> and</w:t>
      </w:r>
      <w:r w:rsidR="0049686C">
        <w:t xml:space="preserve"> include an additional step where feature c</w:t>
      </w:r>
      <w:r w:rsidR="00FB6C1B">
        <w:t xml:space="preserve">lusters </w:t>
      </w:r>
      <w:r w:rsidR="0049686C">
        <w:t>are</w:t>
      </w:r>
      <w:r w:rsidR="00FB6C1B">
        <w:t xml:space="preserve"> ranked </w:t>
      </w:r>
      <w:r w:rsidR="00D43820">
        <w:t xml:space="preserve">based on a performance criterion </w:t>
      </w:r>
      <w:r w:rsidR="00FB6C1B">
        <w:t>and r</w:t>
      </w:r>
      <w:r w:rsidR="00CE64DC">
        <w:t>epresentative features selected from the best clusters</w:t>
      </w:r>
      <w:r>
        <w:t xml:space="preserve">.  </w:t>
      </w:r>
      <w:commentRangeStart w:id="17"/>
      <w:r>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t xml:space="preserve"> use a non-linear correlation measure</w:t>
      </w:r>
      <w:r w:rsidR="00B427ED">
        <w:t>,</w:t>
      </w:r>
      <w:r>
        <w:t xml:space="preserve"> called symmetrical uncertainty</w:t>
      </w:r>
      <w:r w:rsidR="00B427ED">
        <w:t>,</w:t>
      </w:r>
      <w:r>
        <w:t xml:space="preserve"> to measure both feature relevance, by how well correlated features are with class labels, and feature redundancy, by how well correlated</w:t>
      </w:r>
      <w:r w:rsidR="00AE4C88">
        <w:t xml:space="preserve"> features are with each other.  </w:t>
      </w:r>
      <w:commentRangeEnd w:id="17"/>
      <w:r w:rsidR="001166B0">
        <w:rPr>
          <w:rStyle w:val="CommentReference"/>
        </w:rPr>
        <w:commentReference w:id="17"/>
      </w:r>
      <w:r>
        <w:t>An efficient search method</w:t>
      </w:r>
      <w:r w:rsidR="00BD5382">
        <w:t>,</w:t>
      </w:r>
      <w:r>
        <w:t xml:space="preserve"> </w:t>
      </w:r>
      <w:r w:rsidR="00BD5382">
        <w:t xml:space="preserve">based on the approach of Markov blanket filtering, finds </w:t>
      </w:r>
      <w:r>
        <w:t xml:space="preserve">and removes redundant </w:t>
      </w:r>
      <w:r w:rsidR="00BD5382">
        <w:t xml:space="preserve">features from a set of relevant </w:t>
      </w:r>
      <w:r>
        <w:t xml:space="preserve">ones.  </w:t>
      </w:r>
    </w:p>
    <w:p w14:paraId="3803BBD9" w14:textId="024A53BF" w:rsidR="001166B0" w:rsidRDefault="001166B0" w:rsidP="00416694">
      <w:pPr>
        <w:spacing w:line="360" w:lineRule="auto"/>
        <w:jc w:val="both"/>
        <w:rPr>
          <w:ins w:id="18" w:author="Van Niekerk, A, Prof &lt;avn@sun.ac.za&gt;" w:date="2016-09-19T14:29:00Z"/>
        </w:rPr>
      </w:pPr>
    </w:p>
    <w:p w14:paraId="787B66AD" w14:textId="06AA70B8" w:rsidR="001166B0" w:rsidRDefault="001166B0" w:rsidP="00416694">
      <w:pPr>
        <w:spacing w:line="360" w:lineRule="auto"/>
        <w:jc w:val="both"/>
      </w:pPr>
      <w:ins w:id="19" w:author="Van Niekerk, A, Prof &lt;avn@sun.ac.za&gt;" w:date="2016-09-19T14:29:00Z">
        <w:r>
          <w:t xml:space="preserve">A </w:t>
        </w:r>
      </w:ins>
      <w:ins w:id="20" w:author="Van Niekerk, A, Prof &lt;avn@sun.ac.za&gt;" w:date="2016-09-19T15:00:00Z">
        <w:r w:rsidR="00E86CFA">
          <w:t xml:space="preserve">short </w:t>
        </w:r>
      </w:ins>
      <w:ins w:id="21" w:author="Van Niekerk, A, Prof &lt;avn@sun.ac.za&gt;" w:date="2016-09-19T14:29:00Z">
        <w:r>
          <w:t>discussion</w:t>
        </w:r>
      </w:ins>
      <w:ins w:id="22" w:author="Van Niekerk, A, Prof &lt;avn@sun.ac.za&gt;" w:date="2016-09-19T15:00:00Z">
        <w:r w:rsidR="00E86CFA">
          <w:t>/summary</w:t>
        </w:r>
      </w:ins>
      <w:ins w:id="23" w:author="Van Niekerk, A, Prof &lt;avn@sun.ac.za&gt;" w:date="2016-09-19T14:29:00Z">
        <w:r w:rsidR="00E86CFA">
          <w:t xml:space="preserve"> of</w:t>
        </w:r>
        <w:r>
          <w:t xml:space="preserve"> the research problem is needed here. What are the </w:t>
        </w:r>
      </w:ins>
      <w:ins w:id="24" w:author="Van Niekerk, A, Prof &lt;avn@sun.ac.za&gt;" w:date="2016-09-19T14:30:00Z">
        <w:r>
          <w:t xml:space="preserve">limitations of the above </w:t>
        </w:r>
      </w:ins>
      <w:ins w:id="25" w:author="Van Niekerk, A, Prof &lt;avn@sun.ac.za&gt;" w:date="2016-09-19T14:58:00Z">
        <w:r w:rsidR="00E86CFA">
          <w:t xml:space="preserve">mentioned </w:t>
        </w:r>
      </w:ins>
      <w:ins w:id="26" w:author="Van Niekerk, A, Prof &lt;avn@sun.ac.za&gt;" w:date="2016-09-19T14:30:00Z">
        <w:r>
          <w:t xml:space="preserve">studies? What are the research gaps that you are attempting to fill? </w:t>
        </w:r>
      </w:ins>
      <w:ins w:id="27" w:author="Van Niekerk, A, Prof &lt;avn@sun.ac.za&gt;" w:date="2016-09-19T14:59:00Z">
        <w:r w:rsidR="00E86CFA">
          <w:t>Why is there a need for a new method?</w:t>
        </w:r>
      </w:ins>
    </w:p>
    <w:p w14:paraId="71D2A1C7" w14:textId="77777777" w:rsidR="0049686C" w:rsidRDefault="0049686C" w:rsidP="00416694">
      <w:pPr>
        <w:spacing w:line="360" w:lineRule="auto"/>
        <w:jc w:val="both"/>
      </w:pPr>
    </w:p>
    <w:p w14:paraId="403FF71A" w14:textId="73068BBB" w:rsidR="00416694" w:rsidRDefault="00416694" w:rsidP="00416694">
      <w:pPr>
        <w:spacing w:line="360" w:lineRule="auto"/>
        <w:jc w:val="both"/>
      </w:pPr>
      <w:r>
        <w:t>Our method is similar in concept to those of</w:t>
      </w:r>
      <w:r w:rsidR="0025144A">
        <w:t xml:space="preserve"> </w:t>
      </w:r>
      <w:r w:rsidR="0025144A">
        <w:fldChar w:fldCharType="begin" w:fldLock="1"/>
      </w:r>
      <w:r w:rsidR="0025144A">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rsidR="0025144A">
        <w:fldChar w:fldCharType="separate"/>
      </w:r>
      <w:r w:rsidR="0025144A" w:rsidRPr="00C530E6">
        <w:rPr>
          <w:noProof/>
        </w:rPr>
        <w:t xml:space="preserve">Sahu &amp; Mishra </w:t>
      </w:r>
      <w:r w:rsidR="0025144A">
        <w:rPr>
          <w:noProof/>
        </w:rPr>
        <w:t>(</w:t>
      </w:r>
      <w:r w:rsidR="0025144A" w:rsidRPr="00C530E6">
        <w:rPr>
          <w:noProof/>
        </w:rPr>
        <w:t>2011)</w:t>
      </w:r>
      <w:r w:rsidR="0025144A">
        <w:fldChar w:fldCharType="end"/>
      </w:r>
      <w:r w:rsidR="0025144A">
        <w:t xml:space="preserve"> and </w:t>
      </w:r>
      <w:r w:rsidR="0025144A">
        <w:fldChar w:fldCharType="begin" w:fldLock="1"/>
      </w:r>
      <w:r w:rsidR="0025144A">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25144A">
        <w:fldChar w:fldCharType="separate"/>
      </w:r>
      <w:r w:rsidR="0025144A">
        <w:rPr>
          <w:noProof/>
        </w:rPr>
        <w:t>Cukur et al.</w:t>
      </w:r>
      <w:r w:rsidR="0025144A" w:rsidRPr="002B65C1">
        <w:rPr>
          <w:noProof/>
        </w:rPr>
        <w:t xml:space="preserve"> </w:t>
      </w:r>
      <w:r w:rsidR="0025144A">
        <w:rPr>
          <w:noProof/>
        </w:rPr>
        <w:t>(</w:t>
      </w:r>
      <w:r w:rsidR="0025144A" w:rsidRPr="002B65C1">
        <w:rPr>
          <w:noProof/>
        </w:rPr>
        <w:t>2015)</w:t>
      </w:r>
      <w:r w:rsidR="0025144A">
        <w:fldChar w:fldCharType="end"/>
      </w:r>
      <w:r>
        <w:t xml:space="preserve">.  It clusters correlated features and ranks the clusters using a simple classification accuracy measure.  </w:t>
      </w:r>
      <w:r w:rsidR="00A25853">
        <w:t>Unlike k-means and backward elimination type approaches, n</w:t>
      </w:r>
      <w:r>
        <w:t xml:space="preserve">o prior knowledge of the number of clusters is needed, and the clustering is performed </w:t>
      </w:r>
      <w:r w:rsidR="00A25853">
        <w:t xml:space="preserve">only </w:t>
      </w:r>
      <w:r>
        <w:t>once</w:t>
      </w:r>
      <w:r w:rsidR="00C616A6">
        <w:t>, making the method computationally efficient</w:t>
      </w:r>
      <w:r>
        <w:t>.</w:t>
      </w:r>
      <w:r w:rsidR="00D16AC7">
        <w:t xml:space="preserve">  </w:t>
      </w:r>
    </w:p>
    <w:p w14:paraId="70F77F4D" w14:textId="77777777" w:rsidR="00416694" w:rsidRDefault="00416694" w:rsidP="00416694">
      <w:pPr>
        <w:pStyle w:val="1TeksCharChar"/>
      </w:pPr>
    </w:p>
    <w:p w14:paraId="61DBAB86" w14:textId="77777777" w:rsidR="00CD0706" w:rsidRDefault="00CD0706" w:rsidP="001577CE">
      <w:pPr>
        <w:pStyle w:val="Heading1"/>
      </w:pPr>
      <w:r>
        <w:t>Methods</w:t>
      </w:r>
    </w:p>
    <w:p w14:paraId="43502BF1" w14:textId="77777777" w:rsidR="004D38FC" w:rsidRDefault="004D38FC" w:rsidP="004D38FC">
      <w:pPr>
        <w:pStyle w:val="Heading2"/>
        <w:keepNext/>
      </w:pPr>
      <w:r>
        <w:t>Formulation</w:t>
      </w:r>
    </w:p>
    <w:p w14:paraId="75B2847B" w14:textId="135A7A1F" w:rsidR="004D38FC" w:rsidRDefault="004D38FC" w:rsidP="004D38FC">
      <w:pPr>
        <w:keepNext/>
        <w:spacing w:line="360" w:lineRule="auto"/>
        <w:jc w:val="both"/>
      </w:pPr>
      <w:del w:id="28" w:author="Van Niekerk, A, Prof &lt;avn@sun.ac.za&gt;" w:date="2016-09-19T15:01:00Z">
        <w:r w:rsidDel="00E86CFA">
          <w:delText xml:space="preserve">Our </w:delText>
        </w:r>
      </w:del>
      <w:ins w:id="29" w:author="Van Niekerk, A, Prof &lt;avn@sun.ac.za&gt;" w:date="2016-09-19T15:01:00Z">
        <w:r w:rsidR="00E86CFA">
          <w:t>The proposed</w:t>
        </w:r>
        <w:r w:rsidR="00E86CFA">
          <w:t xml:space="preserve"> </w:t>
        </w:r>
      </w:ins>
      <w:r>
        <w:t>method is described as follows:</w:t>
      </w:r>
    </w:p>
    <w:p w14:paraId="5C914AE8" w14:textId="77777777" w:rsidR="004D38FC" w:rsidRDefault="004D38FC" w:rsidP="004D38FC">
      <w:pPr>
        <w:pStyle w:val="ListParagraph"/>
        <w:keepNext/>
        <w:numPr>
          <w:ilvl w:val="0"/>
          <w:numId w:val="17"/>
        </w:numPr>
        <w:spacing w:line="360" w:lineRule="auto"/>
        <w:jc w:val="both"/>
      </w:pPr>
      <w:r>
        <w:t xml:space="preserve">Perform average-linkage hierarchical clustering </w:t>
      </w:r>
      <w:r>
        <w:fldChar w:fldCharType="begin" w:fldLock="1"/>
      </w:r>
      <w:r>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"noteIndex" : 0 }, "schema" : "https://github.com/citation-style-language/schema/raw/master/csl-citation.json" }</w:instrText>
      </w:r>
      <w:r>
        <w:fldChar w:fldCharType="separate"/>
      </w:r>
      <w:r w:rsidRPr="00B550FC">
        <w:rPr>
          <w:noProof/>
        </w:rPr>
        <w:t>(Szekely and Rizzo, 2005)</w:t>
      </w:r>
      <w:r>
        <w:fldChar w:fldCharType="end"/>
      </w:r>
      <w:r>
        <w:t xml:space="preserve"> of the feature set using the correlation coefficient as the dissimilarity metric.</w:t>
      </w:r>
    </w:p>
    <w:p w14:paraId="4CF39998" w14:textId="77777777" w:rsidR="004D38FC" w:rsidRDefault="004D38FC" w:rsidP="004D38FC">
      <w:pPr>
        <w:pStyle w:val="ListParagraph"/>
        <w:keepNext/>
        <w:numPr>
          <w:ilvl w:val="0"/>
          <w:numId w:val="17"/>
        </w:numPr>
        <w:spacing w:line="360" w:lineRule="auto"/>
        <w:jc w:val="both"/>
      </w:pPr>
      <w:r>
        <w:t xml:space="preserve">Select a natural number of clusters containing high correlation by </w:t>
      </w:r>
      <w:commentRangeStart w:id="30"/>
      <w:r>
        <w:t xml:space="preserve">visual inspection </w:t>
      </w:r>
      <w:commentRangeEnd w:id="30"/>
      <w:r w:rsidR="00E86CFA">
        <w:rPr>
          <w:rStyle w:val="CommentReference"/>
        </w:rPr>
        <w:commentReference w:id="30"/>
      </w:r>
      <w:r>
        <w:t xml:space="preserve">of the </w:t>
      </w:r>
      <w:proofErr w:type="spellStart"/>
      <w:r>
        <w:t>dendrogram</w:t>
      </w:r>
      <w:proofErr w:type="spellEnd"/>
      <w:r>
        <w:t>.</w:t>
      </w:r>
    </w:p>
    <w:p w14:paraId="38584AF7" w14:textId="77777777" w:rsidR="004D38FC" w:rsidRDefault="004D38FC" w:rsidP="004D38FC">
      <w:pPr>
        <w:pStyle w:val="ListParagraph"/>
        <w:keepNext/>
        <w:numPr>
          <w:ilvl w:val="0"/>
          <w:numId w:val="17"/>
        </w:numPr>
        <w:spacing w:line="360" w:lineRule="auto"/>
        <w:jc w:val="both"/>
      </w:pPr>
      <w:r>
        <w:t>Rank each cluster’s importance by finding the accuracy of a naïve Bayes classifier trained on each individual feature and then finding the median of the feature accuracies in the cluster.</w:t>
      </w:r>
    </w:p>
    <w:p w14:paraId="2E40AB0A" w14:textId="77777777" w:rsidR="004D38FC" w:rsidRDefault="004D38FC" w:rsidP="004D38FC">
      <w:pPr>
        <w:pStyle w:val="ListParagraph"/>
        <w:keepNext/>
        <w:numPr>
          <w:ilvl w:val="0"/>
          <w:numId w:val="17"/>
        </w:numPr>
        <w:spacing w:line="360" w:lineRule="auto"/>
        <w:jc w:val="both"/>
      </w:pPr>
      <w:r>
        <w:t xml:space="preserve">Select a single feature from each of the </w:t>
      </w:r>
      <w:r w:rsidRPr="001D62D1">
        <w:rPr>
          <w:i/>
        </w:rPr>
        <w:t>N</w:t>
      </w:r>
      <w:r>
        <w:t xml:space="preserve"> clusters with best importance scores.</w:t>
      </w:r>
    </w:p>
    <w:p w14:paraId="01EE7926" w14:textId="77777777" w:rsidR="004D38FC" w:rsidRDefault="004D38FC" w:rsidP="004D38FC">
      <w:pPr>
        <w:spacing w:line="360" w:lineRule="auto"/>
        <w:jc w:val="both"/>
      </w:pPr>
    </w:p>
    <w:p w14:paraId="34AA6A77" w14:textId="3C11E38C" w:rsidR="004D38FC" w:rsidRDefault="004D38FC" w:rsidP="004D38FC">
      <w:pPr>
        <w:spacing w:line="360" w:lineRule="auto"/>
        <w:jc w:val="both"/>
      </w:pPr>
      <w:r>
        <w:lastRenderedPageBreak/>
        <w:t>Hierarchical clustering provides a simple way of clustering the features that does not require prior knowledge of the number of clusters</w:t>
      </w:r>
      <w:r w:rsidR="00E06262">
        <w:t xml:space="preserve"> </w:t>
      </w:r>
      <w:ins w:id="31" w:author="dugalh" w:date="2016-07-17T13:43:00Z">
        <w:r w:rsidR="00E06262">
          <w:fldChar w:fldCharType="begin" w:fldLock="1"/>
        </w:r>
      </w:ins>
      <w:r w:rsidR="00E06262">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 "properties" : { "noteIndex" : 0 }, "schema" : "https://github.com/citation-style-language/schema/raw/master/csl-citation.json" }</w:instrText>
      </w:r>
      <w:r w:rsidR="00E06262">
        <w:fldChar w:fldCharType="separate"/>
      </w:r>
      <w:r w:rsidR="00E06262" w:rsidRPr="00E06262">
        <w:rPr>
          <w:noProof/>
        </w:rPr>
        <w:t>(Webb, 2002)</w:t>
      </w:r>
      <w:ins w:id="32" w:author="dugalh" w:date="2016-07-17T13:43:00Z">
        <w:r w:rsidR="00E06262">
          <w:fldChar w:fldCharType="end"/>
        </w:r>
      </w:ins>
      <w:r>
        <w:t xml:space="preserve">.  </w:t>
      </w:r>
      <w:r w:rsidR="008905E8">
        <w:t>The method</w:t>
      </w:r>
      <w:r>
        <w:t xml:space="preserve"> starts with each individual feature in its own cluster and proceeds in a number of steps where the pair of clusters that minimise a criterion are merged at each step.  </w:t>
      </w:r>
      <w:r w:rsidR="008905E8">
        <w:t>The average linkage criterion</w:t>
      </w:r>
      <w:del w:id="33" w:author="Van Niekerk, A, Prof &lt;avn@sun.ac.za&gt;" w:date="2016-09-19T15:02:00Z">
        <w:r w:rsidR="008905E8" w:rsidDel="00E86CFA">
          <w:delText xml:space="preserve"> was used in our method</w:delText>
        </w:r>
      </w:del>
      <w:r w:rsidR="001B6687">
        <w:t>,</w:t>
      </w:r>
      <w:r w:rsidR="008905E8">
        <w:t xml:space="preserve"> </w:t>
      </w:r>
      <w:del w:id="34" w:author="Van Niekerk, A, Prof &lt;avn@sun.ac.za&gt;" w:date="2016-09-19T15:02:00Z">
        <w:r w:rsidR="008905E8" w:rsidDel="00E86CFA">
          <w:delText xml:space="preserve">and </w:delText>
        </w:r>
      </w:del>
      <w:ins w:id="35" w:author="Van Niekerk, A, Prof &lt;avn@sun.ac.za&gt;" w:date="2016-09-19T15:02:00Z">
        <w:r w:rsidR="00E86CFA">
          <w:t>which</w:t>
        </w:r>
        <w:r w:rsidR="00E86CFA">
          <w:t xml:space="preserve"> </w:t>
        </w:r>
      </w:ins>
      <w:r w:rsidR="008905E8">
        <w:t>is the average dissimilarity over all pairs of objects in the two clusters</w:t>
      </w:r>
      <w:ins w:id="36" w:author="Van Niekerk, A, Prof &lt;avn@sun.ac.za&gt;" w:date="2016-09-19T15:03:00Z">
        <w:r w:rsidR="00E86CFA">
          <w:t xml:space="preserve">, </w:t>
        </w:r>
        <w:r w:rsidR="00E86CFA">
          <w:t xml:space="preserve">was used in </w:t>
        </w:r>
        <w:r w:rsidR="00E86CFA">
          <w:t>the proposed</w:t>
        </w:r>
        <w:r w:rsidR="00E86CFA">
          <w:t xml:space="preserve"> method</w:t>
        </w:r>
      </w:ins>
      <w:r w:rsidR="008905E8">
        <w:t xml:space="preserve">.  </w:t>
      </w:r>
      <w:r>
        <w:t xml:space="preserve">The </w:t>
      </w:r>
      <w:proofErr w:type="spellStart"/>
      <w:r>
        <w:t>dendrogram</w:t>
      </w:r>
      <w:proofErr w:type="spellEnd"/>
      <w:r>
        <w:t xml:space="preserve"> is </w:t>
      </w:r>
      <w:ins w:id="37" w:author="Van Niekerk, A, Prof &lt;avn@sun.ac.za&gt;" w:date="2016-09-19T15:03:00Z">
        <w:r w:rsidR="00E86CFA">
          <w:t xml:space="preserve">a </w:t>
        </w:r>
      </w:ins>
      <w:r>
        <w:t>graphical representation of th</w:t>
      </w:r>
      <w:r w:rsidR="008905E8">
        <w:t>e clustering</w:t>
      </w:r>
      <w:r>
        <w:t xml:space="preserve"> process.  </w:t>
      </w:r>
    </w:p>
    <w:p w14:paraId="08C331E6" w14:textId="77777777" w:rsidR="004D38FC" w:rsidRDefault="004D38FC" w:rsidP="004D38FC">
      <w:pPr>
        <w:spacing w:line="360" w:lineRule="auto"/>
        <w:jc w:val="both"/>
      </w:pPr>
    </w:p>
    <w:p w14:paraId="435E06CB" w14:textId="74FE0455" w:rsidR="004D38FC" w:rsidRDefault="004D38FC" w:rsidP="004D38FC">
      <w:pPr>
        <w:spacing w:line="360" w:lineRule="auto"/>
        <w:jc w:val="both"/>
      </w:pPr>
      <w:r>
        <w:t xml:space="preserve">Cluster stability and strength of correlation within each cluster are the key factors to consider when choosing the number of clusters and can be visually interpreted from the </w:t>
      </w:r>
      <w:proofErr w:type="spellStart"/>
      <w:r>
        <w:t>dendrogram</w:t>
      </w:r>
      <w:proofErr w:type="spellEnd"/>
      <w:r>
        <w:t>.  The naïve Bayes classifier</w:t>
      </w:r>
      <w:r w:rsidR="001B6687">
        <w:t>,</w:t>
      </w:r>
      <w:r w:rsidR="00DC2DA9">
        <w:t xml:space="preserve"> </w:t>
      </w:r>
      <w:r w:rsidR="001B6687">
        <w:t xml:space="preserve">using a </w:t>
      </w:r>
      <w:r w:rsidR="00040D8B">
        <w:t>ten</w:t>
      </w:r>
      <w:r w:rsidR="001B6687">
        <w:t xml:space="preserve"> bin histogram to model class densities,</w:t>
      </w:r>
      <w:r>
        <w:t xml:space="preserve"> was chosen to evaluate importance primarily because it makes no assumptions about the form of the class distributions and can thus provide a generic measure of separability.  It is simple, fast and recognised as being accurate for a variety of problems </w:t>
      </w:r>
      <w:r>
        <w:fldChar w:fldCharType="begin" w:fldLock="1"/>
      </w:r>
      <w:r>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fldChar w:fldCharType="separate"/>
      </w:r>
      <w:r w:rsidRPr="00B550FC">
        <w:rPr>
          <w:noProof/>
        </w:rPr>
        <w:t>(Hand and Yu, 2001)</w:t>
      </w:r>
      <w:r>
        <w:fldChar w:fldCharType="end"/>
      </w:r>
      <w:r>
        <w:t>.  The “naïve” assumption of feature independence is of no consequence when testing individual features.  These justifications aside, our reasoning for the choice of dissimilarity metric, clustering algorithm and selection criterion is loose and other options could be also be effective.</w:t>
      </w:r>
    </w:p>
    <w:p w14:paraId="0937631B" w14:textId="77777777" w:rsidR="004D38FC" w:rsidRDefault="004D38FC" w:rsidP="004D38FC">
      <w:pPr>
        <w:spacing w:line="360" w:lineRule="auto"/>
        <w:jc w:val="both"/>
      </w:pPr>
    </w:p>
    <w:p w14:paraId="2CE1AF9E" w14:textId="1E410801" w:rsidR="004D38FC" w:rsidRDefault="004D38FC" w:rsidP="004D38FC">
      <w:pPr>
        <w:spacing w:line="360" w:lineRule="auto"/>
        <w:jc w:val="both"/>
      </w:pPr>
      <w:r>
        <w:t xml:space="preserve">The number of clusters, </w:t>
      </w:r>
      <w:r w:rsidRPr="00C86108">
        <w:rPr>
          <w:i/>
        </w:rPr>
        <w:t>N</w:t>
      </w:r>
      <w:r>
        <w:t xml:space="preserve">, can be specified by the user based on the size of the training set or chosen using a grid search with the final classifier accuracy as performance measure.  To avoid biased accuracy estimates, all classifier accuracy evaluation, for cluster ranking or selection of </w:t>
      </w:r>
      <w:r w:rsidRPr="00295A34">
        <w:rPr>
          <w:i/>
        </w:rPr>
        <w:t>N</w:t>
      </w:r>
      <w:r>
        <w:t xml:space="preserve">, is done on unseen test data using a ten-fold cross validation </w:t>
      </w:r>
      <w:r>
        <w:fldChar w:fldCharType="begin" w:fldLock="1"/>
      </w:r>
      <w:r>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Pr="00B550FC">
        <w:rPr>
          <w:noProof/>
        </w:rPr>
        <w:t>(Bishop, 2003)</w:t>
      </w:r>
      <w:r>
        <w:fldChar w:fldCharType="end"/>
      </w:r>
      <w:r>
        <w:t>.  Major benefits of the cluster ranking method are its speed and that it allows hand-picking of the single features that represent each cluster.  The flexibility to choose features allows the user to favour those features that are fastest to compute or perhaps to choose those features that are more readily understood.  If these factors are not of importance, the highest individually ranked feature in each cluster can be chosen</w:t>
      </w:r>
      <w:ins w:id="38" w:author="Van Niekerk, A, Prof &lt;avn@sun.ac.za&gt;" w:date="2016-09-19T15:03:00Z">
        <w:r w:rsidR="00E86CFA">
          <w:t xml:space="preserve"> automatically</w:t>
        </w:r>
      </w:ins>
      <w:r>
        <w:t>.</w:t>
      </w:r>
    </w:p>
    <w:p w14:paraId="691B0BB3" w14:textId="77777777" w:rsidR="004D38FC" w:rsidRPr="004D38FC" w:rsidRDefault="004D38FC" w:rsidP="004D38FC"/>
    <w:p w14:paraId="4D9CC0EC" w14:textId="77777777" w:rsidR="00416694" w:rsidRDefault="001577CE" w:rsidP="00CD0706">
      <w:pPr>
        <w:pStyle w:val="Heading2"/>
      </w:pPr>
      <w:bookmarkStart w:id="39" w:name="_Ref453592367"/>
      <w:commentRangeStart w:id="40"/>
      <w:r>
        <w:t>Data and Ground Truth</w:t>
      </w:r>
      <w:bookmarkEnd w:id="39"/>
      <w:commentRangeEnd w:id="40"/>
      <w:r w:rsidR="00E06262">
        <w:rPr>
          <w:rStyle w:val="CommentReference"/>
          <w:b w:val="0"/>
        </w:rPr>
        <w:commentReference w:id="40"/>
      </w:r>
    </w:p>
    <w:p w14:paraId="11A1F0FC" w14:textId="69289473" w:rsidR="00416694" w:rsidRDefault="00416694" w:rsidP="00416694">
      <w:pPr>
        <w:spacing w:line="360" w:lineRule="auto"/>
        <w:jc w:val="both"/>
      </w:pPr>
      <w:r>
        <w:t xml:space="preserve">A </w:t>
      </w:r>
      <w:del w:id="41" w:author="Van Niekerk, A, Prof &lt;avn@sun.ac.za&gt;" w:date="2016-09-19T15:03:00Z">
        <w:r w:rsidDel="00E86CFA">
          <w:delText xml:space="preserve">three class, </w:delText>
        </w:r>
      </w:del>
      <w:r>
        <w:t>multi</w:t>
      </w:r>
      <w:del w:id="42" w:author="Van Niekerk, A, Prof &lt;avn@sun.ac.za&gt;" w:date="2016-09-19T15:05:00Z">
        <w:r w:rsidDel="00E86CFA">
          <w:delText>-</w:delText>
        </w:r>
      </w:del>
      <w:r>
        <w:t xml:space="preserve">spectral </w:t>
      </w:r>
      <w:del w:id="43" w:author="Van Niekerk, A, Prof &lt;avn@sun.ac.za&gt;" w:date="2016-09-19T15:05:00Z">
        <w:r w:rsidDel="00E86CFA">
          <w:delText xml:space="preserve">pixel </w:delText>
        </w:r>
      </w:del>
      <w:ins w:id="44" w:author="Van Niekerk, A, Prof &lt;avn@sun.ac.za&gt;" w:date="2016-09-19T15:05:00Z">
        <w:r w:rsidR="00E86CFA">
          <w:t xml:space="preserve">image </w:t>
        </w:r>
      </w:ins>
      <w:del w:id="45" w:author="Van Niekerk, A, Prof &lt;avn@sun.ac.za&gt;" w:date="2016-09-19T15:05:00Z">
        <w:r w:rsidDel="00E86CFA">
          <w:delText xml:space="preserve">data set </w:delText>
        </w:r>
      </w:del>
      <w:r w:rsidR="007E4855">
        <w:t>was</w:t>
      </w:r>
      <w:r>
        <w:t xml:space="preserve"> used </w:t>
      </w:r>
      <w:del w:id="46" w:author="Van Niekerk, A, Prof &lt;avn@sun.ac.za&gt;" w:date="2016-09-19T15:04:00Z">
        <w:r w:rsidDel="00E86CFA">
          <w:delText xml:space="preserve">in </w:delText>
        </w:r>
      </w:del>
      <w:del w:id="47" w:author="Van Niekerk, A, Prof &lt;avn@sun.ac.za&gt;" w:date="2016-09-19T15:03:00Z">
        <w:r w:rsidDel="00E86CFA">
          <w:delText>this study</w:delText>
        </w:r>
        <w:r w:rsidR="005A2175" w:rsidDel="00E86CFA">
          <w:delText xml:space="preserve"> </w:delText>
        </w:r>
      </w:del>
      <w:r w:rsidR="005A2175">
        <w:t>to evaluate the effectiveness of the proposed method</w:t>
      </w:r>
      <w:r>
        <w:t xml:space="preserve">.  The pixel data originated from </w:t>
      </w:r>
      <w:proofErr w:type="spellStart"/>
      <w:r>
        <w:t>radiometrically</w:t>
      </w:r>
      <w:proofErr w:type="spellEnd"/>
      <w:r>
        <w:t xml:space="preserve"> corrected VHR aerial images, obtained from Chief Directorate: National Geospatial Information (NGI), </w:t>
      </w:r>
      <w:r w:rsidRPr="005564D0">
        <w:t>a component of</w:t>
      </w:r>
      <w:r>
        <w:t xml:space="preserve"> the South African</w:t>
      </w:r>
      <w:r w:rsidRPr="005564D0">
        <w:t xml:space="preserve"> Department of Rural Development and Land Reform</w:t>
      </w:r>
      <w:r>
        <w:t xml:space="preserve">.  The images were captured with an Intergraph DMC camera which provides </w:t>
      </w:r>
      <w:del w:id="48" w:author="Van Niekerk, A, Prof &lt;avn@sun.ac.za&gt;" w:date="2016-09-19T15:05:00Z">
        <w:r w:rsidDel="00E86CFA">
          <w:delText>multi-spectral</w:delText>
        </w:r>
      </w:del>
      <w:ins w:id="49" w:author="Van Niekerk, A, Prof &lt;avn@sun.ac.za&gt;" w:date="2016-09-19T15:05:00Z">
        <w:r w:rsidR="00E86CFA">
          <w:t>multispectral</w:t>
        </w:r>
      </w:ins>
      <w:r>
        <w:t xml:space="preserve"> red, green, blue and near-infrared (NIR) </w:t>
      </w:r>
      <w:r>
        <w:lastRenderedPageBreak/>
        <w:t xml:space="preserve">bands at a 0.5m/pixel resolution.  </w:t>
      </w:r>
      <w:commentRangeStart w:id="50"/>
      <w:r w:rsidR="00193B68">
        <w:t>The</w:t>
      </w:r>
      <w:r w:rsidR="00985F28">
        <w:t xml:space="preserve"> overlapping</w:t>
      </w:r>
      <w:r w:rsidR="00193B68">
        <w:t xml:space="preserve"> spectral responses of this sensor are shown in</w:t>
      </w:r>
      <w:r w:rsidR="00DD0506">
        <w:t xml:space="preserve"> </w:t>
      </w:r>
      <w:r w:rsidR="00DD0506">
        <w:fldChar w:fldCharType="begin"/>
      </w:r>
      <w:r w:rsidR="00DD0506">
        <w:instrText xml:space="preserve"> REF _Ref454735171 \h </w:instrText>
      </w:r>
      <w:r w:rsidR="00DD0506">
        <w:fldChar w:fldCharType="separate"/>
      </w:r>
      <w:r w:rsidR="00DD0506">
        <w:t xml:space="preserve">Figure </w:t>
      </w:r>
      <w:r w:rsidR="00DD0506">
        <w:rPr>
          <w:noProof/>
        </w:rPr>
        <w:t>1</w:t>
      </w:r>
      <w:r w:rsidR="00DD0506">
        <w:fldChar w:fldCharType="end"/>
      </w:r>
      <w:r w:rsidR="00193B68">
        <w:t xml:space="preserve">.  </w:t>
      </w:r>
      <w:commentRangeEnd w:id="50"/>
      <w:r w:rsidR="00E86CFA">
        <w:rPr>
          <w:rStyle w:val="CommentReference"/>
        </w:rPr>
        <w:commentReference w:id="50"/>
      </w:r>
      <w:r>
        <w:t>The data set was built as part of a broader vegetation mapping study being conducted in the Little Karoo, a</w:t>
      </w:r>
      <w:ins w:id="51" w:author="Van Niekerk, A, Prof &lt;avn@sun.ac.za&gt;" w:date="2016-09-19T15:06:00Z">
        <w:r w:rsidR="00E86CFA">
          <w:t xml:space="preserve"> semi-</w:t>
        </w:r>
      </w:ins>
      <w:del w:id="52" w:author="Van Niekerk, A, Prof &lt;avn@sun.ac.za&gt;" w:date="2016-09-19T15:06:00Z">
        <w:r w:rsidDel="00E86CFA">
          <w:delText xml:space="preserve">n </w:delText>
        </w:r>
      </w:del>
      <w:r>
        <w:t xml:space="preserve">arid region in South Africa.  </w:t>
      </w:r>
    </w:p>
    <w:p w14:paraId="0CA69F75" w14:textId="77777777" w:rsidR="00416694" w:rsidRDefault="00416694" w:rsidP="00416694">
      <w:pPr>
        <w:spacing w:line="360" w:lineRule="auto"/>
        <w:jc w:val="both"/>
      </w:pPr>
    </w:p>
    <w:p w14:paraId="6F400FE9" w14:textId="46AB06BE" w:rsidR="00416694" w:rsidRDefault="00416694" w:rsidP="00416694">
      <w:pPr>
        <w:spacing w:line="360" w:lineRule="auto"/>
        <w:jc w:val="both"/>
      </w:pPr>
      <w:r>
        <w:t xml:space="preserve">The </w:t>
      </w:r>
      <w:ins w:id="53" w:author="Van Niekerk, A, Prof &lt;avn@sun.ac.za&gt;" w:date="2016-09-19T15:06:00Z">
        <w:r w:rsidR="00E86CFA">
          <w:t xml:space="preserve">imagery was used to differentiate </w:t>
        </w:r>
      </w:ins>
      <w:r>
        <w:t xml:space="preserve">three </w:t>
      </w:r>
      <w:ins w:id="54" w:author="Van Niekerk, A, Prof &lt;avn@sun.ac.za&gt;" w:date="2016-09-19T15:06:00Z">
        <w:r w:rsidR="00E86CFA">
          <w:t xml:space="preserve">information </w:t>
        </w:r>
      </w:ins>
      <w:r>
        <w:t xml:space="preserve">classes of interest </w:t>
      </w:r>
      <w:ins w:id="55" w:author="Van Niekerk, A, Prof &lt;avn@sun.ac.za&gt;" w:date="2016-09-19T15:06:00Z">
        <w:r w:rsidR="00E86CFA">
          <w:t>(</w:t>
        </w:r>
      </w:ins>
      <w:del w:id="56" w:author="Van Niekerk, A, Prof &lt;avn@sun.ac.za&gt;" w:date="2016-09-19T15:06:00Z">
        <w:r w:rsidDel="00E86CFA">
          <w:delText xml:space="preserve">are described in </w:delText>
        </w:r>
      </w:del>
      <w:r>
        <w:fldChar w:fldCharType="begin"/>
      </w:r>
      <w:r>
        <w:instrText xml:space="preserve"> REF _Ref394344703 \h </w:instrText>
      </w:r>
      <w:r>
        <w:fldChar w:fldCharType="separate"/>
      </w:r>
      <w:r w:rsidR="00DD78F4">
        <w:t xml:space="preserve">Table </w:t>
      </w:r>
      <w:r w:rsidR="00DD78F4">
        <w:rPr>
          <w:noProof/>
        </w:rPr>
        <w:t>1</w:t>
      </w:r>
      <w:r>
        <w:fldChar w:fldCharType="end"/>
      </w:r>
      <w:ins w:id="57" w:author="Van Niekerk, A, Prof &lt;avn@sun.ac.za&gt;" w:date="2016-09-19T15:07:00Z">
        <w:r w:rsidR="00E86CFA">
          <w:t>)</w:t>
        </w:r>
      </w:ins>
      <w:r>
        <w:t xml:space="preserve">.  The data ground truth labels were generated by visual inspection and manual delineation of objects belonging to the various classes in the images.  </w:t>
      </w:r>
      <w:r>
        <w:fldChar w:fldCharType="begin"/>
      </w:r>
      <w:r>
        <w:instrText xml:space="preserve"> REF _Ref394344782 \h </w:instrText>
      </w:r>
      <w:r>
        <w:fldChar w:fldCharType="separate"/>
      </w:r>
      <w:r w:rsidR="00DD78F4">
        <w:t xml:space="preserve">Table </w:t>
      </w:r>
      <w:r w:rsidR="00DD78F4">
        <w:rPr>
          <w:noProof/>
        </w:rPr>
        <w:t>2</w:t>
      </w:r>
      <w:r>
        <w:fldChar w:fldCharType="end"/>
      </w:r>
      <w:r>
        <w:t xml:space="preserve"> shows the total number polygons and pixels ground </w:t>
      </w:r>
      <w:proofErr w:type="spellStart"/>
      <w:r>
        <w:t>truthed</w:t>
      </w:r>
      <w:proofErr w:type="spellEnd"/>
      <w:r>
        <w:t xml:space="preserve"> for each class.  </w:t>
      </w:r>
    </w:p>
    <w:p w14:paraId="07AF57A2" w14:textId="77777777" w:rsidR="00416694" w:rsidRDefault="00416694" w:rsidP="00416694">
      <w:pPr>
        <w:spacing w:line="360" w:lineRule="auto"/>
        <w:jc w:val="both"/>
      </w:pPr>
    </w:p>
    <w:p w14:paraId="5E5034D4" w14:textId="77777777" w:rsidR="001815AF" w:rsidRDefault="001815AF" w:rsidP="00416694">
      <w:pPr>
        <w:spacing w:line="360" w:lineRule="auto"/>
        <w:jc w:val="both"/>
      </w:pPr>
    </w:p>
    <w:p w14:paraId="444E61BE" w14:textId="77777777" w:rsidR="00DD0506" w:rsidRDefault="00DD0506" w:rsidP="00DD0506">
      <w:pPr>
        <w:keepNext/>
        <w:spacing w:line="360" w:lineRule="auto"/>
        <w:jc w:val="both"/>
      </w:pPr>
      <w:r>
        <w:rPr>
          <w:noProof/>
          <w:lang w:eastAsia="en-GB"/>
        </w:rPr>
        <w:drawing>
          <wp:inline distT="0" distB="0" distL="0" distR="0" wp14:anchorId="39EC7EF3" wp14:editId="748CAA52">
            <wp:extent cx="3002280" cy="225187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c_spectral_sensitivities_b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4497" cy="2253539"/>
                    </a:xfrm>
                    <a:prstGeom prst="rect">
                      <a:avLst/>
                    </a:prstGeom>
                  </pic:spPr>
                </pic:pic>
              </a:graphicData>
            </a:graphic>
          </wp:inline>
        </w:drawing>
      </w:r>
    </w:p>
    <w:p w14:paraId="46077E95" w14:textId="2667A27A" w:rsidR="001815AF" w:rsidRDefault="00DD0506" w:rsidP="00DD0506">
      <w:pPr>
        <w:pStyle w:val="Caption"/>
        <w:jc w:val="both"/>
      </w:pPr>
      <w:bookmarkStart w:id="58" w:name="_Ref454735171"/>
      <w:r>
        <w:t xml:space="preserve">Figure </w:t>
      </w:r>
      <w:r>
        <w:fldChar w:fldCharType="begin"/>
      </w:r>
      <w:r>
        <w:instrText xml:space="preserve"> SEQ Figure \* ARABIC </w:instrText>
      </w:r>
      <w:r>
        <w:fldChar w:fldCharType="separate"/>
      </w:r>
      <w:r>
        <w:rPr>
          <w:noProof/>
        </w:rPr>
        <w:t>1</w:t>
      </w:r>
      <w:r>
        <w:fldChar w:fldCharType="end"/>
      </w:r>
      <w:bookmarkEnd w:id="58"/>
      <w:r>
        <w:t xml:space="preserve"> Intergraph DMC relative spectral responses</w:t>
      </w:r>
    </w:p>
    <w:p w14:paraId="536F0FD0" w14:textId="77777777" w:rsidR="00DD0506" w:rsidRDefault="00DD0506" w:rsidP="00416694">
      <w:pPr>
        <w:spacing w:line="360" w:lineRule="auto"/>
        <w:jc w:val="both"/>
      </w:pPr>
    </w:p>
    <w:p w14:paraId="6CC18A3C" w14:textId="77777777" w:rsidR="00416694" w:rsidRDefault="00416694" w:rsidP="00416694">
      <w:pPr>
        <w:pStyle w:val="1Tablecaption"/>
      </w:pPr>
      <w:bookmarkStart w:id="59" w:name="_Ref394344703"/>
      <w:bookmarkStart w:id="60" w:name="_Toc448324326"/>
      <w:r>
        <w:t xml:space="preserve">Table </w:t>
      </w:r>
      <w:r w:rsidR="00734910">
        <w:fldChar w:fldCharType="begin"/>
      </w:r>
      <w:r w:rsidR="00734910">
        <w:instrText xml:space="preserve"> SEQ Table \* ARABIC </w:instrText>
      </w:r>
      <w:r w:rsidR="00734910">
        <w:fldChar w:fldCharType="separate"/>
      </w:r>
      <w:r w:rsidR="00DD78F4">
        <w:rPr>
          <w:noProof/>
        </w:rPr>
        <w:t>1</w:t>
      </w:r>
      <w:r w:rsidR="00734910">
        <w:fldChar w:fldCharType="end"/>
      </w:r>
      <w:bookmarkEnd w:id="59"/>
      <w:r>
        <w:t xml:space="preserve">   Class descriptions</w:t>
      </w:r>
      <w:bookmarkEnd w:id="60"/>
    </w:p>
    <w:tbl>
      <w:tblPr>
        <w:tblStyle w:val="MyThesisTable"/>
        <w:tblW w:w="0" w:type="auto"/>
        <w:tblLook w:val="01E0" w:firstRow="1" w:lastRow="1" w:firstColumn="1" w:lastColumn="1" w:noHBand="0" w:noVBand="0"/>
      </w:tblPr>
      <w:tblGrid>
        <w:gridCol w:w="1338"/>
        <w:gridCol w:w="7688"/>
      </w:tblGrid>
      <w:tr w:rsidR="00416694" w:rsidRPr="0002729A" w14:paraId="4EC227F9" w14:textId="77777777" w:rsidTr="00D16AC7">
        <w:trPr>
          <w:cnfStyle w:val="100000000000" w:firstRow="1" w:lastRow="0" w:firstColumn="0" w:lastColumn="0" w:oddVBand="0" w:evenVBand="0" w:oddHBand="0" w:evenHBand="0" w:firstRowFirstColumn="0" w:firstRowLastColumn="0" w:lastRowFirstColumn="0" w:lastRowLastColumn="0"/>
        </w:trPr>
        <w:tc>
          <w:tcPr>
            <w:tcW w:w="1346" w:type="dxa"/>
          </w:tcPr>
          <w:p w14:paraId="57E11C54" w14:textId="77777777" w:rsidR="00416694" w:rsidRPr="00193B06" w:rsidRDefault="00416694" w:rsidP="00D16AC7">
            <w:pPr>
              <w:pStyle w:val="1TableText"/>
              <w:tabs>
                <w:tab w:val="num" w:pos="993"/>
              </w:tabs>
              <w:jc w:val="center"/>
            </w:pPr>
            <w:r w:rsidRPr="00193B06">
              <w:t>Class Name</w:t>
            </w:r>
          </w:p>
        </w:tc>
        <w:tc>
          <w:tcPr>
            <w:tcW w:w="7873" w:type="dxa"/>
          </w:tcPr>
          <w:p w14:paraId="72089828" w14:textId="77777777" w:rsidR="00416694" w:rsidRPr="00193B06" w:rsidRDefault="00416694" w:rsidP="00D16AC7">
            <w:pPr>
              <w:pStyle w:val="1TableText"/>
              <w:tabs>
                <w:tab w:val="num" w:pos="993"/>
              </w:tabs>
            </w:pPr>
            <w:r w:rsidRPr="00193B06">
              <w:t>Description</w:t>
            </w:r>
          </w:p>
        </w:tc>
      </w:tr>
      <w:tr w:rsidR="00416694" w:rsidRPr="0002729A" w14:paraId="5A82491B" w14:textId="77777777" w:rsidTr="00D16AC7">
        <w:tc>
          <w:tcPr>
            <w:tcW w:w="1346" w:type="dxa"/>
          </w:tcPr>
          <w:p w14:paraId="09845599" w14:textId="77777777" w:rsidR="00416694" w:rsidRPr="0002729A" w:rsidRDefault="00416694" w:rsidP="00D16AC7">
            <w:pPr>
              <w:pStyle w:val="1TableText"/>
              <w:tabs>
                <w:tab w:val="num" w:pos="993"/>
              </w:tabs>
              <w:jc w:val="center"/>
            </w:pPr>
            <w:proofErr w:type="spellStart"/>
            <w:r>
              <w:t>Spekboom</w:t>
            </w:r>
            <w:proofErr w:type="spellEnd"/>
          </w:p>
        </w:tc>
        <w:tc>
          <w:tcPr>
            <w:tcW w:w="7873" w:type="dxa"/>
          </w:tcPr>
          <w:p w14:paraId="34D495C4" w14:textId="77777777" w:rsidR="00416694" w:rsidRPr="008B03B5" w:rsidRDefault="00416694" w:rsidP="00C84E93">
            <w:pPr>
              <w:pStyle w:val="1TableText"/>
              <w:tabs>
                <w:tab w:val="num" w:pos="993"/>
              </w:tabs>
              <w:rPr>
                <w:i/>
              </w:rPr>
            </w:pPr>
            <w:proofErr w:type="spellStart"/>
            <w:r w:rsidRPr="008B03B5">
              <w:rPr>
                <w:i/>
              </w:rPr>
              <w:t>P</w:t>
            </w:r>
            <w:r w:rsidR="00C84E93">
              <w:rPr>
                <w:i/>
              </w:rPr>
              <w:t>ortulacaria</w:t>
            </w:r>
            <w:proofErr w:type="spellEnd"/>
            <w:r w:rsidRPr="008B03B5">
              <w:rPr>
                <w:i/>
              </w:rPr>
              <w:t xml:space="preserve"> </w:t>
            </w:r>
            <w:proofErr w:type="spellStart"/>
            <w:r w:rsidRPr="008B03B5">
              <w:rPr>
                <w:i/>
              </w:rPr>
              <w:t>afra</w:t>
            </w:r>
            <w:proofErr w:type="spellEnd"/>
          </w:p>
        </w:tc>
      </w:tr>
      <w:tr w:rsidR="00416694" w:rsidRPr="0002729A" w14:paraId="42C3C7FD" w14:textId="77777777" w:rsidTr="00D16AC7">
        <w:tc>
          <w:tcPr>
            <w:tcW w:w="1346" w:type="dxa"/>
          </w:tcPr>
          <w:p w14:paraId="533B86E5" w14:textId="77777777" w:rsidR="00416694" w:rsidRPr="0002729A" w:rsidRDefault="00416694" w:rsidP="00D16AC7">
            <w:pPr>
              <w:pStyle w:val="1TableText"/>
              <w:tabs>
                <w:tab w:val="num" w:pos="993"/>
              </w:tabs>
              <w:jc w:val="center"/>
            </w:pPr>
            <w:r>
              <w:t>Tree</w:t>
            </w:r>
          </w:p>
        </w:tc>
        <w:tc>
          <w:tcPr>
            <w:tcW w:w="7873" w:type="dxa"/>
          </w:tcPr>
          <w:p w14:paraId="2DB2E339" w14:textId="52BC8ADB" w:rsidR="00416694" w:rsidRPr="0002729A" w:rsidRDefault="00416694" w:rsidP="00E86CFA">
            <w:pPr>
              <w:pStyle w:val="1TableText"/>
              <w:tabs>
                <w:tab w:val="num" w:pos="993"/>
              </w:tabs>
              <w:pPrChange w:id="61" w:author="Van Niekerk, A, Prof &lt;avn@sun.ac.za&gt;" w:date="2016-09-19T15:07:00Z">
                <w:pPr>
                  <w:pStyle w:val="1TableText"/>
                  <w:tabs>
                    <w:tab w:val="num" w:pos="993"/>
                  </w:tabs>
                </w:pPr>
              </w:pPrChange>
            </w:pPr>
            <w:r>
              <w:t>A</w:t>
            </w:r>
            <w:r w:rsidRPr="007250D2">
              <w:t>ny recognisable tree</w:t>
            </w:r>
            <w:ins w:id="62" w:author="Van Niekerk, A, Prof &lt;avn@sun.ac.za&gt;" w:date="2016-09-19T15:07:00Z">
              <w:r w:rsidR="00E86CFA">
                <w:t>,</w:t>
              </w:r>
            </w:ins>
            <w:r>
              <w:t xml:space="preserve"> but es</w:t>
            </w:r>
            <w:r w:rsidRPr="007250D2">
              <w:t>peci</w:t>
            </w:r>
            <w:r>
              <w:t>a</w:t>
            </w:r>
            <w:r w:rsidRPr="007250D2">
              <w:t>l</w:t>
            </w:r>
            <w:r>
              <w:t>l</w:t>
            </w:r>
            <w:r w:rsidRPr="007250D2">
              <w:t xml:space="preserve">y </w:t>
            </w:r>
            <w:del w:id="63" w:author="Van Niekerk, A, Prof &lt;avn@sun.ac.za&gt;" w:date="2016-09-19T15:07:00Z">
              <w:r w:rsidRPr="007250D2" w:rsidDel="00E86CFA">
                <w:delText xml:space="preserve">the darker </w:delText>
              </w:r>
            </w:del>
            <w:proofErr w:type="spellStart"/>
            <w:r w:rsidRPr="007250D2">
              <w:rPr>
                <w:i/>
              </w:rPr>
              <w:t>Euclea</w:t>
            </w:r>
            <w:proofErr w:type="spellEnd"/>
            <w:r w:rsidRPr="007250D2">
              <w:t xml:space="preserve"> and </w:t>
            </w:r>
            <w:proofErr w:type="spellStart"/>
            <w:r w:rsidRPr="007250D2">
              <w:rPr>
                <w:i/>
              </w:rPr>
              <w:t>Pappea</w:t>
            </w:r>
            <w:proofErr w:type="spellEnd"/>
            <w:r w:rsidRPr="007250D2">
              <w:t xml:space="preserve"> trees </w:t>
            </w:r>
            <w:r>
              <w:t xml:space="preserve">commonly </w:t>
            </w:r>
            <w:r w:rsidRPr="007250D2">
              <w:t xml:space="preserve">found intermingled in stands of </w:t>
            </w:r>
            <w:r w:rsidRPr="007250D2">
              <w:rPr>
                <w:i/>
              </w:rPr>
              <w:t xml:space="preserve">P. </w:t>
            </w:r>
            <w:proofErr w:type="spellStart"/>
            <w:r w:rsidRPr="007250D2">
              <w:rPr>
                <w:i/>
              </w:rPr>
              <w:t>afra</w:t>
            </w:r>
            <w:proofErr w:type="spellEnd"/>
            <w:r w:rsidRPr="007250D2">
              <w:t>.</w:t>
            </w:r>
          </w:p>
        </w:tc>
      </w:tr>
      <w:tr w:rsidR="00416694" w:rsidRPr="0002729A" w14:paraId="4F1C2069" w14:textId="77777777" w:rsidTr="00D16AC7">
        <w:tc>
          <w:tcPr>
            <w:tcW w:w="1346" w:type="dxa"/>
          </w:tcPr>
          <w:p w14:paraId="6BDC1D48" w14:textId="77777777" w:rsidR="00416694" w:rsidRPr="0002729A" w:rsidRDefault="00416694" w:rsidP="00D16AC7">
            <w:pPr>
              <w:pStyle w:val="1TableText"/>
              <w:tabs>
                <w:tab w:val="num" w:pos="993"/>
              </w:tabs>
              <w:jc w:val="center"/>
            </w:pPr>
            <w:r>
              <w:t>Background</w:t>
            </w:r>
          </w:p>
        </w:tc>
        <w:tc>
          <w:tcPr>
            <w:tcW w:w="7873" w:type="dxa"/>
          </w:tcPr>
          <w:p w14:paraId="765C5454" w14:textId="77777777" w:rsidR="00416694" w:rsidRPr="0002729A" w:rsidRDefault="00416694" w:rsidP="00D16AC7">
            <w:pPr>
              <w:pStyle w:val="1TableText"/>
              <w:tabs>
                <w:tab w:val="num" w:pos="993"/>
              </w:tabs>
            </w:pPr>
            <w:r>
              <w:t>Bare ground, small shrubs, herbs and anything else not included in the first two classes.</w:t>
            </w:r>
          </w:p>
        </w:tc>
      </w:tr>
    </w:tbl>
    <w:p w14:paraId="05144CC4" w14:textId="77777777" w:rsidR="00416694" w:rsidRDefault="00416694" w:rsidP="00416694">
      <w:pPr>
        <w:spacing w:line="360" w:lineRule="auto"/>
        <w:jc w:val="both"/>
      </w:pPr>
    </w:p>
    <w:p w14:paraId="76D1AEE7" w14:textId="77777777" w:rsidR="00416694" w:rsidRDefault="00416694" w:rsidP="00416694">
      <w:pPr>
        <w:pStyle w:val="1Tablecaption"/>
      </w:pPr>
      <w:bookmarkStart w:id="64" w:name="_Ref394344782"/>
      <w:bookmarkStart w:id="65" w:name="_Toc448324327"/>
      <w:r>
        <w:lastRenderedPageBreak/>
        <w:t xml:space="preserve">Table </w:t>
      </w:r>
      <w:r w:rsidR="00734910">
        <w:fldChar w:fldCharType="begin"/>
      </w:r>
      <w:r w:rsidR="00734910">
        <w:instrText xml:space="preserve"> SEQ Table \* ARABIC </w:instrText>
      </w:r>
      <w:r w:rsidR="00734910">
        <w:fldChar w:fldCharType="separate"/>
      </w:r>
      <w:r w:rsidR="00DD78F4">
        <w:rPr>
          <w:noProof/>
        </w:rPr>
        <w:t>2</w:t>
      </w:r>
      <w:r w:rsidR="00734910">
        <w:fldChar w:fldCharType="end"/>
      </w:r>
      <w:bookmarkEnd w:id="64"/>
      <w:r>
        <w:t xml:space="preserve">   </w:t>
      </w:r>
      <w:commentRangeStart w:id="66"/>
      <w:r>
        <w:t>Ground truth size</w:t>
      </w:r>
      <w:bookmarkEnd w:id="65"/>
      <w:commentRangeEnd w:id="66"/>
      <w:r w:rsidR="00E86CFA">
        <w:rPr>
          <w:rStyle w:val="CommentReference"/>
        </w:rPr>
        <w:commentReference w:id="66"/>
      </w:r>
    </w:p>
    <w:tbl>
      <w:tblPr>
        <w:tblStyle w:val="MyThesisTable"/>
        <w:tblW w:w="0" w:type="auto"/>
        <w:tblLook w:val="01E0" w:firstRow="1" w:lastRow="1" w:firstColumn="1" w:lastColumn="1" w:noHBand="0" w:noVBand="0"/>
      </w:tblPr>
      <w:tblGrid>
        <w:gridCol w:w="1200"/>
        <w:gridCol w:w="1163"/>
        <w:gridCol w:w="1017"/>
      </w:tblGrid>
      <w:tr w:rsidR="00416694" w:rsidRPr="0002729A" w14:paraId="7DB4DCBF" w14:textId="77777777" w:rsidTr="00D16AC7">
        <w:trPr>
          <w:cnfStyle w:val="100000000000" w:firstRow="1" w:lastRow="0" w:firstColumn="0" w:lastColumn="0" w:oddVBand="0" w:evenVBand="0" w:oddHBand="0" w:evenHBand="0" w:firstRowFirstColumn="0" w:firstRowLastColumn="0" w:lastRowFirstColumn="0" w:lastRowLastColumn="0"/>
        </w:trPr>
        <w:tc>
          <w:tcPr>
            <w:tcW w:w="1200" w:type="dxa"/>
          </w:tcPr>
          <w:p w14:paraId="652FBA7E" w14:textId="77777777" w:rsidR="00416694" w:rsidRPr="00D60336" w:rsidRDefault="00416694" w:rsidP="00D16AC7">
            <w:pPr>
              <w:pStyle w:val="1TableText"/>
              <w:tabs>
                <w:tab w:val="num" w:pos="993"/>
              </w:tabs>
              <w:jc w:val="center"/>
            </w:pPr>
            <w:r w:rsidRPr="00D60336">
              <w:t>Class Name</w:t>
            </w:r>
          </w:p>
        </w:tc>
        <w:tc>
          <w:tcPr>
            <w:tcW w:w="1163" w:type="dxa"/>
          </w:tcPr>
          <w:p w14:paraId="7312673C" w14:textId="77777777" w:rsidR="00416694" w:rsidRPr="00D60336" w:rsidRDefault="00416694" w:rsidP="00D16AC7">
            <w:pPr>
              <w:pStyle w:val="1TableText"/>
              <w:tabs>
                <w:tab w:val="num" w:pos="993"/>
              </w:tabs>
            </w:pPr>
            <w:r w:rsidRPr="00D60336">
              <w:t>Polygons</w:t>
            </w:r>
          </w:p>
        </w:tc>
        <w:tc>
          <w:tcPr>
            <w:tcW w:w="1017" w:type="dxa"/>
          </w:tcPr>
          <w:p w14:paraId="240F657B" w14:textId="77777777" w:rsidR="00416694" w:rsidRPr="00D60336" w:rsidRDefault="00416694" w:rsidP="00D16AC7">
            <w:pPr>
              <w:pStyle w:val="1TableText"/>
              <w:tabs>
                <w:tab w:val="num" w:pos="993"/>
              </w:tabs>
            </w:pPr>
            <w:r w:rsidRPr="00D60336">
              <w:t>Pixels</w:t>
            </w:r>
          </w:p>
        </w:tc>
      </w:tr>
      <w:tr w:rsidR="00416694" w:rsidRPr="0002729A" w14:paraId="0082B530" w14:textId="77777777" w:rsidTr="00D16AC7">
        <w:tc>
          <w:tcPr>
            <w:tcW w:w="1200" w:type="dxa"/>
          </w:tcPr>
          <w:p w14:paraId="1E858D04" w14:textId="77777777" w:rsidR="00416694" w:rsidRPr="0002729A" w:rsidRDefault="00416694" w:rsidP="00D16AC7">
            <w:pPr>
              <w:pStyle w:val="1TableText"/>
              <w:tabs>
                <w:tab w:val="num" w:pos="993"/>
              </w:tabs>
              <w:jc w:val="center"/>
            </w:pPr>
            <w:proofErr w:type="spellStart"/>
            <w:r>
              <w:t>Spekboom</w:t>
            </w:r>
            <w:proofErr w:type="spellEnd"/>
          </w:p>
        </w:tc>
        <w:tc>
          <w:tcPr>
            <w:tcW w:w="1163" w:type="dxa"/>
          </w:tcPr>
          <w:p w14:paraId="047F8F39" w14:textId="77777777" w:rsidR="00416694" w:rsidRPr="001B4FC7" w:rsidRDefault="00416694" w:rsidP="00D16AC7">
            <w:pPr>
              <w:pStyle w:val="1TableText"/>
              <w:tabs>
                <w:tab w:val="num" w:pos="993"/>
              </w:tabs>
            </w:pPr>
            <w:r>
              <w:t>52</w:t>
            </w:r>
          </w:p>
        </w:tc>
        <w:tc>
          <w:tcPr>
            <w:tcW w:w="1017" w:type="dxa"/>
          </w:tcPr>
          <w:p w14:paraId="2CA63D19" w14:textId="77777777" w:rsidR="00416694" w:rsidRPr="001B4FC7" w:rsidRDefault="00416694" w:rsidP="00D16AC7">
            <w:pPr>
              <w:pStyle w:val="1TableText"/>
              <w:tabs>
                <w:tab w:val="num" w:pos="993"/>
              </w:tabs>
            </w:pPr>
            <w:r w:rsidRPr="00E23543">
              <w:t>27260</w:t>
            </w:r>
          </w:p>
        </w:tc>
      </w:tr>
      <w:tr w:rsidR="00416694" w:rsidRPr="0002729A" w14:paraId="1584CBC1" w14:textId="77777777" w:rsidTr="00D16AC7">
        <w:tc>
          <w:tcPr>
            <w:tcW w:w="1200" w:type="dxa"/>
          </w:tcPr>
          <w:p w14:paraId="316DA265" w14:textId="77777777" w:rsidR="00416694" w:rsidRPr="0002729A" w:rsidRDefault="00416694" w:rsidP="00D16AC7">
            <w:pPr>
              <w:pStyle w:val="1TableText"/>
              <w:tabs>
                <w:tab w:val="num" w:pos="993"/>
              </w:tabs>
              <w:jc w:val="center"/>
            </w:pPr>
            <w:r>
              <w:t>Tree</w:t>
            </w:r>
          </w:p>
        </w:tc>
        <w:tc>
          <w:tcPr>
            <w:tcW w:w="1163" w:type="dxa"/>
          </w:tcPr>
          <w:p w14:paraId="55FBB9C2" w14:textId="77777777" w:rsidR="00416694" w:rsidRPr="0002729A" w:rsidRDefault="00416694" w:rsidP="00D16AC7">
            <w:pPr>
              <w:pStyle w:val="1TableText"/>
              <w:tabs>
                <w:tab w:val="num" w:pos="993"/>
              </w:tabs>
            </w:pPr>
            <w:r>
              <w:t>64</w:t>
            </w:r>
          </w:p>
        </w:tc>
        <w:tc>
          <w:tcPr>
            <w:tcW w:w="1017" w:type="dxa"/>
          </w:tcPr>
          <w:p w14:paraId="35122E3E" w14:textId="77777777" w:rsidR="00416694" w:rsidRPr="0002729A" w:rsidRDefault="00416694" w:rsidP="00D16AC7">
            <w:pPr>
              <w:pStyle w:val="1TableText"/>
              <w:tabs>
                <w:tab w:val="num" w:pos="993"/>
              </w:tabs>
            </w:pPr>
            <w:r w:rsidRPr="00E23543">
              <w:t>3357</w:t>
            </w:r>
          </w:p>
        </w:tc>
      </w:tr>
      <w:tr w:rsidR="00416694" w:rsidRPr="0002729A" w14:paraId="4B41F2AB" w14:textId="77777777" w:rsidTr="00D16AC7">
        <w:tc>
          <w:tcPr>
            <w:tcW w:w="1200" w:type="dxa"/>
            <w:tcBorders>
              <w:bottom w:val="single" w:sz="12" w:space="0" w:color="000000" w:themeColor="text1"/>
            </w:tcBorders>
          </w:tcPr>
          <w:p w14:paraId="22896CAD" w14:textId="77777777" w:rsidR="00416694" w:rsidRPr="0002729A" w:rsidRDefault="00416694" w:rsidP="00D16AC7">
            <w:pPr>
              <w:pStyle w:val="1TableText"/>
              <w:tabs>
                <w:tab w:val="num" w:pos="993"/>
              </w:tabs>
              <w:jc w:val="center"/>
            </w:pPr>
            <w:r>
              <w:t>Background</w:t>
            </w:r>
          </w:p>
        </w:tc>
        <w:tc>
          <w:tcPr>
            <w:tcW w:w="1163" w:type="dxa"/>
            <w:tcBorders>
              <w:bottom w:val="single" w:sz="12" w:space="0" w:color="000000" w:themeColor="text1"/>
            </w:tcBorders>
          </w:tcPr>
          <w:p w14:paraId="0D1B0038" w14:textId="77777777" w:rsidR="00416694" w:rsidRPr="0002729A" w:rsidRDefault="00416694" w:rsidP="00D16AC7">
            <w:pPr>
              <w:pStyle w:val="1TableText"/>
              <w:tabs>
                <w:tab w:val="num" w:pos="993"/>
              </w:tabs>
            </w:pPr>
            <w:r>
              <w:t>44</w:t>
            </w:r>
          </w:p>
        </w:tc>
        <w:tc>
          <w:tcPr>
            <w:tcW w:w="1017" w:type="dxa"/>
            <w:tcBorders>
              <w:bottom w:val="single" w:sz="12" w:space="0" w:color="000000" w:themeColor="text1"/>
            </w:tcBorders>
          </w:tcPr>
          <w:p w14:paraId="5FE40FE0" w14:textId="77777777" w:rsidR="00416694" w:rsidRPr="0002729A" w:rsidRDefault="00416694" w:rsidP="00D16AC7">
            <w:pPr>
              <w:pStyle w:val="1TableText"/>
              <w:tabs>
                <w:tab w:val="num" w:pos="993"/>
              </w:tabs>
            </w:pPr>
            <w:r w:rsidRPr="00E23543">
              <w:t>182044</w:t>
            </w:r>
          </w:p>
        </w:tc>
      </w:tr>
      <w:tr w:rsidR="00416694" w:rsidRPr="0002729A" w14:paraId="2D688656" w14:textId="77777777" w:rsidTr="00D16AC7">
        <w:tc>
          <w:tcPr>
            <w:tcW w:w="1200" w:type="dxa"/>
            <w:tcBorders>
              <w:top w:val="single" w:sz="12" w:space="0" w:color="000000" w:themeColor="text1"/>
              <w:bottom w:val="single" w:sz="12" w:space="0" w:color="000000" w:themeColor="text1"/>
            </w:tcBorders>
          </w:tcPr>
          <w:p w14:paraId="3C077259" w14:textId="77777777" w:rsidR="00416694" w:rsidRPr="001B4FC7" w:rsidRDefault="00416694" w:rsidP="00D16AC7">
            <w:pPr>
              <w:pStyle w:val="1TableText"/>
              <w:tabs>
                <w:tab w:val="num" w:pos="993"/>
              </w:tabs>
              <w:jc w:val="center"/>
              <w:rPr>
                <w:b/>
              </w:rPr>
            </w:pPr>
            <w:r w:rsidRPr="001B4FC7">
              <w:rPr>
                <w:b/>
              </w:rPr>
              <w:t>Total</w:t>
            </w:r>
          </w:p>
        </w:tc>
        <w:tc>
          <w:tcPr>
            <w:tcW w:w="1163" w:type="dxa"/>
            <w:tcBorders>
              <w:top w:val="single" w:sz="12" w:space="0" w:color="000000" w:themeColor="text1"/>
              <w:bottom w:val="single" w:sz="12" w:space="0" w:color="000000" w:themeColor="text1"/>
            </w:tcBorders>
          </w:tcPr>
          <w:p w14:paraId="04BA8D36" w14:textId="77777777" w:rsidR="00416694" w:rsidRPr="001B4FC7" w:rsidRDefault="00416694" w:rsidP="00D16AC7">
            <w:pPr>
              <w:pStyle w:val="1TableText"/>
              <w:tabs>
                <w:tab w:val="num" w:pos="993"/>
              </w:tabs>
              <w:rPr>
                <w:b/>
              </w:rPr>
            </w:pPr>
            <w:r>
              <w:rPr>
                <w:b/>
              </w:rPr>
              <w:t>160</w:t>
            </w:r>
          </w:p>
        </w:tc>
        <w:tc>
          <w:tcPr>
            <w:tcW w:w="1017" w:type="dxa"/>
            <w:tcBorders>
              <w:top w:val="single" w:sz="12" w:space="0" w:color="000000" w:themeColor="text1"/>
              <w:bottom w:val="single" w:sz="12" w:space="0" w:color="000000" w:themeColor="text1"/>
            </w:tcBorders>
          </w:tcPr>
          <w:p w14:paraId="03C81209" w14:textId="77777777" w:rsidR="00416694" w:rsidRPr="001B4FC7" w:rsidRDefault="00416694" w:rsidP="00D16AC7">
            <w:pPr>
              <w:pStyle w:val="1TableText"/>
              <w:tabs>
                <w:tab w:val="num" w:pos="993"/>
              </w:tabs>
              <w:rPr>
                <w:b/>
              </w:rPr>
            </w:pPr>
            <w:r w:rsidRPr="00E23543">
              <w:rPr>
                <w:b/>
              </w:rPr>
              <w:t>212661</w:t>
            </w:r>
          </w:p>
        </w:tc>
      </w:tr>
    </w:tbl>
    <w:p w14:paraId="1DF66B62" w14:textId="77777777" w:rsidR="00416694" w:rsidRDefault="00416694" w:rsidP="00416694">
      <w:pPr>
        <w:spacing w:line="360" w:lineRule="auto"/>
        <w:jc w:val="both"/>
      </w:pPr>
    </w:p>
    <w:p w14:paraId="118255C9" w14:textId="77777777" w:rsidR="00416694" w:rsidRDefault="00CD0706" w:rsidP="00416694">
      <w:pPr>
        <w:pStyle w:val="Heading2"/>
      </w:pPr>
      <w:bookmarkStart w:id="67" w:name="_Ref453497667"/>
      <w:commentRangeStart w:id="68"/>
      <w:commentRangeStart w:id="69"/>
      <w:r>
        <w:t>Features</w:t>
      </w:r>
      <w:bookmarkEnd w:id="67"/>
      <w:commentRangeEnd w:id="68"/>
      <w:r w:rsidR="00E06262">
        <w:rPr>
          <w:rStyle w:val="CommentReference"/>
          <w:b w:val="0"/>
        </w:rPr>
        <w:commentReference w:id="68"/>
      </w:r>
      <w:commentRangeEnd w:id="69"/>
      <w:r w:rsidR="00E86CFA">
        <w:rPr>
          <w:rStyle w:val="CommentReference"/>
          <w:b w:val="0"/>
        </w:rPr>
        <w:commentReference w:id="69"/>
      </w:r>
    </w:p>
    <w:p w14:paraId="5021C8ED" w14:textId="5B7F4B43" w:rsidR="00416694" w:rsidRDefault="00416694" w:rsidP="00416694">
      <w:pPr>
        <w:spacing w:line="360" w:lineRule="auto"/>
        <w:jc w:val="both"/>
      </w:pPr>
      <w:r>
        <w:t xml:space="preserve">The full feature set consisted of 46 features and was comprised of a typical combination of spectral features, vegetation indices and texture </w:t>
      </w:r>
      <w:del w:id="70" w:author="Van Niekerk, A, Prof &lt;avn@sun.ac.za&gt;" w:date="2016-09-19T15:09:00Z">
        <w:r w:rsidDel="00246F54">
          <w:delText>features</w:delText>
        </w:r>
      </w:del>
      <w:ins w:id="71" w:author="Van Niekerk, A, Prof &lt;avn@sun.ac.za&gt;" w:date="2016-09-19T15:09:00Z">
        <w:r w:rsidR="00246F54">
          <w:t>measures</w:t>
        </w:r>
      </w:ins>
      <w:r>
        <w:t xml:space="preserve">.  Similar features were used in </w:t>
      </w:r>
      <w:r>
        <w:fldChar w:fldCharType="begin" w:fldLock="1"/>
      </w:r>
      <w:r w:rsidR="00B550FC">
        <w:instrText>ADDIN CSL_CITATION { "citationItems" : [ { "id" : "ITEM-1", "itemData" : { "author" : [ { "dropping-particle" : "", "family" : "Li", "given" : "Zhengrong", "non-dropping-particle" : "", "parse-names" : false, "suffix" : "" }, { "dropping-particle" : "", "family" : "Hayward", "given" : "Ross F.", "non-dropping-particle" : "", "parse-names" : false, "suffix" : "" }, { "dropping-particle" : "", "family" : "Zhang", "given" : "Jinglan", "non-dropping-particle" : "", "parse-names" : false, "suffix" : "" }, { "dropping-particle" : "", "family" : "Jin", "given" : "Hang", "non-dropping-particle" : "", "parse-names" : false, "suffix" : "" }, { "dropping-particle" : "", "family" : "Walker", "given" : "Rodney A", "non-dropping-particle" : "", "parse-names" : false, "suffix" : "" } ], "container-title" : "ISPRS TC VII Symposium \u2013 100 Years ISPRS", "editor" : [ { "dropping-particle" : "", "family" : "Wagner", "given" : "W", "non-dropping-particle" : "", "parse-names" : false, "suffix" : "" }, { "dropping-particle" : "", "family" : "Sz\u00e9kely", "given" : "B", "non-dropping-particle" : "", "parse-names" : false, "suffix" : "" } ], "id" : "ITEM-1", "issued" : { "date-parts" : [ [ "2010" ] ] }, "note" : "Nice paper but uses object segmentation up front so that a statistical approach can be adopted per object. This is not the approach I have followed thus far. One needs many pixels to use the object based statistical approach. The best I can do is a sliding window per pixel type approach.", "page" : "122-127", "publisher" : "IAPRS", "publisher-place" : "Vienna, Austria", "title" : "Evaluation of spectral and texture features for object-based vegetation species classification using support vector machines", "type" : "paper-conference", "volume" : "XXXVIII" }, "uris" : [ "http://www.mendeley.com/documents/?uuid=2e87226c-2ab4-4639-b60f-6422077aee8a" ] } ], "mendeley" : { "formattedCitation" : "(Li et al., 2010)", "manualFormatting" : "Li et al. (2010)", "plainTextFormattedCitation" : "(Li et al., 2010)", "previouslyFormattedCitation" : "(Li et al., 2010)" }, "properties" : { "noteIndex" : 0 }, "schema" : "https://github.com/citation-style-language/schema/raw/master/csl-citation.json" }</w:instrText>
      </w:r>
      <w:r>
        <w:fldChar w:fldCharType="separate"/>
      </w:r>
      <w:r w:rsidRPr="001F56CD">
        <w:rPr>
          <w:noProof/>
        </w:rPr>
        <w:t xml:space="preserve">Li et al. </w:t>
      </w:r>
      <w:r>
        <w:rPr>
          <w:noProof/>
        </w:rPr>
        <w:t>(</w:t>
      </w:r>
      <w:r w:rsidRPr="001F56CD">
        <w:rPr>
          <w:noProof/>
        </w:rPr>
        <w:t>2010)</w:t>
      </w:r>
      <w:r>
        <w:fldChar w:fldCharType="end"/>
      </w:r>
      <w:r>
        <w:t xml:space="preserve"> and </w:t>
      </w:r>
      <w:r>
        <w:fldChar w:fldCharType="begin" w:fldLock="1"/>
      </w:r>
      <w:r w:rsidR="00B550FC">
        <w:instrText>ADDIN CSL_CITATION { "citationItems" : [ { "id" : "ITEM-1", "itemData" : { "DOI" : "10.1016/j.isprsjprs.2007.08.005", "ISSN" : "09242716", "author" : [ { "dropping-particle" : "", "family" : "Trias-Sanz", "given" : "Roger", "non-dropping-particle" : "", "parse-names" : false, "suffix" : "" }, { "dropping-particle" : "", "family" : "Stamon", "given" : "Georges", "non-dropping-particle" : "", "parse-names" : false, "suffix" : "" }, { "dropping-particle" : "", "family" : "Louchet", "given" : "Jean", "non-dropping-particle" : "", "parse-names" : false, "suffix" : "" } ], "container-title" : "ISPRS Journal of Photogrammetry and Remote Sensing", "id" : "ITEM-1", "issue" : "2", "issued" : { "date-parts" : [ [ "2008", "3" ] ] }, "page" : "156-168", "title" : "Using colour, texture, and hierarchial segmentation for high-resolution remote sensing", "type" : "article-journal", "volume" : "63" }, "uris" : [ "http://www.mendeley.com/documents/?uuid=9196396c-55dc-46ca-9e3d-e6b417343e6f" ] } ], "mendeley" : { "formattedCitation" : "(Trias-Sanz et al., 2008)", "manualFormatting" : "Trias-Sanz, Stamon &amp; Louchet (2008)", "plainTextFormattedCitation" : "(Trias-Sanz et al., 2008)", "previouslyFormattedCitation" : "(Trias-Sanz et al., 2008)" }, "properties" : { "noteIndex" : 0 }, "schema" : "https://github.com/citation-style-language/schema/raw/master/csl-citation.json" }</w:instrText>
      </w:r>
      <w:r>
        <w:fldChar w:fldCharType="separate"/>
      </w:r>
      <w:r w:rsidRPr="001F56CD">
        <w:rPr>
          <w:noProof/>
        </w:rPr>
        <w:t xml:space="preserve">Trias-Sanz, Stamon &amp; Louchet </w:t>
      </w:r>
      <w:r>
        <w:rPr>
          <w:noProof/>
        </w:rPr>
        <w:t>(</w:t>
      </w:r>
      <w:r w:rsidRPr="001F56CD">
        <w:rPr>
          <w:noProof/>
        </w:rPr>
        <w:t>2008)</w:t>
      </w:r>
      <w:r>
        <w:fldChar w:fldCharType="end"/>
      </w:r>
      <w:r>
        <w:t xml:space="preserve">.  The features can be separated into two broad categories: per-pixel and sliding window features.  The per-pixel features are </w:t>
      </w:r>
      <w:del w:id="72" w:author="Van Niekerk, A, Prof &lt;avn@sun.ac.za&gt;" w:date="2016-09-19T15:09:00Z">
        <w:r w:rsidDel="00246F54">
          <w:delText xml:space="preserve">found </w:delText>
        </w:r>
      </w:del>
      <w:ins w:id="73" w:author="Van Niekerk, A, Prof &lt;avn@sun.ac.za&gt;" w:date="2016-09-19T15:09:00Z">
        <w:r w:rsidR="00246F54">
          <w:t>generated</w:t>
        </w:r>
        <w:r w:rsidR="00246F54">
          <w:t xml:space="preserve"> </w:t>
        </w:r>
      </w:ins>
      <w:r>
        <w:t xml:space="preserve">with the spectral information from only that pixel, while the sliding window features are </w:t>
      </w:r>
      <w:del w:id="74" w:author="Van Niekerk, A, Prof &lt;avn@sun.ac.za&gt;" w:date="2016-09-19T15:09:00Z">
        <w:r w:rsidDel="00246F54">
          <w:delText xml:space="preserve">found </w:delText>
        </w:r>
      </w:del>
      <w:ins w:id="75" w:author="Van Niekerk, A, Prof &lt;avn@sun.ac.za&gt;" w:date="2016-09-19T15:09:00Z">
        <w:r w:rsidR="00246F54">
          <w:t>the result of</w:t>
        </w:r>
        <w:r w:rsidR="00246F54">
          <w:t xml:space="preserve"> </w:t>
        </w:r>
      </w:ins>
      <w:del w:id="76" w:author="Van Niekerk, A, Prof &lt;avn@sun.ac.za&gt;" w:date="2016-09-19T15:09:00Z">
        <w:r w:rsidDel="00246F54">
          <w:delText xml:space="preserve">from </w:delText>
        </w:r>
      </w:del>
      <w:r>
        <w:t xml:space="preserve">some statistic or function of the pixels inside a small local neighbourhood.  The complete feature set and their labels are listed </w:t>
      </w:r>
      <w:del w:id="77" w:author="Van Niekerk, A, Prof &lt;avn@sun.ac.za&gt;" w:date="2016-09-19T15:09:00Z">
        <w:r w:rsidDel="00246F54">
          <w:delText xml:space="preserve">below </w:delText>
        </w:r>
      </w:del>
      <w:r>
        <w:t xml:space="preserve">in </w:t>
      </w:r>
      <w:r>
        <w:fldChar w:fldCharType="begin"/>
      </w:r>
      <w:r>
        <w:instrText xml:space="preserve"> REF _Ref394345005 \h </w:instrText>
      </w:r>
      <w:r>
        <w:fldChar w:fldCharType="separate"/>
      </w:r>
      <w:r w:rsidR="00DD78F4">
        <w:t xml:space="preserve">Table </w:t>
      </w:r>
      <w:r w:rsidR="00DD78F4">
        <w:rPr>
          <w:noProof/>
        </w:rPr>
        <w:t>3</w:t>
      </w:r>
      <w:r>
        <w:fldChar w:fldCharType="end"/>
      </w:r>
      <w:r>
        <w:t xml:space="preserve">.  </w:t>
      </w:r>
    </w:p>
    <w:p w14:paraId="3B25FBD2" w14:textId="77777777" w:rsidR="00416694" w:rsidRDefault="00416694" w:rsidP="00416694"/>
    <w:p w14:paraId="3B3A8B52" w14:textId="77777777" w:rsidR="00416694" w:rsidRDefault="00416694" w:rsidP="00416694">
      <w:pPr>
        <w:pStyle w:val="1Tablecaption"/>
      </w:pPr>
      <w:bookmarkStart w:id="78" w:name="_Ref394345005"/>
      <w:bookmarkStart w:id="79" w:name="_Toc448324328"/>
      <w:r>
        <w:lastRenderedPageBreak/>
        <w:t xml:space="preserve">Table </w:t>
      </w:r>
      <w:r w:rsidR="00734910">
        <w:fldChar w:fldCharType="begin"/>
      </w:r>
      <w:r w:rsidR="00734910">
        <w:instrText xml:space="preserve"> SEQ Table \* ARABIC </w:instrText>
      </w:r>
      <w:r w:rsidR="00734910">
        <w:fldChar w:fldCharType="separate"/>
      </w:r>
      <w:r w:rsidR="00DD78F4">
        <w:rPr>
          <w:noProof/>
        </w:rPr>
        <w:t>3</w:t>
      </w:r>
      <w:r w:rsidR="00734910">
        <w:fldChar w:fldCharType="end"/>
      </w:r>
      <w:bookmarkEnd w:id="78"/>
      <w:r>
        <w:t xml:space="preserve">   Features</w:t>
      </w:r>
      <w:bookmarkEnd w:id="79"/>
    </w:p>
    <w:tbl>
      <w:tblPr>
        <w:tblStyle w:val="MyThesisTable"/>
        <w:tblW w:w="0" w:type="auto"/>
        <w:tblLayout w:type="fixed"/>
        <w:tblLook w:val="01E0" w:firstRow="1" w:lastRow="1" w:firstColumn="1" w:lastColumn="1" w:noHBand="0" w:noVBand="0"/>
      </w:tblPr>
      <w:tblGrid>
        <w:gridCol w:w="668"/>
        <w:gridCol w:w="1243"/>
        <w:gridCol w:w="4633"/>
      </w:tblGrid>
      <w:tr w:rsidR="00416694" w:rsidRPr="00240C8B" w14:paraId="571E6BD2" w14:textId="77777777" w:rsidTr="00D16AC7">
        <w:trPr>
          <w:cnfStyle w:val="100000000000" w:firstRow="1" w:lastRow="0" w:firstColumn="0" w:lastColumn="0" w:oddVBand="0" w:evenVBand="0" w:oddHBand="0" w:evenHBand="0" w:firstRowFirstColumn="0" w:firstRowLastColumn="0" w:lastRowFirstColumn="0" w:lastRowLastColumn="0"/>
          <w:trHeight w:val="340"/>
        </w:trPr>
        <w:tc>
          <w:tcPr>
            <w:tcW w:w="668" w:type="dxa"/>
          </w:tcPr>
          <w:p w14:paraId="4FFF8F12" w14:textId="77777777" w:rsidR="00416694" w:rsidRPr="00D60336" w:rsidRDefault="00416694" w:rsidP="00D16AC7">
            <w:pPr>
              <w:pStyle w:val="1TableText"/>
              <w:tabs>
                <w:tab w:val="num" w:pos="993"/>
              </w:tabs>
              <w:spacing w:before="0" w:after="0"/>
              <w:rPr>
                <w:rFonts w:cs="Arial"/>
              </w:rPr>
            </w:pPr>
            <w:r w:rsidRPr="00D60336">
              <w:rPr>
                <w:rFonts w:cs="Arial"/>
              </w:rPr>
              <w:t>No.</w:t>
            </w:r>
          </w:p>
        </w:tc>
        <w:tc>
          <w:tcPr>
            <w:tcW w:w="1243" w:type="dxa"/>
          </w:tcPr>
          <w:p w14:paraId="1A208DEB" w14:textId="77777777" w:rsidR="00416694" w:rsidRPr="00D60336" w:rsidRDefault="00416694" w:rsidP="00D16AC7">
            <w:pPr>
              <w:pStyle w:val="1TableText"/>
              <w:tabs>
                <w:tab w:val="num" w:pos="993"/>
              </w:tabs>
              <w:spacing w:before="0" w:after="0"/>
              <w:rPr>
                <w:rFonts w:cs="Arial"/>
              </w:rPr>
            </w:pPr>
            <w:r w:rsidRPr="00D60336">
              <w:rPr>
                <w:rFonts w:cs="Arial"/>
              </w:rPr>
              <w:t>Name</w:t>
            </w:r>
          </w:p>
        </w:tc>
        <w:tc>
          <w:tcPr>
            <w:tcW w:w="4633" w:type="dxa"/>
          </w:tcPr>
          <w:p w14:paraId="6DF124D2" w14:textId="77777777" w:rsidR="00416694" w:rsidRPr="00D60336" w:rsidRDefault="00416694" w:rsidP="00D16AC7">
            <w:pPr>
              <w:pStyle w:val="1TableText"/>
              <w:tabs>
                <w:tab w:val="num" w:pos="993"/>
              </w:tabs>
              <w:spacing w:before="0" w:after="0"/>
              <w:rPr>
                <w:rFonts w:cs="Arial"/>
              </w:rPr>
            </w:pPr>
            <w:r w:rsidRPr="00D60336">
              <w:rPr>
                <w:rFonts w:cs="Arial"/>
              </w:rPr>
              <w:t>Description</w:t>
            </w:r>
          </w:p>
        </w:tc>
      </w:tr>
      <w:tr w:rsidR="00416694" w:rsidRPr="00240C8B" w14:paraId="62E936E2" w14:textId="77777777" w:rsidTr="00D16AC7">
        <w:trPr>
          <w:trHeight w:val="340"/>
        </w:trPr>
        <w:tc>
          <w:tcPr>
            <w:tcW w:w="668" w:type="dxa"/>
          </w:tcPr>
          <w:p w14:paraId="451B47E8" w14:textId="77777777" w:rsidR="00416694" w:rsidRPr="00240C8B" w:rsidRDefault="00416694" w:rsidP="00D16AC7">
            <w:pPr>
              <w:pStyle w:val="1TableText"/>
              <w:tabs>
                <w:tab w:val="num" w:pos="993"/>
              </w:tabs>
              <w:spacing w:before="0" w:after="0"/>
              <w:rPr>
                <w:rFonts w:cs="Arial"/>
              </w:rPr>
            </w:pPr>
            <w:r w:rsidRPr="00240C8B">
              <w:rPr>
                <w:rFonts w:cs="Arial"/>
              </w:rPr>
              <w:t>1</w:t>
            </w:r>
          </w:p>
        </w:tc>
        <w:tc>
          <w:tcPr>
            <w:tcW w:w="1243" w:type="dxa"/>
          </w:tcPr>
          <w:p w14:paraId="42A26958" w14:textId="77777777" w:rsidR="00416694" w:rsidRPr="00240C8B" w:rsidRDefault="00416694" w:rsidP="00D16AC7">
            <w:pPr>
              <w:pStyle w:val="1TableText"/>
              <w:tabs>
                <w:tab w:val="num" w:pos="993"/>
              </w:tabs>
              <w:spacing w:before="0" w:after="0"/>
              <w:rPr>
                <w:rFonts w:cs="Arial"/>
              </w:rPr>
            </w:pPr>
            <w:r w:rsidRPr="00240C8B">
              <w:rPr>
                <w:rFonts w:cs="Arial"/>
              </w:rPr>
              <w:t>R</w:t>
            </w:r>
          </w:p>
        </w:tc>
        <w:tc>
          <w:tcPr>
            <w:tcW w:w="4633" w:type="dxa"/>
          </w:tcPr>
          <w:p w14:paraId="6BB03B8B" w14:textId="77777777" w:rsidR="00416694" w:rsidRPr="00240C8B" w:rsidRDefault="00416694" w:rsidP="00D16AC7">
            <w:pPr>
              <w:pStyle w:val="1TableText"/>
              <w:tabs>
                <w:tab w:val="num" w:pos="993"/>
              </w:tabs>
              <w:spacing w:before="0" w:after="0"/>
              <w:rPr>
                <w:rFonts w:cs="Arial"/>
              </w:rPr>
            </w:pPr>
            <w:r>
              <w:rPr>
                <w:rFonts w:cs="Arial"/>
              </w:rPr>
              <w:t>Red</w:t>
            </w:r>
          </w:p>
        </w:tc>
      </w:tr>
      <w:tr w:rsidR="00416694" w:rsidRPr="00240C8B" w14:paraId="6571BCBC" w14:textId="77777777" w:rsidTr="00D16AC7">
        <w:trPr>
          <w:trHeight w:val="340"/>
        </w:trPr>
        <w:tc>
          <w:tcPr>
            <w:tcW w:w="668" w:type="dxa"/>
          </w:tcPr>
          <w:p w14:paraId="27EB71D1" w14:textId="77777777" w:rsidR="00416694" w:rsidRPr="00240C8B" w:rsidRDefault="00416694" w:rsidP="00D16AC7">
            <w:pPr>
              <w:pStyle w:val="1TableText"/>
              <w:tabs>
                <w:tab w:val="num" w:pos="993"/>
              </w:tabs>
              <w:spacing w:before="0" w:after="0"/>
              <w:rPr>
                <w:rFonts w:cs="Arial"/>
              </w:rPr>
            </w:pPr>
            <w:r w:rsidRPr="00240C8B">
              <w:rPr>
                <w:rFonts w:cs="Arial"/>
              </w:rPr>
              <w:t>2</w:t>
            </w:r>
          </w:p>
        </w:tc>
        <w:tc>
          <w:tcPr>
            <w:tcW w:w="1243" w:type="dxa"/>
          </w:tcPr>
          <w:p w14:paraId="0E7A201E" w14:textId="77777777" w:rsidR="00416694" w:rsidRPr="00240C8B" w:rsidRDefault="00416694" w:rsidP="00D16AC7">
            <w:pPr>
              <w:pStyle w:val="1TableText"/>
              <w:tabs>
                <w:tab w:val="num" w:pos="993"/>
              </w:tabs>
              <w:spacing w:before="0" w:after="0"/>
              <w:rPr>
                <w:rFonts w:cs="Arial"/>
              </w:rPr>
            </w:pPr>
            <w:r w:rsidRPr="00240C8B">
              <w:rPr>
                <w:rFonts w:cs="Arial"/>
              </w:rPr>
              <w:t>G</w:t>
            </w:r>
          </w:p>
        </w:tc>
        <w:tc>
          <w:tcPr>
            <w:tcW w:w="4633" w:type="dxa"/>
          </w:tcPr>
          <w:p w14:paraId="7E2ED36B" w14:textId="77777777" w:rsidR="00416694" w:rsidRPr="00240C8B" w:rsidRDefault="00416694" w:rsidP="00D16AC7">
            <w:pPr>
              <w:pStyle w:val="1TableText"/>
              <w:tabs>
                <w:tab w:val="num" w:pos="993"/>
              </w:tabs>
              <w:spacing w:before="0" w:after="0"/>
              <w:rPr>
                <w:rFonts w:cs="Arial"/>
              </w:rPr>
            </w:pPr>
            <w:r>
              <w:rPr>
                <w:rFonts w:cs="Arial"/>
              </w:rPr>
              <w:t>Green</w:t>
            </w:r>
          </w:p>
        </w:tc>
      </w:tr>
      <w:tr w:rsidR="00416694" w:rsidRPr="00240C8B" w14:paraId="640AE0A5" w14:textId="77777777" w:rsidTr="00D16AC7">
        <w:trPr>
          <w:trHeight w:val="340"/>
        </w:trPr>
        <w:tc>
          <w:tcPr>
            <w:tcW w:w="668" w:type="dxa"/>
          </w:tcPr>
          <w:p w14:paraId="576264B8" w14:textId="77777777" w:rsidR="00416694" w:rsidRPr="00240C8B" w:rsidRDefault="00416694" w:rsidP="00D16AC7">
            <w:pPr>
              <w:pStyle w:val="1TableText"/>
              <w:tabs>
                <w:tab w:val="num" w:pos="993"/>
              </w:tabs>
              <w:spacing w:before="0" w:after="0"/>
              <w:rPr>
                <w:rFonts w:cs="Arial"/>
              </w:rPr>
            </w:pPr>
            <w:r w:rsidRPr="00240C8B">
              <w:rPr>
                <w:rFonts w:cs="Arial"/>
              </w:rPr>
              <w:t>3</w:t>
            </w:r>
          </w:p>
        </w:tc>
        <w:tc>
          <w:tcPr>
            <w:tcW w:w="1243" w:type="dxa"/>
          </w:tcPr>
          <w:p w14:paraId="74BEBA50" w14:textId="77777777" w:rsidR="00416694" w:rsidRPr="00240C8B" w:rsidRDefault="00416694" w:rsidP="00D16AC7">
            <w:pPr>
              <w:pStyle w:val="1TableText"/>
              <w:tabs>
                <w:tab w:val="num" w:pos="993"/>
              </w:tabs>
              <w:spacing w:before="0" w:after="0"/>
              <w:rPr>
                <w:rFonts w:cs="Arial"/>
              </w:rPr>
            </w:pPr>
            <w:r w:rsidRPr="00240C8B">
              <w:rPr>
                <w:rFonts w:cs="Arial"/>
              </w:rPr>
              <w:t>B</w:t>
            </w:r>
          </w:p>
        </w:tc>
        <w:tc>
          <w:tcPr>
            <w:tcW w:w="4633" w:type="dxa"/>
          </w:tcPr>
          <w:p w14:paraId="53FE763D" w14:textId="77777777" w:rsidR="00416694" w:rsidRPr="00240C8B" w:rsidRDefault="00416694" w:rsidP="00D16AC7">
            <w:pPr>
              <w:pStyle w:val="1TableText"/>
              <w:tabs>
                <w:tab w:val="num" w:pos="993"/>
              </w:tabs>
              <w:spacing w:before="0" w:after="0"/>
              <w:rPr>
                <w:rFonts w:cs="Arial"/>
              </w:rPr>
            </w:pPr>
            <w:r>
              <w:rPr>
                <w:rFonts w:cs="Arial"/>
              </w:rPr>
              <w:t>Blue</w:t>
            </w:r>
          </w:p>
        </w:tc>
      </w:tr>
      <w:tr w:rsidR="00416694" w:rsidRPr="00240C8B" w14:paraId="46AA1393" w14:textId="77777777" w:rsidTr="00D16AC7">
        <w:trPr>
          <w:trHeight w:val="340"/>
        </w:trPr>
        <w:tc>
          <w:tcPr>
            <w:tcW w:w="668" w:type="dxa"/>
          </w:tcPr>
          <w:p w14:paraId="1058F5A8" w14:textId="77777777" w:rsidR="00416694" w:rsidRPr="00240C8B" w:rsidRDefault="00416694" w:rsidP="00D16AC7">
            <w:pPr>
              <w:pStyle w:val="1TableText"/>
              <w:tabs>
                <w:tab w:val="num" w:pos="993"/>
              </w:tabs>
              <w:spacing w:before="0" w:after="0"/>
              <w:rPr>
                <w:rFonts w:cs="Arial"/>
              </w:rPr>
            </w:pPr>
            <w:r w:rsidRPr="00240C8B">
              <w:rPr>
                <w:rFonts w:cs="Arial"/>
              </w:rPr>
              <w:t>4</w:t>
            </w:r>
          </w:p>
        </w:tc>
        <w:tc>
          <w:tcPr>
            <w:tcW w:w="1243" w:type="dxa"/>
          </w:tcPr>
          <w:p w14:paraId="3FD4EE18" w14:textId="77777777" w:rsidR="00416694" w:rsidRPr="00240C8B" w:rsidRDefault="00416694" w:rsidP="00D16AC7">
            <w:pPr>
              <w:pStyle w:val="1TableText"/>
              <w:tabs>
                <w:tab w:val="num" w:pos="993"/>
              </w:tabs>
              <w:spacing w:before="0" w:after="0"/>
              <w:rPr>
                <w:rFonts w:cs="Arial"/>
              </w:rPr>
            </w:pPr>
            <w:r w:rsidRPr="00240C8B">
              <w:rPr>
                <w:rFonts w:cs="Arial"/>
              </w:rPr>
              <w:t>NIR</w:t>
            </w:r>
          </w:p>
        </w:tc>
        <w:tc>
          <w:tcPr>
            <w:tcW w:w="4633" w:type="dxa"/>
          </w:tcPr>
          <w:p w14:paraId="66BEF42B" w14:textId="77777777" w:rsidR="00416694" w:rsidRPr="00240C8B" w:rsidRDefault="00416694" w:rsidP="00D16AC7">
            <w:pPr>
              <w:pStyle w:val="1TableText"/>
              <w:tabs>
                <w:tab w:val="num" w:pos="993"/>
              </w:tabs>
              <w:spacing w:before="0" w:after="0"/>
              <w:rPr>
                <w:rFonts w:cs="Arial"/>
              </w:rPr>
            </w:pPr>
            <w:r>
              <w:rPr>
                <w:rFonts w:cs="Arial"/>
              </w:rPr>
              <w:t>Near-infrared</w:t>
            </w:r>
          </w:p>
        </w:tc>
      </w:tr>
      <w:tr w:rsidR="00416694" w:rsidRPr="00240C8B" w14:paraId="64FEC7E3" w14:textId="77777777" w:rsidTr="00D16AC7">
        <w:trPr>
          <w:trHeight w:val="340"/>
        </w:trPr>
        <w:tc>
          <w:tcPr>
            <w:tcW w:w="668" w:type="dxa"/>
          </w:tcPr>
          <w:p w14:paraId="05BDD535" w14:textId="77777777" w:rsidR="00416694" w:rsidRPr="00240C8B" w:rsidRDefault="00416694" w:rsidP="00D16AC7">
            <w:pPr>
              <w:pStyle w:val="1TableText"/>
              <w:tabs>
                <w:tab w:val="num" w:pos="993"/>
              </w:tabs>
              <w:spacing w:before="0" w:after="0"/>
              <w:rPr>
                <w:rFonts w:cs="Arial"/>
              </w:rPr>
            </w:pPr>
            <w:r w:rsidRPr="00240C8B">
              <w:rPr>
                <w:rFonts w:cs="Arial"/>
              </w:rPr>
              <w:t>5</w:t>
            </w:r>
          </w:p>
        </w:tc>
        <w:tc>
          <w:tcPr>
            <w:tcW w:w="1243" w:type="dxa"/>
          </w:tcPr>
          <w:p w14:paraId="5EA90DD2" w14:textId="77777777" w:rsidR="00416694" w:rsidRPr="00240C8B" w:rsidRDefault="00416694" w:rsidP="00D16AC7">
            <w:pPr>
              <w:pStyle w:val="1TableText"/>
              <w:tabs>
                <w:tab w:val="num" w:pos="993"/>
              </w:tabs>
              <w:spacing w:before="0" w:after="0"/>
              <w:rPr>
                <w:rFonts w:cs="Arial"/>
              </w:rPr>
            </w:pPr>
            <w:proofErr w:type="spellStart"/>
            <w:r>
              <w:rPr>
                <w:rFonts w:cs="Arial"/>
              </w:rPr>
              <w:t>rN</w:t>
            </w:r>
            <w:proofErr w:type="spellEnd"/>
          </w:p>
        </w:tc>
        <w:tc>
          <w:tcPr>
            <w:tcW w:w="4633" w:type="dxa"/>
          </w:tcPr>
          <w:p w14:paraId="16841AA4" w14:textId="77777777" w:rsidR="00416694" w:rsidRPr="00240C8B" w:rsidRDefault="00416694" w:rsidP="00D16AC7">
            <w:pPr>
              <w:pStyle w:val="1TableText"/>
              <w:tabs>
                <w:tab w:val="num" w:pos="993"/>
              </w:tabs>
              <w:spacing w:before="0" w:after="0"/>
              <w:rPr>
                <w:rFonts w:cs="Arial"/>
              </w:rPr>
            </w:pPr>
            <w:r>
              <w:rPr>
                <w:rFonts w:cs="Arial"/>
              </w:rPr>
              <w:t>Normalised R</w:t>
            </w:r>
          </w:p>
        </w:tc>
      </w:tr>
      <w:tr w:rsidR="00416694" w:rsidRPr="00240C8B" w14:paraId="29E49831" w14:textId="77777777" w:rsidTr="00D16AC7">
        <w:trPr>
          <w:trHeight w:val="340"/>
        </w:trPr>
        <w:tc>
          <w:tcPr>
            <w:tcW w:w="668" w:type="dxa"/>
          </w:tcPr>
          <w:p w14:paraId="1D474627" w14:textId="77777777" w:rsidR="00416694" w:rsidRPr="00240C8B" w:rsidRDefault="00416694" w:rsidP="00D16AC7">
            <w:pPr>
              <w:pStyle w:val="1TableText"/>
              <w:tabs>
                <w:tab w:val="num" w:pos="993"/>
              </w:tabs>
              <w:spacing w:before="0" w:after="0"/>
              <w:rPr>
                <w:rFonts w:cs="Arial"/>
              </w:rPr>
            </w:pPr>
            <w:r w:rsidRPr="00240C8B">
              <w:rPr>
                <w:rFonts w:cs="Arial"/>
              </w:rPr>
              <w:t>6</w:t>
            </w:r>
          </w:p>
        </w:tc>
        <w:tc>
          <w:tcPr>
            <w:tcW w:w="1243" w:type="dxa"/>
          </w:tcPr>
          <w:p w14:paraId="525B1537" w14:textId="77777777" w:rsidR="00416694" w:rsidRPr="00240C8B" w:rsidRDefault="00416694" w:rsidP="00D16AC7">
            <w:pPr>
              <w:pStyle w:val="1TableText"/>
              <w:tabs>
                <w:tab w:val="num" w:pos="993"/>
              </w:tabs>
              <w:spacing w:before="0" w:after="0"/>
              <w:rPr>
                <w:rFonts w:cs="Arial"/>
              </w:rPr>
            </w:pPr>
            <w:proofErr w:type="spellStart"/>
            <w:r>
              <w:rPr>
                <w:rFonts w:cs="Arial"/>
              </w:rPr>
              <w:t>gN</w:t>
            </w:r>
            <w:proofErr w:type="spellEnd"/>
          </w:p>
        </w:tc>
        <w:tc>
          <w:tcPr>
            <w:tcW w:w="4633" w:type="dxa"/>
          </w:tcPr>
          <w:p w14:paraId="0B49D106" w14:textId="77777777" w:rsidR="00416694" w:rsidRPr="00240C8B" w:rsidRDefault="00416694" w:rsidP="00D16AC7">
            <w:pPr>
              <w:pStyle w:val="1TableText"/>
              <w:tabs>
                <w:tab w:val="num" w:pos="993"/>
              </w:tabs>
              <w:spacing w:before="0" w:after="0"/>
              <w:rPr>
                <w:rFonts w:cs="Arial"/>
              </w:rPr>
            </w:pPr>
            <w:r>
              <w:rPr>
                <w:rFonts w:cs="Arial"/>
              </w:rPr>
              <w:t>Normalised G</w:t>
            </w:r>
          </w:p>
        </w:tc>
      </w:tr>
      <w:tr w:rsidR="00416694" w:rsidRPr="00240C8B" w14:paraId="3E18B259" w14:textId="77777777" w:rsidTr="00D16AC7">
        <w:trPr>
          <w:trHeight w:val="340"/>
        </w:trPr>
        <w:tc>
          <w:tcPr>
            <w:tcW w:w="668" w:type="dxa"/>
          </w:tcPr>
          <w:p w14:paraId="41AF4E71" w14:textId="77777777" w:rsidR="00416694" w:rsidRPr="00240C8B" w:rsidRDefault="00416694" w:rsidP="00D16AC7">
            <w:pPr>
              <w:pStyle w:val="1TableText"/>
              <w:tabs>
                <w:tab w:val="num" w:pos="993"/>
              </w:tabs>
              <w:spacing w:before="0" w:after="0"/>
              <w:rPr>
                <w:rFonts w:cs="Arial"/>
              </w:rPr>
            </w:pPr>
            <w:r w:rsidRPr="00240C8B">
              <w:rPr>
                <w:rFonts w:cs="Arial"/>
              </w:rPr>
              <w:t>7</w:t>
            </w:r>
          </w:p>
        </w:tc>
        <w:tc>
          <w:tcPr>
            <w:tcW w:w="1243" w:type="dxa"/>
          </w:tcPr>
          <w:p w14:paraId="7D611931" w14:textId="77777777" w:rsidR="00416694" w:rsidRPr="00240C8B" w:rsidRDefault="00416694" w:rsidP="00D16AC7">
            <w:pPr>
              <w:pStyle w:val="1TableText"/>
              <w:tabs>
                <w:tab w:val="num" w:pos="993"/>
              </w:tabs>
              <w:spacing w:before="0" w:after="0"/>
              <w:rPr>
                <w:rFonts w:cs="Arial"/>
              </w:rPr>
            </w:pPr>
            <w:proofErr w:type="spellStart"/>
            <w:r>
              <w:rPr>
                <w:rFonts w:cs="Arial"/>
              </w:rPr>
              <w:t>bN</w:t>
            </w:r>
            <w:proofErr w:type="spellEnd"/>
          </w:p>
        </w:tc>
        <w:tc>
          <w:tcPr>
            <w:tcW w:w="4633" w:type="dxa"/>
          </w:tcPr>
          <w:p w14:paraId="11106C55" w14:textId="77777777" w:rsidR="00416694" w:rsidRPr="00240C8B" w:rsidRDefault="00416694" w:rsidP="00D16AC7">
            <w:pPr>
              <w:pStyle w:val="1TableText"/>
              <w:tabs>
                <w:tab w:val="num" w:pos="993"/>
              </w:tabs>
              <w:spacing w:before="0" w:after="0"/>
              <w:rPr>
                <w:rFonts w:cs="Arial"/>
              </w:rPr>
            </w:pPr>
            <w:r>
              <w:rPr>
                <w:rFonts w:cs="Arial"/>
              </w:rPr>
              <w:t>Normalised B</w:t>
            </w:r>
          </w:p>
        </w:tc>
      </w:tr>
      <w:tr w:rsidR="00416694" w:rsidRPr="00240C8B" w14:paraId="12F4EF83" w14:textId="77777777" w:rsidTr="00D16AC7">
        <w:trPr>
          <w:trHeight w:val="340"/>
        </w:trPr>
        <w:tc>
          <w:tcPr>
            <w:tcW w:w="668" w:type="dxa"/>
          </w:tcPr>
          <w:p w14:paraId="547EE662" w14:textId="77777777" w:rsidR="00416694" w:rsidRPr="00240C8B" w:rsidRDefault="00416694" w:rsidP="00D16AC7">
            <w:pPr>
              <w:pStyle w:val="1TableText"/>
              <w:tabs>
                <w:tab w:val="num" w:pos="993"/>
              </w:tabs>
              <w:spacing w:before="0" w:after="0"/>
              <w:rPr>
                <w:rFonts w:cs="Arial"/>
              </w:rPr>
            </w:pPr>
            <w:r w:rsidRPr="00240C8B">
              <w:rPr>
                <w:rFonts w:cs="Arial"/>
              </w:rPr>
              <w:t>8</w:t>
            </w:r>
          </w:p>
        </w:tc>
        <w:tc>
          <w:tcPr>
            <w:tcW w:w="1243" w:type="dxa"/>
          </w:tcPr>
          <w:p w14:paraId="23592694" w14:textId="77777777" w:rsidR="00416694" w:rsidRPr="00240C8B" w:rsidRDefault="00416694" w:rsidP="00D16AC7">
            <w:pPr>
              <w:pStyle w:val="1TableText"/>
              <w:tabs>
                <w:tab w:val="num" w:pos="993"/>
              </w:tabs>
              <w:spacing w:before="0" w:after="0"/>
              <w:rPr>
                <w:rFonts w:cs="Arial"/>
              </w:rPr>
            </w:pPr>
            <w:proofErr w:type="spellStart"/>
            <w:r>
              <w:rPr>
                <w:rFonts w:cs="Arial"/>
              </w:rPr>
              <w:t>nirN</w:t>
            </w:r>
            <w:proofErr w:type="spellEnd"/>
          </w:p>
        </w:tc>
        <w:tc>
          <w:tcPr>
            <w:tcW w:w="4633" w:type="dxa"/>
          </w:tcPr>
          <w:p w14:paraId="2E29C19A" w14:textId="77777777" w:rsidR="00416694" w:rsidRPr="00944CEC" w:rsidRDefault="00416694" w:rsidP="00D16AC7">
            <w:pPr>
              <w:pStyle w:val="1TableText"/>
              <w:tabs>
                <w:tab w:val="num" w:pos="993"/>
              </w:tabs>
              <w:spacing w:before="0" w:after="0"/>
              <w:rPr>
                <w:rFonts w:cs="Arial"/>
                <w:b/>
              </w:rPr>
            </w:pPr>
            <w:r>
              <w:rPr>
                <w:rFonts w:cs="Arial"/>
              </w:rPr>
              <w:t>Normalised NIR</w:t>
            </w:r>
          </w:p>
        </w:tc>
      </w:tr>
      <w:tr w:rsidR="00416694" w:rsidRPr="00240C8B" w14:paraId="5AA6C17B" w14:textId="77777777" w:rsidTr="00D16AC7">
        <w:trPr>
          <w:trHeight w:val="340"/>
        </w:trPr>
        <w:tc>
          <w:tcPr>
            <w:tcW w:w="668" w:type="dxa"/>
          </w:tcPr>
          <w:p w14:paraId="599541C4" w14:textId="77777777" w:rsidR="00416694" w:rsidRPr="00240C8B" w:rsidRDefault="00416694" w:rsidP="00D16AC7">
            <w:pPr>
              <w:pStyle w:val="1TableText"/>
              <w:tabs>
                <w:tab w:val="num" w:pos="993"/>
              </w:tabs>
              <w:spacing w:before="0" w:after="0"/>
              <w:rPr>
                <w:rFonts w:cs="Arial"/>
              </w:rPr>
            </w:pPr>
            <w:r w:rsidRPr="00240C8B">
              <w:rPr>
                <w:rFonts w:cs="Arial"/>
              </w:rPr>
              <w:t>9</w:t>
            </w:r>
          </w:p>
        </w:tc>
        <w:tc>
          <w:tcPr>
            <w:tcW w:w="1243" w:type="dxa"/>
          </w:tcPr>
          <w:p w14:paraId="4E08D97D" w14:textId="77777777" w:rsidR="00416694" w:rsidRPr="00240C8B" w:rsidRDefault="00416694" w:rsidP="00D16AC7">
            <w:pPr>
              <w:pStyle w:val="1TableText"/>
              <w:tabs>
                <w:tab w:val="num" w:pos="993"/>
              </w:tabs>
              <w:spacing w:before="0" w:after="0"/>
              <w:rPr>
                <w:rFonts w:cs="Arial"/>
              </w:rPr>
            </w:pPr>
            <w:r w:rsidRPr="00240C8B">
              <w:rPr>
                <w:rFonts w:cs="Arial"/>
              </w:rPr>
              <w:t>NDVI</w:t>
            </w:r>
          </w:p>
        </w:tc>
        <w:tc>
          <w:tcPr>
            <w:tcW w:w="4633" w:type="dxa"/>
          </w:tcPr>
          <w:p w14:paraId="448C6FB8" w14:textId="77777777" w:rsidR="00416694" w:rsidRPr="00240C8B" w:rsidRDefault="00416694" w:rsidP="00D16AC7">
            <w:pPr>
              <w:pStyle w:val="1TableText"/>
              <w:tabs>
                <w:tab w:val="num" w:pos="993"/>
              </w:tabs>
              <w:spacing w:before="0" w:after="0"/>
              <w:rPr>
                <w:rFonts w:cs="Arial"/>
              </w:rPr>
            </w:pPr>
            <w:r w:rsidRPr="00944CEC">
              <w:rPr>
                <w:rFonts w:cs="Arial"/>
              </w:rPr>
              <w:t>Normalised Difference Vegetation Index</w:t>
            </w:r>
          </w:p>
        </w:tc>
      </w:tr>
      <w:tr w:rsidR="00416694" w:rsidRPr="00240C8B" w14:paraId="0E0A666E" w14:textId="77777777" w:rsidTr="00D16AC7">
        <w:trPr>
          <w:trHeight w:val="340"/>
        </w:trPr>
        <w:tc>
          <w:tcPr>
            <w:tcW w:w="668" w:type="dxa"/>
          </w:tcPr>
          <w:p w14:paraId="4A596B24" w14:textId="77777777" w:rsidR="00416694" w:rsidRPr="00240C8B" w:rsidRDefault="00416694" w:rsidP="00D16AC7">
            <w:pPr>
              <w:pStyle w:val="1TableText"/>
              <w:tabs>
                <w:tab w:val="num" w:pos="993"/>
              </w:tabs>
              <w:spacing w:before="0" w:after="0"/>
              <w:rPr>
                <w:rFonts w:cs="Arial"/>
              </w:rPr>
            </w:pPr>
            <w:r w:rsidRPr="00240C8B">
              <w:rPr>
                <w:rFonts w:cs="Arial"/>
              </w:rPr>
              <w:t>10</w:t>
            </w:r>
          </w:p>
        </w:tc>
        <w:tc>
          <w:tcPr>
            <w:tcW w:w="1243" w:type="dxa"/>
          </w:tcPr>
          <w:p w14:paraId="63702DA6" w14:textId="77777777" w:rsidR="00416694" w:rsidRPr="00240C8B" w:rsidRDefault="00416694" w:rsidP="00D16AC7">
            <w:pPr>
              <w:pStyle w:val="1TableText"/>
              <w:tabs>
                <w:tab w:val="num" w:pos="993"/>
              </w:tabs>
              <w:spacing w:before="0" w:after="0"/>
              <w:rPr>
                <w:rFonts w:cs="Arial"/>
              </w:rPr>
            </w:pPr>
            <w:r>
              <w:rPr>
                <w:rFonts w:cs="Arial"/>
              </w:rPr>
              <w:t>RVI</w:t>
            </w:r>
          </w:p>
        </w:tc>
        <w:tc>
          <w:tcPr>
            <w:tcW w:w="4633" w:type="dxa"/>
          </w:tcPr>
          <w:p w14:paraId="619436E2" w14:textId="77777777" w:rsidR="00416694" w:rsidRPr="00240C8B" w:rsidRDefault="00416694" w:rsidP="00D16AC7">
            <w:pPr>
              <w:pStyle w:val="1TableText"/>
              <w:tabs>
                <w:tab w:val="num" w:pos="993"/>
              </w:tabs>
              <w:spacing w:before="0" w:after="0"/>
              <w:rPr>
                <w:rFonts w:cs="Arial"/>
              </w:rPr>
            </w:pPr>
            <w:r>
              <w:rPr>
                <w:rFonts w:cs="Arial"/>
              </w:rPr>
              <w:t>Ratio Vegetation Index</w:t>
            </w:r>
          </w:p>
        </w:tc>
      </w:tr>
      <w:tr w:rsidR="00416694" w:rsidRPr="00240C8B" w14:paraId="403184A2" w14:textId="77777777" w:rsidTr="00D16AC7">
        <w:trPr>
          <w:trHeight w:val="340"/>
        </w:trPr>
        <w:tc>
          <w:tcPr>
            <w:tcW w:w="668" w:type="dxa"/>
          </w:tcPr>
          <w:p w14:paraId="400833C5" w14:textId="77777777" w:rsidR="00416694" w:rsidRPr="00240C8B" w:rsidRDefault="00416694" w:rsidP="00D16AC7">
            <w:pPr>
              <w:pStyle w:val="1TableText"/>
              <w:tabs>
                <w:tab w:val="num" w:pos="993"/>
              </w:tabs>
              <w:spacing w:before="0" w:after="0"/>
              <w:rPr>
                <w:rFonts w:cs="Arial"/>
              </w:rPr>
            </w:pPr>
            <w:r w:rsidRPr="00240C8B">
              <w:rPr>
                <w:rFonts w:cs="Arial"/>
              </w:rPr>
              <w:t>11</w:t>
            </w:r>
            <w:r>
              <w:rPr>
                <w:rFonts w:cs="Arial"/>
              </w:rPr>
              <w:t>-14</w:t>
            </w:r>
          </w:p>
        </w:tc>
        <w:tc>
          <w:tcPr>
            <w:tcW w:w="1243" w:type="dxa"/>
          </w:tcPr>
          <w:p w14:paraId="15B6F40C" w14:textId="77777777" w:rsidR="00416694" w:rsidRPr="00240C8B" w:rsidRDefault="00416694" w:rsidP="00D16AC7">
            <w:pPr>
              <w:pStyle w:val="1TableText"/>
              <w:tabs>
                <w:tab w:val="num" w:pos="993"/>
              </w:tabs>
              <w:spacing w:before="0" w:after="0"/>
              <w:rPr>
                <w:rFonts w:cs="Arial"/>
              </w:rPr>
            </w:pPr>
            <w:r>
              <w:rPr>
                <w:rFonts w:cs="Arial"/>
              </w:rPr>
              <w:t>tc1-4</w:t>
            </w:r>
          </w:p>
        </w:tc>
        <w:tc>
          <w:tcPr>
            <w:tcW w:w="4633" w:type="dxa"/>
          </w:tcPr>
          <w:p w14:paraId="26BD1DEB" w14:textId="77777777" w:rsidR="00416694" w:rsidRPr="00240C8B" w:rsidRDefault="00416694" w:rsidP="00D16AC7">
            <w:pPr>
              <w:pStyle w:val="1TableText"/>
              <w:tabs>
                <w:tab w:val="num" w:pos="993"/>
              </w:tabs>
              <w:spacing w:before="0" w:after="0"/>
              <w:rPr>
                <w:rFonts w:cs="Arial"/>
              </w:rPr>
            </w:pPr>
            <w:r>
              <w:rPr>
                <w:rFonts w:cs="Arial"/>
              </w:rPr>
              <w:t>Tasselled cap components</w:t>
            </w:r>
          </w:p>
        </w:tc>
      </w:tr>
      <w:tr w:rsidR="00416694" w:rsidRPr="00240C8B" w14:paraId="7AACA482" w14:textId="77777777" w:rsidTr="00D16AC7">
        <w:trPr>
          <w:trHeight w:val="340"/>
        </w:trPr>
        <w:tc>
          <w:tcPr>
            <w:tcW w:w="668" w:type="dxa"/>
          </w:tcPr>
          <w:p w14:paraId="46BA0089" w14:textId="77777777" w:rsidR="00416694" w:rsidRPr="00240C8B" w:rsidRDefault="00416694" w:rsidP="00D16AC7">
            <w:pPr>
              <w:pStyle w:val="1TableText"/>
              <w:tabs>
                <w:tab w:val="num" w:pos="993"/>
              </w:tabs>
              <w:spacing w:before="0" w:after="0"/>
              <w:rPr>
                <w:rFonts w:cs="Arial"/>
              </w:rPr>
            </w:pPr>
            <w:r w:rsidRPr="00240C8B">
              <w:rPr>
                <w:rFonts w:cs="Arial"/>
              </w:rPr>
              <w:t>15</w:t>
            </w:r>
            <w:r>
              <w:rPr>
                <w:rFonts w:cs="Arial"/>
              </w:rPr>
              <w:t>-18</w:t>
            </w:r>
          </w:p>
        </w:tc>
        <w:tc>
          <w:tcPr>
            <w:tcW w:w="1243" w:type="dxa"/>
          </w:tcPr>
          <w:p w14:paraId="68B35EC2" w14:textId="77777777" w:rsidR="00416694" w:rsidRPr="00240C8B" w:rsidRDefault="00416694" w:rsidP="00D16AC7">
            <w:pPr>
              <w:pStyle w:val="1TableText"/>
              <w:tabs>
                <w:tab w:val="num" w:pos="993"/>
              </w:tabs>
              <w:spacing w:before="0" w:after="0"/>
              <w:rPr>
                <w:rFonts w:cs="Arial"/>
              </w:rPr>
            </w:pPr>
            <w:r>
              <w:rPr>
                <w:rFonts w:cs="Arial"/>
              </w:rPr>
              <w:t>pc1-4</w:t>
            </w:r>
          </w:p>
        </w:tc>
        <w:tc>
          <w:tcPr>
            <w:tcW w:w="4633" w:type="dxa"/>
          </w:tcPr>
          <w:p w14:paraId="44473442" w14:textId="77777777" w:rsidR="00416694" w:rsidRPr="00240C8B" w:rsidRDefault="00416694" w:rsidP="00D16AC7">
            <w:pPr>
              <w:pStyle w:val="1TableText"/>
              <w:tabs>
                <w:tab w:val="num" w:pos="993"/>
              </w:tabs>
              <w:spacing w:before="0" w:after="0"/>
              <w:rPr>
                <w:rFonts w:cs="Arial"/>
              </w:rPr>
            </w:pPr>
            <w:r>
              <w:rPr>
                <w:rFonts w:cs="Arial"/>
              </w:rPr>
              <w:t>Principal components of raw bands</w:t>
            </w:r>
          </w:p>
        </w:tc>
      </w:tr>
      <w:tr w:rsidR="00416694" w:rsidRPr="00240C8B" w14:paraId="422A9E8B" w14:textId="77777777" w:rsidTr="00D16AC7">
        <w:trPr>
          <w:trHeight w:val="340"/>
        </w:trPr>
        <w:tc>
          <w:tcPr>
            <w:tcW w:w="668" w:type="dxa"/>
          </w:tcPr>
          <w:p w14:paraId="4C301BF1" w14:textId="77777777" w:rsidR="00416694" w:rsidRPr="00240C8B" w:rsidRDefault="00416694" w:rsidP="00D16AC7">
            <w:pPr>
              <w:pStyle w:val="1TableText"/>
              <w:tabs>
                <w:tab w:val="num" w:pos="993"/>
              </w:tabs>
              <w:spacing w:before="0" w:after="0"/>
              <w:rPr>
                <w:rFonts w:cs="Arial"/>
              </w:rPr>
            </w:pPr>
            <w:r w:rsidRPr="00240C8B">
              <w:rPr>
                <w:rFonts w:cs="Arial"/>
              </w:rPr>
              <w:t>19</w:t>
            </w:r>
            <w:r>
              <w:rPr>
                <w:rFonts w:cs="Arial"/>
              </w:rPr>
              <w:t>-22</w:t>
            </w:r>
          </w:p>
        </w:tc>
        <w:tc>
          <w:tcPr>
            <w:tcW w:w="1243" w:type="dxa"/>
          </w:tcPr>
          <w:p w14:paraId="6CACCB2F" w14:textId="77777777" w:rsidR="00416694" w:rsidRPr="00240C8B" w:rsidRDefault="00416694" w:rsidP="00D16AC7">
            <w:pPr>
              <w:pStyle w:val="1TableText"/>
              <w:tabs>
                <w:tab w:val="num" w:pos="993"/>
              </w:tabs>
              <w:spacing w:before="0" w:after="0"/>
              <w:rPr>
                <w:rFonts w:cs="Arial"/>
              </w:rPr>
            </w:pPr>
            <w:r>
              <w:rPr>
                <w:rFonts w:cs="Arial"/>
              </w:rPr>
              <w:t>nc1-4</w:t>
            </w:r>
          </w:p>
        </w:tc>
        <w:tc>
          <w:tcPr>
            <w:tcW w:w="4633" w:type="dxa"/>
          </w:tcPr>
          <w:p w14:paraId="3BFBB3B9" w14:textId="77777777" w:rsidR="00416694" w:rsidRPr="00240C8B" w:rsidRDefault="00416694" w:rsidP="00D16AC7">
            <w:pPr>
              <w:pStyle w:val="1TableText"/>
              <w:tabs>
                <w:tab w:val="num" w:pos="993"/>
              </w:tabs>
              <w:spacing w:before="0" w:after="0"/>
              <w:rPr>
                <w:rFonts w:cs="Arial"/>
              </w:rPr>
            </w:pPr>
            <w:r>
              <w:rPr>
                <w:rFonts w:cs="Arial"/>
              </w:rPr>
              <w:t>Principal components of normalised bands</w:t>
            </w:r>
          </w:p>
        </w:tc>
      </w:tr>
      <w:tr w:rsidR="00416694" w:rsidRPr="00240C8B" w14:paraId="3E4C4081" w14:textId="77777777" w:rsidTr="00D16AC7">
        <w:trPr>
          <w:trHeight w:val="340"/>
        </w:trPr>
        <w:tc>
          <w:tcPr>
            <w:tcW w:w="668" w:type="dxa"/>
          </w:tcPr>
          <w:p w14:paraId="78110845" w14:textId="77777777" w:rsidR="00416694" w:rsidRPr="00240C8B" w:rsidRDefault="00416694" w:rsidP="00D16AC7">
            <w:pPr>
              <w:pStyle w:val="1TableText"/>
              <w:tabs>
                <w:tab w:val="num" w:pos="993"/>
              </w:tabs>
              <w:spacing w:before="0" w:after="0"/>
              <w:rPr>
                <w:rFonts w:cs="Arial"/>
              </w:rPr>
            </w:pPr>
            <w:r w:rsidRPr="00240C8B">
              <w:rPr>
                <w:rFonts w:cs="Arial"/>
              </w:rPr>
              <w:t>23</w:t>
            </w:r>
            <w:r>
              <w:rPr>
                <w:rFonts w:cs="Arial"/>
              </w:rPr>
              <w:t>-26</w:t>
            </w:r>
          </w:p>
        </w:tc>
        <w:tc>
          <w:tcPr>
            <w:tcW w:w="1243" w:type="dxa"/>
          </w:tcPr>
          <w:p w14:paraId="40772DBC" w14:textId="77777777" w:rsidR="00416694" w:rsidRPr="00240C8B" w:rsidRDefault="00416694" w:rsidP="00D16AC7">
            <w:pPr>
              <w:pStyle w:val="1TableText"/>
              <w:tabs>
                <w:tab w:val="num" w:pos="993"/>
              </w:tabs>
              <w:spacing w:before="0" w:after="0"/>
              <w:rPr>
                <w:rFonts w:cs="Arial"/>
              </w:rPr>
            </w:pPr>
            <w:r>
              <w:rPr>
                <w:rFonts w:cs="Arial"/>
              </w:rPr>
              <w:t>Entropy##</w:t>
            </w:r>
          </w:p>
        </w:tc>
        <w:tc>
          <w:tcPr>
            <w:tcW w:w="4633" w:type="dxa"/>
          </w:tcPr>
          <w:p w14:paraId="37226A14" w14:textId="77777777" w:rsidR="00416694" w:rsidRPr="00240C8B" w:rsidRDefault="00416694" w:rsidP="00D16AC7">
            <w:pPr>
              <w:pStyle w:val="1TableText"/>
              <w:tabs>
                <w:tab w:val="num" w:pos="993"/>
              </w:tabs>
              <w:spacing w:before="0" w:after="0"/>
              <w:rPr>
                <w:rFonts w:cs="Arial"/>
              </w:rPr>
            </w:pPr>
            <w:r>
              <w:rPr>
                <w:rFonts w:cs="Arial"/>
              </w:rPr>
              <w:t xml:space="preserve">Sliding window entropy of </w:t>
            </w:r>
            <w:r w:rsidRPr="00D40572">
              <w:rPr>
                <w:rFonts w:cs="Arial"/>
              </w:rPr>
              <w:t xml:space="preserve">pc1, </w:t>
            </w:r>
            <w:r>
              <w:rPr>
                <w:rFonts w:cs="Arial"/>
              </w:rPr>
              <w:t>RVI</w:t>
            </w:r>
            <w:r w:rsidRPr="00D40572">
              <w:rPr>
                <w:rFonts w:cs="Arial"/>
              </w:rPr>
              <w:t xml:space="preserve">, </w:t>
            </w:r>
            <w:r>
              <w:rPr>
                <w:rFonts w:cs="Arial"/>
              </w:rPr>
              <w:t>NDVI and</w:t>
            </w:r>
            <w:r w:rsidRPr="00D40572">
              <w:rPr>
                <w:rFonts w:cs="Arial"/>
              </w:rPr>
              <w:t xml:space="preserve"> </w:t>
            </w:r>
            <w:proofErr w:type="spellStart"/>
            <w:r>
              <w:rPr>
                <w:rFonts w:cs="Arial"/>
              </w:rPr>
              <w:t>gN</w:t>
            </w:r>
            <w:proofErr w:type="spellEnd"/>
          </w:p>
        </w:tc>
      </w:tr>
      <w:tr w:rsidR="00416694" w:rsidRPr="00240C8B" w14:paraId="7D27E4BE" w14:textId="77777777" w:rsidTr="00D16AC7">
        <w:trPr>
          <w:trHeight w:val="340"/>
        </w:trPr>
        <w:tc>
          <w:tcPr>
            <w:tcW w:w="668" w:type="dxa"/>
          </w:tcPr>
          <w:p w14:paraId="0E537A65" w14:textId="77777777" w:rsidR="00416694" w:rsidRPr="00240C8B" w:rsidRDefault="00416694" w:rsidP="00D16AC7">
            <w:pPr>
              <w:pStyle w:val="1TableText"/>
              <w:tabs>
                <w:tab w:val="num" w:pos="993"/>
              </w:tabs>
              <w:spacing w:before="0" w:after="0"/>
              <w:rPr>
                <w:rFonts w:cs="Arial"/>
              </w:rPr>
            </w:pPr>
            <w:r w:rsidRPr="00240C8B">
              <w:rPr>
                <w:rFonts w:cs="Arial"/>
              </w:rPr>
              <w:t>2</w:t>
            </w:r>
            <w:r>
              <w:rPr>
                <w:rFonts w:cs="Arial"/>
              </w:rPr>
              <w:t>7-30</w:t>
            </w:r>
          </w:p>
        </w:tc>
        <w:tc>
          <w:tcPr>
            <w:tcW w:w="1243" w:type="dxa"/>
          </w:tcPr>
          <w:p w14:paraId="338B2CE4" w14:textId="77777777" w:rsidR="00416694" w:rsidRPr="00240C8B" w:rsidRDefault="00416694" w:rsidP="00D16AC7">
            <w:pPr>
              <w:pStyle w:val="1TableText"/>
              <w:tabs>
                <w:tab w:val="num" w:pos="993"/>
              </w:tabs>
              <w:spacing w:before="0" w:after="0"/>
              <w:rPr>
                <w:rFonts w:cs="Arial"/>
              </w:rPr>
            </w:pPr>
            <w:proofErr w:type="spellStart"/>
            <w:r>
              <w:rPr>
                <w:rFonts w:cs="Arial"/>
              </w:rPr>
              <w:t>Std</w:t>
            </w:r>
            <w:proofErr w:type="spellEnd"/>
            <w:r>
              <w:rPr>
                <w:rFonts w:cs="Arial"/>
              </w:rPr>
              <w:t>##</w:t>
            </w:r>
          </w:p>
        </w:tc>
        <w:tc>
          <w:tcPr>
            <w:tcW w:w="4633" w:type="dxa"/>
          </w:tcPr>
          <w:p w14:paraId="7D45E324" w14:textId="77777777" w:rsidR="00416694" w:rsidRPr="00240C8B" w:rsidRDefault="00416694" w:rsidP="00D16AC7">
            <w:pPr>
              <w:pStyle w:val="1TableText"/>
              <w:tabs>
                <w:tab w:val="num" w:pos="993"/>
              </w:tabs>
              <w:spacing w:before="0" w:after="0"/>
              <w:rPr>
                <w:rFonts w:cs="Arial"/>
              </w:rPr>
            </w:pPr>
            <w:r>
              <w:rPr>
                <w:rFonts w:cs="Arial"/>
              </w:rPr>
              <w:t xml:space="preserve">Sliding window standard deviation of </w:t>
            </w:r>
            <w:r w:rsidRPr="00D40572">
              <w:rPr>
                <w:rFonts w:cs="Arial"/>
              </w:rPr>
              <w:t xml:space="preserve">pc1, </w:t>
            </w:r>
            <w:r>
              <w:rPr>
                <w:rFonts w:cs="Arial"/>
              </w:rPr>
              <w:t>RVI</w:t>
            </w:r>
            <w:r w:rsidRPr="00D40572">
              <w:rPr>
                <w:rFonts w:cs="Arial"/>
              </w:rPr>
              <w:t xml:space="preserve">, </w:t>
            </w:r>
            <w:r>
              <w:rPr>
                <w:rFonts w:cs="Arial"/>
              </w:rPr>
              <w:t>NDVI and</w:t>
            </w:r>
            <w:r w:rsidRPr="00D40572">
              <w:rPr>
                <w:rFonts w:cs="Arial"/>
              </w:rPr>
              <w:t xml:space="preserve"> </w:t>
            </w:r>
            <w:proofErr w:type="spellStart"/>
            <w:r>
              <w:rPr>
                <w:rFonts w:cs="Arial"/>
              </w:rPr>
              <w:t>gN</w:t>
            </w:r>
            <w:proofErr w:type="spellEnd"/>
          </w:p>
        </w:tc>
      </w:tr>
      <w:tr w:rsidR="00416694" w:rsidRPr="00240C8B" w14:paraId="1FC87804" w14:textId="77777777" w:rsidTr="00D16AC7">
        <w:trPr>
          <w:trHeight w:val="340"/>
        </w:trPr>
        <w:tc>
          <w:tcPr>
            <w:tcW w:w="668" w:type="dxa"/>
          </w:tcPr>
          <w:p w14:paraId="7E7F5936" w14:textId="77777777" w:rsidR="00416694" w:rsidRPr="00240C8B" w:rsidRDefault="00416694" w:rsidP="00D16AC7">
            <w:pPr>
              <w:pStyle w:val="1TableText"/>
              <w:tabs>
                <w:tab w:val="num" w:pos="993"/>
              </w:tabs>
              <w:spacing w:before="0" w:after="0"/>
              <w:rPr>
                <w:rFonts w:cs="Arial"/>
              </w:rPr>
            </w:pPr>
            <w:r>
              <w:rPr>
                <w:rFonts w:cs="Arial"/>
              </w:rPr>
              <w:t>31-34</w:t>
            </w:r>
          </w:p>
        </w:tc>
        <w:tc>
          <w:tcPr>
            <w:tcW w:w="1243" w:type="dxa"/>
          </w:tcPr>
          <w:p w14:paraId="768E671F" w14:textId="77777777" w:rsidR="00416694" w:rsidRPr="00240C8B" w:rsidRDefault="00416694" w:rsidP="00D16AC7">
            <w:pPr>
              <w:pStyle w:val="1TableText"/>
              <w:tabs>
                <w:tab w:val="num" w:pos="993"/>
              </w:tabs>
              <w:spacing w:before="0" w:after="0"/>
              <w:rPr>
                <w:rFonts w:cs="Arial"/>
              </w:rPr>
            </w:pPr>
            <w:r>
              <w:rPr>
                <w:rFonts w:cs="Arial"/>
              </w:rPr>
              <w:t>Mean##</w:t>
            </w:r>
          </w:p>
        </w:tc>
        <w:tc>
          <w:tcPr>
            <w:tcW w:w="4633" w:type="dxa"/>
          </w:tcPr>
          <w:p w14:paraId="50170FDD" w14:textId="77777777" w:rsidR="00416694" w:rsidRPr="00240C8B" w:rsidRDefault="00416694" w:rsidP="00D16AC7">
            <w:pPr>
              <w:pStyle w:val="1TableText"/>
              <w:tabs>
                <w:tab w:val="num" w:pos="993"/>
              </w:tabs>
              <w:spacing w:before="0" w:after="0"/>
              <w:rPr>
                <w:rFonts w:cs="Arial"/>
              </w:rPr>
            </w:pPr>
            <w:r>
              <w:rPr>
                <w:rFonts w:cs="Arial"/>
              </w:rPr>
              <w:t xml:space="preserve">Sliding window mean of </w:t>
            </w:r>
            <w:r w:rsidRPr="00D40572">
              <w:rPr>
                <w:rFonts w:cs="Arial"/>
              </w:rPr>
              <w:t xml:space="preserve">pc1, </w:t>
            </w:r>
            <w:r>
              <w:rPr>
                <w:rFonts w:cs="Arial"/>
              </w:rPr>
              <w:t>RVI</w:t>
            </w:r>
            <w:r w:rsidRPr="00D40572">
              <w:rPr>
                <w:rFonts w:cs="Arial"/>
              </w:rPr>
              <w:t xml:space="preserve">, </w:t>
            </w:r>
            <w:r>
              <w:rPr>
                <w:rFonts w:cs="Arial"/>
              </w:rPr>
              <w:t>NDVI and</w:t>
            </w:r>
            <w:r w:rsidRPr="00D40572">
              <w:rPr>
                <w:rFonts w:cs="Arial"/>
              </w:rPr>
              <w:t xml:space="preserve"> </w:t>
            </w:r>
            <w:proofErr w:type="spellStart"/>
            <w:r>
              <w:rPr>
                <w:rFonts w:cs="Arial"/>
              </w:rPr>
              <w:t>gN</w:t>
            </w:r>
            <w:proofErr w:type="spellEnd"/>
          </w:p>
        </w:tc>
      </w:tr>
      <w:tr w:rsidR="00416694" w:rsidRPr="00240C8B" w14:paraId="1E1E574B" w14:textId="77777777" w:rsidTr="00D16AC7">
        <w:trPr>
          <w:trHeight w:val="340"/>
        </w:trPr>
        <w:tc>
          <w:tcPr>
            <w:tcW w:w="668" w:type="dxa"/>
          </w:tcPr>
          <w:p w14:paraId="68B0E60D" w14:textId="77777777" w:rsidR="00416694" w:rsidRPr="00240C8B" w:rsidRDefault="00416694" w:rsidP="00D16AC7">
            <w:pPr>
              <w:pStyle w:val="1TableText"/>
              <w:tabs>
                <w:tab w:val="num" w:pos="993"/>
              </w:tabs>
              <w:spacing w:before="0" w:after="0"/>
              <w:rPr>
                <w:rFonts w:cs="Arial"/>
              </w:rPr>
            </w:pPr>
            <w:r>
              <w:rPr>
                <w:rFonts w:cs="Arial"/>
              </w:rPr>
              <w:t>35-38</w:t>
            </w:r>
          </w:p>
        </w:tc>
        <w:tc>
          <w:tcPr>
            <w:tcW w:w="1243" w:type="dxa"/>
          </w:tcPr>
          <w:p w14:paraId="65766E31" w14:textId="77777777" w:rsidR="00416694" w:rsidRPr="00240C8B" w:rsidRDefault="00416694" w:rsidP="00D16AC7">
            <w:pPr>
              <w:pStyle w:val="1TableText"/>
              <w:tabs>
                <w:tab w:val="num" w:pos="993"/>
              </w:tabs>
              <w:spacing w:before="0" w:after="0"/>
              <w:rPr>
                <w:rFonts w:cs="Arial"/>
              </w:rPr>
            </w:pPr>
            <w:r>
              <w:rPr>
                <w:rFonts w:cs="Arial"/>
              </w:rPr>
              <w:t>Median##</w:t>
            </w:r>
          </w:p>
        </w:tc>
        <w:tc>
          <w:tcPr>
            <w:tcW w:w="4633" w:type="dxa"/>
          </w:tcPr>
          <w:p w14:paraId="0B6E361B" w14:textId="77777777" w:rsidR="00416694" w:rsidRPr="00240C8B" w:rsidRDefault="00416694" w:rsidP="00D16AC7">
            <w:pPr>
              <w:pStyle w:val="1TableText"/>
              <w:tabs>
                <w:tab w:val="num" w:pos="993"/>
              </w:tabs>
              <w:spacing w:before="0" w:after="0"/>
              <w:rPr>
                <w:rFonts w:cs="Arial"/>
              </w:rPr>
            </w:pPr>
            <w:r>
              <w:rPr>
                <w:rFonts w:cs="Arial"/>
              </w:rPr>
              <w:t xml:space="preserve">Sliding window median of </w:t>
            </w:r>
            <w:r w:rsidRPr="00D40572">
              <w:rPr>
                <w:rFonts w:cs="Arial"/>
              </w:rPr>
              <w:t xml:space="preserve">pc1, </w:t>
            </w:r>
            <w:r>
              <w:rPr>
                <w:rFonts w:cs="Arial"/>
              </w:rPr>
              <w:t>RVI</w:t>
            </w:r>
            <w:r w:rsidRPr="00D40572">
              <w:rPr>
                <w:rFonts w:cs="Arial"/>
              </w:rPr>
              <w:t xml:space="preserve">, </w:t>
            </w:r>
            <w:r>
              <w:rPr>
                <w:rFonts w:cs="Arial"/>
              </w:rPr>
              <w:t>NDVI and</w:t>
            </w:r>
            <w:r w:rsidRPr="00D40572">
              <w:rPr>
                <w:rFonts w:cs="Arial"/>
              </w:rPr>
              <w:t xml:space="preserve"> </w:t>
            </w:r>
            <w:proofErr w:type="spellStart"/>
            <w:r>
              <w:rPr>
                <w:rFonts w:cs="Arial"/>
              </w:rPr>
              <w:t>gN</w:t>
            </w:r>
            <w:proofErr w:type="spellEnd"/>
          </w:p>
        </w:tc>
      </w:tr>
      <w:tr w:rsidR="00416694" w:rsidRPr="00240C8B" w14:paraId="020388C8" w14:textId="77777777" w:rsidTr="00D16AC7">
        <w:trPr>
          <w:trHeight w:val="340"/>
        </w:trPr>
        <w:tc>
          <w:tcPr>
            <w:tcW w:w="668" w:type="dxa"/>
          </w:tcPr>
          <w:p w14:paraId="0D07958A" w14:textId="77777777" w:rsidR="00416694" w:rsidRPr="00240C8B" w:rsidRDefault="00416694" w:rsidP="00D16AC7">
            <w:pPr>
              <w:pStyle w:val="1TableText"/>
              <w:tabs>
                <w:tab w:val="num" w:pos="993"/>
              </w:tabs>
              <w:spacing w:before="0" w:after="0"/>
              <w:rPr>
                <w:rFonts w:cs="Arial"/>
              </w:rPr>
            </w:pPr>
            <w:r>
              <w:rPr>
                <w:rFonts w:cs="Arial"/>
              </w:rPr>
              <w:t>39-42</w:t>
            </w:r>
          </w:p>
        </w:tc>
        <w:tc>
          <w:tcPr>
            <w:tcW w:w="1243" w:type="dxa"/>
          </w:tcPr>
          <w:p w14:paraId="770098EF" w14:textId="77777777" w:rsidR="00416694" w:rsidRPr="00240C8B" w:rsidRDefault="00416694" w:rsidP="00D16AC7">
            <w:pPr>
              <w:pStyle w:val="1TableText"/>
              <w:tabs>
                <w:tab w:val="num" w:pos="993"/>
              </w:tabs>
              <w:spacing w:before="0" w:after="0"/>
              <w:rPr>
                <w:rFonts w:cs="Arial"/>
              </w:rPr>
            </w:pPr>
            <w:r>
              <w:rPr>
                <w:rFonts w:cs="Arial"/>
              </w:rPr>
              <w:t>Skewness##</w:t>
            </w:r>
          </w:p>
        </w:tc>
        <w:tc>
          <w:tcPr>
            <w:tcW w:w="4633" w:type="dxa"/>
          </w:tcPr>
          <w:p w14:paraId="6CF805CD" w14:textId="77777777" w:rsidR="00416694" w:rsidRPr="00240C8B" w:rsidRDefault="00416694" w:rsidP="00D16AC7">
            <w:pPr>
              <w:pStyle w:val="1TableText"/>
              <w:tabs>
                <w:tab w:val="num" w:pos="993"/>
              </w:tabs>
              <w:spacing w:before="0" w:after="0"/>
              <w:rPr>
                <w:rFonts w:cs="Arial"/>
              </w:rPr>
            </w:pPr>
            <w:r>
              <w:rPr>
                <w:rFonts w:cs="Arial"/>
              </w:rPr>
              <w:t xml:space="preserve">Sliding window skewness of </w:t>
            </w:r>
            <w:r w:rsidRPr="00D40572">
              <w:rPr>
                <w:rFonts w:cs="Arial"/>
              </w:rPr>
              <w:t xml:space="preserve">pc1, </w:t>
            </w:r>
            <w:r>
              <w:rPr>
                <w:rFonts w:cs="Arial"/>
              </w:rPr>
              <w:t>RVI</w:t>
            </w:r>
            <w:r w:rsidRPr="00D40572">
              <w:rPr>
                <w:rFonts w:cs="Arial"/>
              </w:rPr>
              <w:t xml:space="preserve">, </w:t>
            </w:r>
            <w:r>
              <w:rPr>
                <w:rFonts w:cs="Arial"/>
              </w:rPr>
              <w:t>NDVI and</w:t>
            </w:r>
            <w:r w:rsidRPr="00D40572">
              <w:rPr>
                <w:rFonts w:cs="Arial"/>
              </w:rPr>
              <w:t xml:space="preserve"> </w:t>
            </w:r>
            <w:proofErr w:type="spellStart"/>
            <w:r>
              <w:rPr>
                <w:rFonts w:cs="Arial"/>
              </w:rPr>
              <w:t>gN</w:t>
            </w:r>
            <w:proofErr w:type="spellEnd"/>
          </w:p>
        </w:tc>
      </w:tr>
      <w:tr w:rsidR="00416694" w:rsidRPr="00240C8B" w14:paraId="2CF10002" w14:textId="77777777" w:rsidTr="00D16AC7">
        <w:trPr>
          <w:trHeight w:val="340"/>
        </w:trPr>
        <w:tc>
          <w:tcPr>
            <w:tcW w:w="668" w:type="dxa"/>
          </w:tcPr>
          <w:p w14:paraId="5CA30525" w14:textId="77777777" w:rsidR="00416694" w:rsidRPr="00240C8B" w:rsidRDefault="00416694" w:rsidP="00D16AC7">
            <w:pPr>
              <w:pStyle w:val="1TableText"/>
              <w:tabs>
                <w:tab w:val="num" w:pos="993"/>
              </w:tabs>
              <w:spacing w:before="0" w:after="0"/>
              <w:rPr>
                <w:rFonts w:cs="Arial"/>
              </w:rPr>
            </w:pPr>
            <w:r>
              <w:rPr>
                <w:rFonts w:cs="Arial"/>
              </w:rPr>
              <w:t>43-46</w:t>
            </w:r>
          </w:p>
        </w:tc>
        <w:tc>
          <w:tcPr>
            <w:tcW w:w="1243" w:type="dxa"/>
          </w:tcPr>
          <w:p w14:paraId="750947E3" w14:textId="77777777" w:rsidR="00416694" w:rsidRPr="00240C8B" w:rsidRDefault="00416694" w:rsidP="00D16AC7">
            <w:pPr>
              <w:pStyle w:val="1TableText"/>
              <w:tabs>
                <w:tab w:val="num" w:pos="993"/>
              </w:tabs>
              <w:spacing w:before="0" w:after="0"/>
              <w:rPr>
                <w:rFonts w:cs="Arial"/>
              </w:rPr>
            </w:pPr>
            <w:r>
              <w:rPr>
                <w:rFonts w:cs="Arial"/>
              </w:rPr>
              <w:t>Kurtosis##</w:t>
            </w:r>
          </w:p>
        </w:tc>
        <w:tc>
          <w:tcPr>
            <w:tcW w:w="4633" w:type="dxa"/>
          </w:tcPr>
          <w:p w14:paraId="0017D272" w14:textId="77777777" w:rsidR="00416694" w:rsidRPr="00240C8B" w:rsidRDefault="00416694" w:rsidP="00D16AC7">
            <w:pPr>
              <w:pStyle w:val="1TableText"/>
              <w:tabs>
                <w:tab w:val="num" w:pos="993"/>
              </w:tabs>
              <w:spacing w:before="0" w:after="0"/>
              <w:rPr>
                <w:rFonts w:cs="Arial"/>
              </w:rPr>
            </w:pPr>
            <w:r>
              <w:rPr>
                <w:rFonts w:cs="Arial"/>
              </w:rPr>
              <w:t xml:space="preserve">Sliding window kurtosis of </w:t>
            </w:r>
            <w:r w:rsidRPr="00D40572">
              <w:rPr>
                <w:rFonts w:cs="Arial"/>
              </w:rPr>
              <w:t xml:space="preserve">pc1, </w:t>
            </w:r>
            <w:r>
              <w:rPr>
                <w:rFonts w:cs="Arial"/>
              </w:rPr>
              <w:t>RVI</w:t>
            </w:r>
            <w:r w:rsidRPr="00D40572">
              <w:rPr>
                <w:rFonts w:cs="Arial"/>
              </w:rPr>
              <w:t xml:space="preserve">, </w:t>
            </w:r>
            <w:r>
              <w:rPr>
                <w:rFonts w:cs="Arial"/>
              </w:rPr>
              <w:t>NDVI and</w:t>
            </w:r>
            <w:r w:rsidRPr="00D40572">
              <w:rPr>
                <w:rFonts w:cs="Arial"/>
              </w:rPr>
              <w:t xml:space="preserve"> </w:t>
            </w:r>
            <w:proofErr w:type="spellStart"/>
            <w:r>
              <w:rPr>
                <w:rFonts w:cs="Arial"/>
              </w:rPr>
              <w:t>gN</w:t>
            </w:r>
            <w:proofErr w:type="spellEnd"/>
          </w:p>
        </w:tc>
      </w:tr>
    </w:tbl>
    <w:p w14:paraId="349A2718" w14:textId="77777777" w:rsidR="00FF4740" w:rsidRDefault="00FF4740" w:rsidP="00416694">
      <w:pPr>
        <w:spacing w:line="360" w:lineRule="auto"/>
        <w:jc w:val="both"/>
      </w:pPr>
    </w:p>
    <w:p w14:paraId="18DA8715" w14:textId="3EC059F9" w:rsidR="00416694" w:rsidRDefault="00416694" w:rsidP="00416694">
      <w:pPr>
        <w:spacing w:line="360" w:lineRule="auto"/>
        <w:jc w:val="both"/>
      </w:pPr>
      <w:r>
        <w:t xml:space="preserve">Normalised colour features are defined by </w:t>
      </w:r>
      <w:r>
        <w:fldChar w:fldCharType="begin" w:fldLock="1"/>
      </w:r>
      <w:ins w:id="80" w:author="Van Niekerk, A, Prof &lt;avn@sun.ac.za&gt;" w:date="2016-09-19T15:10:00Z">
        <w:r w:rsidR="00246F54">
          <w:instrText>ADDIN CSL_CITATION { "citationItems" : [ { "id" : "ITEM-1", "itemData" : { "author" : [ { "dropping-particle" : "", "family" : "Blauensteiner", "given" : "Philipp", "non-dropping-particle" : "", "parse-names" : false, "suffix" : "" }, { "dropping-particle" : "", "family" : "Wildenauer", "given" : "Horst", "non-dropping-particle" : "", "parse-names" : false, "suffix" : "" }, { "dropping-particle" : "", "family" : "Hanbury", "given" : "Allan", "non-dropping-particle" : "", "parse-names" : false, "suffix" : "" }, { "dropping-particle" : "", "family" : "Kampel", "given" : "Martin", "non-dropping-particle" : "", "parse-names" : false, "suffix" : "" } ], "container-title" : "Computer Vision Winter Workshop 2006", "editor" : [ { "dropping-particle" : "", "family" : "Chum", "given" : "Ondrej", "non-dropping-particle" : "", "parse-names" : false, "suffix" : "" }, { "dropping-particle" : "", "family" : "Franc", "given" : "Vojtech", "non-dropping-particle" : "", "parse-names" : false, "suffix" : "" } ], "id" : "ITEM-1", "issued" : { "date-parts" : [ [ "2006" ] ] }, "page" : "1-6", "publisher" : "Czech Pattern Recognition Society", "publisher-place" : "Telc, Czech Republic", "title" : "On colour spaces for change detection and shadow suppression", "type" : "paper-conference" }, "uris" : [ "http://www.mendeley.com/documents/?uuid=1b3ab39e-ec52-41c5-8c54-95c363dfc792", "http://www.mendeley.com/documents/?uuid=1687ada3-d1f4-4f4b-af5a-54e42be0c865", "http://www.mendeley.com/documents/?uuid=e78e6371-082d-4904-afff-5b9c6f07c57e", "http://www.mendeley.com/documents/?uuid=3d40980c-53da-43a9-8192-18a64b6f37ce" ] } ], "mendeley" : { "formattedCitation" : "(Blauensteiner et al., 2006)", "manualFormatting" : "Blauensteiner et al., (2006)", "plainTextFormattedCitation" : "(Blauensteiner et al., 2006)", "previouslyFormattedCitation" : "(Blauensteiner et al., 2006)" }, "properties" : { "noteIndex" : 0 }, "schema" : "https://github.com/citation-style-language/schema/raw/master/csl-citation.json" }</w:instrText>
        </w:r>
      </w:ins>
      <w:del w:id="81" w:author="Van Niekerk, A, Prof &lt;avn@sun.ac.za&gt;" w:date="2016-09-19T15:10:00Z">
        <w:r w:rsidR="00B550FC" w:rsidDel="00246F54">
          <w:delInstrText>ADDIN CSL_CITATION { "citationItems" : [ { "id" : "ITEM-1", "itemData" : { "author" : [ { "dropping-particle" : "", "family" : "Blauensteiner", "given" : "Philipp", "non-dropping-particle" : "", "parse-names" : false, "suffix" : "" }, { "dropping-particle" : "", "family" : "Wildenauer", "given" : "Horst", "non-dropping-particle" : "", "parse-names" : false, "suffix" : "" }, { "dropping-particle" : "", "family" : "Hanbury", "given" : "Allan", "non-dropping-particle" : "", "parse-names" : false, "suffix" : "" }, { "dropping-particle" : "", "family" : "Kampel", "given" : "Martin", "non-dropping-particle" : "", "parse-names" : false, "suffix" : "" } ], "container-title" : "Computer Vision Winter Workshop 2006", "editor" : [ { "dropping-particle" : "", "family" : "Chum", "given" : "Ondrej", "non-dropping-particle" : "", "parse-names" : false, "suffix" : "" }, { "dropping-particle" : "", "family" : "Franc", "given" : "Vojtech", "non-dropping-particle" : "", "parse-names" : false, "suffix" : "" } ], "id" : "ITEM-1", "issued" : { "date-parts" : [ [ "2006" ] ] }, "page" : "1-6", "publisher" : "Czech Pattern Recognition Society", "publisher-place" : "Telc, Czech Republic", "title" : "On colour spaces for change detection and shadow suppression", "type" : "paper-conference" }, "uris" : [ "http://www.mendeley.com/documents/?uuid=1b3ab39e-ec52-41c5-8c54-95c363dfc792" ] } ], "mendeley" : { "formattedCitation" : "(Blauensteiner et al., 2006)", "plainTextFormattedCitation" : "(Blauensteiner et al., 2006)", "previouslyFormattedCitation" : "(Blauensteiner et al., 2006)" }, "properties" : { "noteIndex" : 0 }, "schema" : "https://github.com/citation-style-language/schema/raw/master/csl-citation.json" }</w:delInstrText>
        </w:r>
      </w:del>
      <w:r>
        <w:fldChar w:fldCharType="separate"/>
      </w:r>
      <w:del w:id="82" w:author="Van Niekerk, A, Prof &lt;avn@sun.ac.za&gt;" w:date="2016-09-19T15:09:00Z">
        <w:r w:rsidR="00B550FC" w:rsidRPr="00B550FC" w:rsidDel="00246F54">
          <w:rPr>
            <w:noProof/>
          </w:rPr>
          <w:delText>(</w:delText>
        </w:r>
      </w:del>
      <w:r w:rsidR="00B550FC" w:rsidRPr="00B550FC">
        <w:rPr>
          <w:noProof/>
        </w:rPr>
        <w:t xml:space="preserve">Blauensteiner et al., </w:t>
      </w:r>
      <w:ins w:id="83" w:author="Van Niekerk, A, Prof &lt;avn@sun.ac.za&gt;" w:date="2016-09-19T15:09:00Z">
        <w:r w:rsidR="00246F54">
          <w:rPr>
            <w:noProof/>
          </w:rPr>
          <w:t>(</w:t>
        </w:r>
      </w:ins>
      <w:r w:rsidR="00B550FC" w:rsidRPr="00B550FC">
        <w:rPr>
          <w:noProof/>
        </w:rPr>
        <w:t>2006)</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1354"/>
        <w:gridCol w:w="1354"/>
      </w:tblGrid>
      <w:tr w:rsidR="00416694" w14:paraId="7D1716BE" w14:textId="77777777" w:rsidTr="00D16AC7">
        <w:tc>
          <w:tcPr>
            <w:tcW w:w="3500" w:type="pct"/>
            <w:vAlign w:val="center"/>
          </w:tcPr>
          <w:p w14:paraId="127CEF6C" w14:textId="77777777" w:rsidR="00416694" w:rsidRPr="00C7314F" w:rsidRDefault="001166B0" w:rsidP="00D16AC7">
            <w:pPr>
              <w:pStyle w:val="1TeksCharCha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C</m:t>
                            </m:r>
                          </m:e>
                          <m:sub>
                            <m:r>
                              <w:rPr>
                                <w:rFonts w:ascii="Cambria Math" w:hAnsi="Cambria Math"/>
                              </w:rPr>
                              <m:t>i</m:t>
                            </m:r>
                          </m:sub>
                        </m:sSub>
                      </m:e>
                    </m:nary>
                  </m:den>
                </m:f>
              </m:oMath>
            </m:oMathPara>
          </w:p>
        </w:tc>
        <w:tc>
          <w:tcPr>
            <w:tcW w:w="750" w:type="pct"/>
            <w:vAlign w:val="center"/>
          </w:tcPr>
          <w:p w14:paraId="5DF9BDF3" w14:textId="77777777" w:rsidR="00416694" w:rsidRDefault="00416694" w:rsidP="00D16AC7">
            <w:pPr>
              <w:pStyle w:val="1TeksCharChar"/>
            </w:pPr>
          </w:p>
        </w:tc>
        <w:tc>
          <w:tcPr>
            <w:tcW w:w="750" w:type="pct"/>
            <w:vAlign w:val="center"/>
          </w:tcPr>
          <w:p w14:paraId="50F90A90" w14:textId="77777777" w:rsidR="00416694" w:rsidRPr="003B5532" w:rsidRDefault="000A04E4" w:rsidP="00DD78F4">
            <w:pPr>
              <w:pStyle w:val="Caption"/>
              <w:keepNext/>
              <w:jc w:val="right"/>
              <w:rPr>
                <w:sz w:val="24"/>
                <w:szCs w:val="24"/>
              </w:rPr>
            </w:pPr>
            <w:r>
              <w:rPr>
                <w:sz w:val="24"/>
                <w:szCs w:val="24"/>
              </w:rPr>
              <w:t xml:space="preserve"> </w:t>
            </w:r>
            <w:bookmarkStart w:id="84" w:name="_Ref389744231"/>
            <w:bookmarkStart w:id="85" w:name="_Ref389744177"/>
            <w:r w:rsidR="00DD78F4" w:rsidRPr="003B5532">
              <w:rPr>
                <w:sz w:val="24"/>
                <w:szCs w:val="24"/>
              </w:rPr>
              <w:t>(</w:t>
            </w:r>
            <w:r w:rsidR="00DD78F4">
              <w:rPr>
                <w:sz w:val="24"/>
                <w:szCs w:val="24"/>
              </w:rPr>
              <w:fldChar w:fldCharType="begin"/>
            </w:r>
            <w:r w:rsidR="00DD78F4">
              <w:rPr>
                <w:sz w:val="24"/>
                <w:szCs w:val="24"/>
              </w:rPr>
              <w:instrText xml:space="preserve"> SEQ MyEquation \* ARABIC </w:instrText>
            </w:r>
            <w:r w:rsidR="00DD78F4">
              <w:rPr>
                <w:sz w:val="24"/>
                <w:szCs w:val="24"/>
              </w:rPr>
              <w:fldChar w:fldCharType="separate"/>
            </w:r>
            <w:r w:rsidR="00DD78F4">
              <w:rPr>
                <w:noProof/>
                <w:sz w:val="24"/>
                <w:szCs w:val="24"/>
              </w:rPr>
              <w:t>1</w:t>
            </w:r>
            <w:r w:rsidR="00DD78F4">
              <w:rPr>
                <w:sz w:val="24"/>
                <w:szCs w:val="24"/>
              </w:rPr>
              <w:fldChar w:fldCharType="end"/>
            </w:r>
            <w:bookmarkStart w:id="86" w:name="_Ref389744253"/>
            <w:bookmarkEnd w:id="84"/>
            <w:r w:rsidR="00DD78F4" w:rsidRPr="003B5532">
              <w:rPr>
                <w:sz w:val="24"/>
                <w:szCs w:val="24"/>
              </w:rPr>
              <w:t>)</w:t>
            </w:r>
            <w:bookmarkEnd w:id="85"/>
            <w:bookmarkEnd w:id="86"/>
          </w:p>
        </w:tc>
      </w:tr>
    </w:tbl>
    <w:p w14:paraId="79D06E75" w14:textId="77777777" w:rsidR="00416694" w:rsidRDefault="00416694" w:rsidP="00416694">
      <w:pPr>
        <w:spacing w:line="360" w:lineRule="auto"/>
        <w:jc w:val="both"/>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are the raw R, G, B and NIR band values and </w:t>
      </w:r>
      <m:oMath>
        <m:r>
          <w:rPr>
            <w:rFonts w:ascii="Cambria Math" w:hAnsi="Cambria Math"/>
          </w:rPr>
          <m:t>i</m:t>
        </m:r>
      </m:oMath>
      <w:r>
        <w:t xml:space="preserve"> is the band number.  The denominator normalises for intensity and thus this space describes the relative contributions of the raw bands to overall intensity.  The Ratio Vegetation Index (RVI)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1354"/>
        <w:gridCol w:w="1354"/>
      </w:tblGrid>
      <w:tr w:rsidR="00416694" w14:paraId="551A972C" w14:textId="77777777" w:rsidTr="00D16AC7">
        <w:tc>
          <w:tcPr>
            <w:tcW w:w="3500" w:type="pct"/>
            <w:vAlign w:val="center"/>
          </w:tcPr>
          <w:p w14:paraId="4C2A6D06" w14:textId="77777777" w:rsidR="00416694" w:rsidRPr="00C7314F" w:rsidRDefault="00416694" w:rsidP="00D16AC7">
            <w:pPr>
              <w:pStyle w:val="1TeksCharChar"/>
            </w:pPr>
            <m:oMathPara>
              <m:oMathParaPr>
                <m:jc m:val="left"/>
              </m:oMathParaPr>
              <m:oMath>
                <m:r>
                  <w:rPr>
                    <w:rFonts w:ascii="Cambria Math" w:hAnsi="Cambria Math"/>
                  </w:rPr>
                  <m:t>RVI=</m:t>
                </m:r>
                <m:f>
                  <m:fPr>
                    <m:ctrlPr>
                      <w:rPr>
                        <w:rFonts w:ascii="Cambria Math" w:hAnsi="Cambria Math"/>
                        <w:i/>
                      </w:rPr>
                    </m:ctrlPr>
                  </m:fPr>
                  <m:num>
                    <m:r>
                      <w:rPr>
                        <w:rFonts w:ascii="Cambria Math" w:hAnsi="Cambria Math"/>
                      </w:rPr>
                      <m:t>NIR</m:t>
                    </m:r>
                  </m:num>
                  <m:den>
                    <m:r>
                      <w:rPr>
                        <w:rFonts w:ascii="Cambria Math" w:hAnsi="Cambria Math"/>
                      </w:rPr>
                      <m:t>R</m:t>
                    </m:r>
                  </m:den>
                </m:f>
              </m:oMath>
            </m:oMathPara>
          </w:p>
        </w:tc>
        <w:tc>
          <w:tcPr>
            <w:tcW w:w="750" w:type="pct"/>
            <w:vAlign w:val="center"/>
          </w:tcPr>
          <w:p w14:paraId="12A55606" w14:textId="77777777" w:rsidR="00416694" w:rsidRDefault="00416694" w:rsidP="00D16AC7">
            <w:pPr>
              <w:pStyle w:val="1TeksCharChar"/>
            </w:pPr>
          </w:p>
        </w:tc>
        <w:tc>
          <w:tcPr>
            <w:tcW w:w="750" w:type="pct"/>
            <w:vAlign w:val="center"/>
          </w:tcPr>
          <w:p w14:paraId="6BE1EBA9" w14:textId="77777777" w:rsidR="00416694" w:rsidRPr="003B5532" w:rsidRDefault="00DD78F4" w:rsidP="00D16AC7">
            <w:pPr>
              <w:pStyle w:val="Caption"/>
              <w:jc w:val="right"/>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Pr>
                <w:noProof/>
                <w:sz w:val="24"/>
                <w:szCs w:val="24"/>
              </w:rPr>
              <w:t>2</w:t>
            </w:r>
            <w:r>
              <w:rPr>
                <w:sz w:val="24"/>
                <w:szCs w:val="24"/>
              </w:rPr>
              <w:fldChar w:fldCharType="end"/>
            </w:r>
            <w:r w:rsidRPr="003B5532">
              <w:rPr>
                <w:sz w:val="24"/>
                <w:szCs w:val="24"/>
              </w:rPr>
              <w:t>)</w:t>
            </w:r>
          </w:p>
        </w:tc>
      </w:tr>
    </w:tbl>
    <w:p w14:paraId="782658A9" w14:textId="77777777" w:rsidR="00416694" w:rsidRDefault="00416694" w:rsidP="00416694">
      <w:pPr>
        <w:spacing w:line="360" w:lineRule="auto"/>
        <w:jc w:val="both"/>
      </w:pPr>
      <w:r>
        <w:t xml:space="preserve">It has a range of zero to infinity and increases as the vegetation becomes denser and photosynthetically more active </w:t>
      </w:r>
      <w:r>
        <w:fldChar w:fldCharType="begin" w:fldLock="1"/>
      </w:r>
      <w:r w:rsidR="00B550FC">
        <w:instrText>ADDIN CSL_CITATION { "citationItems" : [ { "id" : "ITEM-1", "itemData" : { "DOI" : "10.1109/36.377948", "ISSN" : "01962892", "author" : [ { "dropping-particle" : "", "family" : "Myneni", "given" : "R.B.", "non-dropping-particle" : "", "parse-names" : false, "suffix" : "" }, { "dropping-particle" : "", "family" : "Hall", "given" : "F.G.", "non-dropping-particle" : "", "parse-names" : false, "suffix" : "" }, { "dropping-particle" : "", "family" : "Sellers", "given" : "P.J.", "non-dropping-particle" : "", "parse-names" : false, "suffix" : "" }, { "dropping-particle" : "", "family" : "Marshak", "given" : "A.L.", "non-dropping-particle" : "", "parse-names" : false, "suffix" : "" } ], "container-title" : "IEEE Transactions on Geoscience and Remote Sensing", "id" : "ITEM-1", "issue" : "2", "issued" : { "date-parts" : [ [ "1995", "3" ] ] }, "page" : "481-486", "title" : "The interpretation of spectral vegetation indexes", "type" : "article-journal", "volume" : "33" }, "uris" : [ "http://www.mendeley.com/documents/?uuid=e5f9c040-345a-4745-9b2f-1742eb8cb220" ] } ], "mendeley" : { "formattedCitation" : "(Myneni et al., 1995)", "plainTextFormattedCitation" : "(Myneni et al., 1995)", "previouslyFormattedCitation" : "(Myneni et al., 1995)" }, "properties" : { "noteIndex" : 0 }, "schema" : "https://github.com/citation-style-language/schema/raw/master/csl-citation.json" }</w:instrText>
      </w:r>
      <w:r>
        <w:fldChar w:fldCharType="separate"/>
      </w:r>
      <w:r w:rsidR="00B550FC" w:rsidRPr="00B550FC">
        <w:rPr>
          <w:noProof/>
        </w:rPr>
        <w:t>(Myneni et al., 1995)</w:t>
      </w:r>
      <w:r>
        <w:fldChar w:fldCharType="end"/>
      </w:r>
      <w:r>
        <w:t>.  The well-known Normalised Difference Vegetation Index (NDVI) is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1354"/>
        <w:gridCol w:w="1354"/>
      </w:tblGrid>
      <w:tr w:rsidR="00416694" w14:paraId="03A9B836" w14:textId="77777777" w:rsidTr="00D16AC7">
        <w:tc>
          <w:tcPr>
            <w:tcW w:w="3500" w:type="pct"/>
            <w:vAlign w:val="center"/>
          </w:tcPr>
          <w:p w14:paraId="722437E3" w14:textId="77777777" w:rsidR="00416694" w:rsidRPr="00C7314F" w:rsidRDefault="00416694" w:rsidP="00D16AC7">
            <w:pPr>
              <w:pStyle w:val="1TeksCharChar"/>
            </w:pPr>
            <m:oMathPara>
              <m:oMathParaPr>
                <m:jc m:val="left"/>
              </m:oMathParaPr>
              <m:oMath>
                <m:r>
                  <w:rPr>
                    <w:rFonts w:ascii="Cambria Math" w:hAnsi="Cambria Math"/>
                  </w:rPr>
                  <m:t>NDVI=</m:t>
                </m:r>
                <m:f>
                  <m:fPr>
                    <m:ctrlPr>
                      <w:rPr>
                        <w:rFonts w:ascii="Cambria Math" w:hAnsi="Cambria Math"/>
                        <w:i/>
                      </w:rPr>
                    </m:ctrlPr>
                  </m:fPr>
                  <m:num>
                    <m:r>
                      <w:rPr>
                        <w:rFonts w:ascii="Cambria Math" w:hAnsi="Cambria Math"/>
                      </w:rPr>
                      <m:t>NIR-R</m:t>
                    </m:r>
                  </m:num>
                  <m:den>
                    <m:r>
                      <w:rPr>
                        <w:rFonts w:ascii="Cambria Math" w:hAnsi="Cambria Math"/>
                      </w:rPr>
                      <m:t>NIR+R</m:t>
                    </m:r>
                  </m:den>
                </m:f>
              </m:oMath>
            </m:oMathPara>
          </w:p>
        </w:tc>
        <w:tc>
          <w:tcPr>
            <w:tcW w:w="750" w:type="pct"/>
            <w:vAlign w:val="center"/>
          </w:tcPr>
          <w:p w14:paraId="72810044" w14:textId="77777777" w:rsidR="00416694" w:rsidRDefault="00416694" w:rsidP="00D16AC7">
            <w:pPr>
              <w:pStyle w:val="1TeksCharChar"/>
            </w:pPr>
          </w:p>
        </w:tc>
        <w:tc>
          <w:tcPr>
            <w:tcW w:w="750" w:type="pct"/>
            <w:vAlign w:val="center"/>
          </w:tcPr>
          <w:p w14:paraId="59F413D5" w14:textId="77777777" w:rsidR="00416694" w:rsidRPr="003B5532" w:rsidRDefault="00DD78F4" w:rsidP="00D16AC7">
            <w:pPr>
              <w:pStyle w:val="Caption"/>
              <w:jc w:val="right"/>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Pr>
                <w:noProof/>
                <w:sz w:val="24"/>
                <w:szCs w:val="24"/>
              </w:rPr>
              <w:t>3</w:t>
            </w:r>
            <w:r>
              <w:rPr>
                <w:sz w:val="24"/>
                <w:szCs w:val="24"/>
              </w:rPr>
              <w:fldChar w:fldCharType="end"/>
            </w:r>
            <w:r w:rsidRPr="003B5532">
              <w:rPr>
                <w:sz w:val="24"/>
                <w:szCs w:val="24"/>
              </w:rPr>
              <w:t>)</w:t>
            </w:r>
          </w:p>
        </w:tc>
      </w:tr>
    </w:tbl>
    <w:p w14:paraId="210C9D53" w14:textId="77777777" w:rsidR="00416694" w:rsidRDefault="00416694" w:rsidP="00416694">
      <w:pPr>
        <w:spacing w:line="360" w:lineRule="auto"/>
        <w:jc w:val="both"/>
      </w:pPr>
      <w:r>
        <w:lastRenderedPageBreak/>
        <w:t xml:space="preserve">NDVI is limited to the range -1 to 1 and describes the same relationship as RVI but is easier to visualise and interpret due to its limited range.  Both indices are invariant to intensity changes.  </w:t>
      </w:r>
    </w:p>
    <w:p w14:paraId="7BFC4B58" w14:textId="77777777" w:rsidR="00416694" w:rsidRDefault="00416694" w:rsidP="00416694">
      <w:pPr>
        <w:spacing w:line="360" w:lineRule="auto"/>
        <w:jc w:val="both"/>
      </w:pPr>
    </w:p>
    <w:p w14:paraId="18E37924" w14:textId="77777777" w:rsidR="00416694" w:rsidRDefault="00416694" w:rsidP="00416694">
      <w:pPr>
        <w:spacing w:line="360" w:lineRule="auto"/>
        <w:jc w:val="both"/>
      </w:pPr>
      <w:r>
        <w:t xml:space="preserve">The tasselled cap transform of </w:t>
      </w:r>
      <w:r>
        <w:fldChar w:fldCharType="begin" w:fldLock="1"/>
      </w:r>
      <w:r w:rsidR="00B550FC">
        <w:instrText>ADDIN CSL_CITATION { "citationItems" : [ { "id" : "ITEM-1", "itemData" : { "author" : [ { "dropping-particle" : "", "family" : "Kauth", "given" : "R. J.", "non-dropping-particle" : "", "parse-names" : false, "suffix" : "" }, { "dropping-particle" : "", "family" : "Thomas", "given" : "G. S.", "non-dropping-particle" : "", "parse-names" : false, "suffix" : "" } ], "container-title" : "Symposium on Machine Processing of Remotely Sensed Data", "id" : "ITEM-1", "issued" : { "date-parts" : [ [ "1976" ] ] }, "page" : "4B41-4B51", "publisher" : "IEEE", "publisher-place" : "Purdue University of West Lafayette, Indiana, USA", "title" : "The tasselled cap -- a graphic description of the spectral-temporal development of agricultural crops as seen by LANDSAT", "type" : "paper-conference" }, "uris" : [ "http://www.mendeley.com/documents/?uuid=d4b25068-ccad-49da-abce-aac1cc1541cd" ] } ], "mendeley" : { "formattedCitation" : "(Kauth and Thomas, 1976)", "manualFormatting" : "Kauth &amp; Thomas (1976)", "plainTextFormattedCitation" : "(Kauth and Thomas, 1976)", "previouslyFormattedCitation" : "(Kauth and Thomas, 1976)" }, "properties" : { "noteIndex" : 0 }, "schema" : "https://github.com/citation-style-language/schema/raw/master/csl-citation.json" }</w:instrText>
      </w:r>
      <w:r>
        <w:fldChar w:fldCharType="separate"/>
      </w:r>
      <w:r w:rsidRPr="00EC0E46">
        <w:rPr>
          <w:noProof/>
        </w:rPr>
        <w:t xml:space="preserve">Kauth &amp; Thomas </w:t>
      </w:r>
      <w:r>
        <w:rPr>
          <w:noProof/>
        </w:rPr>
        <w:t>(</w:t>
      </w:r>
      <w:r w:rsidRPr="00EC0E46">
        <w:rPr>
          <w:noProof/>
        </w:rPr>
        <w:t>1976)</w:t>
      </w:r>
      <w:r>
        <w:fldChar w:fldCharType="end"/>
      </w:r>
      <w:r>
        <w:t xml:space="preserve"> was approximated for our problem using a principal component transform derived from the variance of the </w:t>
      </w:r>
      <w:proofErr w:type="spellStart"/>
      <w:r>
        <w:t>Spekboom</w:t>
      </w:r>
      <w:proofErr w:type="spellEnd"/>
      <w:r>
        <w:t xml:space="preserve"> class.  This way the first component was aligned with </w:t>
      </w:r>
      <w:proofErr w:type="spellStart"/>
      <w:r>
        <w:t>Spekboom</w:t>
      </w:r>
      <w:proofErr w:type="spellEnd"/>
      <w:r>
        <w:t xml:space="preserve"> variation rather than wheat variation as in the original tasselled cap transform.  </w:t>
      </w:r>
    </w:p>
    <w:p w14:paraId="69AB0B74" w14:textId="77777777" w:rsidR="00416694" w:rsidRDefault="00416694" w:rsidP="00416694">
      <w:pPr>
        <w:spacing w:line="360" w:lineRule="auto"/>
        <w:jc w:val="both"/>
      </w:pPr>
    </w:p>
    <w:p w14:paraId="61E355E1" w14:textId="77777777" w:rsidR="00416694" w:rsidRDefault="00416694" w:rsidP="00416694">
      <w:pPr>
        <w:spacing w:line="360" w:lineRule="auto"/>
        <w:jc w:val="both"/>
      </w:pPr>
      <w:r>
        <w:t>Entropy is a statistic that describes the amount of randomness in a variable</w:t>
      </w:r>
      <w:r w:rsidR="00432C60">
        <w:t xml:space="preserve"> </w:t>
      </w:r>
      <w:r w:rsidR="00432C60">
        <w:fldChar w:fldCharType="begin" w:fldLock="1"/>
      </w:r>
      <w:r w:rsidR="00CE1864">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432C60">
        <w:fldChar w:fldCharType="separate"/>
      </w:r>
      <w:r w:rsidR="00432C60" w:rsidRPr="00432C60">
        <w:rPr>
          <w:noProof/>
        </w:rPr>
        <w:t>(Webb, 2002)</w:t>
      </w:r>
      <w:r w:rsidR="00432C60">
        <w:fldChar w:fldCharType="end"/>
      </w:r>
      <w:r>
        <w:t xml:space="preserve">.  The entropy of the values in the image window </w:t>
      </w:r>
      <m:oMath>
        <m:r>
          <m:rPr>
            <m:sty m:val="b"/>
          </m:rPr>
          <w:rPr>
            <w:rFonts w:ascii="Cambria Math" w:hAnsi="Cambria Math"/>
          </w:rPr>
          <m:t>x</m:t>
        </m:r>
      </m:oMath>
      <w:r>
        <w:t xml:space="preserve"> is defined by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416694" w14:paraId="350BC241" w14:textId="77777777" w:rsidTr="00D16AC7">
        <w:tc>
          <w:tcPr>
            <w:tcW w:w="3044" w:type="pct"/>
            <w:vAlign w:val="center"/>
          </w:tcPr>
          <w:p w14:paraId="6962726D" w14:textId="77777777" w:rsidR="00416694" w:rsidRPr="00C7314F" w:rsidRDefault="00416694" w:rsidP="00D16AC7">
            <w:pPr>
              <w:pStyle w:val="1TeksCharChar"/>
            </w:pPr>
            <m:oMathPara>
              <m:oMathParaPr>
                <m:jc m:val="left"/>
              </m:oMathParaPr>
              <m:oMath>
                <m:r>
                  <w:rPr>
                    <w:rFonts w:ascii="Cambria Math" w:hAnsi="Cambria Math"/>
                  </w:rPr>
                  <m:t>E(</m:t>
                </m:r>
                <m:r>
                  <m:rPr>
                    <m:sty m:val="b"/>
                  </m:rPr>
                  <w:rPr>
                    <w:rFonts w:ascii="Cambria Math" w:hAnsi="Cambria Math"/>
                  </w:rPr>
                  <m:t>x</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e>
                </m:func>
              </m:oMath>
            </m:oMathPara>
          </w:p>
        </w:tc>
        <w:tc>
          <w:tcPr>
            <w:tcW w:w="652" w:type="pct"/>
            <w:vAlign w:val="center"/>
          </w:tcPr>
          <w:p w14:paraId="00CCA9B3" w14:textId="77777777" w:rsidR="00416694" w:rsidRDefault="00416694" w:rsidP="00D16AC7">
            <w:pPr>
              <w:pStyle w:val="1TeksCharChar"/>
            </w:pPr>
          </w:p>
        </w:tc>
        <w:tc>
          <w:tcPr>
            <w:tcW w:w="652" w:type="pct"/>
          </w:tcPr>
          <w:p w14:paraId="4696F34C" w14:textId="77777777" w:rsidR="00416694" w:rsidRPr="003B5532" w:rsidRDefault="00416694" w:rsidP="00D16AC7">
            <w:pPr>
              <w:pStyle w:val="Caption"/>
              <w:jc w:val="right"/>
              <w:rPr>
                <w:sz w:val="24"/>
                <w:szCs w:val="24"/>
              </w:rPr>
            </w:pPr>
          </w:p>
        </w:tc>
        <w:tc>
          <w:tcPr>
            <w:tcW w:w="652" w:type="pct"/>
            <w:vAlign w:val="center"/>
          </w:tcPr>
          <w:p w14:paraId="28007817" w14:textId="77777777" w:rsidR="00416694" w:rsidRPr="003B5532" w:rsidRDefault="00DD78F4" w:rsidP="00D16AC7">
            <w:pPr>
              <w:pStyle w:val="Caption"/>
              <w:jc w:val="right"/>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Pr>
                <w:noProof/>
                <w:sz w:val="24"/>
                <w:szCs w:val="24"/>
              </w:rPr>
              <w:t>4</w:t>
            </w:r>
            <w:r>
              <w:rPr>
                <w:sz w:val="24"/>
                <w:szCs w:val="24"/>
              </w:rPr>
              <w:fldChar w:fldCharType="end"/>
            </w:r>
            <w:r w:rsidRPr="003B5532">
              <w:rPr>
                <w:sz w:val="24"/>
                <w:szCs w:val="24"/>
              </w:rPr>
              <w:t>)</w:t>
            </w:r>
          </w:p>
        </w:tc>
      </w:tr>
    </w:tbl>
    <w:p w14:paraId="1F27FE6C" w14:textId="68CA8D14" w:rsidR="00416694" w:rsidRDefault="00416694" w:rsidP="00416694">
      <w:pPr>
        <w:spacing w:line="360" w:lineRule="auto"/>
        <w:jc w:val="both"/>
      </w:pPr>
      <w:r>
        <w:t xml:space="preserve">Where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oMath>
      <w:r>
        <w:t xml:space="preserve"> is the probability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histogram bin of </w:t>
      </w:r>
      <m:oMath>
        <m:r>
          <m:rPr>
            <m:sty m:val="b"/>
          </m:rPr>
          <w:rPr>
            <w:rFonts w:ascii="Cambria Math" w:hAnsi="Cambria Math"/>
          </w:rPr>
          <m:t>x</m:t>
        </m:r>
      </m:oMath>
      <w:r>
        <w:t xml:space="preserve">. </w:t>
      </w:r>
      <w:ins w:id="87" w:author="Van Niekerk, A, Prof &lt;avn@sun.ac.za&gt;" w:date="2016-09-19T15:10:00Z">
        <w:r w:rsidR="00246F54">
          <w:t xml:space="preserve">A total of </w:t>
        </w:r>
      </w:ins>
      <w:r>
        <w:t xml:space="preserve">256 bins were used in all cases.  </w:t>
      </w:r>
    </w:p>
    <w:p w14:paraId="5C5841A9" w14:textId="77777777" w:rsidR="00416694" w:rsidRDefault="00416694" w:rsidP="00416694">
      <w:pPr>
        <w:spacing w:line="360" w:lineRule="auto"/>
        <w:jc w:val="both"/>
      </w:pPr>
    </w:p>
    <w:p w14:paraId="40DBD4B9" w14:textId="4D8EDAD1" w:rsidR="00416694" w:rsidRDefault="00416694" w:rsidP="00416694">
      <w:pPr>
        <w:spacing w:line="360" w:lineRule="auto"/>
        <w:jc w:val="both"/>
      </w:pPr>
      <w:r>
        <w:t xml:space="preserve">In addition to the entropy, the median and the four central moment features (mean, standard deviation, skewness and kurtosis) of </w:t>
      </w:r>
      <w:r>
        <w:fldChar w:fldCharType="begin" w:fldLock="1"/>
      </w:r>
      <w:ins w:id="88" w:author="Van Niekerk, A, Prof &lt;avn@sun.ac.za&gt;" w:date="2016-09-19T15:10:00Z">
        <w:r w:rsidR="00246F54">
          <w:instrText>ADDIN CSL_CITATION { "citationItems" : [ { "id" : "ITEM-1", "itemData" : { "author" : [ { "dropping-particle" : "", "family" : "Li", "given" : "Zhengrong", "non-dropping-particle" : "", "parse-names" : false, "suffix" : "" }, { "dropping-particle" : "", "family" : "Hayward", "given" : "Ross F.", "non-dropping-particle" : "", "parse-names" : false, "suffix" : "" }, { "dropping-particle" : "", "family" : "Zhang", "given" : "Jinglan", "non-dropping-particle" : "", "parse-names" : false, "suffix" : "" }, { "dropping-particle" : "", "family" : "Jin", "given" : "Hang", "non-dropping-particle" : "", "parse-names" : false, "suffix" : "" }, { "dropping-particle" : "", "family" : "Walker", "given" : "Rodney A", "non-dropping-particle" : "", "parse-names" : false, "suffix" : "" } ], "container-title" : "ISPRS TC VII Symposium \u2013 100 Years ISPRS", "editor" : [ { "dropping-particle" : "", "family" : "Wagner", "given" : "W", "non-dropping-particle" : "", "parse-names" : false, "suffix" : "" }, { "dropping-particle" : "", "family" : "Sz\u00e9kely", "given" : "B", "non-dropping-particle" : "", "parse-names" : false, "suffix" : "" } ], "id" : "ITEM-1", "issued" : { "date-parts" : [ [ "2010" ] ] }, "page" : "122-127", "publisher" : "IAPRS", "publisher-place" : "Vienna, Austria", "title" : "Evaluation of spectral and texture features for object-based vegetation species classification using support vector machines", "type" : "paper-conference", "volume" : "XXXVIII" }, "uris" : [ "http://www.mendeley.com/documents/?uuid=2e87226c-2ab4-4639-b60f-6422077aee8a", "http://www.mendeley.com/documents/?uuid=0f4c11a1-2cf1-4ee6-93bc-a2e459f0538d", "http://www.mendeley.com/documents/?uuid=c73c1ba0-efd5-44cc-9a86-02cecd01fcad" ] } ], "mendeley" : { "formattedCitation" : "(Li et al., 2010)", "manualFormatting" : "Li et al., (2010)", "plainTextFormattedCitation" : "(Li et al., 2010)", "previouslyFormattedCitation" : "(Li et al., 2010)" }, "properties" : { "noteIndex" : 0 }, "schema" : "https://github.com/citation-style-language/schema/raw/master/csl-citation.json" }</w:instrText>
        </w:r>
      </w:ins>
      <w:del w:id="89" w:author="Van Niekerk, A, Prof &lt;avn@sun.ac.za&gt;" w:date="2016-09-19T15:10:00Z">
        <w:r w:rsidR="00B550FC" w:rsidDel="00246F54">
          <w:delInstrText>ADDIN CSL_CITATION { "citationItems" : [ { "id" : "ITEM-1", "itemData" : { "author" : [ { "dropping-particle" : "", "family" : "Li", "given" : "Zhengrong", "non-dropping-particle" : "", "parse-names" : false, "suffix" : "" }, { "dropping-particle" : "", "family" : "Hayward", "given" : "Ross F.", "non-dropping-particle" : "", "parse-names" : false, "suffix" : "" }, { "dropping-particle" : "", "family" : "Zhang", "given" : "Jinglan", "non-dropping-particle" : "", "parse-names" : false, "suffix" : "" }, { "dropping-particle" : "", "family" : "Jin", "given" : "Hang", "non-dropping-particle" : "", "parse-names" : false, "suffix" : "" }, { "dropping-particle" : "", "family" : "Walker", "given" : "Rodney A", "non-dropping-particle" : "", "parse-names" : false, "suffix" : "" } ], "container-title" : "ISPRS TC VII Symposium \u2013 100 Years ISPRS", "editor" : [ { "dropping-particle" : "", "family" : "Wagner", "given" : "W", "non-dropping-particle" : "", "parse-names" : false, "suffix" : "" }, { "dropping-particle" : "", "family" : "Sz\u00e9kely", "given" : "B", "non-dropping-particle" : "", "parse-names" : false, "suffix" : "" } ], "id" : "ITEM-1", "issued" : { "date-parts" : [ [ "2010" ] ] }, "note" : "Nice paper but uses object segmentation up front so that a statistical approach can be adopted per object. This is not the approach I have followed thus far. One needs many pixels to use the object based statistical approach. The best I can do is a sliding window per pixel type approach.", "page" : "122-127", "publisher" : "IAPRS", "publisher-place" : "Vienna, Austria", "title" : "Evaluation of spectral and texture features for object-based vegetation species classification using support vector machines", "type" : "paper-conference", "volume" : "XXXVIII" }, "uris" : [ "http://www.mendeley.com/documents/?uuid=2e87226c-2ab4-4639-b60f-6422077aee8a" ] } ], "mendeley" : { "formattedCitation" : "(Li et al., 2010)", "plainTextFormattedCitation" : "(Li et al., 2010)", "previouslyFormattedCitation" : "(Li et al., 2010)" }, "properties" : { "noteIndex" : 0 }, "schema" : "https://github.com/citation-style-language/schema/raw/master/csl-citation.json" }</w:delInstrText>
        </w:r>
      </w:del>
      <w:r>
        <w:fldChar w:fldCharType="separate"/>
      </w:r>
      <w:del w:id="90" w:author="Van Niekerk, A, Prof &lt;avn@sun.ac.za&gt;" w:date="2016-09-19T15:10:00Z">
        <w:r w:rsidR="00B550FC" w:rsidRPr="00B550FC" w:rsidDel="00246F54">
          <w:rPr>
            <w:noProof/>
          </w:rPr>
          <w:delText>(</w:delText>
        </w:r>
      </w:del>
      <w:r w:rsidR="00B550FC" w:rsidRPr="00B550FC">
        <w:rPr>
          <w:noProof/>
        </w:rPr>
        <w:t xml:space="preserve">Li et al., </w:t>
      </w:r>
      <w:ins w:id="91" w:author="Van Niekerk, A, Prof &lt;avn@sun.ac.za&gt;" w:date="2016-09-19T15:10:00Z">
        <w:r w:rsidR="00246F54">
          <w:rPr>
            <w:noProof/>
          </w:rPr>
          <w:t>(</w:t>
        </w:r>
      </w:ins>
      <w:r w:rsidR="00B550FC" w:rsidRPr="00B550FC">
        <w:rPr>
          <w:noProof/>
        </w:rPr>
        <w:t>2010)</w:t>
      </w:r>
      <w:r>
        <w:fldChar w:fldCharType="end"/>
      </w:r>
      <w:r>
        <w:t xml:space="preserve"> were included as sliding window features.  The first principal component, RVI, NDVI and normalised green channel were all used as inputs to the sliding window feature </w:t>
      </w:r>
      <w:bookmarkStart w:id="92" w:name="_GoBack"/>
      <w:bookmarkEnd w:id="92"/>
      <w:r>
        <w:t>set.  A sliding window size of five pixels was used.</w:t>
      </w:r>
    </w:p>
    <w:p w14:paraId="1833BAB0" w14:textId="77777777" w:rsidR="00664D52" w:rsidRDefault="00664D52" w:rsidP="00416694">
      <w:pPr>
        <w:spacing w:line="360" w:lineRule="auto"/>
        <w:jc w:val="both"/>
      </w:pPr>
    </w:p>
    <w:p w14:paraId="138DBBF8" w14:textId="680B3030" w:rsidR="00664D52" w:rsidRDefault="00664D52" w:rsidP="00664D52">
      <w:pPr>
        <w:pStyle w:val="Heading2"/>
      </w:pPr>
      <w:r>
        <w:t>Evaluation</w:t>
      </w:r>
    </w:p>
    <w:p w14:paraId="472F9F85" w14:textId="22180975" w:rsidR="00437EA5" w:rsidRDefault="00E1684A" w:rsidP="00416694">
      <w:pPr>
        <w:spacing w:line="360" w:lineRule="auto"/>
        <w:jc w:val="both"/>
      </w:pPr>
      <w:r>
        <w:t>A data set was produced by extracting the 46 features</w:t>
      </w:r>
      <w:r w:rsidR="007E4855">
        <w:t xml:space="preserve"> of </w:t>
      </w:r>
      <w:r w:rsidR="007E4855">
        <w:fldChar w:fldCharType="begin"/>
      </w:r>
      <w:r w:rsidR="007E4855">
        <w:instrText xml:space="preserve"> REF _Ref394345005 \h </w:instrText>
      </w:r>
      <w:r w:rsidR="007E4855">
        <w:fldChar w:fldCharType="separate"/>
      </w:r>
      <w:r w:rsidR="007E4855">
        <w:t xml:space="preserve">Table </w:t>
      </w:r>
      <w:r w:rsidR="007E4855">
        <w:rPr>
          <w:noProof/>
        </w:rPr>
        <w:t>3</w:t>
      </w:r>
      <w:r w:rsidR="007E4855">
        <w:fldChar w:fldCharType="end"/>
      </w:r>
      <w:r>
        <w:t xml:space="preserve"> from the vegetation mapping pixel data</w:t>
      </w:r>
      <w:r w:rsidR="007E4855">
        <w:t xml:space="preserve"> described in Section </w:t>
      </w:r>
      <w:r w:rsidR="007E4855">
        <w:fldChar w:fldCharType="begin"/>
      </w:r>
      <w:r w:rsidR="007E4855">
        <w:instrText xml:space="preserve"> REF _Ref453592367 \r \h </w:instrText>
      </w:r>
      <w:r w:rsidR="007E4855">
        <w:fldChar w:fldCharType="separate"/>
      </w:r>
      <w:r w:rsidR="007E4855">
        <w:t>2.2</w:t>
      </w:r>
      <w:r w:rsidR="007E4855">
        <w:fldChar w:fldCharType="end"/>
      </w:r>
      <w:r>
        <w:t xml:space="preserve">.  </w:t>
      </w:r>
      <w:r w:rsidR="007E4855">
        <w:t xml:space="preserve"> T</w:t>
      </w:r>
      <w:r w:rsidR="00664D52">
        <w:t xml:space="preserve">he sensitivity of standard feature selection approaches to </w:t>
      </w:r>
      <w:r w:rsidR="001D2219">
        <w:t>the following</w:t>
      </w:r>
      <w:r w:rsidR="00664D52">
        <w:t xml:space="preserve"> </w:t>
      </w:r>
      <w:r w:rsidR="001D2219">
        <w:t>factors</w:t>
      </w:r>
      <w:r w:rsidR="00664D52">
        <w:t xml:space="preserve"> </w:t>
      </w:r>
      <w:r w:rsidR="007E4855">
        <w:t xml:space="preserve">was </w:t>
      </w:r>
      <w:r w:rsidR="001D2219">
        <w:t>investigated</w:t>
      </w:r>
      <w:r w:rsidR="007E4855">
        <w:t xml:space="preserve"> </w:t>
      </w:r>
      <w:r w:rsidR="00664D52">
        <w:t xml:space="preserve">using </w:t>
      </w:r>
      <w:r w:rsidR="007E4855">
        <w:t xml:space="preserve">this </w:t>
      </w:r>
      <w:r w:rsidR="00664D52">
        <w:t>data set</w:t>
      </w:r>
      <w:r w:rsidR="007E4855">
        <w:t>:</w:t>
      </w:r>
    </w:p>
    <w:p w14:paraId="520E5857" w14:textId="158CB45B" w:rsidR="00437EA5" w:rsidRDefault="009F022A" w:rsidP="00437EA5">
      <w:pPr>
        <w:pStyle w:val="ListParagraph"/>
        <w:numPr>
          <w:ilvl w:val="0"/>
          <w:numId w:val="32"/>
        </w:numPr>
        <w:spacing w:line="360" w:lineRule="auto"/>
        <w:jc w:val="both"/>
      </w:pPr>
      <w:r>
        <w:t>S</w:t>
      </w:r>
      <w:r w:rsidR="00664D52">
        <w:t>ampling of the data set</w:t>
      </w:r>
    </w:p>
    <w:p w14:paraId="677319DC" w14:textId="7834D880" w:rsidR="00437EA5" w:rsidRDefault="009F022A" w:rsidP="00437EA5">
      <w:pPr>
        <w:pStyle w:val="ListParagraph"/>
        <w:numPr>
          <w:ilvl w:val="0"/>
          <w:numId w:val="32"/>
        </w:numPr>
        <w:spacing w:line="360" w:lineRule="auto"/>
        <w:jc w:val="both"/>
      </w:pPr>
      <w:r>
        <w:t>S</w:t>
      </w:r>
      <w:r w:rsidR="00664D52">
        <w:t>election criteri</w:t>
      </w:r>
      <w:r>
        <w:t>on</w:t>
      </w:r>
    </w:p>
    <w:p w14:paraId="2950BDF7" w14:textId="77777777" w:rsidR="00437EA5" w:rsidRDefault="00437EA5" w:rsidP="00437EA5">
      <w:pPr>
        <w:pStyle w:val="ListParagraph"/>
        <w:numPr>
          <w:ilvl w:val="0"/>
          <w:numId w:val="32"/>
        </w:numPr>
        <w:spacing w:line="360" w:lineRule="auto"/>
        <w:jc w:val="both"/>
      </w:pPr>
      <w:r>
        <w:t>S</w:t>
      </w:r>
      <w:r w:rsidR="00F4710C">
        <w:t>ubset search method</w:t>
      </w:r>
    </w:p>
    <w:p w14:paraId="4C7C9F5D" w14:textId="78EC018C" w:rsidR="00AE32A4" w:rsidRDefault="00A32CC6" w:rsidP="00416694">
      <w:pPr>
        <w:spacing w:line="360" w:lineRule="auto"/>
        <w:jc w:val="both"/>
      </w:pPr>
      <w:r>
        <w:t xml:space="preserve">These results were subsequently compared with the stability of the features selected by the </w:t>
      </w:r>
      <w:r w:rsidR="00A54A5C">
        <w:t>feature clustering and ranking</w:t>
      </w:r>
      <w:r>
        <w:t xml:space="preserve"> method</w:t>
      </w:r>
      <w:r w:rsidR="00807B99">
        <w:t xml:space="preserve"> under</w:t>
      </w:r>
      <w:r w:rsidR="00CB358E">
        <w:t xml:space="preserve"> the disturbance of</w:t>
      </w:r>
      <w:r w:rsidR="00807B99">
        <w:t xml:space="preserve"> factors</w:t>
      </w:r>
      <w:r w:rsidR="00CB358E">
        <w:t xml:space="preserve"> 1 and 2</w:t>
      </w:r>
      <w:r w:rsidR="00E70584">
        <w:t xml:space="preserve"> above</w:t>
      </w:r>
      <w:r>
        <w:t xml:space="preserve">. </w:t>
      </w:r>
      <w:r w:rsidR="00CE43CB">
        <w:t xml:space="preserve"> </w:t>
      </w:r>
      <w:r w:rsidR="00CB358E">
        <w:t xml:space="preserve">The accuracy of a diverse selection of classifiers </w:t>
      </w:r>
      <w:r w:rsidR="00714141">
        <w:t xml:space="preserve">trained </w:t>
      </w:r>
      <w:r w:rsidR="00CB358E">
        <w:t>on the features</w:t>
      </w:r>
      <w:r w:rsidR="009F022A">
        <w:t xml:space="preserve"> selected by the proposed method</w:t>
      </w:r>
      <w:r w:rsidR="00CB358E">
        <w:t xml:space="preserve"> was also computed as a check </w:t>
      </w:r>
      <w:r w:rsidR="00E70584">
        <w:t>on</w:t>
      </w:r>
      <w:r w:rsidR="00CB358E">
        <w:t xml:space="preserve"> general </w:t>
      </w:r>
      <w:r w:rsidR="009F022A">
        <w:t xml:space="preserve">their </w:t>
      </w:r>
      <w:r w:rsidR="00CB358E">
        <w:t>validity.</w:t>
      </w:r>
    </w:p>
    <w:p w14:paraId="63FA8AAD" w14:textId="70D0F1BE" w:rsidR="00416694" w:rsidRDefault="00416694" w:rsidP="00416694">
      <w:pPr>
        <w:spacing w:line="360" w:lineRule="auto"/>
        <w:jc w:val="both"/>
      </w:pPr>
    </w:p>
    <w:p w14:paraId="1DA6EB29" w14:textId="77777777" w:rsidR="00416694" w:rsidRDefault="0008112F" w:rsidP="0008112F">
      <w:pPr>
        <w:pStyle w:val="Heading1"/>
      </w:pPr>
      <w:commentRangeStart w:id="93"/>
      <w:r>
        <w:lastRenderedPageBreak/>
        <w:t>Results and Discussion</w:t>
      </w:r>
      <w:commentRangeEnd w:id="93"/>
      <w:r w:rsidR="005A2175">
        <w:rPr>
          <w:rStyle w:val="CommentReference"/>
          <w:b w:val="0"/>
        </w:rPr>
        <w:commentReference w:id="93"/>
      </w:r>
    </w:p>
    <w:p w14:paraId="27985558" w14:textId="77777777" w:rsidR="00416694" w:rsidRDefault="00416694" w:rsidP="00AD1A8C">
      <w:pPr>
        <w:pStyle w:val="Heading2"/>
      </w:pPr>
      <w:bookmarkStart w:id="94" w:name="_Ref395451342"/>
      <w:bookmarkStart w:id="95" w:name="_Toc448324307"/>
      <w:r>
        <w:t>Standard Feature Selection</w:t>
      </w:r>
      <w:bookmarkEnd w:id="94"/>
      <w:bookmarkEnd w:id="95"/>
    </w:p>
    <w:p w14:paraId="1A0ED575" w14:textId="77777777" w:rsidR="00416694" w:rsidRDefault="00416694" w:rsidP="00416694">
      <w:pPr>
        <w:spacing w:line="360" w:lineRule="auto"/>
        <w:jc w:val="both"/>
      </w:pPr>
      <w:r>
        <w:t xml:space="preserve">We evaluated the sensitivity of standard feature selection approaches to different disturbances using the vegetation mapping data set.  The size of the Background class was reduced to be the same as the </w:t>
      </w:r>
      <w:proofErr w:type="spellStart"/>
      <w:r>
        <w:t>Spekboom</w:t>
      </w:r>
      <w:proofErr w:type="spellEnd"/>
      <w:r>
        <w:t xml:space="preserve"> class by taking a random subsample.  This was done to expedite computation times.  </w:t>
      </w:r>
    </w:p>
    <w:p w14:paraId="461F9DBB" w14:textId="77777777" w:rsidR="00416694" w:rsidRDefault="00416694" w:rsidP="00416694">
      <w:pPr>
        <w:spacing w:line="360" w:lineRule="auto"/>
        <w:jc w:val="both"/>
      </w:pPr>
    </w:p>
    <w:p w14:paraId="45F2D990" w14:textId="77777777" w:rsidR="00416694" w:rsidRDefault="00416694" w:rsidP="00416694">
      <w:pPr>
        <w:spacing w:line="360" w:lineRule="auto"/>
        <w:jc w:val="both"/>
      </w:pPr>
      <w:r>
        <w:t xml:space="preserve">In the first experiment, a forward selection procedure with naïve Bayes classification accuracy as selection criterion was repeated on bootstrapped samples of the original data.  The first six selected features are shown in </w:t>
      </w:r>
      <w:r>
        <w:fldChar w:fldCharType="begin"/>
      </w:r>
      <w:r>
        <w:instrText xml:space="preserve"> REF _Ref395442523 \h </w:instrText>
      </w:r>
      <w:r>
        <w:fldChar w:fldCharType="separate"/>
      </w:r>
      <w:r w:rsidR="00DD78F4">
        <w:t xml:space="preserve">Table </w:t>
      </w:r>
      <w:r w:rsidR="00DD78F4">
        <w:rPr>
          <w:noProof/>
        </w:rPr>
        <w:t>4</w:t>
      </w:r>
      <w:r>
        <w:fldChar w:fldCharType="end"/>
      </w:r>
      <w:r>
        <w:t xml:space="preserve"> for five different data samplings.  The first selected feature remains stable but the rest of the features are sensitive to the specific data set used to evaluate importance.  This variation occurs in spite the fact that data contains more than sufficient samples to be representative of the real class distributions.   </w:t>
      </w:r>
    </w:p>
    <w:p w14:paraId="10913FDC" w14:textId="77777777" w:rsidR="00416694" w:rsidRDefault="00416694" w:rsidP="00416694">
      <w:pPr>
        <w:spacing w:line="360" w:lineRule="auto"/>
        <w:jc w:val="both"/>
      </w:pPr>
    </w:p>
    <w:p w14:paraId="2F4B8688" w14:textId="77777777" w:rsidR="00416694" w:rsidRDefault="00416694" w:rsidP="00416694">
      <w:pPr>
        <w:pStyle w:val="1Tablecaption"/>
      </w:pPr>
      <w:bookmarkStart w:id="96" w:name="_Ref395442523"/>
      <w:bookmarkStart w:id="97" w:name="_Toc448324329"/>
      <w:commentRangeStart w:id="98"/>
      <w:r>
        <w:t xml:space="preserve">Table </w:t>
      </w:r>
      <w:r w:rsidR="00734910">
        <w:fldChar w:fldCharType="begin"/>
      </w:r>
      <w:r w:rsidR="00734910">
        <w:instrText xml:space="preserve"> SEQ Table \* ARABIC </w:instrText>
      </w:r>
      <w:r w:rsidR="00734910">
        <w:fldChar w:fldCharType="separate"/>
      </w:r>
      <w:r w:rsidR="00DD78F4">
        <w:rPr>
          <w:noProof/>
        </w:rPr>
        <w:t>4</w:t>
      </w:r>
      <w:r w:rsidR="00734910">
        <w:fldChar w:fldCharType="end"/>
      </w:r>
      <w:bookmarkEnd w:id="96"/>
      <w:r>
        <w:t xml:space="preserve">   Experiment 1: Forward selection results for different data sets</w:t>
      </w:r>
      <w:bookmarkEnd w:id="97"/>
      <w:commentRangeEnd w:id="98"/>
      <w:r w:rsidR="00E06262">
        <w:rPr>
          <w:rStyle w:val="CommentReference"/>
        </w:rPr>
        <w:commentReference w:id="98"/>
      </w:r>
    </w:p>
    <w:tbl>
      <w:tblPr>
        <w:tblStyle w:val="MyThesisTable"/>
        <w:tblW w:w="9049" w:type="dxa"/>
        <w:tblLayout w:type="fixed"/>
        <w:tblLook w:val="04A0" w:firstRow="1" w:lastRow="0" w:firstColumn="1" w:lastColumn="0" w:noHBand="0" w:noVBand="1"/>
      </w:tblPr>
      <w:tblGrid>
        <w:gridCol w:w="1243"/>
        <w:gridCol w:w="1113"/>
        <w:gridCol w:w="1338"/>
        <w:gridCol w:w="1337"/>
        <w:gridCol w:w="1338"/>
        <w:gridCol w:w="1337"/>
        <w:gridCol w:w="1343"/>
      </w:tblGrid>
      <w:tr w:rsidR="00416694" w:rsidRPr="00240C8B" w14:paraId="15ABCE4E" w14:textId="77777777" w:rsidTr="00D16AC7">
        <w:trPr>
          <w:cnfStyle w:val="100000000000" w:firstRow="1" w:lastRow="0" w:firstColumn="0" w:lastColumn="0" w:oddVBand="0" w:evenVBand="0" w:oddHBand="0" w:evenHBand="0" w:firstRowFirstColumn="0" w:firstRowLastColumn="0" w:lastRowFirstColumn="0" w:lastRowLastColumn="0"/>
          <w:trHeight w:val="299"/>
        </w:trPr>
        <w:tc>
          <w:tcPr>
            <w:tcW w:w="1243" w:type="dxa"/>
          </w:tcPr>
          <w:p w14:paraId="7F74DE4D" w14:textId="77777777" w:rsidR="00416694" w:rsidRPr="00A37BF6" w:rsidRDefault="00416694" w:rsidP="00D16AC7">
            <w:pPr>
              <w:pStyle w:val="1TableText"/>
              <w:tabs>
                <w:tab w:val="num" w:pos="993"/>
              </w:tabs>
              <w:spacing w:before="0" w:after="0"/>
              <w:rPr>
                <w:rFonts w:cs="Arial"/>
              </w:rPr>
            </w:pPr>
            <w:r>
              <w:rPr>
                <w:rFonts w:cs="Arial"/>
              </w:rPr>
              <w:t>Sample Num</w:t>
            </w:r>
            <w:r w:rsidRPr="00A37BF6">
              <w:rPr>
                <w:rFonts w:cs="Arial"/>
              </w:rPr>
              <w:t>.</w:t>
            </w:r>
          </w:p>
        </w:tc>
        <w:tc>
          <w:tcPr>
            <w:tcW w:w="7806" w:type="dxa"/>
            <w:gridSpan w:val="6"/>
          </w:tcPr>
          <w:p w14:paraId="41813A71" w14:textId="77777777" w:rsidR="00416694" w:rsidRPr="00A37BF6" w:rsidRDefault="00416694" w:rsidP="00D16AC7">
            <w:pPr>
              <w:pStyle w:val="1TableText"/>
              <w:tabs>
                <w:tab w:val="num" w:pos="993"/>
              </w:tabs>
              <w:spacing w:before="0" w:after="0"/>
              <w:jc w:val="center"/>
              <w:rPr>
                <w:rFonts w:cs="Arial"/>
              </w:rPr>
            </w:pPr>
            <w:r>
              <w:rPr>
                <w:rFonts w:cs="Arial"/>
              </w:rPr>
              <w:t xml:space="preserve">Selected </w:t>
            </w:r>
            <w:r w:rsidRPr="00A37BF6">
              <w:rPr>
                <w:rFonts w:cs="Arial"/>
              </w:rPr>
              <w:t>Features</w:t>
            </w:r>
            <w:r>
              <w:rPr>
                <w:rFonts w:cs="Arial"/>
              </w:rPr>
              <w:t xml:space="preserve"> (Ordered by ranking)</w:t>
            </w:r>
          </w:p>
        </w:tc>
      </w:tr>
      <w:tr w:rsidR="00416694" w:rsidRPr="00240C8B" w14:paraId="108342B0" w14:textId="77777777" w:rsidTr="00D16AC7">
        <w:trPr>
          <w:trHeight w:val="299"/>
        </w:trPr>
        <w:tc>
          <w:tcPr>
            <w:tcW w:w="1243" w:type="dxa"/>
          </w:tcPr>
          <w:p w14:paraId="7B164439" w14:textId="77777777" w:rsidR="00416694" w:rsidRPr="00240C8B" w:rsidRDefault="00416694" w:rsidP="00D16AC7">
            <w:pPr>
              <w:pStyle w:val="1TableText"/>
              <w:tabs>
                <w:tab w:val="num" w:pos="993"/>
              </w:tabs>
              <w:spacing w:before="0" w:after="0"/>
              <w:rPr>
                <w:rFonts w:cs="Arial"/>
              </w:rPr>
            </w:pPr>
            <w:r>
              <w:rPr>
                <w:rFonts w:cs="Arial"/>
              </w:rPr>
              <w:t>1</w:t>
            </w:r>
          </w:p>
        </w:tc>
        <w:tc>
          <w:tcPr>
            <w:tcW w:w="1113" w:type="dxa"/>
            <w:vAlign w:val="top"/>
          </w:tcPr>
          <w:p w14:paraId="20444043" w14:textId="77777777" w:rsidR="00416694" w:rsidRPr="00D90FE7" w:rsidRDefault="00416694" w:rsidP="00D16AC7">
            <w:pPr>
              <w:rPr>
                <w:rFonts w:cs="Arial"/>
                <w:sz w:val="16"/>
                <w:szCs w:val="16"/>
              </w:rPr>
            </w:pPr>
            <w:r w:rsidRPr="00D90FE7">
              <w:rPr>
                <w:sz w:val="16"/>
                <w:szCs w:val="16"/>
              </w:rPr>
              <w:t>pc2</w:t>
            </w:r>
          </w:p>
        </w:tc>
        <w:tc>
          <w:tcPr>
            <w:tcW w:w="1338" w:type="dxa"/>
            <w:vAlign w:val="top"/>
          </w:tcPr>
          <w:p w14:paraId="7562000F" w14:textId="77777777" w:rsidR="00416694" w:rsidRPr="00D90FE7" w:rsidRDefault="00416694" w:rsidP="00D16AC7">
            <w:pPr>
              <w:rPr>
                <w:rFonts w:cs="Arial"/>
                <w:sz w:val="16"/>
                <w:szCs w:val="16"/>
              </w:rPr>
            </w:pPr>
            <w:r w:rsidRPr="00D90FE7">
              <w:rPr>
                <w:sz w:val="16"/>
                <w:szCs w:val="16"/>
              </w:rPr>
              <w:t>tc4</w:t>
            </w:r>
          </w:p>
        </w:tc>
        <w:tc>
          <w:tcPr>
            <w:tcW w:w="1337" w:type="dxa"/>
            <w:vAlign w:val="top"/>
          </w:tcPr>
          <w:p w14:paraId="4BA948B8" w14:textId="77777777" w:rsidR="00416694" w:rsidRPr="00D90FE7" w:rsidRDefault="00416694" w:rsidP="00D16AC7">
            <w:pPr>
              <w:rPr>
                <w:rFonts w:cs="Arial"/>
                <w:sz w:val="16"/>
                <w:szCs w:val="16"/>
              </w:rPr>
            </w:pPr>
            <w:r w:rsidRPr="00D90FE7">
              <w:rPr>
                <w:sz w:val="16"/>
                <w:szCs w:val="16"/>
              </w:rPr>
              <w:t>pc1</w:t>
            </w:r>
          </w:p>
        </w:tc>
        <w:tc>
          <w:tcPr>
            <w:tcW w:w="1338" w:type="dxa"/>
            <w:vAlign w:val="top"/>
          </w:tcPr>
          <w:p w14:paraId="38578BB1" w14:textId="77777777" w:rsidR="00416694" w:rsidRPr="00D90FE7" w:rsidRDefault="00416694" w:rsidP="00D16AC7">
            <w:pPr>
              <w:rPr>
                <w:rFonts w:cs="Arial"/>
                <w:sz w:val="16"/>
                <w:szCs w:val="16"/>
              </w:rPr>
            </w:pPr>
            <w:proofErr w:type="spellStart"/>
            <w:r w:rsidRPr="00D90FE7">
              <w:rPr>
                <w:sz w:val="16"/>
                <w:szCs w:val="16"/>
              </w:rPr>
              <w:t>SkewnessNDVI</w:t>
            </w:r>
            <w:proofErr w:type="spellEnd"/>
          </w:p>
        </w:tc>
        <w:tc>
          <w:tcPr>
            <w:tcW w:w="1337" w:type="dxa"/>
            <w:vAlign w:val="top"/>
          </w:tcPr>
          <w:p w14:paraId="1196DEC5" w14:textId="77777777" w:rsidR="00416694" w:rsidRPr="00D90FE7" w:rsidRDefault="00416694" w:rsidP="00D16AC7">
            <w:pPr>
              <w:rPr>
                <w:rFonts w:cs="Arial"/>
                <w:sz w:val="16"/>
                <w:szCs w:val="16"/>
              </w:rPr>
            </w:pPr>
            <w:proofErr w:type="spellStart"/>
            <w:r w:rsidRPr="00D90FE7">
              <w:rPr>
                <w:sz w:val="16"/>
                <w:szCs w:val="16"/>
              </w:rPr>
              <w:t>StdRVI</w:t>
            </w:r>
            <w:proofErr w:type="spellEnd"/>
          </w:p>
        </w:tc>
        <w:tc>
          <w:tcPr>
            <w:tcW w:w="1343" w:type="dxa"/>
            <w:vAlign w:val="top"/>
          </w:tcPr>
          <w:p w14:paraId="63ECDA65" w14:textId="77777777" w:rsidR="00416694" w:rsidRPr="00D90FE7" w:rsidRDefault="00416694" w:rsidP="00D16AC7">
            <w:pPr>
              <w:rPr>
                <w:rFonts w:cs="Arial"/>
                <w:sz w:val="16"/>
                <w:szCs w:val="16"/>
              </w:rPr>
            </w:pPr>
            <w:r w:rsidRPr="00D90FE7">
              <w:rPr>
                <w:sz w:val="16"/>
                <w:szCs w:val="16"/>
              </w:rPr>
              <w:t>rc3</w:t>
            </w:r>
          </w:p>
        </w:tc>
      </w:tr>
      <w:tr w:rsidR="00416694" w:rsidRPr="00240C8B" w14:paraId="3EB33F92" w14:textId="77777777" w:rsidTr="00D16AC7">
        <w:trPr>
          <w:trHeight w:val="299"/>
        </w:trPr>
        <w:tc>
          <w:tcPr>
            <w:tcW w:w="1243" w:type="dxa"/>
          </w:tcPr>
          <w:p w14:paraId="16A2264B" w14:textId="77777777" w:rsidR="00416694" w:rsidRPr="00240C8B" w:rsidRDefault="00416694" w:rsidP="00D16AC7">
            <w:pPr>
              <w:pStyle w:val="1TableText"/>
              <w:tabs>
                <w:tab w:val="num" w:pos="993"/>
              </w:tabs>
              <w:spacing w:before="0" w:after="0"/>
              <w:rPr>
                <w:rFonts w:cs="Arial"/>
              </w:rPr>
            </w:pPr>
            <w:r>
              <w:rPr>
                <w:rFonts w:cs="Arial"/>
              </w:rPr>
              <w:t>2</w:t>
            </w:r>
          </w:p>
        </w:tc>
        <w:tc>
          <w:tcPr>
            <w:tcW w:w="1113" w:type="dxa"/>
            <w:vAlign w:val="top"/>
          </w:tcPr>
          <w:p w14:paraId="65A3C23E" w14:textId="77777777" w:rsidR="00416694" w:rsidRPr="00D90FE7" w:rsidRDefault="00416694" w:rsidP="00D16AC7">
            <w:pPr>
              <w:rPr>
                <w:rFonts w:cs="Arial"/>
                <w:sz w:val="16"/>
                <w:szCs w:val="16"/>
              </w:rPr>
            </w:pPr>
            <w:r w:rsidRPr="00D90FE7">
              <w:rPr>
                <w:sz w:val="16"/>
                <w:szCs w:val="16"/>
              </w:rPr>
              <w:t>pc2</w:t>
            </w:r>
          </w:p>
        </w:tc>
        <w:tc>
          <w:tcPr>
            <w:tcW w:w="1338" w:type="dxa"/>
            <w:vAlign w:val="top"/>
          </w:tcPr>
          <w:p w14:paraId="565FAACD" w14:textId="77777777" w:rsidR="00416694" w:rsidRPr="00D90FE7" w:rsidRDefault="00416694" w:rsidP="00D16AC7">
            <w:pPr>
              <w:rPr>
                <w:rFonts w:cs="Arial"/>
                <w:sz w:val="16"/>
                <w:szCs w:val="16"/>
              </w:rPr>
            </w:pPr>
            <w:r w:rsidRPr="00D90FE7">
              <w:rPr>
                <w:sz w:val="16"/>
                <w:szCs w:val="16"/>
              </w:rPr>
              <w:t>rc3</w:t>
            </w:r>
          </w:p>
        </w:tc>
        <w:tc>
          <w:tcPr>
            <w:tcW w:w="1337" w:type="dxa"/>
            <w:vAlign w:val="top"/>
          </w:tcPr>
          <w:p w14:paraId="2F2851FE" w14:textId="77777777" w:rsidR="00416694" w:rsidRPr="00D90FE7" w:rsidRDefault="00416694" w:rsidP="00D16AC7">
            <w:pPr>
              <w:rPr>
                <w:rFonts w:cs="Arial"/>
                <w:sz w:val="16"/>
                <w:szCs w:val="16"/>
              </w:rPr>
            </w:pPr>
            <w:r w:rsidRPr="00D90FE7">
              <w:rPr>
                <w:sz w:val="16"/>
                <w:szCs w:val="16"/>
              </w:rPr>
              <w:t>EntropyPc1</w:t>
            </w:r>
          </w:p>
        </w:tc>
        <w:tc>
          <w:tcPr>
            <w:tcW w:w="1338" w:type="dxa"/>
            <w:vAlign w:val="top"/>
          </w:tcPr>
          <w:p w14:paraId="38DE36BF" w14:textId="77777777" w:rsidR="00416694" w:rsidRPr="00D90FE7" w:rsidRDefault="00416694" w:rsidP="00D16AC7">
            <w:pPr>
              <w:rPr>
                <w:rFonts w:cs="Arial"/>
                <w:sz w:val="16"/>
                <w:szCs w:val="16"/>
              </w:rPr>
            </w:pPr>
            <w:r w:rsidRPr="00D90FE7">
              <w:rPr>
                <w:sz w:val="16"/>
                <w:szCs w:val="16"/>
              </w:rPr>
              <w:t>KurtosisPc1</w:t>
            </w:r>
          </w:p>
        </w:tc>
        <w:tc>
          <w:tcPr>
            <w:tcW w:w="1337" w:type="dxa"/>
            <w:vAlign w:val="top"/>
          </w:tcPr>
          <w:p w14:paraId="3FE6FD13" w14:textId="77777777" w:rsidR="00416694" w:rsidRPr="00D90FE7" w:rsidRDefault="00416694" w:rsidP="00D16AC7">
            <w:pPr>
              <w:rPr>
                <w:rFonts w:cs="Arial"/>
                <w:sz w:val="16"/>
                <w:szCs w:val="16"/>
              </w:rPr>
            </w:pPr>
            <w:proofErr w:type="spellStart"/>
            <w:r w:rsidRPr="00D90FE7">
              <w:rPr>
                <w:sz w:val="16"/>
                <w:szCs w:val="16"/>
              </w:rPr>
              <w:t>SkewnessGn</w:t>
            </w:r>
            <w:proofErr w:type="spellEnd"/>
          </w:p>
        </w:tc>
        <w:tc>
          <w:tcPr>
            <w:tcW w:w="1343" w:type="dxa"/>
            <w:vAlign w:val="top"/>
          </w:tcPr>
          <w:p w14:paraId="1B87AAE1" w14:textId="77777777" w:rsidR="00416694" w:rsidRPr="00D90FE7" w:rsidRDefault="00416694" w:rsidP="00D16AC7">
            <w:pPr>
              <w:rPr>
                <w:rFonts w:cs="Arial"/>
                <w:sz w:val="16"/>
                <w:szCs w:val="16"/>
              </w:rPr>
            </w:pPr>
            <w:proofErr w:type="spellStart"/>
            <w:r w:rsidRPr="00D90FE7">
              <w:rPr>
                <w:sz w:val="16"/>
                <w:szCs w:val="16"/>
              </w:rPr>
              <w:t>KurtosisGn</w:t>
            </w:r>
            <w:proofErr w:type="spellEnd"/>
          </w:p>
        </w:tc>
      </w:tr>
      <w:tr w:rsidR="00416694" w:rsidRPr="00240C8B" w14:paraId="4DB40E4C" w14:textId="77777777" w:rsidTr="00D16AC7">
        <w:trPr>
          <w:trHeight w:val="299"/>
        </w:trPr>
        <w:tc>
          <w:tcPr>
            <w:tcW w:w="1243" w:type="dxa"/>
          </w:tcPr>
          <w:p w14:paraId="7D9AA8F7" w14:textId="77777777" w:rsidR="00416694" w:rsidRPr="00240C8B" w:rsidRDefault="00416694" w:rsidP="00D16AC7">
            <w:pPr>
              <w:pStyle w:val="1TableText"/>
              <w:tabs>
                <w:tab w:val="num" w:pos="993"/>
              </w:tabs>
              <w:spacing w:before="0" w:after="0"/>
              <w:rPr>
                <w:rFonts w:cs="Arial"/>
              </w:rPr>
            </w:pPr>
            <w:r>
              <w:rPr>
                <w:rFonts w:cs="Arial"/>
              </w:rPr>
              <w:t>3</w:t>
            </w:r>
          </w:p>
        </w:tc>
        <w:tc>
          <w:tcPr>
            <w:tcW w:w="1113" w:type="dxa"/>
            <w:vAlign w:val="top"/>
          </w:tcPr>
          <w:p w14:paraId="3150FF45" w14:textId="77777777" w:rsidR="00416694" w:rsidRPr="00D90FE7" w:rsidRDefault="00416694" w:rsidP="00D16AC7">
            <w:pPr>
              <w:rPr>
                <w:rFonts w:cs="Arial"/>
                <w:sz w:val="16"/>
                <w:szCs w:val="16"/>
              </w:rPr>
            </w:pPr>
            <w:r w:rsidRPr="00D90FE7">
              <w:rPr>
                <w:sz w:val="16"/>
                <w:szCs w:val="16"/>
              </w:rPr>
              <w:t>pc2</w:t>
            </w:r>
          </w:p>
        </w:tc>
        <w:tc>
          <w:tcPr>
            <w:tcW w:w="1338" w:type="dxa"/>
            <w:vAlign w:val="top"/>
          </w:tcPr>
          <w:p w14:paraId="0B5DD781" w14:textId="77777777" w:rsidR="00416694" w:rsidRPr="00D90FE7" w:rsidRDefault="00416694" w:rsidP="00D16AC7">
            <w:pPr>
              <w:rPr>
                <w:rFonts w:cs="Arial"/>
                <w:sz w:val="16"/>
                <w:szCs w:val="16"/>
              </w:rPr>
            </w:pPr>
            <w:r w:rsidRPr="00D90FE7">
              <w:rPr>
                <w:sz w:val="16"/>
                <w:szCs w:val="16"/>
              </w:rPr>
              <w:t>rc3</w:t>
            </w:r>
          </w:p>
        </w:tc>
        <w:tc>
          <w:tcPr>
            <w:tcW w:w="1337" w:type="dxa"/>
            <w:vAlign w:val="top"/>
          </w:tcPr>
          <w:p w14:paraId="2A2136BF" w14:textId="77777777" w:rsidR="00416694" w:rsidRPr="00D90FE7" w:rsidRDefault="00416694" w:rsidP="00D16AC7">
            <w:pPr>
              <w:rPr>
                <w:rFonts w:cs="Arial"/>
                <w:sz w:val="16"/>
                <w:szCs w:val="16"/>
              </w:rPr>
            </w:pPr>
            <w:r w:rsidRPr="00D90FE7">
              <w:rPr>
                <w:sz w:val="16"/>
                <w:szCs w:val="16"/>
              </w:rPr>
              <w:t>MeanPc1</w:t>
            </w:r>
          </w:p>
        </w:tc>
        <w:tc>
          <w:tcPr>
            <w:tcW w:w="1338" w:type="dxa"/>
            <w:vAlign w:val="top"/>
          </w:tcPr>
          <w:p w14:paraId="573E10C8" w14:textId="77777777" w:rsidR="00416694" w:rsidRPr="00D90FE7" w:rsidRDefault="00416694" w:rsidP="00D16AC7">
            <w:pPr>
              <w:rPr>
                <w:rFonts w:cs="Arial"/>
                <w:sz w:val="16"/>
                <w:szCs w:val="16"/>
              </w:rPr>
            </w:pPr>
            <w:proofErr w:type="spellStart"/>
            <w:r w:rsidRPr="00D90FE7">
              <w:rPr>
                <w:sz w:val="16"/>
                <w:szCs w:val="16"/>
              </w:rPr>
              <w:t>StdGn</w:t>
            </w:r>
            <w:proofErr w:type="spellEnd"/>
          </w:p>
        </w:tc>
        <w:tc>
          <w:tcPr>
            <w:tcW w:w="1337" w:type="dxa"/>
            <w:vAlign w:val="top"/>
          </w:tcPr>
          <w:p w14:paraId="0316A8DE" w14:textId="77777777" w:rsidR="00416694" w:rsidRPr="00D90FE7" w:rsidRDefault="00416694" w:rsidP="00D16AC7">
            <w:pPr>
              <w:rPr>
                <w:rFonts w:cs="Arial"/>
                <w:sz w:val="16"/>
                <w:szCs w:val="16"/>
              </w:rPr>
            </w:pPr>
            <w:proofErr w:type="spellStart"/>
            <w:r w:rsidRPr="00D90FE7">
              <w:rPr>
                <w:sz w:val="16"/>
                <w:szCs w:val="16"/>
              </w:rPr>
              <w:t>MedianRVI</w:t>
            </w:r>
            <w:proofErr w:type="spellEnd"/>
          </w:p>
        </w:tc>
        <w:tc>
          <w:tcPr>
            <w:tcW w:w="1343" w:type="dxa"/>
            <w:vAlign w:val="top"/>
          </w:tcPr>
          <w:p w14:paraId="175908D2" w14:textId="77777777" w:rsidR="00416694" w:rsidRPr="00D90FE7" w:rsidRDefault="00416694" w:rsidP="00D16AC7">
            <w:pPr>
              <w:rPr>
                <w:rFonts w:cs="Arial"/>
                <w:sz w:val="16"/>
                <w:szCs w:val="16"/>
              </w:rPr>
            </w:pPr>
            <w:proofErr w:type="spellStart"/>
            <w:r w:rsidRPr="00D90FE7">
              <w:rPr>
                <w:sz w:val="16"/>
                <w:szCs w:val="16"/>
              </w:rPr>
              <w:t>KurtosisNDVI</w:t>
            </w:r>
            <w:proofErr w:type="spellEnd"/>
          </w:p>
        </w:tc>
      </w:tr>
      <w:tr w:rsidR="00416694" w:rsidRPr="00240C8B" w14:paraId="76AD1993" w14:textId="77777777" w:rsidTr="00D16AC7">
        <w:trPr>
          <w:trHeight w:val="299"/>
        </w:trPr>
        <w:tc>
          <w:tcPr>
            <w:tcW w:w="1243" w:type="dxa"/>
          </w:tcPr>
          <w:p w14:paraId="0F955852" w14:textId="77777777" w:rsidR="00416694" w:rsidRPr="00240C8B" w:rsidRDefault="00416694" w:rsidP="00D16AC7">
            <w:pPr>
              <w:pStyle w:val="1TableText"/>
              <w:tabs>
                <w:tab w:val="num" w:pos="993"/>
              </w:tabs>
              <w:spacing w:before="0" w:after="0"/>
              <w:rPr>
                <w:rFonts w:cs="Arial"/>
              </w:rPr>
            </w:pPr>
            <w:r>
              <w:rPr>
                <w:rFonts w:cs="Arial"/>
              </w:rPr>
              <w:t>4</w:t>
            </w:r>
          </w:p>
        </w:tc>
        <w:tc>
          <w:tcPr>
            <w:tcW w:w="1113" w:type="dxa"/>
            <w:vAlign w:val="top"/>
          </w:tcPr>
          <w:p w14:paraId="6F6A0C0A" w14:textId="77777777" w:rsidR="00416694" w:rsidRPr="00D90FE7" w:rsidRDefault="00416694" w:rsidP="00D16AC7">
            <w:pPr>
              <w:rPr>
                <w:rFonts w:cs="Arial"/>
                <w:sz w:val="16"/>
                <w:szCs w:val="16"/>
              </w:rPr>
            </w:pPr>
            <w:r w:rsidRPr="00D90FE7">
              <w:rPr>
                <w:sz w:val="16"/>
                <w:szCs w:val="16"/>
              </w:rPr>
              <w:t>pc2</w:t>
            </w:r>
          </w:p>
        </w:tc>
        <w:tc>
          <w:tcPr>
            <w:tcW w:w="1338" w:type="dxa"/>
            <w:vAlign w:val="top"/>
          </w:tcPr>
          <w:p w14:paraId="525CDC0F" w14:textId="77777777" w:rsidR="00416694" w:rsidRPr="00D90FE7" w:rsidRDefault="00416694" w:rsidP="00D16AC7">
            <w:pPr>
              <w:rPr>
                <w:rFonts w:cs="Arial"/>
                <w:sz w:val="16"/>
                <w:szCs w:val="16"/>
              </w:rPr>
            </w:pPr>
            <w:r w:rsidRPr="00D90FE7">
              <w:rPr>
                <w:sz w:val="16"/>
                <w:szCs w:val="16"/>
              </w:rPr>
              <w:t>tc4</w:t>
            </w:r>
          </w:p>
        </w:tc>
        <w:tc>
          <w:tcPr>
            <w:tcW w:w="1337" w:type="dxa"/>
            <w:vAlign w:val="top"/>
          </w:tcPr>
          <w:p w14:paraId="4F73122D" w14:textId="77777777" w:rsidR="00416694" w:rsidRPr="00D90FE7" w:rsidRDefault="00416694" w:rsidP="00D16AC7">
            <w:pPr>
              <w:rPr>
                <w:rFonts w:cs="Arial"/>
                <w:sz w:val="16"/>
                <w:szCs w:val="16"/>
              </w:rPr>
            </w:pPr>
            <w:r w:rsidRPr="00D90FE7">
              <w:rPr>
                <w:sz w:val="16"/>
                <w:szCs w:val="16"/>
              </w:rPr>
              <w:t>EntropyPc1</w:t>
            </w:r>
          </w:p>
        </w:tc>
        <w:tc>
          <w:tcPr>
            <w:tcW w:w="1338" w:type="dxa"/>
            <w:vAlign w:val="top"/>
          </w:tcPr>
          <w:p w14:paraId="0C8D2350" w14:textId="77777777" w:rsidR="00416694" w:rsidRPr="00D90FE7" w:rsidRDefault="00416694" w:rsidP="00D16AC7">
            <w:pPr>
              <w:rPr>
                <w:rFonts w:cs="Arial"/>
                <w:sz w:val="16"/>
                <w:szCs w:val="16"/>
              </w:rPr>
            </w:pPr>
            <w:proofErr w:type="spellStart"/>
            <w:r w:rsidRPr="00D90FE7">
              <w:rPr>
                <w:sz w:val="16"/>
                <w:szCs w:val="16"/>
              </w:rPr>
              <w:t>StdRVI</w:t>
            </w:r>
            <w:proofErr w:type="spellEnd"/>
          </w:p>
        </w:tc>
        <w:tc>
          <w:tcPr>
            <w:tcW w:w="1337" w:type="dxa"/>
            <w:vAlign w:val="top"/>
          </w:tcPr>
          <w:p w14:paraId="1D907B2C" w14:textId="77777777" w:rsidR="00416694" w:rsidRPr="00D90FE7" w:rsidRDefault="00416694" w:rsidP="00D16AC7">
            <w:pPr>
              <w:rPr>
                <w:rFonts w:cs="Arial"/>
                <w:sz w:val="16"/>
                <w:szCs w:val="16"/>
              </w:rPr>
            </w:pPr>
            <w:r w:rsidRPr="00D90FE7">
              <w:rPr>
                <w:sz w:val="16"/>
                <w:szCs w:val="16"/>
              </w:rPr>
              <w:t>pc3</w:t>
            </w:r>
          </w:p>
        </w:tc>
        <w:tc>
          <w:tcPr>
            <w:tcW w:w="1343" w:type="dxa"/>
            <w:vAlign w:val="top"/>
          </w:tcPr>
          <w:p w14:paraId="4AD208EC" w14:textId="77777777" w:rsidR="00416694" w:rsidRPr="00D90FE7" w:rsidRDefault="00416694" w:rsidP="00D16AC7">
            <w:pPr>
              <w:rPr>
                <w:rFonts w:cs="Arial"/>
                <w:sz w:val="16"/>
                <w:szCs w:val="16"/>
              </w:rPr>
            </w:pPr>
            <w:proofErr w:type="spellStart"/>
            <w:r w:rsidRPr="00D90FE7">
              <w:rPr>
                <w:sz w:val="16"/>
                <w:szCs w:val="16"/>
              </w:rPr>
              <w:t>MeanRVI</w:t>
            </w:r>
            <w:proofErr w:type="spellEnd"/>
          </w:p>
        </w:tc>
      </w:tr>
      <w:tr w:rsidR="00416694" w:rsidRPr="00240C8B" w14:paraId="43CC585B" w14:textId="77777777" w:rsidTr="00D16AC7">
        <w:trPr>
          <w:trHeight w:val="299"/>
        </w:trPr>
        <w:tc>
          <w:tcPr>
            <w:tcW w:w="1243" w:type="dxa"/>
          </w:tcPr>
          <w:p w14:paraId="69BB266B" w14:textId="77777777" w:rsidR="00416694" w:rsidRPr="00240C8B" w:rsidRDefault="00416694" w:rsidP="00D16AC7">
            <w:pPr>
              <w:pStyle w:val="1TableText"/>
              <w:tabs>
                <w:tab w:val="num" w:pos="993"/>
              </w:tabs>
              <w:spacing w:before="0" w:after="0"/>
              <w:rPr>
                <w:rFonts w:cs="Arial"/>
              </w:rPr>
            </w:pPr>
            <w:r>
              <w:rPr>
                <w:rFonts w:cs="Arial"/>
              </w:rPr>
              <w:t>5</w:t>
            </w:r>
          </w:p>
        </w:tc>
        <w:tc>
          <w:tcPr>
            <w:tcW w:w="1113" w:type="dxa"/>
            <w:vAlign w:val="top"/>
          </w:tcPr>
          <w:p w14:paraId="4BBDC730" w14:textId="77777777" w:rsidR="00416694" w:rsidRPr="00D90FE7" w:rsidRDefault="00416694" w:rsidP="00D16AC7">
            <w:pPr>
              <w:rPr>
                <w:rFonts w:cs="Arial"/>
                <w:sz w:val="16"/>
                <w:szCs w:val="16"/>
              </w:rPr>
            </w:pPr>
            <w:r w:rsidRPr="00D90FE7">
              <w:rPr>
                <w:sz w:val="16"/>
                <w:szCs w:val="16"/>
              </w:rPr>
              <w:t>pc2</w:t>
            </w:r>
          </w:p>
        </w:tc>
        <w:tc>
          <w:tcPr>
            <w:tcW w:w="1338" w:type="dxa"/>
            <w:vAlign w:val="top"/>
          </w:tcPr>
          <w:p w14:paraId="4A8F60FE" w14:textId="77777777" w:rsidR="00416694" w:rsidRPr="00D90FE7" w:rsidRDefault="00416694" w:rsidP="00D16AC7">
            <w:pPr>
              <w:rPr>
                <w:rFonts w:cs="Arial"/>
                <w:sz w:val="16"/>
                <w:szCs w:val="16"/>
              </w:rPr>
            </w:pPr>
            <w:r w:rsidRPr="00D90FE7">
              <w:rPr>
                <w:sz w:val="16"/>
                <w:szCs w:val="16"/>
              </w:rPr>
              <w:t>rc3</w:t>
            </w:r>
          </w:p>
        </w:tc>
        <w:tc>
          <w:tcPr>
            <w:tcW w:w="1337" w:type="dxa"/>
            <w:vAlign w:val="top"/>
          </w:tcPr>
          <w:p w14:paraId="7988C0F8" w14:textId="77777777" w:rsidR="00416694" w:rsidRPr="00D90FE7" w:rsidRDefault="00416694" w:rsidP="00D16AC7">
            <w:pPr>
              <w:rPr>
                <w:rFonts w:cs="Arial"/>
                <w:sz w:val="16"/>
                <w:szCs w:val="16"/>
              </w:rPr>
            </w:pPr>
            <w:r w:rsidRPr="00D90FE7">
              <w:rPr>
                <w:sz w:val="16"/>
                <w:szCs w:val="16"/>
              </w:rPr>
              <w:t>EntropyPc1</w:t>
            </w:r>
          </w:p>
        </w:tc>
        <w:tc>
          <w:tcPr>
            <w:tcW w:w="1338" w:type="dxa"/>
            <w:vAlign w:val="top"/>
          </w:tcPr>
          <w:p w14:paraId="0E5FDBFD" w14:textId="77777777" w:rsidR="00416694" w:rsidRPr="00D90FE7" w:rsidRDefault="00416694" w:rsidP="00D16AC7">
            <w:pPr>
              <w:rPr>
                <w:rFonts w:cs="Arial"/>
                <w:sz w:val="16"/>
                <w:szCs w:val="16"/>
              </w:rPr>
            </w:pPr>
            <w:proofErr w:type="spellStart"/>
            <w:r w:rsidRPr="00D90FE7">
              <w:rPr>
                <w:sz w:val="16"/>
                <w:szCs w:val="16"/>
              </w:rPr>
              <w:t>KurtosisGn</w:t>
            </w:r>
            <w:proofErr w:type="spellEnd"/>
          </w:p>
        </w:tc>
        <w:tc>
          <w:tcPr>
            <w:tcW w:w="1337" w:type="dxa"/>
            <w:vAlign w:val="top"/>
          </w:tcPr>
          <w:p w14:paraId="0E872FFC" w14:textId="77777777" w:rsidR="00416694" w:rsidRPr="00D90FE7" w:rsidRDefault="00416694" w:rsidP="00D16AC7">
            <w:pPr>
              <w:rPr>
                <w:rFonts w:cs="Arial"/>
                <w:sz w:val="16"/>
                <w:szCs w:val="16"/>
              </w:rPr>
            </w:pPr>
            <w:proofErr w:type="spellStart"/>
            <w:r w:rsidRPr="00D90FE7">
              <w:rPr>
                <w:sz w:val="16"/>
                <w:szCs w:val="16"/>
              </w:rPr>
              <w:t>SkewnessGn</w:t>
            </w:r>
            <w:proofErr w:type="spellEnd"/>
          </w:p>
        </w:tc>
        <w:tc>
          <w:tcPr>
            <w:tcW w:w="1343" w:type="dxa"/>
            <w:vAlign w:val="top"/>
          </w:tcPr>
          <w:p w14:paraId="73489D6D" w14:textId="77777777" w:rsidR="00416694" w:rsidRPr="00D90FE7" w:rsidRDefault="00416694" w:rsidP="00D16AC7">
            <w:pPr>
              <w:rPr>
                <w:rFonts w:cs="Arial"/>
                <w:sz w:val="16"/>
                <w:szCs w:val="16"/>
              </w:rPr>
            </w:pPr>
            <w:r w:rsidRPr="00D90FE7">
              <w:rPr>
                <w:sz w:val="16"/>
                <w:szCs w:val="16"/>
              </w:rPr>
              <w:t>SkewnessPc1</w:t>
            </w:r>
          </w:p>
        </w:tc>
      </w:tr>
    </w:tbl>
    <w:p w14:paraId="11667B58" w14:textId="77777777" w:rsidR="00416694" w:rsidRDefault="00416694" w:rsidP="00416694"/>
    <w:p w14:paraId="2396A21B" w14:textId="77777777" w:rsidR="00416694" w:rsidRDefault="00416694" w:rsidP="00416694">
      <w:pPr>
        <w:spacing w:line="360" w:lineRule="auto"/>
        <w:jc w:val="both"/>
      </w:pPr>
      <w:r>
        <w:t xml:space="preserve">Next, the sensitivity to the selection criterion was evaluated by running a forward selection procedure with following criteria: inter–intra class distance, sum of </w:t>
      </w:r>
      <w:proofErr w:type="spellStart"/>
      <w:r>
        <w:t>Mahalanobis</w:t>
      </w:r>
      <w:proofErr w:type="spellEnd"/>
      <w:r>
        <w:t xml:space="preserve"> distances and the accuracies of naïve Bayes, decision tree and normal Bayes classifiers.  Results in </w:t>
      </w:r>
      <w:r>
        <w:fldChar w:fldCharType="begin"/>
      </w:r>
      <w:r>
        <w:instrText xml:space="preserve"> REF _Ref395463930 \h </w:instrText>
      </w:r>
      <w:r>
        <w:fldChar w:fldCharType="separate"/>
      </w:r>
      <w:r w:rsidR="00DD78F4">
        <w:t xml:space="preserve">Table </w:t>
      </w:r>
      <w:r w:rsidR="00DD78F4">
        <w:rPr>
          <w:noProof/>
        </w:rPr>
        <w:t>5</w:t>
      </w:r>
      <w:r>
        <w:fldChar w:fldCharType="end"/>
      </w:r>
      <w:r>
        <w:t xml:space="preserve"> show significant variation in the first six selected features, although certain features such as pc2, MeanPc1 and MedianPc1 are favoured by differing criteria.  </w:t>
      </w:r>
    </w:p>
    <w:p w14:paraId="64D5B60E" w14:textId="77777777" w:rsidR="00416694" w:rsidRDefault="00416694" w:rsidP="00416694">
      <w:pPr>
        <w:pStyle w:val="1Tablecaption"/>
      </w:pPr>
      <w:bookmarkStart w:id="99" w:name="_Ref395443799"/>
    </w:p>
    <w:p w14:paraId="75B62587" w14:textId="77777777" w:rsidR="00416694" w:rsidRDefault="00416694" w:rsidP="00416694">
      <w:pPr>
        <w:pStyle w:val="1Tablecaption"/>
      </w:pPr>
      <w:bookmarkStart w:id="100" w:name="_Ref395463930"/>
      <w:bookmarkStart w:id="101" w:name="_Toc448324330"/>
      <w:r>
        <w:t xml:space="preserve">Table </w:t>
      </w:r>
      <w:r w:rsidR="00734910">
        <w:fldChar w:fldCharType="begin"/>
      </w:r>
      <w:r w:rsidR="00734910">
        <w:instrText xml:space="preserve"> SEQ Table \* ARABIC </w:instrText>
      </w:r>
      <w:r w:rsidR="00734910">
        <w:fldChar w:fldCharType="separate"/>
      </w:r>
      <w:r w:rsidR="00DD78F4">
        <w:rPr>
          <w:noProof/>
        </w:rPr>
        <w:t>5</w:t>
      </w:r>
      <w:r w:rsidR="00734910">
        <w:fldChar w:fldCharType="end"/>
      </w:r>
      <w:bookmarkEnd w:id="99"/>
      <w:bookmarkEnd w:id="100"/>
      <w:r>
        <w:t xml:space="preserve">   Experiment 2: Forward selection results for different selection criteria</w:t>
      </w:r>
      <w:bookmarkEnd w:id="101"/>
    </w:p>
    <w:tbl>
      <w:tblPr>
        <w:tblStyle w:val="MyThesisTable"/>
        <w:tblW w:w="9049" w:type="dxa"/>
        <w:tblLayout w:type="fixed"/>
        <w:tblLook w:val="04A0" w:firstRow="1" w:lastRow="0" w:firstColumn="1" w:lastColumn="0" w:noHBand="0" w:noVBand="1"/>
      </w:tblPr>
      <w:tblGrid>
        <w:gridCol w:w="1243"/>
        <w:gridCol w:w="1301"/>
        <w:gridCol w:w="1301"/>
        <w:gridCol w:w="1301"/>
        <w:gridCol w:w="1301"/>
        <w:gridCol w:w="1301"/>
        <w:gridCol w:w="1301"/>
      </w:tblGrid>
      <w:tr w:rsidR="00416694" w:rsidRPr="00240C8B" w14:paraId="7A48BFDB" w14:textId="77777777" w:rsidTr="00D16AC7">
        <w:trPr>
          <w:cnfStyle w:val="100000000000" w:firstRow="1" w:lastRow="0" w:firstColumn="0" w:lastColumn="0" w:oddVBand="0" w:evenVBand="0" w:oddHBand="0" w:evenHBand="0" w:firstRowFirstColumn="0" w:firstRowLastColumn="0" w:lastRowFirstColumn="0" w:lastRowLastColumn="0"/>
          <w:trHeight w:val="299"/>
        </w:trPr>
        <w:tc>
          <w:tcPr>
            <w:tcW w:w="1243" w:type="dxa"/>
          </w:tcPr>
          <w:p w14:paraId="67CAA234" w14:textId="77777777" w:rsidR="00416694" w:rsidRPr="00A37BF6" w:rsidRDefault="00416694" w:rsidP="00D16AC7">
            <w:pPr>
              <w:pStyle w:val="1TableText"/>
              <w:tabs>
                <w:tab w:val="num" w:pos="993"/>
              </w:tabs>
              <w:spacing w:before="0" w:after="0"/>
              <w:rPr>
                <w:rFonts w:cs="Arial"/>
              </w:rPr>
            </w:pPr>
            <w:r>
              <w:rPr>
                <w:rFonts w:cs="Arial"/>
              </w:rPr>
              <w:t>Criterion</w:t>
            </w:r>
          </w:p>
        </w:tc>
        <w:tc>
          <w:tcPr>
            <w:tcW w:w="7806" w:type="dxa"/>
            <w:gridSpan w:val="6"/>
          </w:tcPr>
          <w:p w14:paraId="63BD8FF6" w14:textId="77777777" w:rsidR="00416694" w:rsidRPr="00A37BF6" w:rsidRDefault="00416694" w:rsidP="00D16AC7">
            <w:pPr>
              <w:pStyle w:val="1TableText"/>
              <w:tabs>
                <w:tab w:val="num" w:pos="993"/>
              </w:tabs>
              <w:spacing w:before="0" w:after="0"/>
              <w:jc w:val="center"/>
              <w:rPr>
                <w:rFonts w:cs="Arial"/>
              </w:rPr>
            </w:pPr>
            <w:r>
              <w:rPr>
                <w:rFonts w:cs="Arial"/>
              </w:rPr>
              <w:t xml:space="preserve">Selected </w:t>
            </w:r>
            <w:r w:rsidRPr="00A37BF6">
              <w:rPr>
                <w:rFonts w:cs="Arial"/>
              </w:rPr>
              <w:t>Features</w:t>
            </w:r>
            <w:r>
              <w:rPr>
                <w:rFonts w:cs="Arial"/>
              </w:rPr>
              <w:t xml:space="preserve"> (Ordered by ranking)</w:t>
            </w:r>
          </w:p>
        </w:tc>
      </w:tr>
      <w:tr w:rsidR="00416694" w:rsidRPr="00240C8B" w14:paraId="1B864BA0" w14:textId="77777777" w:rsidTr="00D16AC7">
        <w:trPr>
          <w:trHeight w:val="299"/>
        </w:trPr>
        <w:tc>
          <w:tcPr>
            <w:tcW w:w="1243" w:type="dxa"/>
          </w:tcPr>
          <w:p w14:paraId="53F53F8D" w14:textId="77777777" w:rsidR="00416694" w:rsidRPr="00240C8B" w:rsidRDefault="00416694" w:rsidP="00D16AC7">
            <w:pPr>
              <w:pStyle w:val="1TableText"/>
              <w:tabs>
                <w:tab w:val="num" w:pos="993"/>
              </w:tabs>
              <w:spacing w:before="0" w:after="0"/>
              <w:rPr>
                <w:rFonts w:cs="Arial"/>
              </w:rPr>
            </w:pPr>
            <w:r>
              <w:rPr>
                <w:rFonts w:cs="Arial"/>
              </w:rPr>
              <w:t>Inter-intra</w:t>
            </w:r>
          </w:p>
        </w:tc>
        <w:tc>
          <w:tcPr>
            <w:tcW w:w="1301" w:type="dxa"/>
            <w:vAlign w:val="top"/>
          </w:tcPr>
          <w:p w14:paraId="0293DBF8" w14:textId="77777777" w:rsidR="00416694" w:rsidRPr="001E3015" w:rsidRDefault="00416694" w:rsidP="00D16AC7">
            <w:pPr>
              <w:rPr>
                <w:rFonts w:cs="Arial"/>
                <w:sz w:val="16"/>
                <w:szCs w:val="16"/>
              </w:rPr>
            </w:pPr>
            <w:proofErr w:type="spellStart"/>
            <w:r w:rsidRPr="001E3015">
              <w:rPr>
                <w:sz w:val="16"/>
                <w:szCs w:val="16"/>
              </w:rPr>
              <w:t>rN</w:t>
            </w:r>
            <w:proofErr w:type="spellEnd"/>
          </w:p>
        </w:tc>
        <w:tc>
          <w:tcPr>
            <w:tcW w:w="1301" w:type="dxa"/>
            <w:vAlign w:val="top"/>
          </w:tcPr>
          <w:p w14:paraId="7D6A611A" w14:textId="77777777" w:rsidR="00416694" w:rsidRPr="001E3015" w:rsidRDefault="00416694" w:rsidP="00D16AC7">
            <w:pPr>
              <w:rPr>
                <w:rFonts w:cs="Arial"/>
                <w:sz w:val="16"/>
                <w:szCs w:val="16"/>
              </w:rPr>
            </w:pPr>
            <w:r w:rsidRPr="001E3015">
              <w:rPr>
                <w:sz w:val="16"/>
                <w:szCs w:val="16"/>
              </w:rPr>
              <w:t>NIR</w:t>
            </w:r>
          </w:p>
        </w:tc>
        <w:tc>
          <w:tcPr>
            <w:tcW w:w="1301" w:type="dxa"/>
            <w:vAlign w:val="top"/>
          </w:tcPr>
          <w:p w14:paraId="751C227F" w14:textId="77777777" w:rsidR="00416694" w:rsidRPr="001E3015" w:rsidRDefault="00416694" w:rsidP="00D16AC7">
            <w:pPr>
              <w:rPr>
                <w:rFonts w:cs="Arial"/>
                <w:sz w:val="16"/>
                <w:szCs w:val="16"/>
              </w:rPr>
            </w:pPr>
            <w:r w:rsidRPr="001E3015">
              <w:rPr>
                <w:sz w:val="16"/>
                <w:szCs w:val="16"/>
              </w:rPr>
              <w:t>rc3</w:t>
            </w:r>
          </w:p>
        </w:tc>
        <w:tc>
          <w:tcPr>
            <w:tcW w:w="1301" w:type="dxa"/>
            <w:vAlign w:val="top"/>
          </w:tcPr>
          <w:p w14:paraId="5364633D" w14:textId="77777777" w:rsidR="00416694" w:rsidRPr="001E3015" w:rsidRDefault="00416694" w:rsidP="00D16AC7">
            <w:pPr>
              <w:rPr>
                <w:rFonts w:cs="Arial"/>
                <w:sz w:val="16"/>
                <w:szCs w:val="16"/>
              </w:rPr>
            </w:pPr>
            <w:r w:rsidRPr="001E3015">
              <w:rPr>
                <w:sz w:val="16"/>
                <w:szCs w:val="16"/>
              </w:rPr>
              <w:t>R</w:t>
            </w:r>
          </w:p>
        </w:tc>
        <w:tc>
          <w:tcPr>
            <w:tcW w:w="1301" w:type="dxa"/>
            <w:vAlign w:val="top"/>
          </w:tcPr>
          <w:p w14:paraId="4D3FF3CD" w14:textId="77777777" w:rsidR="00416694" w:rsidRPr="001E3015" w:rsidRDefault="00416694" w:rsidP="00D16AC7">
            <w:pPr>
              <w:rPr>
                <w:rFonts w:cs="Arial"/>
                <w:sz w:val="16"/>
                <w:szCs w:val="16"/>
              </w:rPr>
            </w:pPr>
            <w:proofErr w:type="spellStart"/>
            <w:r w:rsidRPr="001E3015">
              <w:rPr>
                <w:sz w:val="16"/>
                <w:szCs w:val="16"/>
              </w:rPr>
              <w:t>StdRVI</w:t>
            </w:r>
            <w:proofErr w:type="spellEnd"/>
          </w:p>
        </w:tc>
        <w:tc>
          <w:tcPr>
            <w:tcW w:w="1301" w:type="dxa"/>
            <w:vAlign w:val="top"/>
          </w:tcPr>
          <w:p w14:paraId="2978D4BE" w14:textId="77777777" w:rsidR="00416694" w:rsidRPr="001E3015" w:rsidRDefault="00416694" w:rsidP="00D16AC7">
            <w:pPr>
              <w:rPr>
                <w:rFonts w:cs="Arial"/>
                <w:sz w:val="16"/>
                <w:szCs w:val="16"/>
              </w:rPr>
            </w:pPr>
            <w:proofErr w:type="spellStart"/>
            <w:r w:rsidRPr="001E3015">
              <w:rPr>
                <w:sz w:val="16"/>
                <w:szCs w:val="16"/>
              </w:rPr>
              <w:t>StdNDVI</w:t>
            </w:r>
            <w:proofErr w:type="spellEnd"/>
          </w:p>
        </w:tc>
      </w:tr>
      <w:tr w:rsidR="00416694" w:rsidRPr="00240C8B" w14:paraId="463837BD" w14:textId="77777777" w:rsidTr="00D16AC7">
        <w:trPr>
          <w:trHeight w:val="299"/>
        </w:trPr>
        <w:tc>
          <w:tcPr>
            <w:tcW w:w="1243" w:type="dxa"/>
          </w:tcPr>
          <w:p w14:paraId="0A10015C" w14:textId="77777777" w:rsidR="00416694" w:rsidRPr="00240C8B" w:rsidRDefault="00416694" w:rsidP="00D16AC7">
            <w:pPr>
              <w:pStyle w:val="1TableText"/>
              <w:tabs>
                <w:tab w:val="num" w:pos="993"/>
              </w:tabs>
              <w:spacing w:before="0" w:after="0"/>
              <w:rPr>
                <w:rFonts w:cs="Arial"/>
              </w:rPr>
            </w:pPr>
            <w:proofErr w:type="spellStart"/>
            <w:r>
              <w:rPr>
                <w:rFonts w:cs="Arial"/>
              </w:rPr>
              <w:t>Mahalanobis</w:t>
            </w:r>
            <w:proofErr w:type="spellEnd"/>
          </w:p>
        </w:tc>
        <w:tc>
          <w:tcPr>
            <w:tcW w:w="1301" w:type="dxa"/>
            <w:vAlign w:val="top"/>
          </w:tcPr>
          <w:p w14:paraId="2310DDCC" w14:textId="77777777" w:rsidR="00416694" w:rsidRPr="001E3015" w:rsidRDefault="00416694" w:rsidP="00D16AC7">
            <w:pPr>
              <w:rPr>
                <w:rFonts w:cs="Arial"/>
                <w:sz w:val="16"/>
                <w:szCs w:val="16"/>
              </w:rPr>
            </w:pPr>
            <w:proofErr w:type="spellStart"/>
            <w:r w:rsidRPr="001E3015">
              <w:rPr>
                <w:sz w:val="16"/>
                <w:szCs w:val="16"/>
              </w:rPr>
              <w:t>MedianNDVI</w:t>
            </w:r>
            <w:proofErr w:type="spellEnd"/>
          </w:p>
        </w:tc>
        <w:tc>
          <w:tcPr>
            <w:tcW w:w="1301" w:type="dxa"/>
            <w:vAlign w:val="top"/>
          </w:tcPr>
          <w:p w14:paraId="59199780" w14:textId="77777777" w:rsidR="00416694" w:rsidRPr="001E3015" w:rsidRDefault="00416694" w:rsidP="00D16AC7">
            <w:pPr>
              <w:rPr>
                <w:rFonts w:cs="Arial"/>
                <w:sz w:val="16"/>
                <w:szCs w:val="16"/>
              </w:rPr>
            </w:pPr>
            <w:r w:rsidRPr="001E3015">
              <w:rPr>
                <w:sz w:val="16"/>
                <w:szCs w:val="16"/>
              </w:rPr>
              <w:t>rc3</w:t>
            </w:r>
          </w:p>
        </w:tc>
        <w:tc>
          <w:tcPr>
            <w:tcW w:w="1301" w:type="dxa"/>
            <w:vAlign w:val="top"/>
          </w:tcPr>
          <w:p w14:paraId="45D5F2C6" w14:textId="77777777" w:rsidR="00416694" w:rsidRPr="001E3015" w:rsidRDefault="00416694" w:rsidP="00D16AC7">
            <w:pPr>
              <w:rPr>
                <w:rFonts w:cs="Arial"/>
                <w:sz w:val="16"/>
                <w:szCs w:val="16"/>
              </w:rPr>
            </w:pPr>
            <w:r w:rsidRPr="001E3015">
              <w:rPr>
                <w:sz w:val="16"/>
                <w:szCs w:val="16"/>
              </w:rPr>
              <w:t>MeanPc1</w:t>
            </w:r>
          </w:p>
        </w:tc>
        <w:tc>
          <w:tcPr>
            <w:tcW w:w="1301" w:type="dxa"/>
            <w:vAlign w:val="top"/>
          </w:tcPr>
          <w:p w14:paraId="3BCF77A3" w14:textId="77777777" w:rsidR="00416694" w:rsidRPr="001E3015" w:rsidRDefault="00416694" w:rsidP="00D16AC7">
            <w:pPr>
              <w:rPr>
                <w:rFonts w:cs="Arial"/>
                <w:sz w:val="16"/>
                <w:szCs w:val="16"/>
              </w:rPr>
            </w:pPr>
            <w:r w:rsidRPr="001E3015">
              <w:rPr>
                <w:sz w:val="16"/>
                <w:szCs w:val="16"/>
              </w:rPr>
              <w:t>pc2</w:t>
            </w:r>
          </w:p>
        </w:tc>
        <w:tc>
          <w:tcPr>
            <w:tcW w:w="1301" w:type="dxa"/>
            <w:vAlign w:val="top"/>
          </w:tcPr>
          <w:p w14:paraId="212D7CA9" w14:textId="77777777" w:rsidR="00416694" w:rsidRPr="001E3015" w:rsidRDefault="00416694" w:rsidP="00D16AC7">
            <w:pPr>
              <w:rPr>
                <w:rFonts w:cs="Arial"/>
                <w:sz w:val="16"/>
                <w:szCs w:val="16"/>
              </w:rPr>
            </w:pPr>
            <w:r w:rsidRPr="001E3015">
              <w:rPr>
                <w:sz w:val="16"/>
                <w:szCs w:val="16"/>
              </w:rPr>
              <w:t>pc4</w:t>
            </w:r>
          </w:p>
        </w:tc>
        <w:tc>
          <w:tcPr>
            <w:tcW w:w="1301" w:type="dxa"/>
            <w:vAlign w:val="top"/>
          </w:tcPr>
          <w:p w14:paraId="69142E11" w14:textId="77777777" w:rsidR="00416694" w:rsidRPr="001E3015" w:rsidRDefault="00416694" w:rsidP="00D16AC7">
            <w:pPr>
              <w:rPr>
                <w:rFonts w:cs="Arial"/>
                <w:sz w:val="16"/>
                <w:szCs w:val="16"/>
              </w:rPr>
            </w:pPr>
            <w:proofErr w:type="spellStart"/>
            <w:r w:rsidRPr="001E3015">
              <w:rPr>
                <w:sz w:val="16"/>
                <w:szCs w:val="16"/>
              </w:rPr>
              <w:t>StdRVI</w:t>
            </w:r>
            <w:proofErr w:type="spellEnd"/>
          </w:p>
        </w:tc>
      </w:tr>
      <w:tr w:rsidR="00416694" w:rsidRPr="00240C8B" w14:paraId="154C90F0" w14:textId="77777777" w:rsidTr="00D16AC7">
        <w:trPr>
          <w:trHeight w:val="299"/>
        </w:trPr>
        <w:tc>
          <w:tcPr>
            <w:tcW w:w="1243" w:type="dxa"/>
          </w:tcPr>
          <w:p w14:paraId="75BF2745" w14:textId="77777777" w:rsidR="00416694" w:rsidRPr="00240C8B" w:rsidRDefault="00416694" w:rsidP="00D16AC7">
            <w:pPr>
              <w:pStyle w:val="1TableText"/>
              <w:tabs>
                <w:tab w:val="num" w:pos="993"/>
              </w:tabs>
              <w:spacing w:before="0" w:after="0"/>
              <w:rPr>
                <w:rFonts w:cs="Arial"/>
              </w:rPr>
            </w:pPr>
            <w:r>
              <w:rPr>
                <w:rFonts w:cs="Arial"/>
              </w:rPr>
              <w:t>Naïve Bayes</w:t>
            </w:r>
          </w:p>
        </w:tc>
        <w:tc>
          <w:tcPr>
            <w:tcW w:w="1301" w:type="dxa"/>
            <w:vAlign w:val="top"/>
          </w:tcPr>
          <w:p w14:paraId="41528B8F" w14:textId="77777777" w:rsidR="00416694" w:rsidRPr="001E3015" w:rsidRDefault="00416694" w:rsidP="00D16AC7">
            <w:pPr>
              <w:rPr>
                <w:rFonts w:cs="Arial"/>
                <w:sz w:val="16"/>
                <w:szCs w:val="16"/>
              </w:rPr>
            </w:pPr>
            <w:r w:rsidRPr="001E3015">
              <w:rPr>
                <w:sz w:val="16"/>
                <w:szCs w:val="16"/>
              </w:rPr>
              <w:t>pc2</w:t>
            </w:r>
          </w:p>
        </w:tc>
        <w:tc>
          <w:tcPr>
            <w:tcW w:w="1301" w:type="dxa"/>
            <w:vAlign w:val="top"/>
          </w:tcPr>
          <w:p w14:paraId="16C0D2C8" w14:textId="77777777" w:rsidR="00416694" w:rsidRPr="001E3015" w:rsidRDefault="00416694" w:rsidP="00D16AC7">
            <w:pPr>
              <w:rPr>
                <w:rFonts w:cs="Arial"/>
                <w:sz w:val="16"/>
                <w:szCs w:val="16"/>
              </w:rPr>
            </w:pPr>
            <w:r w:rsidRPr="001E3015">
              <w:rPr>
                <w:sz w:val="16"/>
                <w:szCs w:val="16"/>
              </w:rPr>
              <w:t>rc3</w:t>
            </w:r>
          </w:p>
        </w:tc>
        <w:tc>
          <w:tcPr>
            <w:tcW w:w="1301" w:type="dxa"/>
            <w:vAlign w:val="top"/>
          </w:tcPr>
          <w:p w14:paraId="7E62F05C" w14:textId="77777777" w:rsidR="00416694" w:rsidRPr="001E3015" w:rsidRDefault="00416694" w:rsidP="00D16AC7">
            <w:pPr>
              <w:rPr>
                <w:rFonts w:cs="Arial"/>
                <w:sz w:val="16"/>
                <w:szCs w:val="16"/>
              </w:rPr>
            </w:pPr>
            <w:r w:rsidRPr="001E3015">
              <w:rPr>
                <w:sz w:val="16"/>
                <w:szCs w:val="16"/>
              </w:rPr>
              <w:t>MedianPc1</w:t>
            </w:r>
          </w:p>
        </w:tc>
        <w:tc>
          <w:tcPr>
            <w:tcW w:w="1301" w:type="dxa"/>
            <w:vAlign w:val="top"/>
          </w:tcPr>
          <w:p w14:paraId="34ABF1FC" w14:textId="77777777" w:rsidR="00416694" w:rsidRPr="001E3015" w:rsidRDefault="00416694" w:rsidP="00D16AC7">
            <w:pPr>
              <w:rPr>
                <w:rFonts w:cs="Arial"/>
                <w:sz w:val="16"/>
                <w:szCs w:val="16"/>
              </w:rPr>
            </w:pPr>
            <w:r w:rsidRPr="001E3015">
              <w:rPr>
                <w:sz w:val="16"/>
                <w:szCs w:val="16"/>
              </w:rPr>
              <w:t>SkewnessPc1</w:t>
            </w:r>
          </w:p>
        </w:tc>
        <w:tc>
          <w:tcPr>
            <w:tcW w:w="1301" w:type="dxa"/>
            <w:vAlign w:val="top"/>
          </w:tcPr>
          <w:p w14:paraId="436F0E10" w14:textId="77777777" w:rsidR="00416694" w:rsidRPr="001E3015" w:rsidRDefault="00416694" w:rsidP="00D16AC7">
            <w:pPr>
              <w:rPr>
                <w:rFonts w:cs="Arial"/>
                <w:sz w:val="16"/>
                <w:szCs w:val="16"/>
              </w:rPr>
            </w:pPr>
            <w:proofErr w:type="spellStart"/>
            <w:r w:rsidRPr="001E3015">
              <w:rPr>
                <w:sz w:val="16"/>
                <w:szCs w:val="16"/>
              </w:rPr>
              <w:t>KurtosisGn</w:t>
            </w:r>
            <w:proofErr w:type="spellEnd"/>
          </w:p>
        </w:tc>
        <w:tc>
          <w:tcPr>
            <w:tcW w:w="1301" w:type="dxa"/>
            <w:vAlign w:val="top"/>
          </w:tcPr>
          <w:p w14:paraId="167B5A86" w14:textId="77777777" w:rsidR="00416694" w:rsidRPr="001E3015" w:rsidRDefault="00416694" w:rsidP="00D16AC7">
            <w:pPr>
              <w:rPr>
                <w:rFonts w:cs="Arial"/>
                <w:sz w:val="16"/>
                <w:szCs w:val="16"/>
              </w:rPr>
            </w:pPr>
            <w:r w:rsidRPr="001E3015">
              <w:rPr>
                <w:sz w:val="16"/>
                <w:szCs w:val="16"/>
              </w:rPr>
              <w:t>KurtosisPc1</w:t>
            </w:r>
          </w:p>
        </w:tc>
      </w:tr>
      <w:tr w:rsidR="00416694" w:rsidRPr="00240C8B" w14:paraId="1BBA8A53" w14:textId="77777777" w:rsidTr="00D16AC7">
        <w:trPr>
          <w:trHeight w:val="299"/>
        </w:trPr>
        <w:tc>
          <w:tcPr>
            <w:tcW w:w="1243" w:type="dxa"/>
          </w:tcPr>
          <w:p w14:paraId="3560FAE4" w14:textId="77777777" w:rsidR="00416694" w:rsidRPr="00240C8B" w:rsidRDefault="00416694" w:rsidP="00D16AC7">
            <w:pPr>
              <w:pStyle w:val="1TableText"/>
              <w:tabs>
                <w:tab w:val="num" w:pos="993"/>
              </w:tabs>
              <w:spacing w:before="0" w:after="0"/>
              <w:rPr>
                <w:rFonts w:cs="Arial"/>
              </w:rPr>
            </w:pPr>
            <w:r>
              <w:rPr>
                <w:rFonts w:cs="Arial"/>
              </w:rPr>
              <w:t>Decision tree</w:t>
            </w:r>
          </w:p>
        </w:tc>
        <w:tc>
          <w:tcPr>
            <w:tcW w:w="1301" w:type="dxa"/>
            <w:vAlign w:val="top"/>
          </w:tcPr>
          <w:p w14:paraId="6485BD0A" w14:textId="77777777" w:rsidR="00416694" w:rsidRPr="001E3015" w:rsidRDefault="00416694" w:rsidP="00D16AC7">
            <w:pPr>
              <w:rPr>
                <w:rFonts w:cs="Arial"/>
                <w:sz w:val="16"/>
                <w:szCs w:val="16"/>
              </w:rPr>
            </w:pPr>
            <w:r w:rsidRPr="001E3015">
              <w:rPr>
                <w:sz w:val="16"/>
                <w:szCs w:val="16"/>
              </w:rPr>
              <w:t>pc2</w:t>
            </w:r>
          </w:p>
        </w:tc>
        <w:tc>
          <w:tcPr>
            <w:tcW w:w="1301" w:type="dxa"/>
            <w:vAlign w:val="top"/>
          </w:tcPr>
          <w:p w14:paraId="79B21C05" w14:textId="77777777" w:rsidR="00416694" w:rsidRPr="001E3015" w:rsidRDefault="00416694" w:rsidP="00D16AC7">
            <w:pPr>
              <w:rPr>
                <w:rFonts w:cs="Arial"/>
                <w:sz w:val="16"/>
                <w:szCs w:val="16"/>
              </w:rPr>
            </w:pPr>
            <w:proofErr w:type="spellStart"/>
            <w:r w:rsidRPr="001E3015">
              <w:rPr>
                <w:sz w:val="16"/>
                <w:szCs w:val="16"/>
              </w:rPr>
              <w:t>MedianGn</w:t>
            </w:r>
            <w:proofErr w:type="spellEnd"/>
          </w:p>
        </w:tc>
        <w:tc>
          <w:tcPr>
            <w:tcW w:w="1301" w:type="dxa"/>
            <w:vAlign w:val="top"/>
          </w:tcPr>
          <w:p w14:paraId="40E9E187" w14:textId="77777777" w:rsidR="00416694" w:rsidRPr="001E3015" w:rsidRDefault="00416694" w:rsidP="00D16AC7">
            <w:pPr>
              <w:rPr>
                <w:rFonts w:cs="Arial"/>
                <w:sz w:val="16"/>
                <w:szCs w:val="16"/>
              </w:rPr>
            </w:pPr>
            <w:r w:rsidRPr="001E3015">
              <w:rPr>
                <w:sz w:val="16"/>
                <w:szCs w:val="16"/>
              </w:rPr>
              <w:t>MedianPc1</w:t>
            </w:r>
          </w:p>
        </w:tc>
        <w:tc>
          <w:tcPr>
            <w:tcW w:w="1301" w:type="dxa"/>
            <w:vAlign w:val="top"/>
          </w:tcPr>
          <w:p w14:paraId="677DDFAB" w14:textId="77777777" w:rsidR="00416694" w:rsidRPr="001E3015" w:rsidRDefault="00416694" w:rsidP="00D16AC7">
            <w:pPr>
              <w:rPr>
                <w:rFonts w:cs="Arial"/>
                <w:sz w:val="16"/>
                <w:szCs w:val="16"/>
              </w:rPr>
            </w:pPr>
            <w:r w:rsidRPr="001E3015">
              <w:rPr>
                <w:sz w:val="16"/>
                <w:szCs w:val="16"/>
              </w:rPr>
              <w:t>pc4</w:t>
            </w:r>
          </w:p>
        </w:tc>
        <w:tc>
          <w:tcPr>
            <w:tcW w:w="1301" w:type="dxa"/>
            <w:vAlign w:val="top"/>
          </w:tcPr>
          <w:p w14:paraId="62FA84FA" w14:textId="77777777" w:rsidR="00416694" w:rsidRPr="001E3015" w:rsidRDefault="00416694" w:rsidP="00D16AC7">
            <w:pPr>
              <w:rPr>
                <w:rFonts w:cs="Arial"/>
                <w:sz w:val="16"/>
                <w:szCs w:val="16"/>
              </w:rPr>
            </w:pPr>
            <w:proofErr w:type="spellStart"/>
            <w:r w:rsidRPr="001E3015">
              <w:rPr>
                <w:sz w:val="16"/>
                <w:szCs w:val="16"/>
              </w:rPr>
              <w:t>MeanRVI</w:t>
            </w:r>
            <w:proofErr w:type="spellEnd"/>
          </w:p>
        </w:tc>
        <w:tc>
          <w:tcPr>
            <w:tcW w:w="1301" w:type="dxa"/>
            <w:vAlign w:val="top"/>
          </w:tcPr>
          <w:p w14:paraId="3FCC4D34" w14:textId="77777777" w:rsidR="00416694" w:rsidRPr="001E3015" w:rsidRDefault="00416694" w:rsidP="00D16AC7">
            <w:pPr>
              <w:rPr>
                <w:rFonts w:cs="Arial"/>
                <w:sz w:val="16"/>
                <w:szCs w:val="16"/>
              </w:rPr>
            </w:pPr>
            <w:proofErr w:type="spellStart"/>
            <w:r w:rsidRPr="001E3015">
              <w:rPr>
                <w:sz w:val="16"/>
                <w:szCs w:val="16"/>
              </w:rPr>
              <w:t>EntropyGn</w:t>
            </w:r>
            <w:proofErr w:type="spellEnd"/>
          </w:p>
        </w:tc>
      </w:tr>
      <w:tr w:rsidR="00416694" w:rsidRPr="00240C8B" w14:paraId="28844178" w14:textId="77777777" w:rsidTr="00D16AC7">
        <w:trPr>
          <w:trHeight w:val="299"/>
        </w:trPr>
        <w:tc>
          <w:tcPr>
            <w:tcW w:w="1243" w:type="dxa"/>
          </w:tcPr>
          <w:p w14:paraId="5E596219" w14:textId="77777777" w:rsidR="00416694" w:rsidRPr="00240C8B" w:rsidRDefault="00416694" w:rsidP="00D16AC7">
            <w:pPr>
              <w:pStyle w:val="1TableText"/>
              <w:tabs>
                <w:tab w:val="num" w:pos="993"/>
              </w:tabs>
              <w:spacing w:before="0" w:after="0"/>
              <w:rPr>
                <w:rFonts w:cs="Arial"/>
              </w:rPr>
            </w:pPr>
            <w:r>
              <w:rPr>
                <w:rFonts w:cs="Arial"/>
              </w:rPr>
              <w:t>Normal Bayes</w:t>
            </w:r>
          </w:p>
        </w:tc>
        <w:tc>
          <w:tcPr>
            <w:tcW w:w="1301" w:type="dxa"/>
            <w:vAlign w:val="top"/>
          </w:tcPr>
          <w:p w14:paraId="26155205" w14:textId="77777777" w:rsidR="00416694" w:rsidRPr="001E3015" w:rsidRDefault="00416694" w:rsidP="00D16AC7">
            <w:pPr>
              <w:rPr>
                <w:rFonts w:cs="Arial"/>
                <w:sz w:val="16"/>
                <w:szCs w:val="16"/>
              </w:rPr>
            </w:pPr>
            <w:r w:rsidRPr="001E3015">
              <w:rPr>
                <w:sz w:val="16"/>
                <w:szCs w:val="16"/>
              </w:rPr>
              <w:t>pc2</w:t>
            </w:r>
          </w:p>
        </w:tc>
        <w:tc>
          <w:tcPr>
            <w:tcW w:w="1301" w:type="dxa"/>
            <w:vAlign w:val="top"/>
          </w:tcPr>
          <w:p w14:paraId="1AF843BD" w14:textId="77777777" w:rsidR="00416694" w:rsidRPr="001E3015" w:rsidRDefault="00416694" w:rsidP="00D16AC7">
            <w:pPr>
              <w:rPr>
                <w:rFonts w:cs="Arial"/>
                <w:sz w:val="16"/>
                <w:szCs w:val="16"/>
              </w:rPr>
            </w:pPr>
            <w:proofErr w:type="spellStart"/>
            <w:r w:rsidRPr="001E3015">
              <w:rPr>
                <w:sz w:val="16"/>
                <w:szCs w:val="16"/>
              </w:rPr>
              <w:t>gN</w:t>
            </w:r>
            <w:proofErr w:type="spellEnd"/>
          </w:p>
        </w:tc>
        <w:tc>
          <w:tcPr>
            <w:tcW w:w="1301" w:type="dxa"/>
            <w:vAlign w:val="top"/>
          </w:tcPr>
          <w:p w14:paraId="414B6CCC" w14:textId="77777777" w:rsidR="00416694" w:rsidRPr="001E3015" w:rsidRDefault="00416694" w:rsidP="00D16AC7">
            <w:pPr>
              <w:rPr>
                <w:rFonts w:cs="Arial"/>
                <w:sz w:val="16"/>
                <w:szCs w:val="16"/>
              </w:rPr>
            </w:pPr>
            <w:r w:rsidRPr="001E3015">
              <w:rPr>
                <w:sz w:val="16"/>
                <w:szCs w:val="16"/>
              </w:rPr>
              <w:t>MeanPc1</w:t>
            </w:r>
          </w:p>
        </w:tc>
        <w:tc>
          <w:tcPr>
            <w:tcW w:w="1301" w:type="dxa"/>
            <w:vAlign w:val="top"/>
          </w:tcPr>
          <w:p w14:paraId="05999E5D" w14:textId="77777777" w:rsidR="00416694" w:rsidRPr="001E3015" w:rsidRDefault="00416694" w:rsidP="00D16AC7">
            <w:pPr>
              <w:rPr>
                <w:rFonts w:cs="Arial"/>
                <w:sz w:val="16"/>
                <w:szCs w:val="16"/>
              </w:rPr>
            </w:pPr>
            <w:r w:rsidRPr="001E3015">
              <w:rPr>
                <w:sz w:val="16"/>
                <w:szCs w:val="16"/>
              </w:rPr>
              <w:t>rc3</w:t>
            </w:r>
          </w:p>
        </w:tc>
        <w:tc>
          <w:tcPr>
            <w:tcW w:w="1301" w:type="dxa"/>
            <w:vAlign w:val="top"/>
          </w:tcPr>
          <w:p w14:paraId="715CF780" w14:textId="77777777" w:rsidR="00416694" w:rsidRPr="001E3015" w:rsidRDefault="00416694" w:rsidP="00D16AC7">
            <w:pPr>
              <w:rPr>
                <w:rFonts w:cs="Arial"/>
                <w:sz w:val="16"/>
                <w:szCs w:val="16"/>
              </w:rPr>
            </w:pPr>
            <w:proofErr w:type="spellStart"/>
            <w:r w:rsidRPr="001E3015">
              <w:rPr>
                <w:sz w:val="16"/>
                <w:szCs w:val="16"/>
              </w:rPr>
              <w:t>StdRVI</w:t>
            </w:r>
            <w:proofErr w:type="spellEnd"/>
          </w:p>
        </w:tc>
        <w:tc>
          <w:tcPr>
            <w:tcW w:w="1301" w:type="dxa"/>
            <w:vAlign w:val="top"/>
          </w:tcPr>
          <w:p w14:paraId="168FDFAA" w14:textId="77777777" w:rsidR="00416694" w:rsidRPr="001E3015" w:rsidRDefault="00416694" w:rsidP="00D16AC7">
            <w:pPr>
              <w:rPr>
                <w:rFonts w:cs="Arial"/>
                <w:sz w:val="16"/>
                <w:szCs w:val="16"/>
              </w:rPr>
            </w:pPr>
            <w:proofErr w:type="spellStart"/>
            <w:r w:rsidRPr="001E3015">
              <w:rPr>
                <w:sz w:val="16"/>
                <w:szCs w:val="16"/>
              </w:rPr>
              <w:t>MeanNDVI</w:t>
            </w:r>
            <w:proofErr w:type="spellEnd"/>
          </w:p>
        </w:tc>
      </w:tr>
    </w:tbl>
    <w:p w14:paraId="74D061B9" w14:textId="77777777" w:rsidR="00416694" w:rsidRDefault="00416694" w:rsidP="00416694"/>
    <w:p w14:paraId="7941DAD5" w14:textId="77777777" w:rsidR="00416694" w:rsidRDefault="00416694" w:rsidP="00416694">
      <w:pPr>
        <w:spacing w:line="360" w:lineRule="auto"/>
        <w:jc w:val="both"/>
      </w:pPr>
      <w:r>
        <w:lastRenderedPageBreak/>
        <w:t xml:space="preserve">Finally, common subset search methods were tested for their effect on selected features.  All except the random forest used a naïve Bayes classification accuracy as selection criterion.  It was not practical to evaluate the branch and bound method due to the computation time required.  Variation in selected features is again significant and of such a degree that it is difficult to discern any consistency.  Results are presented in </w:t>
      </w:r>
      <w:r>
        <w:fldChar w:fldCharType="begin"/>
      </w:r>
      <w:r>
        <w:instrText xml:space="preserve"> REF _Ref395445732 \h </w:instrText>
      </w:r>
      <w:r>
        <w:fldChar w:fldCharType="separate"/>
      </w:r>
      <w:r w:rsidR="00DD78F4">
        <w:t xml:space="preserve">Table </w:t>
      </w:r>
      <w:r w:rsidR="00DD78F4">
        <w:rPr>
          <w:noProof/>
        </w:rPr>
        <w:t>6</w:t>
      </w:r>
      <w:r>
        <w:fldChar w:fldCharType="end"/>
      </w:r>
      <w:r>
        <w:t>.</w:t>
      </w:r>
    </w:p>
    <w:p w14:paraId="6E751B7B" w14:textId="77777777" w:rsidR="00416694" w:rsidRDefault="00416694" w:rsidP="00416694">
      <w:pPr>
        <w:spacing w:line="360" w:lineRule="auto"/>
        <w:jc w:val="both"/>
      </w:pPr>
    </w:p>
    <w:p w14:paraId="1DAC3280" w14:textId="77777777" w:rsidR="00416694" w:rsidRDefault="00416694" w:rsidP="00416694">
      <w:pPr>
        <w:pStyle w:val="1Tablecaption"/>
      </w:pPr>
      <w:bookmarkStart w:id="102" w:name="_Ref395445732"/>
      <w:bookmarkStart w:id="103" w:name="_Toc448324331"/>
      <w:r>
        <w:t xml:space="preserve">Table </w:t>
      </w:r>
      <w:r w:rsidR="00734910">
        <w:fldChar w:fldCharType="begin"/>
      </w:r>
      <w:r w:rsidR="00734910">
        <w:instrText xml:space="preserve"> SEQ Table \* ARABIC </w:instrText>
      </w:r>
      <w:r w:rsidR="00734910">
        <w:fldChar w:fldCharType="separate"/>
      </w:r>
      <w:r w:rsidR="00DD78F4">
        <w:rPr>
          <w:noProof/>
        </w:rPr>
        <w:t>6</w:t>
      </w:r>
      <w:r w:rsidR="00734910">
        <w:fldChar w:fldCharType="end"/>
      </w:r>
      <w:bookmarkEnd w:id="102"/>
      <w:r>
        <w:t xml:space="preserve">   Experiment 3: Feature selection results for different search methods</w:t>
      </w:r>
      <w:bookmarkEnd w:id="103"/>
    </w:p>
    <w:tbl>
      <w:tblPr>
        <w:tblStyle w:val="MyThesisTable"/>
        <w:tblW w:w="9049" w:type="dxa"/>
        <w:tblLayout w:type="fixed"/>
        <w:tblLook w:val="04A0" w:firstRow="1" w:lastRow="0" w:firstColumn="1" w:lastColumn="0" w:noHBand="0" w:noVBand="1"/>
      </w:tblPr>
      <w:tblGrid>
        <w:gridCol w:w="1469"/>
        <w:gridCol w:w="1263"/>
        <w:gridCol w:w="1263"/>
        <w:gridCol w:w="1264"/>
        <w:gridCol w:w="1263"/>
        <w:gridCol w:w="1263"/>
        <w:gridCol w:w="1264"/>
      </w:tblGrid>
      <w:tr w:rsidR="00416694" w:rsidRPr="00240C8B" w14:paraId="19F39442" w14:textId="77777777" w:rsidTr="00D16AC7">
        <w:trPr>
          <w:cnfStyle w:val="100000000000" w:firstRow="1" w:lastRow="0" w:firstColumn="0" w:lastColumn="0" w:oddVBand="0" w:evenVBand="0" w:oddHBand="0" w:evenHBand="0" w:firstRowFirstColumn="0" w:firstRowLastColumn="0" w:lastRowFirstColumn="0" w:lastRowLastColumn="0"/>
          <w:trHeight w:val="299"/>
        </w:trPr>
        <w:tc>
          <w:tcPr>
            <w:tcW w:w="1469" w:type="dxa"/>
          </w:tcPr>
          <w:p w14:paraId="721A12DE" w14:textId="77777777" w:rsidR="00416694" w:rsidRPr="00A37BF6" w:rsidRDefault="00416694" w:rsidP="00D16AC7">
            <w:pPr>
              <w:pStyle w:val="1TableText"/>
              <w:tabs>
                <w:tab w:val="num" w:pos="993"/>
              </w:tabs>
              <w:spacing w:before="0" w:after="0"/>
              <w:rPr>
                <w:rFonts w:cs="Arial"/>
              </w:rPr>
            </w:pPr>
            <w:r>
              <w:rPr>
                <w:rFonts w:cs="Arial"/>
              </w:rPr>
              <w:t>Search Method</w:t>
            </w:r>
          </w:p>
        </w:tc>
        <w:tc>
          <w:tcPr>
            <w:tcW w:w="7580" w:type="dxa"/>
            <w:gridSpan w:val="6"/>
          </w:tcPr>
          <w:p w14:paraId="6D52BB97" w14:textId="77777777" w:rsidR="00416694" w:rsidRPr="00A37BF6" w:rsidRDefault="00416694" w:rsidP="00D16AC7">
            <w:pPr>
              <w:pStyle w:val="1TableText"/>
              <w:tabs>
                <w:tab w:val="num" w:pos="993"/>
              </w:tabs>
              <w:spacing w:before="0" w:after="0"/>
              <w:jc w:val="center"/>
              <w:rPr>
                <w:rFonts w:cs="Arial"/>
              </w:rPr>
            </w:pPr>
            <w:r>
              <w:rPr>
                <w:rFonts w:cs="Arial"/>
              </w:rPr>
              <w:t xml:space="preserve">Selected </w:t>
            </w:r>
            <w:r w:rsidRPr="00A37BF6">
              <w:rPr>
                <w:rFonts w:cs="Arial"/>
              </w:rPr>
              <w:t>Features</w:t>
            </w:r>
            <w:r>
              <w:rPr>
                <w:rFonts w:cs="Arial"/>
              </w:rPr>
              <w:t xml:space="preserve"> (Ordered by ranking)</w:t>
            </w:r>
          </w:p>
        </w:tc>
      </w:tr>
      <w:tr w:rsidR="00416694" w:rsidRPr="00240C8B" w14:paraId="4DFECED4" w14:textId="77777777" w:rsidTr="00D16AC7">
        <w:trPr>
          <w:trHeight w:val="299"/>
        </w:trPr>
        <w:tc>
          <w:tcPr>
            <w:tcW w:w="1469" w:type="dxa"/>
          </w:tcPr>
          <w:p w14:paraId="308B59F4" w14:textId="77777777" w:rsidR="00416694" w:rsidRPr="00240C8B" w:rsidRDefault="00416694" w:rsidP="00D16AC7">
            <w:pPr>
              <w:pStyle w:val="1TableText"/>
              <w:tabs>
                <w:tab w:val="num" w:pos="993"/>
              </w:tabs>
              <w:spacing w:before="0" w:after="0"/>
              <w:rPr>
                <w:rFonts w:cs="Arial"/>
              </w:rPr>
            </w:pPr>
            <w:r>
              <w:rPr>
                <w:rFonts w:cs="Arial"/>
              </w:rPr>
              <w:t>FS</w:t>
            </w:r>
          </w:p>
        </w:tc>
        <w:tc>
          <w:tcPr>
            <w:tcW w:w="1263" w:type="dxa"/>
            <w:vAlign w:val="top"/>
          </w:tcPr>
          <w:p w14:paraId="6D06C566" w14:textId="77777777" w:rsidR="00416694" w:rsidRPr="00CA14AF" w:rsidRDefault="00416694" w:rsidP="00D16AC7">
            <w:pPr>
              <w:rPr>
                <w:rFonts w:cs="Arial"/>
                <w:sz w:val="16"/>
                <w:szCs w:val="16"/>
              </w:rPr>
            </w:pPr>
            <w:r w:rsidRPr="00CA14AF">
              <w:rPr>
                <w:sz w:val="16"/>
                <w:szCs w:val="16"/>
              </w:rPr>
              <w:t>pc2</w:t>
            </w:r>
          </w:p>
        </w:tc>
        <w:tc>
          <w:tcPr>
            <w:tcW w:w="1263" w:type="dxa"/>
            <w:vAlign w:val="top"/>
          </w:tcPr>
          <w:p w14:paraId="37CFB924" w14:textId="77777777" w:rsidR="00416694" w:rsidRPr="00CA14AF" w:rsidRDefault="00416694" w:rsidP="00D16AC7">
            <w:pPr>
              <w:rPr>
                <w:rFonts w:cs="Arial"/>
                <w:sz w:val="16"/>
                <w:szCs w:val="16"/>
              </w:rPr>
            </w:pPr>
            <w:r w:rsidRPr="00CA14AF">
              <w:rPr>
                <w:sz w:val="16"/>
                <w:szCs w:val="16"/>
              </w:rPr>
              <w:t>rc3</w:t>
            </w:r>
          </w:p>
        </w:tc>
        <w:tc>
          <w:tcPr>
            <w:tcW w:w="1264" w:type="dxa"/>
            <w:vAlign w:val="top"/>
          </w:tcPr>
          <w:p w14:paraId="36FE60E3" w14:textId="77777777" w:rsidR="00416694" w:rsidRPr="00CA14AF" w:rsidRDefault="00416694" w:rsidP="00D16AC7">
            <w:pPr>
              <w:rPr>
                <w:rFonts w:cs="Arial"/>
                <w:sz w:val="16"/>
                <w:szCs w:val="16"/>
              </w:rPr>
            </w:pPr>
            <w:r w:rsidRPr="00CA14AF">
              <w:rPr>
                <w:sz w:val="16"/>
                <w:szCs w:val="16"/>
              </w:rPr>
              <w:t>EntropyPc1</w:t>
            </w:r>
          </w:p>
        </w:tc>
        <w:tc>
          <w:tcPr>
            <w:tcW w:w="1263" w:type="dxa"/>
            <w:vAlign w:val="top"/>
          </w:tcPr>
          <w:p w14:paraId="57D7B0E4" w14:textId="77777777" w:rsidR="00416694" w:rsidRPr="00CA14AF" w:rsidRDefault="00416694" w:rsidP="00D16AC7">
            <w:pPr>
              <w:rPr>
                <w:rFonts w:cs="Arial"/>
                <w:sz w:val="16"/>
                <w:szCs w:val="16"/>
              </w:rPr>
            </w:pPr>
            <w:r w:rsidRPr="00CA14AF">
              <w:rPr>
                <w:sz w:val="16"/>
                <w:szCs w:val="16"/>
              </w:rPr>
              <w:t>SkewnessPc1</w:t>
            </w:r>
          </w:p>
        </w:tc>
        <w:tc>
          <w:tcPr>
            <w:tcW w:w="1263" w:type="dxa"/>
            <w:vAlign w:val="top"/>
          </w:tcPr>
          <w:p w14:paraId="08A9FF29" w14:textId="77777777" w:rsidR="00416694" w:rsidRPr="00CA14AF" w:rsidRDefault="00416694" w:rsidP="00D16AC7">
            <w:pPr>
              <w:rPr>
                <w:rFonts w:cs="Arial"/>
                <w:sz w:val="16"/>
                <w:szCs w:val="16"/>
              </w:rPr>
            </w:pPr>
            <w:r w:rsidRPr="00CA14AF">
              <w:rPr>
                <w:sz w:val="16"/>
                <w:szCs w:val="16"/>
              </w:rPr>
              <w:t>KurtosisPc1</w:t>
            </w:r>
          </w:p>
        </w:tc>
        <w:tc>
          <w:tcPr>
            <w:tcW w:w="1264" w:type="dxa"/>
            <w:vAlign w:val="top"/>
          </w:tcPr>
          <w:p w14:paraId="7CAE83AF" w14:textId="77777777" w:rsidR="00416694" w:rsidRPr="00CA14AF" w:rsidRDefault="00416694" w:rsidP="00D16AC7">
            <w:pPr>
              <w:rPr>
                <w:rFonts w:cs="Arial"/>
                <w:sz w:val="16"/>
                <w:szCs w:val="16"/>
              </w:rPr>
            </w:pPr>
            <w:proofErr w:type="spellStart"/>
            <w:r w:rsidRPr="00CA14AF">
              <w:rPr>
                <w:sz w:val="16"/>
                <w:szCs w:val="16"/>
              </w:rPr>
              <w:t>SkewnessGn</w:t>
            </w:r>
            <w:proofErr w:type="spellEnd"/>
          </w:p>
        </w:tc>
      </w:tr>
      <w:tr w:rsidR="00416694" w:rsidRPr="00240C8B" w14:paraId="01DBF02A" w14:textId="77777777" w:rsidTr="00D16AC7">
        <w:trPr>
          <w:trHeight w:val="299"/>
        </w:trPr>
        <w:tc>
          <w:tcPr>
            <w:tcW w:w="1469" w:type="dxa"/>
          </w:tcPr>
          <w:p w14:paraId="43517767" w14:textId="77777777" w:rsidR="00416694" w:rsidRPr="00240C8B" w:rsidRDefault="00416694" w:rsidP="00D16AC7">
            <w:pPr>
              <w:pStyle w:val="1TableText"/>
              <w:tabs>
                <w:tab w:val="num" w:pos="993"/>
              </w:tabs>
              <w:spacing w:before="0" w:after="0"/>
              <w:rPr>
                <w:rFonts w:cs="Arial"/>
              </w:rPr>
            </w:pPr>
            <w:r>
              <w:rPr>
                <w:rFonts w:cs="Arial"/>
              </w:rPr>
              <w:t>BE</w:t>
            </w:r>
          </w:p>
        </w:tc>
        <w:tc>
          <w:tcPr>
            <w:tcW w:w="1263" w:type="dxa"/>
            <w:vAlign w:val="top"/>
          </w:tcPr>
          <w:p w14:paraId="275E82D6" w14:textId="77777777" w:rsidR="00416694" w:rsidRPr="00CA14AF" w:rsidRDefault="00416694" w:rsidP="00D16AC7">
            <w:pPr>
              <w:rPr>
                <w:rFonts w:cs="Arial"/>
                <w:sz w:val="16"/>
                <w:szCs w:val="16"/>
              </w:rPr>
            </w:pPr>
            <w:r w:rsidRPr="00CA14AF">
              <w:rPr>
                <w:sz w:val="16"/>
                <w:szCs w:val="16"/>
              </w:rPr>
              <w:t>NIR</w:t>
            </w:r>
          </w:p>
        </w:tc>
        <w:tc>
          <w:tcPr>
            <w:tcW w:w="1263" w:type="dxa"/>
            <w:vAlign w:val="top"/>
          </w:tcPr>
          <w:p w14:paraId="6FCE0C1A" w14:textId="77777777" w:rsidR="00416694" w:rsidRPr="00CA14AF" w:rsidRDefault="00416694" w:rsidP="00D16AC7">
            <w:pPr>
              <w:rPr>
                <w:rFonts w:cs="Arial"/>
                <w:sz w:val="16"/>
                <w:szCs w:val="16"/>
              </w:rPr>
            </w:pPr>
            <w:r w:rsidRPr="00CA14AF">
              <w:rPr>
                <w:sz w:val="16"/>
                <w:szCs w:val="16"/>
              </w:rPr>
              <w:t>tc4</w:t>
            </w:r>
          </w:p>
        </w:tc>
        <w:tc>
          <w:tcPr>
            <w:tcW w:w="1264" w:type="dxa"/>
            <w:vAlign w:val="top"/>
          </w:tcPr>
          <w:p w14:paraId="4EB342C5" w14:textId="77777777" w:rsidR="00416694" w:rsidRPr="00CA14AF" w:rsidRDefault="00416694" w:rsidP="00D16AC7">
            <w:pPr>
              <w:rPr>
                <w:rFonts w:cs="Arial"/>
                <w:sz w:val="16"/>
                <w:szCs w:val="16"/>
              </w:rPr>
            </w:pPr>
            <w:r w:rsidRPr="00CA14AF">
              <w:rPr>
                <w:sz w:val="16"/>
                <w:szCs w:val="16"/>
              </w:rPr>
              <w:t>rc1</w:t>
            </w:r>
          </w:p>
        </w:tc>
        <w:tc>
          <w:tcPr>
            <w:tcW w:w="1263" w:type="dxa"/>
            <w:vAlign w:val="top"/>
          </w:tcPr>
          <w:p w14:paraId="4E156D30" w14:textId="77777777" w:rsidR="00416694" w:rsidRPr="00CA14AF" w:rsidRDefault="00416694" w:rsidP="00D16AC7">
            <w:pPr>
              <w:rPr>
                <w:rFonts w:cs="Arial"/>
                <w:sz w:val="16"/>
                <w:szCs w:val="16"/>
              </w:rPr>
            </w:pPr>
            <w:r w:rsidRPr="00CA14AF">
              <w:rPr>
                <w:sz w:val="16"/>
                <w:szCs w:val="16"/>
              </w:rPr>
              <w:t>rc3</w:t>
            </w:r>
          </w:p>
        </w:tc>
        <w:tc>
          <w:tcPr>
            <w:tcW w:w="1263" w:type="dxa"/>
            <w:vAlign w:val="top"/>
          </w:tcPr>
          <w:p w14:paraId="270A9A50" w14:textId="77777777" w:rsidR="00416694" w:rsidRPr="00CA14AF" w:rsidRDefault="00416694" w:rsidP="00D16AC7">
            <w:pPr>
              <w:rPr>
                <w:rFonts w:cs="Arial"/>
                <w:sz w:val="16"/>
                <w:szCs w:val="16"/>
              </w:rPr>
            </w:pPr>
            <w:r w:rsidRPr="00CA14AF">
              <w:rPr>
                <w:sz w:val="16"/>
                <w:szCs w:val="16"/>
              </w:rPr>
              <w:t>EntropyPc1</w:t>
            </w:r>
          </w:p>
        </w:tc>
        <w:tc>
          <w:tcPr>
            <w:tcW w:w="1264" w:type="dxa"/>
            <w:vAlign w:val="top"/>
          </w:tcPr>
          <w:p w14:paraId="5CCEBAAA" w14:textId="77777777" w:rsidR="00416694" w:rsidRPr="00CA14AF" w:rsidRDefault="00416694" w:rsidP="00D16AC7">
            <w:pPr>
              <w:rPr>
                <w:rFonts w:cs="Arial"/>
                <w:sz w:val="16"/>
                <w:szCs w:val="16"/>
              </w:rPr>
            </w:pPr>
            <w:proofErr w:type="spellStart"/>
            <w:r w:rsidRPr="00CA14AF">
              <w:rPr>
                <w:sz w:val="16"/>
                <w:szCs w:val="16"/>
              </w:rPr>
              <w:t>MedianNDVI</w:t>
            </w:r>
            <w:proofErr w:type="spellEnd"/>
          </w:p>
        </w:tc>
      </w:tr>
      <w:tr w:rsidR="00416694" w:rsidRPr="00240C8B" w14:paraId="02735267" w14:textId="77777777" w:rsidTr="00D16AC7">
        <w:trPr>
          <w:trHeight w:val="299"/>
        </w:trPr>
        <w:tc>
          <w:tcPr>
            <w:tcW w:w="1469" w:type="dxa"/>
          </w:tcPr>
          <w:p w14:paraId="6D993E04" w14:textId="77777777" w:rsidR="00416694" w:rsidRPr="00240C8B" w:rsidRDefault="00416694" w:rsidP="00D16AC7">
            <w:pPr>
              <w:pStyle w:val="1TableText"/>
              <w:tabs>
                <w:tab w:val="num" w:pos="993"/>
              </w:tabs>
              <w:spacing w:before="0" w:after="0"/>
              <w:rPr>
                <w:rFonts w:cs="Arial"/>
              </w:rPr>
            </w:pPr>
            <w:r>
              <w:rPr>
                <w:rFonts w:cs="Arial"/>
              </w:rPr>
              <w:t>Individual ranking</w:t>
            </w:r>
          </w:p>
        </w:tc>
        <w:tc>
          <w:tcPr>
            <w:tcW w:w="1263" w:type="dxa"/>
            <w:vAlign w:val="top"/>
          </w:tcPr>
          <w:p w14:paraId="2AED1997" w14:textId="77777777" w:rsidR="00416694" w:rsidRPr="00CA14AF" w:rsidRDefault="00416694" w:rsidP="00D16AC7">
            <w:pPr>
              <w:rPr>
                <w:rFonts w:cs="Arial"/>
                <w:sz w:val="16"/>
                <w:szCs w:val="16"/>
              </w:rPr>
            </w:pPr>
            <w:r w:rsidRPr="00CA14AF">
              <w:rPr>
                <w:sz w:val="16"/>
                <w:szCs w:val="16"/>
              </w:rPr>
              <w:t>pc2</w:t>
            </w:r>
          </w:p>
        </w:tc>
        <w:tc>
          <w:tcPr>
            <w:tcW w:w="1263" w:type="dxa"/>
            <w:vAlign w:val="top"/>
          </w:tcPr>
          <w:p w14:paraId="64FB8341" w14:textId="77777777" w:rsidR="00416694" w:rsidRPr="00CA14AF" w:rsidRDefault="00416694" w:rsidP="00D16AC7">
            <w:pPr>
              <w:rPr>
                <w:rFonts w:cs="Arial"/>
                <w:sz w:val="16"/>
                <w:szCs w:val="16"/>
              </w:rPr>
            </w:pPr>
            <w:proofErr w:type="spellStart"/>
            <w:r w:rsidRPr="00CA14AF">
              <w:rPr>
                <w:sz w:val="16"/>
                <w:szCs w:val="16"/>
              </w:rPr>
              <w:t>MeanNDVI</w:t>
            </w:r>
            <w:proofErr w:type="spellEnd"/>
          </w:p>
        </w:tc>
        <w:tc>
          <w:tcPr>
            <w:tcW w:w="1264" w:type="dxa"/>
            <w:vAlign w:val="top"/>
          </w:tcPr>
          <w:p w14:paraId="1FE746CE" w14:textId="77777777" w:rsidR="00416694" w:rsidRPr="00CA14AF" w:rsidRDefault="00416694" w:rsidP="00D16AC7">
            <w:pPr>
              <w:rPr>
                <w:rFonts w:cs="Arial"/>
                <w:sz w:val="16"/>
                <w:szCs w:val="16"/>
              </w:rPr>
            </w:pPr>
            <w:proofErr w:type="spellStart"/>
            <w:r w:rsidRPr="00CA14AF">
              <w:rPr>
                <w:sz w:val="16"/>
                <w:szCs w:val="16"/>
              </w:rPr>
              <w:t>MedianNDVI</w:t>
            </w:r>
            <w:proofErr w:type="spellEnd"/>
          </w:p>
        </w:tc>
        <w:tc>
          <w:tcPr>
            <w:tcW w:w="1263" w:type="dxa"/>
            <w:vAlign w:val="top"/>
          </w:tcPr>
          <w:p w14:paraId="06941FC9" w14:textId="77777777" w:rsidR="00416694" w:rsidRPr="00CA14AF" w:rsidRDefault="00416694" w:rsidP="00D16AC7">
            <w:pPr>
              <w:rPr>
                <w:rFonts w:cs="Arial"/>
                <w:sz w:val="16"/>
                <w:szCs w:val="16"/>
              </w:rPr>
            </w:pPr>
            <w:proofErr w:type="spellStart"/>
            <w:r w:rsidRPr="00CA14AF">
              <w:rPr>
                <w:sz w:val="16"/>
                <w:szCs w:val="16"/>
              </w:rPr>
              <w:t>rN</w:t>
            </w:r>
            <w:proofErr w:type="spellEnd"/>
          </w:p>
        </w:tc>
        <w:tc>
          <w:tcPr>
            <w:tcW w:w="1263" w:type="dxa"/>
            <w:vAlign w:val="top"/>
          </w:tcPr>
          <w:p w14:paraId="7B94186A" w14:textId="77777777" w:rsidR="00416694" w:rsidRPr="00CA14AF" w:rsidRDefault="00416694" w:rsidP="00D16AC7">
            <w:pPr>
              <w:rPr>
                <w:rFonts w:cs="Arial"/>
                <w:sz w:val="16"/>
                <w:szCs w:val="16"/>
              </w:rPr>
            </w:pPr>
            <w:r w:rsidRPr="00CA14AF">
              <w:rPr>
                <w:sz w:val="16"/>
                <w:szCs w:val="16"/>
              </w:rPr>
              <w:t>NDVI</w:t>
            </w:r>
          </w:p>
        </w:tc>
        <w:tc>
          <w:tcPr>
            <w:tcW w:w="1264" w:type="dxa"/>
            <w:vAlign w:val="top"/>
          </w:tcPr>
          <w:p w14:paraId="7B7995C3" w14:textId="77777777" w:rsidR="00416694" w:rsidRPr="00CA14AF" w:rsidRDefault="00416694" w:rsidP="00D16AC7">
            <w:pPr>
              <w:rPr>
                <w:rFonts w:cs="Arial"/>
                <w:sz w:val="16"/>
                <w:szCs w:val="16"/>
              </w:rPr>
            </w:pPr>
            <w:r w:rsidRPr="00CA14AF">
              <w:rPr>
                <w:sz w:val="16"/>
                <w:szCs w:val="16"/>
              </w:rPr>
              <w:t>rc1</w:t>
            </w:r>
          </w:p>
        </w:tc>
      </w:tr>
      <w:tr w:rsidR="00416694" w:rsidRPr="00240C8B" w14:paraId="5811072A" w14:textId="77777777" w:rsidTr="00D16AC7">
        <w:trPr>
          <w:trHeight w:val="299"/>
        </w:trPr>
        <w:tc>
          <w:tcPr>
            <w:tcW w:w="1469" w:type="dxa"/>
          </w:tcPr>
          <w:p w14:paraId="1D2CF6F0" w14:textId="77777777" w:rsidR="00416694" w:rsidRPr="00240C8B" w:rsidRDefault="00416694" w:rsidP="00D16AC7">
            <w:pPr>
              <w:pStyle w:val="1TableText"/>
              <w:tabs>
                <w:tab w:val="num" w:pos="993"/>
              </w:tabs>
              <w:spacing w:before="0" w:after="0"/>
              <w:rPr>
                <w:rFonts w:cs="Arial"/>
              </w:rPr>
            </w:pPr>
            <w:r>
              <w:rPr>
                <w:rFonts w:cs="Arial"/>
              </w:rPr>
              <w:t>Random forest</w:t>
            </w:r>
          </w:p>
        </w:tc>
        <w:tc>
          <w:tcPr>
            <w:tcW w:w="1263" w:type="dxa"/>
            <w:vAlign w:val="top"/>
          </w:tcPr>
          <w:p w14:paraId="610A0D89" w14:textId="77777777" w:rsidR="00416694" w:rsidRPr="00CA14AF" w:rsidRDefault="00416694" w:rsidP="00D16AC7">
            <w:pPr>
              <w:rPr>
                <w:rFonts w:cs="Arial"/>
                <w:sz w:val="16"/>
                <w:szCs w:val="16"/>
              </w:rPr>
            </w:pPr>
            <w:proofErr w:type="spellStart"/>
            <w:r w:rsidRPr="00CA14AF">
              <w:rPr>
                <w:sz w:val="16"/>
                <w:szCs w:val="16"/>
              </w:rPr>
              <w:t>rN</w:t>
            </w:r>
            <w:proofErr w:type="spellEnd"/>
          </w:p>
        </w:tc>
        <w:tc>
          <w:tcPr>
            <w:tcW w:w="1263" w:type="dxa"/>
            <w:vAlign w:val="top"/>
          </w:tcPr>
          <w:p w14:paraId="59B62206" w14:textId="77777777" w:rsidR="00416694" w:rsidRPr="00CA14AF" w:rsidRDefault="00416694" w:rsidP="00D16AC7">
            <w:pPr>
              <w:rPr>
                <w:rFonts w:cs="Arial"/>
                <w:sz w:val="16"/>
                <w:szCs w:val="16"/>
              </w:rPr>
            </w:pPr>
            <w:proofErr w:type="spellStart"/>
            <w:r w:rsidRPr="00CA14AF">
              <w:rPr>
                <w:sz w:val="16"/>
                <w:szCs w:val="16"/>
              </w:rPr>
              <w:t>StdRVI</w:t>
            </w:r>
            <w:proofErr w:type="spellEnd"/>
          </w:p>
        </w:tc>
        <w:tc>
          <w:tcPr>
            <w:tcW w:w="1264" w:type="dxa"/>
            <w:vAlign w:val="top"/>
          </w:tcPr>
          <w:p w14:paraId="3B44378B" w14:textId="77777777" w:rsidR="00416694" w:rsidRPr="00CA14AF" w:rsidRDefault="00416694" w:rsidP="00D16AC7">
            <w:pPr>
              <w:rPr>
                <w:rFonts w:cs="Arial"/>
                <w:sz w:val="16"/>
                <w:szCs w:val="16"/>
              </w:rPr>
            </w:pPr>
            <w:r w:rsidRPr="00CA14AF">
              <w:rPr>
                <w:sz w:val="16"/>
                <w:szCs w:val="16"/>
              </w:rPr>
              <w:t>tc4</w:t>
            </w:r>
          </w:p>
        </w:tc>
        <w:tc>
          <w:tcPr>
            <w:tcW w:w="1263" w:type="dxa"/>
            <w:vAlign w:val="top"/>
          </w:tcPr>
          <w:p w14:paraId="43139089" w14:textId="77777777" w:rsidR="00416694" w:rsidRPr="00CA14AF" w:rsidRDefault="00416694" w:rsidP="00D16AC7">
            <w:pPr>
              <w:rPr>
                <w:rFonts w:cs="Arial"/>
                <w:sz w:val="16"/>
                <w:szCs w:val="16"/>
              </w:rPr>
            </w:pPr>
            <w:r w:rsidRPr="00CA14AF">
              <w:rPr>
                <w:sz w:val="16"/>
                <w:szCs w:val="16"/>
              </w:rPr>
              <w:t>MedianPc1</w:t>
            </w:r>
          </w:p>
        </w:tc>
        <w:tc>
          <w:tcPr>
            <w:tcW w:w="1263" w:type="dxa"/>
            <w:vAlign w:val="top"/>
          </w:tcPr>
          <w:p w14:paraId="609CA4B8" w14:textId="77777777" w:rsidR="00416694" w:rsidRPr="00CA14AF" w:rsidRDefault="00416694" w:rsidP="00D16AC7">
            <w:pPr>
              <w:rPr>
                <w:rFonts w:cs="Arial"/>
                <w:sz w:val="16"/>
                <w:szCs w:val="16"/>
              </w:rPr>
            </w:pPr>
            <w:proofErr w:type="spellStart"/>
            <w:r w:rsidRPr="00CA14AF">
              <w:rPr>
                <w:sz w:val="16"/>
                <w:szCs w:val="16"/>
              </w:rPr>
              <w:t>bN</w:t>
            </w:r>
            <w:proofErr w:type="spellEnd"/>
          </w:p>
        </w:tc>
        <w:tc>
          <w:tcPr>
            <w:tcW w:w="1264" w:type="dxa"/>
            <w:vAlign w:val="top"/>
          </w:tcPr>
          <w:p w14:paraId="74681596" w14:textId="77777777" w:rsidR="00416694" w:rsidRPr="00CA14AF" w:rsidRDefault="00416694" w:rsidP="00D16AC7">
            <w:pPr>
              <w:rPr>
                <w:rFonts w:cs="Arial"/>
                <w:sz w:val="16"/>
                <w:szCs w:val="16"/>
              </w:rPr>
            </w:pPr>
            <w:proofErr w:type="spellStart"/>
            <w:r w:rsidRPr="00CA14AF">
              <w:rPr>
                <w:sz w:val="16"/>
                <w:szCs w:val="16"/>
              </w:rPr>
              <w:t>MedianGn</w:t>
            </w:r>
            <w:proofErr w:type="spellEnd"/>
          </w:p>
        </w:tc>
      </w:tr>
    </w:tbl>
    <w:p w14:paraId="204CB0D9" w14:textId="77777777" w:rsidR="00416694" w:rsidRDefault="00416694" w:rsidP="00416694"/>
    <w:p w14:paraId="39293F76" w14:textId="77777777" w:rsidR="00416694" w:rsidRDefault="00416694" w:rsidP="00AD1A8C">
      <w:pPr>
        <w:pStyle w:val="Heading2"/>
      </w:pPr>
      <w:bookmarkStart w:id="104" w:name="_Toc448324308"/>
      <w:r>
        <w:t>Clustering and Ranking</w:t>
      </w:r>
      <w:bookmarkEnd w:id="104"/>
    </w:p>
    <w:p w14:paraId="7E746868" w14:textId="4B5C409E" w:rsidR="00416694" w:rsidRDefault="00416694" w:rsidP="00416694">
      <w:pPr>
        <w:spacing w:line="360" w:lineRule="auto"/>
        <w:jc w:val="both"/>
      </w:pPr>
      <w:r>
        <w:t xml:space="preserve">The seemingly inexplicable variation in results of standard feature selection methods </w:t>
      </w:r>
      <w:r w:rsidR="00D135BF">
        <w:t>indicates</w:t>
      </w:r>
      <w:r>
        <w:t xml:space="preserve"> that results are suboptimal.  The likely cause of the instability is redundancy in our feature set</w:t>
      </w:r>
      <w:r w:rsidR="00D135BF">
        <w:t xml:space="preserve">, which is known to cause </w:t>
      </w:r>
      <w:r w:rsidR="009F022A">
        <w:t xml:space="preserve">this kind of </w:t>
      </w:r>
      <w:r w:rsidR="00D135BF">
        <w:t>sensitivity</w:t>
      </w:r>
      <w:r w:rsidR="001A183A">
        <w:t xml:space="preserve"> </w:t>
      </w:r>
      <w:r w:rsidR="001A183A">
        <w:fldChar w:fldCharType="begin" w:fldLock="1"/>
      </w:r>
      <w:r w:rsidR="00E06262">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"ITEM-2",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"ITEM-2",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and Elisseeff, 2003; Li et al., 2011; Tolosi and Lengauer, 2011)", "plainTextFormattedCitation" : "(Guyon and Elisseeff, 2003; Li et al., 2011; Tolosi and Lengauer, 2011)", "previouslyFormattedCitation" : "(Guyon and Elisseeff, 2003; Li et al., 2011; Tolosi and Lengauer, 2011)" }, "properties" : { "noteIndex" : 0 }, "schema" : "https://github.com/citation-style-language/schema/raw/master/csl-citation.json" }</w:instrText>
      </w:r>
      <w:r w:rsidR="001A183A">
        <w:fldChar w:fldCharType="separate"/>
      </w:r>
      <w:r w:rsidR="001A183A" w:rsidRPr="001A183A">
        <w:rPr>
          <w:noProof/>
        </w:rPr>
        <w:t>(Guyon and Elisseeff, 2003; Li et al., 2011; Tolosi and Lengauer, 2011)</w:t>
      </w:r>
      <w:r w:rsidR="001A183A">
        <w:fldChar w:fldCharType="end"/>
      </w:r>
      <w:r>
        <w:t xml:space="preserve">.  </w:t>
      </w:r>
      <w:commentRangeStart w:id="105"/>
      <w:del w:id="106" w:author="dugalh" w:date="2016-07-16T18:06:00Z">
        <w:r w:rsidRPr="003F486C" w:rsidDel="005B4BA4">
          <w:delText>When doing feature selection with correlated features on overlapping problem</w:delText>
        </w:r>
        <w:r w:rsidR="00E70584" w:rsidDel="005B4BA4">
          <w:delText>s</w:delText>
        </w:r>
        <w:r w:rsidRPr="003F486C" w:rsidDel="005B4BA4">
          <w:delText xml:space="preserve">, results can appear somewhat random as no particular feature makes a big </w:delText>
        </w:r>
        <w:r w:rsidDel="005B4BA4">
          <w:delText>impact</w:delText>
        </w:r>
        <w:r w:rsidRPr="003F486C" w:rsidDel="005B4BA4">
          <w:delText xml:space="preserve"> </w:delText>
        </w:r>
        <w:r w:rsidDel="005B4BA4">
          <w:delText>and</w:delText>
        </w:r>
        <w:r w:rsidRPr="003F486C" w:rsidDel="005B4BA4">
          <w:delText xml:space="preserve"> many are similar to each other</w:delText>
        </w:r>
        <w:r w:rsidDel="005B4BA4">
          <w:delText xml:space="preserve">.  </w:delText>
        </w:r>
        <w:commentRangeEnd w:id="105"/>
        <w:r w:rsidR="005B4BA4" w:rsidDel="005B4BA4">
          <w:rPr>
            <w:rStyle w:val="CommentReference"/>
          </w:rPr>
          <w:commentReference w:id="105"/>
        </w:r>
      </w:del>
      <w:r>
        <w:t xml:space="preserve">The effectiveness of the feature clustering and ranking method was tested on the vegetation mapping data.  The </w:t>
      </w:r>
      <w:proofErr w:type="spellStart"/>
      <w:r>
        <w:t>dendrogram</w:t>
      </w:r>
      <w:proofErr w:type="spellEnd"/>
      <w:r>
        <w:t xml:space="preserve"> showing the clustering of the feature set is plotted in </w:t>
      </w:r>
      <w:r>
        <w:fldChar w:fldCharType="begin"/>
      </w:r>
      <w:r>
        <w:instrText xml:space="preserve"> REF _Ref394256089 \h </w:instrText>
      </w:r>
      <w:r>
        <w:fldChar w:fldCharType="separate"/>
      </w:r>
      <w:r w:rsidR="00DD78F4">
        <w:t xml:space="preserve">Figure </w:t>
      </w:r>
      <w:r w:rsidR="00DD78F4">
        <w:rPr>
          <w:noProof/>
        </w:rPr>
        <w:t>1</w:t>
      </w:r>
      <w:r>
        <w:fldChar w:fldCharType="end"/>
      </w:r>
      <w:r>
        <w:t>.  The line in red shows the correlation threshold value at which the feature clusters were extracted.  This point was selected as a relatively stable point in the hierarchy and one where the correlation amongst features is strong.</w:t>
      </w:r>
    </w:p>
    <w:p w14:paraId="52D6561E" w14:textId="77777777" w:rsidR="00416694" w:rsidRDefault="00416694" w:rsidP="00416694">
      <w:pPr>
        <w:spacing w:line="360" w:lineRule="auto"/>
        <w:jc w:val="both"/>
      </w:pPr>
    </w:p>
    <w:p w14:paraId="03B28BF4" w14:textId="77777777" w:rsidR="00416694" w:rsidRDefault="00416694" w:rsidP="00416694">
      <w:pPr>
        <w:keepNext/>
        <w:spacing w:line="360" w:lineRule="auto"/>
        <w:jc w:val="both"/>
      </w:pPr>
      <w:r w:rsidRPr="003E476F">
        <w:rPr>
          <w:noProof/>
          <w:lang w:eastAsia="en-GB"/>
        </w:rPr>
        <w:lastRenderedPageBreak/>
        <w:drawing>
          <wp:inline distT="0" distB="0" distL="0" distR="0" wp14:anchorId="03443929" wp14:editId="6B519862">
            <wp:extent cx="4908170" cy="554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5249" b="4908"/>
                    <a:stretch/>
                  </pic:blipFill>
                  <pic:spPr bwMode="auto">
                    <a:xfrm>
                      <a:off x="0" y="0"/>
                      <a:ext cx="4950738" cy="5598034"/>
                    </a:xfrm>
                    <a:prstGeom prst="rect">
                      <a:avLst/>
                    </a:prstGeom>
                    <a:noFill/>
                    <a:ln>
                      <a:noFill/>
                    </a:ln>
                    <a:extLst>
                      <a:ext uri="{53640926-AAD7-44D8-BBD7-CCE9431645EC}">
                        <a14:shadowObscured xmlns:a14="http://schemas.microsoft.com/office/drawing/2010/main"/>
                      </a:ext>
                    </a:extLst>
                  </pic:spPr>
                </pic:pic>
              </a:graphicData>
            </a:graphic>
          </wp:inline>
        </w:drawing>
      </w:r>
    </w:p>
    <w:p w14:paraId="73AFB4F4" w14:textId="77777777" w:rsidR="00416694" w:rsidRDefault="00416694" w:rsidP="00416694">
      <w:pPr>
        <w:pStyle w:val="Caption"/>
        <w:jc w:val="both"/>
      </w:pPr>
      <w:bookmarkStart w:id="107" w:name="_Ref394256089"/>
      <w:bookmarkStart w:id="108" w:name="_Toc448324363"/>
      <w:r>
        <w:t xml:space="preserve">Figure </w:t>
      </w:r>
      <w:r w:rsidR="00FF4740">
        <w:fldChar w:fldCharType="begin"/>
      </w:r>
      <w:r w:rsidR="00FF4740">
        <w:instrText xml:space="preserve"> SEQ Figure \* ARABIC </w:instrText>
      </w:r>
      <w:r w:rsidR="00FF4740">
        <w:fldChar w:fldCharType="separate"/>
      </w:r>
      <w:r w:rsidR="00DD0506">
        <w:rPr>
          <w:noProof/>
        </w:rPr>
        <w:t>2</w:t>
      </w:r>
      <w:r w:rsidR="00FF4740">
        <w:fldChar w:fldCharType="end"/>
      </w:r>
      <w:bookmarkEnd w:id="107"/>
      <w:r>
        <w:t xml:space="preserve">  </w:t>
      </w:r>
      <w:proofErr w:type="spellStart"/>
      <w:r w:rsidR="00371349">
        <w:t>Dendrogram</w:t>
      </w:r>
      <w:proofErr w:type="spellEnd"/>
      <w:r w:rsidR="00371349">
        <w:t xml:space="preserve"> showing c</w:t>
      </w:r>
      <w:r>
        <w:t>lustering of correlated features</w:t>
      </w:r>
      <w:bookmarkEnd w:id="108"/>
    </w:p>
    <w:p w14:paraId="36BDE004" w14:textId="77777777" w:rsidR="00416694" w:rsidRDefault="00416694" w:rsidP="00416694">
      <w:pPr>
        <w:spacing w:line="360" w:lineRule="auto"/>
        <w:jc w:val="both"/>
      </w:pPr>
    </w:p>
    <w:p w14:paraId="2D47B82B" w14:textId="77777777" w:rsidR="00416694" w:rsidRDefault="00416694" w:rsidP="00416694">
      <w:pPr>
        <w:spacing w:line="360" w:lineRule="auto"/>
        <w:jc w:val="both"/>
      </w:pPr>
      <w:r>
        <w:t xml:space="preserve">The clusters were ranked using the naïve Bayes classification accuracy criterion.  </w:t>
      </w:r>
      <w:r>
        <w:fldChar w:fldCharType="begin"/>
      </w:r>
      <w:r>
        <w:instrText xml:space="preserve"> REF _Ref394256454 \h </w:instrText>
      </w:r>
      <w:r>
        <w:fldChar w:fldCharType="separate"/>
      </w:r>
      <w:r w:rsidR="00DD78F4">
        <w:t xml:space="preserve">Table </w:t>
      </w:r>
      <w:r w:rsidR="00DD78F4">
        <w:rPr>
          <w:noProof/>
        </w:rPr>
        <w:t>7</w:t>
      </w:r>
      <w:r>
        <w:fldChar w:fldCharType="end"/>
      </w:r>
      <w:r>
        <w:t xml:space="preserve"> lists the clusters ordered by their importance, with their component features.  </w:t>
      </w:r>
      <w:commentRangeStart w:id="109"/>
      <w:r>
        <w:t xml:space="preserve">This table reveals a number of interesting properties of the features.  Firstly, it is clear that there is a significant amount of correlation amongst the features in general.  The correlation between raw R, G, B and NIR bands is surprisingly strong and these are all grouped into a single cluster.  While the definitions of the </w:t>
      </w:r>
      <w:proofErr w:type="spellStart"/>
      <w:r>
        <w:t>nirN</w:t>
      </w:r>
      <w:proofErr w:type="spellEnd"/>
      <w:r>
        <w:t xml:space="preserve">, NDVI and RVI features are quite different, they are all describing the same spectral property of vegetation, namely high absorption in the red band and high reflectance in the NIR band.  This is confirmed by their collection in the same cluster.  The mean sliding window feature, median sliding window feature and source feature operated on by those sliding windows are strongly correlated with each other as one would expect.  </w:t>
      </w:r>
      <w:commentRangeEnd w:id="109"/>
      <w:r w:rsidR="00E05F6D">
        <w:rPr>
          <w:rStyle w:val="CommentReference"/>
        </w:rPr>
        <w:commentReference w:id="109"/>
      </w:r>
    </w:p>
    <w:p w14:paraId="337124BC" w14:textId="77777777" w:rsidR="00416694" w:rsidRDefault="00416694" w:rsidP="00416694">
      <w:pPr>
        <w:keepNext/>
        <w:keepLines/>
      </w:pPr>
    </w:p>
    <w:p w14:paraId="169B1558" w14:textId="77777777" w:rsidR="00416694" w:rsidRDefault="00416694" w:rsidP="00416694">
      <w:pPr>
        <w:pStyle w:val="1Tablecaption"/>
      </w:pPr>
      <w:bookmarkStart w:id="110" w:name="_Ref394256454"/>
      <w:bookmarkStart w:id="111" w:name="_Toc448324332"/>
      <w:r>
        <w:t xml:space="preserve">Table </w:t>
      </w:r>
      <w:r w:rsidR="00734910">
        <w:fldChar w:fldCharType="begin"/>
      </w:r>
      <w:r w:rsidR="00734910">
        <w:instrText xml:space="preserve"> SEQ Table \* ARABIC </w:instrText>
      </w:r>
      <w:r w:rsidR="00734910">
        <w:fldChar w:fldCharType="separate"/>
      </w:r>
      <w:r w:rsidR="00DD78F4">
        <w:rPr>
          <w:noProof/>
        </w:rPr>
        <w:t>7</w:t>
      </w:r>
      <w:r w:rsidR="00734910">
        <w:fldChar w:fldCharType="end"/>
      </w:r>
      <w:bookmarkEnd w:id="110"/>
      <w:r>
        <w:t xml:space="preserve">   Ranked clusters</w:t>
      </w:r>
      <w:bookmarkEnd w:id="111"/>
    </w:p>
    <w:tbl>
      <w:tblPr>
        <w:tblStyle w:val="MyThesisTable"/>
        <w:tblW w:w="9256" w:type="dxa"/>
        <w:tblLayout w:type="fixed"/>
        <w:tblLook w:val="04A0" w:firstRow="1" w:lastRow="0" w:firstColumn="1" w:lastColumn="0" w:noHBand="0" w:noVBand="1"/>
      </w:tblPr>
      <w:tblGrid>
        <w:gridCol w:w="668"/>
        <w:gridCol w:w="1469"/>
        <w:gridCol w:w="7119"/>
      </w:tblGrid>
      <w:tr w:rsidR="00416694" w:rsidRPr="00240C8B" w14:paraId="7222E2A7" w14:textId="77777777" w:rsidTr="00D16AC7">
        <w:trPr>
          <w:cnfStyle w:val="100000000000" w:firstRow="1" w:lastRow="0" w:firstColumn="0" w:lastColumn="0" w:oddVBand="0" w:evenVBand="0" w:oddHBand="0" w:evenHBand="0" w:firstRowFirstColumn="0" w:firstRowLastColumn="0" w:lastRowFirstColumn="0" w:lastRowLastColumn="0"/>
          <w:trHeight w:val="340"/>
        </w:trPr>
        <w:tc>
          <w:tcPr>
            <w:tcW w:w="668" w:type="dxa"/>
          </w:tcPr>
          <w:p w14:paraId="568E8AAA" w14:textId="77777777" w:rsidR="00416694" w:rsidRPr="00A37BF6" w:rsidRDefault="00416694" w:rsidP="00D16AC7">
            <w:pPr>
              <w:pStyle w:val="1TableText"/>
              <w:tabs>
                <w:tab w:val="num" w:pos="993"/>
              </w:tabs>
              <w:spacing w:before="0" w:after="0"/>
              <w:rPr>
                <w:rFonts w:cs="Arial"/>
              </w:rPr>
            </w:pPr>
            <w:r w:rsidRPr="00A37BF6">
              <w:rPr>
                <w:rFonts w:cs="Arial"/>
              </w:rPr>
              <w:t>Num.</w:t>
            </w:r>
          </w:p>
        </w:tc>
        <w:tc>
          <w:tcPr>
            <w:tcW w:w="1469" w:type="dxa"/>
          </w:tcPr>
          <w:p w14:paraId="356A705A" w14:textId="77777777" w:rsidR="00416694" w:rsidRPr="00A37BF6" w:rsidRDefault="00416694" w:rsidP="00D16AC7">
            <w:pPr>
              <w:pStyle w:val="1TableText"/>
              <w:tabs>
                <w:tab w:val="num" w:pos="993"/>
              </w:tabs>
              <w:spacing w:before="0" w:after="0"/>
              <w:rPr>
                <w:rFonts w:cs="Arial"/>
              </w:rPr>
            </w:pPr>
            <w:r w:rsidRPr="00A37BF6">
              <w:rPr>
                <w:rFonts w:cs="Arial"/>
              </w:rPr>
              <w:t>Importance (%)</w:t>
            </w:r>
          </w:p>
        </w:tc>
        <w:tc>
          <w:tcPr>
            <w:tcW w:w="7119" w:type="dxa"/>
          </w:tcPr>
          <w:p w14:paraId="4F65094E" w14:textId="77777777" w:rsidR="00416694" w:rsidRPr="00A37BF6" w:rsidRDefault="00416694" w:rsidP="00D16AC7">
            <w:pPr>
              <w:pStyle w:val="1TableText"/>
              <w:tabs>
                <w:tab w:val="num" w:pos="993"/>
              </w:tabs>
              <w:spacing w:before="0" w:after="0"/>
              <w:rPr>
                <w:rFonts w:cs="Arial"/>
              </w:rPr>
            </w:pPr>
            <w:r w:rsidRPr="00A37BF6">
              <w:rPr>
                <w:rFonts w:cs="Arial"/>
              </w:rPr>
              <w:t>Features</w:t>
            </w:r>
          </w:p>
        </w:tc>
      </w:tr>
      <w:tr w:rsidR="00416694" w:rsidRPr="00240C8B" w14:paraId="1C221D29" w14:textId="77777777" w:rsidTr="00D16AC7">
        <w:trPr>
          <w:trHeight w:val="340"/>
        </w:trPr>
        <w:tc>
          <w:tcPr>
            <w:tcW w:w="668" w:type="dxa"/>
          </w:tcPr>
          <w:p w14:paraId="3F5E2165" w14:textId="77777777" w:rsidR="00416694" w:rsidRPr="00240C8B" w:rsidRDefault="00416694" w:rsidP="00D16AC7">
            <w:pPr>
              <w:pStyle w:val="1TableText"/>
              <w:tabs>
                <w:tab w:val="num" w:pos="993"/>
              </w:tabs>
              <w:spacing w:before="0" w:after="0"/>
              <w:rPr>
                <w:rFonts w:cs="Arial"/>
              </w:rPr>
            </w:pPr>
            <w:r>
              <w:rPr>
                <w:rFonts w:cs="Arial"/>
              </w:rPr>
              <w:t>1</w:t>
            </w:r>
          </w:p>
        </w:tc>
        <w:tc>
          <w:tcPr>
            <w:tcW w:w="1469" w:type="dxa"/>
          </w:tcPr>
          <w:p w14:paraId="1933FBEE" w14:textId="77777777" w:rsidR="00416694" w:rsidRPr="008E3152" w:rsidRDefault="00416694" w:rsidP="00D16AC7">
            <w:pPr>
              <w:rPr>
                <w:rFonts w:cs="Arial"/>
                <w:color w:val="000000"/>
                <w:sz w:val="16"/>
                <w:szCs w:val="16"/>
                <w:lang w:val="en-ZA"/>
              </w:rPr>
            </w:pPr>
            <w:r w:rsidRPr="008E3152">
              <w:rPr>
                <w:rFonts w:cs="Arial"/>
                <w:color w:val="000000"/>
                <w:sz w:val="16"/>
                <w:szCs w:val="16"/>
              </w:rPr>
              <w:t>68.27</w:t>
            </w:r>
          </w:p>
        </w:tc>
        <w:tc>
          <w:tcPr>
            <w:tcW w:w="7119" w:type="dxa"/>
          </w:tcPr>
          <w:p w14:paraId="7A54A3F0" w14:textId="77777777" w:rsidR="00416694" w:rsidRPr="00C13D8A" w:rsidRDefault="00416694" w:rsidP="00D16AC7">
            <w:pPr>
              <w:rPr>
                <w:rFonts w:cs="Arial"/>
                <w:sz w:val="16"/>
                <w:szCs w:val="16"/>
              </w:rPr>
            </w:pPr>
            <w:proofErr w:type="spellStart"/>
            <w:r w:rsidRPr="00C13D8A">
              <w:rPr>
                <w:rFonts w:cs="Arial"/>
                <w:sz w:val="16"/>
                <w:szCs w:val="16"/>
              </w:rPr>
              <w:t>rN</w:t>
            </w:r>
            <w:proofErr w:type="spellEnd"/>
            <w:r w:rsidRPr="00C13D8A">
              <w:rPr>
                <w:rFonts w:cs="Arial"/>
                <w:sz w:val="16"/>
                <w:szCs w:val="16"/>
              </w:rPr>
              <w:t xml:space="preserve">, </w:t>
            </w:r>
            <w:proofErr w:type="spellStart"/>
            <w:r w:rsidRPr="00C13D8A">
              <w:rPr>
                <w:rFonts w:cs="Arial"/>
                <w:sz w:val="16"/>
                <w:szCs w:val="16"/>
              </w:rPr>
              <w:t>nirN</w:t>
            </w:r>
            <w:proofErr w:type="spellEnd"/>
            <w:r w:rsidRPr="00C13D8A">
              <w:rPr>
                <w:rFonts w:cs="Arial"/>
                <w:sz w:val="16"/>
                <w:szCs w:val="16"/>
              </w:rPr>
              <w:t xml:space="preserve">, NDVI, RVI, tc2, pc2, rc1, </w:t>
            </w:r>
            <w:proofErr w:type="spellStart"/>
            <w:r w:rsidRPr="00C13D8A">
              <w:rPr>
                <w:rFonts w:cs="Arial"/>
                <w:sz w:val="16"/>
                <w:szCs w:val="16"/>
              </w:rPr>
              <w:t>MeanRVI</w:t>
            </w:r>
            <w:proofErr w:type="spellEnd"/>
            <w:r w:rsidRPr="00C13D8A">
              <w:rPr>
                <w:rFonts w:cs="Arial"/>
                <w:sz w:val="16"/>
                <w:szCs w:val="16"/>
              </w:rPr>
              <w:t xml:space="preserve">, </w:t>
            </w:r>
            <w:proofErr w:type="spellStart"/>
            <w:r w:rsidRPr="00C13D8A">
              <w:rPr>
                <w:rFonts w:cs="Arial"/>
                <w:sz w:val="16"/>
                <w:szCs w:val="16"/>
              </w:rPr>
              <w:t>M</w:t>
            </w:r>
            <w:r>
              <w:rPr>
                <w:rFonts w:cs="Arial"/>
                <w:sz w:val="16"/>
                <w:szCs w:val="16"/>
              </w:rPr>
              <w:t>edianRVI</w:t>
            </w:r>
            <w:proofErr w:type="spellEnd"/>
            <w:r>
              <w:rPr>
                <w:rFonts w:cs="Arial"/>
                <w:sz w:val="16"/>
                <w:szCs w:val="16"/>
              </w:rPr>
              <w:t xml:space="preserve">, </w:t>
            </w:r>
            <w:proofErr w:type="spellStart"/>
            <w:r>
              <w:rPr>
                <w:rFonts w:cs="Arial"/>
                <w:sz w:val="16"/>
                <w:szCs w:val="16"/>
              </w:rPr>
              <w:t>MeanNDVI</w:t>
            </w:r>
            <w:proofErr w:type="spellEnd"/>
            <w:r>
              <w:rPr>
                <w:rFonts w:cs="Arial"/>
                <w:sz w:val="16"/>
                <w:szCs w:val="16"/>
              </w:rPr>
              <w:t xml:space="preserve">, </w:t>
            </w:r>
            <w:proofErr w:type="spellStart"/>
            <w:r>
              <w:rPr>
                <w:rFonts w:cs="Arial"/>
                <w:sz w:val="16"/>
                <w:szCs w:val="16"/>
              </w:rPr>
              <w:t>MedianNDVI</w:t>
            </w:r>
            <w:proofErr w:type="spellEnd"/>
          </w:p>
        </w:tc>
      </w:tr>
      <w:tr w:rsidR="00416694" w:rsidRPr="00240C8B" w14:paraId="46313BAC" w14:textId="77777777" w:rsidTr="00D16AC7">
        <w:trPr>
          <w:trHeight w:val="340"/>
        </w:trPr>
        <w:tc>
          <w:tcPr>
            <w:tcW w:w="668" w:type="dxa"/>
          </w:tcPr>
          <w:p w14:paraId="63C561D1" w14:textId="77777777" w:rsidR="00416694" w:rsidRPr="00240C8B" w:rsidRDefault="00416694" w:rsidP="00D16AC7">
            <w:pPr>
              <w:pStyle w:val="1TableText"/>
              <w:tabs>
                <w:tab w:val="num" w:pos="993"/>
              </w:tabs>
              <w:spacing w:before="0" w:after="0"/>
              <w:rPr>
                <w:rFonts w:cs="Arial"/>
              </w:rPr>
            </w:pPr>
            <w:r>
              <w:rPr>
                <w:rFonts w:cs="Arial"/>
              </w:rPr>
              <w:t>2</w:t>
            </w:r>
          </w:p>
        </w:tc>
        <w:tc>
          <w:tcPr>
            <w:tcW w:w="1469" w:type="dxa"/>
          </w:tcPr>
          <w:p w14:paraId="26468A69" w14:textId="77777777" w:rsidR="00416694" w:rsidRPr="008E3152" w:rsidRDefault="00416694" w:rsidP="00D16AC7">
            <w:pPr>
              <w:rPr>
                <w:rFonts w:cs="Arial"/>
                <w:color w:val="000000"/>
                <w:sz w:val="16"/>
                <w:szCs w:val="16"/>
              </w:rPr>
            </w:pPr>
            <w:r w:rsidRPr="008E3152">
              <w:rPr>
                <w:rFonts w:cs="Arial"/>
                <w:color w:val="000000"/>
                <w:sz w:val="16"/>
                <w:szCs w:val="16"/>
              </w:rPr>
              <w:t>61.38</w:t>
            </w:r>
          </w:p>
        </w:tc>
        <w:tc>
          <w:tcPr>
            <w:tcW w:w="7119" w:type="dxa"/>
          </w:tcPr>
          <w:p w14:paraId="7B389ECE" w14:textId="77777777" w:rsidR="00416694" w:rsidRPr="00C13D8A" w:rsidRDefault="00416694" w:rsidP="00D16AC7">
            <w:pPr>
              <w:rPr>
                <w:rFonts w:cs="Arial"/>
                <w:sz w:val="16"/>
                <w:szCs w:val="16"/>
              </w:rPr>
            </w:pPr>
            <w:r w:rsidRPr="00C13D8A">
              <w:rPr>
                <w:rFonts w:cs="Arial"/>
                <w:sz w:val="16"/>
                <w:szCs w:val="16"/>
              </w:rPr>
              <w:t>R, G, B, NIR</w:t>
            </w:r>
            <w:r>
              <w:rPr>
                <w:rFonts w:cs="Arial"/>
                <w:sz w:val="16"/>
                <w:szCs w:val="16"/>
              </w:rPr>
              <w:t>, tc1, pc1, MeanPc1, MedianPc1</w:t>
            </w:r>
          </w:p>
        </w:tc>
      </w:tr>
      <w:tr w:rsidR="00416694" w:rsidRPr="00240C8B" w14:paraId="21A42925" w14:textId="77777777" w:rsidTr="00D16AC7">
        <w:trPr>
          <w:trHeight w:val="340"/>
        </w:trPr>
        <w:tc>
          <w:tcPr>
            <w:tcW w:w="668" w:type="dxa"/>
          </w:tcPr>
          <w:p w14:paraId="69CB129E" w14:textId="77777777" w:rsidR="00416694" w:rsidRPr="00240C8B" w:rsidRDefault="00416694" w:rsidP="00D16AC7">
            <w:pPr>
              <w:pStyle w:val="1TableText"/>
              <w:tabs>
                <w:tab w:val="num" w:pos="993"/>
              </w:tabs>
              <w:spacing w:before="0" w:after="0"/>
              <w:rPr>
                <w:rFonts w:cs="Arial"/>
              </w:rPr>
            </w:pPr>
            <w:r>
              <w:rPr>
                <w:rFonts w:cs="Arial"/>
              </w:rPr>
              <w:t>3</w:t>
            </w:r>
          </w:p>
        </w:tc>
        <w:tc>
          <w:tcPr>
            <w:tcW w:w="1469" w:type="dxa"/>
          </w:tcPr>
          <w:p w14:paraId="2E962F23" w14:textId="77777777" w:rsidR="00416694" w:rsidRPr="008E3152" w:rsidRDefault="00416694" w:rsidP="00D16AC7">
            <w:pPr>
              <w:rPr>
                <w:rFonts w:cs="Arial"/>
                <w:color w:val="000000"/>
                <w:sz w:val="16"/>
                <w:szCs w:val="16"/>
              </w:rPr>
            </w:pPr>
            <w:r w:rsidRPr="008E3152">
              <w:rPr>
                <w:rFonts w:cs="Arial"/>
                <w:color w:val="000000"/>
                <w:sz w:val="16"/>
                <w:szCs w:val="16"/>
              </w:rPr>
              <w:t>60.41</w:t>
            </w:r>
          </w:p>
        </w:tc>
        <w:tc>
          <w:tcPr>
            <w:tcW w:w="7119" w:type="dxa"/>
          </w:tcPr>
          <w:p w14:paraId="529B0F3B" w14:textId="77777777" w:rsidR="00416694" w:rsidRPr="00C13D8A" w:rsidRDefault="00416694" w:rsidP="00D16AC7">
            <w:pPr>
              <w:rPr>
                <w:rFonts w:cs="Arial"/>
                <w:sz w:val="16"/>
                <w:szCs w:val="16"/>
              </w:rPr>
            </w:pPr>
            <w:r w:rsidRPr="00C13D8A">
              <w:rPr>
                <w:rFonts w:cs="Arial"/>
                <w:sz w:val="16"/>
                <w:szCs w:val="16"/>
              </w:rPr>
              <w:t>E</w:t>
            </w:r>
            <w:r>
              <w:rPr>
                <w:rFonts w:cs="Arial"/>
                <w:sz w:val="16"/>
                <w:szCs w:val="16"/>
              </w:rPr>
              <w:t>ntropyPc1</w:t>
            </w:r>
          </w:p>
        </w:tc>
      </w:tr>
      <w:tr w:rsidR="00416694" w:rsidRPr="00240C8B" w14:paraId="0C84C4D6" w14:textId="77777777" w:rsidTr="00D16AC7">
        <w:trPr>
          <w:trHeight w:val="340"/>
        </w:trPr>
        <w:tc>
          <w:tcPr>
            <w:tcW w:w="668" w:type="dxa"/>
          </w:tcPr>
          <w:p w14:paraId="31CB3AB2" w14:textId="77777777" w:rsidR="00416694" w:rsidRPr="00240C8B" w:rsidRDefault="00416694" w:rsidP="00D16AC7">
            <w:pPr>
              <w:pStyle w:val="1TableText"/>
              <w:tabs>
                <w:tab w:val="num" w:pos="993"/>
              </w:tabs>
              <w:spacing w:before="0" w:after="0"/>
              <w:rPr>
                <w:rFonts w:cs="Arial"/>
              </w:rPr>
            </w:pPr>
            <w:r>
              <w:rPr>
                <w:rFonts w:cs="Arial"/>
              </w:rPr>
              <w:t>4</w:t>
            </w:r>
          </w:p>
        </w:tc>
        <w:tc>
          <w:tcPr>
            <w:tcW w:w="1469" w:type="dxa"/>
          </w:tcPr>
          <w:p w14:paraId="5C9798BA" w14:textId="77777777" w:rsidR="00416694" w:rsidRPr="008E3152" w:rsidRDefault="00416694" w:rsidP="00D16AC7">
            <w:pPr>
              <w:rPr>
                <w:rFonts w:cs="Arial"/>
                <w:color w:val="000000"/>
                <w:sz w:val="16"/>
                <w:szCs w:val="16"/>
              </w:rPr>
            </w:pPr>
            <w:r w:rsidRPr="008E3152">
              <w:rPr>
                <w:rFonts w:cs="Arial"/>
                <w:color w:val="000000"/>
                <w:sz w:val="16"/>
                <w:szCs w:val="16"/>
              </w:rPr>
              <w:t>55.23</w:t>
            </w:r>
          </w:p>
        </w:tc>
        <w:tc>
          <w:tcPr>
            <w:tcW w:w="7119" w:type="dxa"/>
          </w:tcPr>
          <w:p w14:paraId="3ECAFE26" w14:textId="77777777" w:rsidR="00416694" w:rsidRPr="00C13D8A" w:rsidRDefault="00416694" w:rsidP="00D16AC7">
            <w:pPr>
              <w:rPr>
                <w:rFonts w:cs="Arial"/>
                <w:sz w:val="16"/>
                <w:szCs w:val="16"/>
              </w:rPr>
            </w:pPr>
            <w:proofErr w:type="spellStart"/>
            <w:r w:rsidRPr="00C13D8A">
              <w:rPr>
                <w:rFonts w:cs="Arial"/>
                <w:sz w:val="16"/>
                <w:szCs w:val="16"/>
              </w:rPr>
              <w:t>gN</w:t>
            </w:r>
            <w:proofErr w:type="spellEnd"/>
            <w:r w:rsidRPr="00C13D8A">
              <w:rPr>
                <w:rFonts w:cs="Arial"/>
                <w:sz w:val="16"/>
                <w:szCs w:val="16"/>
              </w:rPr>
              <w:t xml:space="preserve">, </w:t>
            </w:r>
            <w:proofErr w:type="spellStart"/>
            <w:r w:rsidRPr="00C13D8A">
              <w:rPr>
                <w:rFonts w:cs="Arial"/>
                <w:sz w:val="16"/>
                <w:szCs w:val="16"/>
              </w:rPr>
              <w:t>MeanG</w:t>
            </w:r>
            <w:r>
              <w:rPr>
                <w:rFonts w:cs="Arial"/>
                <w:sz w:val="16"/>
                <w:szCs w:val="16"/>
              </w:rPr>
              <w:t>n</w:t>
            </w:r>
            <w:proofErr w:type="spellEnd"/>
            <w:r>
              <w:rPr>
                <w:rFonts w:cs="Arial"/>
                <w:sz w:val="16"/>
                <w:szCs w:val="16"/>
              </w:rPr>
              <w:t xml:space="preserve">, </w:t>
            </w:r>
            <w:proofErr w:type="spellStart"/>
            <w:r>
              <w:rPr>
                <w:rFonts w:cs="Arial"/>
                <w:sz w:val="16"/>
                <w:szCs w:val="16"/>
              </w:rPr>
              <w:t>MedianGn</w:t>
            </w:r>
            <w:proofErr w:type="spellEnd"/>
          </w:p>
        </w:tc>
      </w:tr>
      <w:tr w:rsidR="00416694" w:rsidRPr="00240C8B" w14:paraId="5ACCFD4E" w14:textId="77777777" w:rsidTr="00D16AC7">
        <w:trPr>
          <w:trHeight w:val="340"/>
        </w:trPr>
        <w:tc>
          <w:tcPr>
            <w:tcW w:w="668" w:type="dxa"/>
          </w:tcPr>
          <w:p w14:paraId="5C7FEEBA" w14:textId="77777777" w:rsidR="00416694" w:rsidRPr="00240C8B" w:rsidRDefault="00416694" w:rsidP="00D16AC7">
            <w:pPr>
              <w:pStyle w:val="1TableText"/>
              <w:tabs>
                <w:tab w:val="num" w:pos="993"/>
              </w:tabs>
              <w:spacing w:before="0" w:after="0"/>
              <w:rPr>
                <w:rFonts w:cs="Arial"/>
              </w:rPr>
            </w:pPr>
            <w:r>
              <w:rPr>
                <w:rFonts w:cs="Arial"/>
              </w:rPr>
              <w:t>5</w:t>
            </w:r>
          </w:p>
        </w:tc>
        <w:tc>
          <w:tcPr>
            <w:tcW w:w="1469" w:type="dxa"/>
          </w:tcPr>
          <w:p w14:paraId="32F63D1F" w14:textId="77777777" w:rsidR="00416694" w:rsidRPr="008E3152" w:rsidRDefault="00416694" w:rsidP="00D16AC7">
            <w:pPr>
              <w:rPr>
                <w:rFonts w:cs="Arial"/>
                <w:color w:val="000000"/>
                <w:sz w:val="16"/>
                <w:szCs w:val="16"/>
              </w:rPr>
            </w:pPr>
            <w:r w:rsidRPr="008E3152">
              <w:rPr>
                <w:rFonts w:cs="Arial"/>
                <w:color w:val="000000"/>
                <w:sz w:val="16"/>
                <w:szCs w:val="16"/>
              </w:rPr>
              <w:t>54.52</w:t>
            </w:r>
          </w:p>
        </w:tc>
        <w:tc>
          <w:tcPr>
            <w:tcW w:w="7119" w:type="dxa"/>
          </w:tcPr>
          <w:p w14:paraId="2B93A927" w14:textId="77777777" w:rsidR="00416694" w:rsidRPr="00C13D8A" w:rsidRDefault="00416694" w:rsidP="00D16AC7">
            <w:pPr>
              <w:rPr>
                <w:rFonts w:cs="Arial"/>
                <w:sz w:val="16"/>
                <w:szCs w:val="16"/>
              </w:rPr>
            </w:pPr>
            <w:proofErr w:type="spellStart"/>
            <w:r>
              <w:rPr>
                <w:rFonts w:cs="Arial"/>
                <w:sz w:val="16"/>
                <w:szCs w:val="16"/>
              </w:rPr>
              <w:t>bN</w:t>
            </w:r>
            <w:proofErr w:type="spellEnd"/>
          </w:p>
        </w:tc>
      </w:tr>
      <w:tr w:rsidR="00416694" w:rsidRPr="00240C8B" w14:paraId="75C555D6" w14:textId="77777777" w:rsidTr="00D16AC7">
        <w:trPr>
          <w:trHeight w:val="340"/>
        </w:trPr>
        <w:tc>
          <w:tcPr>
            <w:tcW w:w="668" w:type="dxa"/>
          </w:tcPr>
          <w:p w14:paraId="051E85C3" w14:textId="77777777" w:rsidR="00416694" w:rsidRPr="00240C8B" w:rsidRDefault="00416694" w:rsidP="00D16AC7">
            <w:pPr>
              <w:pStyle w:val="1TableText"/>
              <w:tabs>
                <w:tab w:val="num" w:pos="993"/>
              </w:tabs>
              <w:spacing w:before="0" w:after="0"/>
              <w:rPr>
                <w:rFonts w:cs="Arial"/>
              </w:rPr>
            </w:pPr>
            <w:r>
              <w:rPr>
                <w:rFonts w:cs="Arial"/>
              </w:rPr>
              <w:t>6</w:t>
            </w:r>
          </w:p>
        </w:tc>
        <w:tc>
          <w:tcPr>
            <w:tcW w:w="1469" w:type="dxa"/>
          </w:tcPr>
          <w:p w14:paraId="7EFE36F1" w14:textId="77777777" w:rsidR="00416694" w:rsidRPr="008E3152" w:rsidRDefault="00416694" w:rsidP="00D16AC7">
            <w:pPr>
              <w:rPr>
                <w:rFonts w:cs="Arial"/>
                <w:color w:val="000000"/>
                <w:sz w:val="16"/>
                <w:szCs w:val="16"/>
              </w:rPr>
            </w:pPr>
            <w:r w:rsidRPr="008E3152">
              <w:rPr>
                <w:rFonts w:cs="Arial"/>
                <w:color w:val="000000"/>
                <w:sz w:val="16"/>
                <w:szCs w:val="16"/>
              </w:rPr>
              <w:t>53.57</w:t>
            </w:r>
          </w:p>
        </w:tc>
        <w:tc>
          <w:tcPr>
            <w:tcW w:w="7119" w:type="dxa"/>
          </w:tcPr>
          <w:p w14:paraId="798EC916" w14:textId="77777777" w:rsidR="00416694" w:rsidRPr="00C13D8A" w:rsidRDefault="00416694" w:rsidP="00D16AC7">
            <w:pPr>
              <w:rPr>
                <w:rFonts w:cs="Arial"/>
                <w:sz w:val="16"/>
                <w:szCs w:val="16"/>
              </w:rPr>
            </w:pPr>
            <w:r>
              <w:rPr>
                <w:rFonts w:cs="Arial"/>
                <w:sz w:val="16"/>
                <w:szCs w:val="16"/>
              </w:rPr>
              <w:t>rc2, rc4</w:t>
            </w:r>
          </w:p>
        </w:tc>
      </w:tr>
      <w:tr w:rsidR="00416694" w:rsidRPr="00240C8B" w14:paraId="25DD997E" w14:textId="77777777" w:rsidTr="00D16AC7">
        <w:trPr>
          <w:trHeight w:val="340"/>
        </w:trPr>
        <w:tc>
          <w:tcPr>
            <w:tcW w:w="668" w:type="dxa"/>
          </w:tcPr>
          <w:p w14:paraId="2E7AF4E5" w14:textId="77777777" w:rsidR="00416694" w:rsidRPr="00240C8B" w:rsidRDefault="00416694" w:rsidP="00D16AC7">
            <w:pPr>
              <w:pStyle w:val="1TableText"/>
              <w:tabs>
                <w:tab w:val="num" w:pos="993"/>
              </w:tabs>
              <w:spacing w:before="0" w:after="0"/>
              <w:rPr>
                <w:rFonts w:cs="Arial"/>
              </w:rPr>
            </w:pPr>
            <w:r>
              <w:rPr>
                <w:rFonts w:cs="Arial"/>
              </w:rPr>
              <w:t>7</w:t>
            </w:r>
          </w:p>
        </w:tc>
        <w:tc>
          <w:tcPr>
            <w:tcW w:w="1469" w:type="dxa"/>
          </w:tcPr>
          <w:p w14:paraId="3E11BC4C" w14:textId="77777777" w:rsidR="00416694" w:rsidRPr="008E3152" w:rsidRDefault="00416694" w:rsidP="00D16AC7">
            <w:pPr>
              <w:rPr>
                <w:rFonts w:cs="Arial"/>
                <w:color w:val="000000"/>
                <w:sz w:val="16"/>
                <w:szCs w:val="16"/>
              </w:rPr>
            </w:pPr>
            <w:r w:rsidRPr="008E3152">
              <w:rPr>
                <w:rFonts w:cs="Arial"/>
                <w:color w:val="000000"/>
                <w:sz w:val="16"/>
                <w:szCs w:val="16"/>
              </w:rPr>
              <w:t>50.57</w:t>
            </w:r>
          </w:p>
        </w:tc>
        <w:tc>
          <w:tcPr>
            <w:tcW w:w="7119" w:type="dxa"/>
          </w:tcPr>
          <w:p w14:paraId="497197E9" w14:textId="77777777" w:rsidR="00416694" w:rsidRPr="00C13D8A" w:rsidRDefault="00416694" w:rsidP="00D16AC7">
            <w:pPr>
              <w:rPr>
                <w:rFonts w:cs="Arial"/>
                <w:sz w:val="16"/>
                <w:szCs w:val="16"/>
              </w:rPr>
            </w:pPr>
            <w:r>
              <w:rPr>
                <w:rFonts w:cs="Arial"/>
                <w:sz w:val="16"/>
                <w:szCs w:val="16"/>
              </w:rPr>
              <w:t>tc4, rc3</w:t>
            </w:r>
            <w:r w:rsidRPr="00C13D8A">
              <w:rPr>
                <w:rFonts w:cs="Arial"/>
                <w:sz w:val="16"/>
                <w:szCs w:val="16"/>
              </w:rPr>
              <w:t xml:space="preserve"> </w:t>
            </w:r>
          </w:p>
        </w:tc>
      </w:tr>
      <w:tr w:rsidR="00416694" w:rsidRPr="00240C8B" w14:paraId="70AB1969" w14:textId="77777777" w:rsidTr="00D16AC7">
        <w:trPr>
          <w:trHeight w:val="340"/>
        </w:trPr>
        <w:tc>
          <w:tcPr>
            <w:tcW w:w="668" w:type="dxa"/>
          </w:tcPr>
          <w:p w14:paraId="41563411" w14:textId="77777777" w:rsidR="00416694" w:rsidRPr="00240C8B" w:rsidRDefault="00416694" w:rsidP="00D16AC7">
            <w:pPr>
              <w:pStyle w:val="1TableText"/>
              <w:tabs>
                <w:tab w:val="num" w:pos="993"/>
              </w:tabs>
              <w:spacing w:before="0" w:after="0"/>
              <w:rPr>
                <w:rFonts w:cs="Arial"/>
              </w:rPr>
            </w:pPr>
            <w:r>
              <w:rPr>
                <w:rFonts w:cs="Arial"/>
              </w:rPr>
              <w:t>8</w:t>
            </w:r>
          </w:p>
        </w:tc>
        <w:tc>
          <w:tcPr>
            <w:tcW w:w="1469" w:type="dxa"/>
          </w:tcPr>
          <w:p w14:paraId="231839FB" w14:textId="77777777" w:rsidR="00416694" w:rsidRPr="008E3152" w:rsidRDefault="00416694" w:rsidP="00D16AC7">
            <w:pPr>
              <w:rPr>
                <w:rFonts w:cs="Arial"/>
                <w:color w:val="000000"/>
                <w:sz w:val="16"/>
                <w:szCs w:val="16"/>
              </w:rPr>
            </w:pPr>
            <w:r w:rsidRPr="008E3152">
              <w:rPr>
                <w:rFonts w:cs="Arial"/>
                <w:color w:val="000000"/>
                <w:sz w:val="16"/>
                <w:szCs w:val="16"/>
              </w:rPr>
              <w:t>49.34</w:t>
            </w:r>
          </w:p>
        </w:tc>
        <w:tc>
          <w:tcPr>
            <w:tcW w:w="7119" w:type="dxa"/>
          </w:tcPr>
          <w:p w14:paraId="737528CC" w14:textId="77777777" w:rsidR="00416694" w:rsidRPr="00C13D8A" w:rsidRDefault="00416694" w:rsidP="00D16AC7">
            <w:pPr>
              <w:rPr>
                <w:rFonts w:cs="Arial"/>
                <w:sz w:val="16"/>
                <w:szCs w:val="16"/>
              </w:rPr>
            </w:pPr>
            <w:r>
              <w:rPr>
                <w:rFonts w:cs="Arial"/>
                <w:sz w:val="16"/>
                <w:szCs w:val="16"/>
              </w:rPr>
              <w:t>pc4</w:t>
            </w:r>
            <w:r w:rsidRPr="00C13D8A">
              <w:rPr>
                <w:rFonts w:cs="Arial"/>
                <w:sz w:val="16"/>
                <w:szCs w:val="16"/>
              </w:rPr>
              <w:t xml:space="preserve"> </w:t>
            </w:r>
          </w:p>
        </w:tc>
      </w:tr>
      <w:tr w:rsidR="00416694" w:rsidRPr="00240C8B" w14:paraId="07A67B8D" w14:textId="77777777" w:rsidTr="00D16AC7">
        <w:trPr>
          <w:trHeight w:val="340"/>
        </w:trPr>
        <w:tc>
          <w:tcPr>
            <w:tcW w:w="668" w:type="dxa"/>
          </w:tcPr>
          <w:p w14:paraId="6EFAC25C" w14:textId="77777777" w:rsidR="00416694" w:rsidRPr="00240C8B" w:rsidRDefault="00416694" w:rsidP="00D16AC7">
            <w:pPr>
              <w:pStyle w:val="1TableText"/>
              <w:tabs>
                <w:tab w:val="num" w:pos="993"/>
              </w:tabs>
              <w:spacing w:before="0" w:after="0"/>
              <w:rPr>
                <w:rFonts w:cs="Arial"/>
              </w:rPr>
            </w:pPr>
            <w:r>
              <w:rPr>
                <w:rFonts w:cs="Arial"/>
              </w:rPr>
              <w:t>9</w:t>
            </w:r>
          </w:p>
        </w:tc>
        <w:tc>
          <w:tcPr>
            <w:tcW w:w="1469" w:type="dxa"/>
          </w:tcPr>
          <w:p w14:paraId="24FF2EF2" w14:textId="77777777" w:rsidR="00416694" w:rsidRPr="008E3152" w:rsidRDefault="00416694" w:rsidP="00D16AC7">
            <w:pPr>
              <w:rPr>
                <w:rFonts w:cs="Arial"/>
                <w:color w:val="000000"/>
                <w:sz w:val="16"/>
                <w:szCs w:val="16"/>
              </w:rPr>
            </w:pPr>
            <w:r w:rsidRPr="008E3152">
              <w:rPr>
                <w:rFonts w:cs="Arial"/>
                <w:color w:val="000000"/>
                <w:sz w:val="16"/>
                <w:szCs w:val="16"/>
              </w:rPr>
              <w:t>47.93</w:t>
            </w:r>
          </w:p>
        </w:tc>
        <w:tc>
          <w:tcPr>
            <w:tcW w:w="7119" w:type="dxa"/>
          </w:tcPr>
          <w:p w14:paraId="6CB8C690" w14:textId="77777777" w:rsidR="00416694" w:rsidRPr="00C13D8A" w:rsidRDefault="00416694" w:rsidP="00D16AC7">
            <w:pPr>
              <w:rPr>
                <w:rFonts w:cs="Arial"/>
                <w:sz w:val="16"/>
                <w:szCs w:val="16"/>
              </w:rPr>
            </w:pPr>
            <w:proofErr w:type="spellStart"/>
            <w:r w:rsidRPr="00C13D8A">
              <w:rPr>
                <w:rFonts w:cs="Arial"/>
                <w:sz w:val="16"/>
                <w:szCs w:val="16"/>
              </w:rPr>
              <w:t>EntropyRVI</w:t>
            </w:r>
            <w:proofErr w:type="spellEnd"/>
            <w:r>
              <w:rPr>
                <w:rFonts w:cs="Arial"/>
                <w:sz w:val="16"/>
                <w:szCs w:val="16"/>
              </w:rPr>
              <w:t xml:space="preserve">, </w:t>
            </w:r>
            <w:proofErr w:type="spellStart"/>
            <w:r>
              <w:rPr>
                <w:rFonts w:cs="Arial"/>
                <w:sz w:val="16"/>
                <w:szCs w:val="16"/>
              </w:rPr>
              <w:t>StdRVI</w:t>
            </w:r>
            <w:proofErr w:type="spellEnd"/>
            <w:r>
              <w:rPr>
                <w:rFonts w:cs="Arial"/>
                <w:sz w:val="16"/>
                <w:szCs w:val="16"/>
              </w:rPr>
              <w:t xml:space="preserve">, </w:t>
            </w:r>
            <w:proofErr w:type="spellStart"/>
            <w:r>
              <w:rPr>
                <w:rFonts w:cs="Arial"/>
                <w:sz w:val="16"/>
                <w:szCs w:val="16"/>
              </w:rPr>
              <w:t>EntropyNDVI</w:t>
            </w:r>
            <w:proofErr w:type="spellEnd"/>
            <w:r>
              <w:rPr>
                <w:rFonts w:cs="Arial"/>
                <w:sz w:val="16"/>
                <w:szCs w:val="16"/>
              </w:rPr>
              <w:t xml:space="preserve">, </w:t>
            </w:r>
            <w:proofErr w:type="spellStart"/>
            <w:r>
              <w:rPr>
                <w:rFonts w:cs="Arial"/>
                <w:sz w:val="16"/>
                <w:szCs w:val="16"/>
              </w:rPr>
              <w:t>StdNDVI</w:t>
            </w:r>
            <w:proofErr w:type="spellEnd"/>
          </w:p>
        </w:tc>
      </w:tr>
      <w:tr w:rsidR="00416694" w:rsidRPr="00240C8B" w14:paraId="6E725B8D" w14:textId="77777777" w:rsidTr="00D16AC7">
        <w:trPr>
          <w:trHeight w:val="340"/>
        </w:trPr>
        <w:tc>
          <w:tcPr>
            <w:tcW w:w="668" w:type="dxa"/>
          </w:tcPr>
          <w:p w14:paraId="18DE7FCE" w14:textId="77777777" w:rsidR="00416694" w:rsidRPr="00240C8B" w:rsidRDefault="00416694" w:rsidP="00D16AC7">
            <w:pPr>
              <w:pStyle w:val="1TableText"/>
              <w:tabs>
                <w:tab w:val="num" w:pos="993"/>
              </w:tabs>
              <w:spacing w:before="0" w:after="0"/>
              <w:rPr>
                <w:rFonts w:cs="Arial"/>
              </w:rPr>
            </w:pPr>
            <w:r>
              <w:rPr>
                <w:rFonts w:cs="Arial"/>
              </w:rPr>
              <w:t>10</w:t>
            </w:r>
          </w:p>
        </w:tc>
        <w:tc>
          <w:tcPr>
            <w:tcW w:w="1469" w:type="dxa"/>
          </w:tcPr>
          <w:p w14:paraId="2AD9C26D" w14:textId="77777777" w:rsidR="00416694" w:rsidRPr="008E3152" w:rsidRDefault="00416694" w:rsidP="00D16AC7">
            <w:pPr>
              <w:rPr>
                <w:rFonts w:cs="Arial"/>
                <w:color w:val="000000"/>
                <w:sz w:val="16"/>
                <w:szCs w:val="16"/>
              </w:rPr>
            </w:pPr>
            <w:r w:rsidRPr="008E3152">
              <w:rPr>
                <w:rFonts w:cs="Arial"/>
                <w:color w:val="000000"/>
                <w:sz w:val="16"/>
                <w:szCs w:val="16"/>
              </w:rPr>
              <w:t>43.96</w:t>
            </w:r>
          </w:p>
        </w:tc>
        <w:tc>
          <w:tcPr>
            <w:tcW w:w="7119" w:type="dxa"/>
          </w:tcPr>
          <w:p w14:paraId="7F049919" w14:textId="77777777" w:rsidR="00416694" w:rsidRPr="00C13D8A" w:rsidRDefault="00416694" w:rsidP="00D16AC7">
            <w:pPr>
              <w:rPr>
                <w:rFonts w:cs="Arial"/>
                <w:sz w:val="16"/>
                <w:szCs w:val="16"/>
              </w:rPr>
            </w:pPr>
            <w:r>
              <w:rPr>
                <w:rFonts w:cs="Arial"/>
                <w:sz w:val="16"/>
                <w:szCs w:val="16"/>
              </w:rPr>
              <w:t>StdPc1</w:t>
            </w:r>
          </w:p>
        </w:tc>
      </w:tr>
      <w:tr w:rsidR="00416694" w:rsidRPr="00240C8B" w14:paraId="426C81FB" w14:textId="77777777" w:rsidTr="00D16AC7">
        <w:trPr>
          <w:trHeight w:val="340"/>
        </w:trPr>
        <w:tc>
          <w:tcPr>
            <w:tcW w:w="668" w:type="dxa"/>
          </w:tcPr>
          <w:p w14:paraId="342F19A6" w14:textId="77777777" w:rsidR="00416694" w:rsidRPr="00240C8B" w:rsidRDefault="00416694" w:rsidP="00D16AC7">
            <w:pPr>
              <w:pStyle w:val="1TableText"/>
              <w:tabs>
                <w:tab w:val="num" w:pos="993"/>
              </w:tabs>
              <w:spacing w:before="0" w:after="0"/>
              <w:rPr>
                <w:rFonts w:cs="Arial"/>
              </w:rPr>
            </w:pPr>
            <w:r>
              <w:rPr>
                <w:rFonts w:cs="Arial"/>
              </w:rPr>
              <w:t>11</w:t>
            </w:r>
          </w:p>
        </w:tc>
        <w:tc>
          <w:tcPr>
            <w:tcW w:w="1469" w:type="dxa"/>
          </w:tcPr>
          <w:p w14:paraId="0DF7BEAA" w14:textId="77777777" w:rsidR="00416694" w:rsidRPr="008E3152" w:rsidRDefault="00416694" w:rsidP="00D16AC7">
            <w:pPr>
              <w:rPr>
                <w:rFonts w:cs="Arial"/>
                <w:color w:val="000000"/>
                <w:sz w:val="16"/>
                <w:szCs w:val="16"/>
              </w:rPr>
            </w:pPr>
            <w:r w:rsidRPr="008E3152">
              <w:rPr>
                <w:rFonts w:cs="Arial"/>
                <w:color w:val="000000"/>
                <w:sz w:val="16"/>
                <w:szCs w:val="16"/>
              </w:rPr>
              <w:t>43.62</w:t>
            </w:r>
          </w:p>
        </w:tc>
        <w:tc>
          <w:tcPr>
            <w:tcW w:w="7119" w:type="dxa"/>
          </w:tcPr>
          <w:p w14:paraId="745A2C90" w14:textId="77777777" w:rsidR="00416694" w:rsidRPr="00C13D8A" w:rsidRDefault="00416694" w:rsidP="00D16AC7">
            <w:pPr>
              <w:rPr>
                <w:rFonts w:cs="Arial"/>
                <w:sz w:val="16"/>
                <w:szCs w:val="16"/>
              </w:rPr>
            </w:pPr>
            <w:proofErr w:type="spellStart"/>
            <w:r>
              <w:rPr>
                <w:rFonts w:cs="Arial"/>
                <w:sz w:val="16"/>
                <w:szCs w:val="16"/>
              </w:rPr>
              <w:t>EntropyGn</w:t>
            </w:r>
            <w:proofErr w:type="spellEnd"/>
            <w:r>
              <w:rPr>
                <w:rFonts w:cs="Arial"/>
                <w:sz w:val="16"/>
                <w:szCs w:val="16"/>
              </w:rPr>
              <w:t xml:space="preserve">, </w:t>
            </w:r>
            <w:proofErr w:type="spellStart"/>
            <w:r>
              <w:rPr>
                <w:rFonts w:cs="Arial"/>
                <w:sz w:val="16"/>
                <w:szCs w:val="16"/>
              </w:rPr>
              <w:t>StdGn</w:t>
            </w:r>
            <w:proofErr w:type="spellEnd"/>
          </w:p>
        </w:tc>
      </w:tr>
      <w:tr w:rsidR="00416694" w:rsidRPr="00240C8B" w14:paraId="39048128" w14:textId="77777777" w:rsidTr="00D16AC7">
        <w:trPr>
          <w:trHeight w:val="340"/>
        </w:trPr>
        <w:tc>
          <w:tcPr>
            <w:tcW w:w="668" w:type="dxa"/>
          </w:tcPr>
          <w:p w14:paraId="57C342CA" w14:textId="77777777" w:rsidR="00416694" w:rsidRPr="00240C8B" w:rsidRDefault="00416694" w:rsidP="00D16AC7">
            <w:pPr>
              <w:pStyle w:val="1TableText"/>
              <w:tabs>
                <w:tab w:val="num" w:pos="993"/>
              </w:tabs>
              <w:spacing w:before="0" w:after="0"/>
              <w:rPr>
                <w:rFonts w:cs="Arial"/>
              </w:rPr>
            </w:pPr>
            <w:r>
              <w:rPr>
                <w:rFonts w:cs="Arial"/>
              </w:rPr>
              <w:t>12</w:t>
            </w:r>
          </w:p>
        </w:tc>
        <w:tc>
          <w:tcPr>
            <w:tcW w:w="1469" w:type="dxa"/>
          </w:tcPr>
          <w:p w14:paraId="78E61998" w14:textId="77777777" w:rsidR="00416694" w:rsidRPr="008E3152" w:rsidRDefault="00416694" w:rsidP="00D16AC7">
            <w:pPr>
              <w:rPr>
                <w:rFonts w:cs="Arial"/>
                <w:color w:val="000000"/>
                <w:sz w:val="16"/>
                <w:szCs w:val="16"/>
              </w:rPr>
            </w:pPr>
            <w:r w:rsidRPr="008E3152">
              <w:rPr>
                <w:rFonts w:cs="Arial"/>
                <w:color w:val="000000"/>
                <w:sz w:val="16"/>
                <w:szCs w:val="16"/>
              </w:rPr>
              <w:t>42.65</w:t>
            </w:r>
          </w:p>
        </w:tc>
        <w:tc>
          <w:tcPr>
            <w:tcW w:w="7119" w:type="dxa"/>
          </w:tcPr>
          <w:p w14:paraId="2E70D0BC" w14:textId="77777777" w:rsidR="00416694" w:rsidRPr="00C13D8A" w:rsidRDefault="00416694" w:rsidP="00D16AC7">
            <w:pPr>
              <w:rPr>
                <w:rFonts w:cs="Arial"/>
                <w:sz w:val="16"/>
                <w:szCs w:val="16"/>
              </w:rPr>
            </w:pPr>
            <w:r>
              <w:rPr>
                <w:rFonts w:cs="Arial"/>
                <w:sz w:val="16"/>
                <w:szCs w:val="16"/>
              </w:rPr>
              <w:t>tc3, pc3</w:t>
            </w:r>
          </w:p>
        </w:tc>
      </w:tr>
      <w:tr w:rsidR="00416694" w:rsidRPr="00240C8B" w14:paraId="637246D2" w14:textId="77777777" w:rsidTr="00D16AC7">
        <w:trPr>
          <w:trHeight w:val="340"/>
        </w:trPr>
        <w:tc>
          <w:tcPr>
            <w:tcW w:w="668" w:type="dxa"/>
          </w:tcPr>
          <w:p w14:paraId="7CDBB298" w14:textId="77777777" w:rsidR="00416694" w:rsidRPr="00240C8B" w:rsidRDefault="00416694" w:rsidP="00D16AC7">
            <w:pPr>
              <w:pStyle w:val="1TableText"/>
              <w:tabs>
                <w:tab w:val="num" w:pos="993"/>
              </w:tabs>
              <w:spacing w:before="0" w:after="0"/>
              <w:rPr>
                <w:rFonts w:cs="Arial"/>
              </w:rPr>
            </w:pPr>
            <w:r>
              <w:rPr>
                <w:rFonts w:cs="Arial"/>
              </w:rPr>
              <w:t>13</w:t>
            </w:r>
          </w:p>
        </w:tc>
        <w:tc>
          <w:tcPr>
            <w:tcW w:w="1469" w:type="dxa"/>
          </w:tcPr>
          <w:p w14:paraId="135F73F9" w14:textId="77777777" w:rsidR="00416694" w:rsidRPr="008E3152" w:rsidRDefault="00416694" w:rsidP="00D16AC7">
            <w:pPr>
              <w:rPr>
                <w:rFonts w:cs="Arial"/>
                <w:color w:val="000000"/>
                <w:sz w:val="16"/>
                <w:szCs w:val="16"/>
              </w:rPr>
            </w:pPr>
            <w:r w:rsidRPr="008E3152">
              <w:rPr>
                <w:rFonts w:cs="Arial"/>
                <w:color w:val="000000"/>
                <w:sz w:val="16"/>
                <w:szCs w:val="16"/>
              </w:rPr>
              <w:t>41.29</w:t>
            </w:r>
          </w:p>
        </w:tc>
        <w:tc>
          <w:tcPr>
            <w:tcW w:w="7119" w:type="dxa"/>
          </w:tcPr>
          <w:p w14:paraId="4FF0C995" w14:textId="77777777" w:rsidR="00416694" w:rsidRPr="00C13D8A" w:rsidRDefault="00416694" w:rsidP="00D16AC7">
            <w:pPr>
              <w:rPr>
                <w:rFonts w:cs="Arial"/>
                <w:sz w:val="16"/>
                <w:szCs w:val="16"/>
              </w:rPr>
            </w:pPr>
            <w:proofErr w:type="spellStart"/>
            <w:r>
              <w:rPr>
                <w:rFonts w:cs="Arial"/>
                <w:sz w:val="16"/>
                <w:szCs w:val="16"/>
              </w:rPr>
              <w:t>SkewnessRVI</w:t>
            </w:r>
            <w:proofErr w:type="spellEnd"/>
            <w:r>
              <w:rPr>
                <w:rFonts w:cs="Arial"/>
                <w:sz w:val="16"/>
                <w:szCs w:val="16"/>
              </w:rPr>
              <w:t xml:space="preserve">, </w:t>
            </w:r>
            <w:proofErr w:type="spellStart"/>
            <w:r>
              <w:rPr>
                <w:rFonts w:cs="Arial"/>
                <w:sz w:val="16"/>
                <w:szCs w:val="16"/>
              </w:rPr>
              <w:t>SkewnessNDVI</w:t>
            </w:r>
            <w:proofErr w:type="spellEnd"/>
          </w:p>
        </w:tc>
      </w:tr>
      <w:tr w:rsidR="00416694" w:rsidRPr="00240C8B" w14:paraId="3A90A3F3" w14:textId="77777777" w:rsidTr="00D16AC7">
        <w:trPr>
          <w:trHeight w:val="340"/>
        </w:trPr>
        <w:tc>
          <w:tcPr>
            <w:tcW w:w="668" w:type="dxa"/>
          </w:tcPr>
          <w:p w14:paraId="3213E37F" w14:textId="77777777" w:rsidR="00416694" w:rsidRDefault="00416694" w:rsidP="00D16AC7">
            <w:pPr>
              <w:pStyle w:val="1TableText"/>
              <w:tabs>
                <w:tab w:val="num" w:pos="993"/>
              </w:tabs>
              <w:spacing w:before="0" w:after="0"/>
              <w:rPr>
                <w:rFonts w:cs="Arial"/>
              </w:rPr>
            </w:pPr>
            <w:r>
              <w:rPr>
                <w:rFonts w:cs="Arial"/>
              </w:rPr>
              <w:t>14</w:t>
            </w:r>
          </w:p>
        </w:tc>
        <w:tc>
          <w:tcPr>
            <w:tcW w:w="1469" w:type="dxa"/>
          </w:tcPr>
          <w:p w14:paraId="400B469E" w14:textId="77777777" w:rsidR="00416694" w:rsidRPr="00B301D2" w:rsidRDefault="00416694" w:rsidP="00D16AC7">
            <w:pPr>
              <w:rPr>
                <w:rFonts w:cs="Arial"/>
                <w:color w:val="000000"/>
                <w:sz w:val="16"/>
                <w:szCs w:val="16"/>
                <w:lang w:val="en-ZA"/>
              </w:rPr>
            </w:pPr>
            <w:r w:rsidRPr="00B301D2">
              <w:rPr>
                <w:rFonts w:cs="Arial"/>
                <w:color w:val="000000"/>
                <w:sz w:val="16"/>
                <w:szCs w:val="16"/>
              </w:rPr>
              <w:t>35.27</w:t>
            </w:r>
          </w:p>
        </w:tc>
        <w:tc>
          <w:tcPr>
            <w:tcW w:w="7119" w:type="dxa"/>
          </w:tcPr>
          <w:p w14:paraId="0BA1002E" w14:textId="77777777" w:rsidR="00416694" w:rsidRPr="00922E18" w:rsidRDefault="00416694" w:rsidP="00D16AC7">
            <w:pPr>
              <w:rPr>
                <w:rFonts w:cs="Arial"/>
                <w:sz w:val="16"/>
                <w:szCs w:val="16"/>
              </w:rPr>
            </w:pPr>
            <w:proofErr w:type="spellStart"/>
            <w:r>
              <w:rPr>
                <w:rFonts w:cs="Arial"/>
                <w:sz w:val="16"/>
                <w:szCs w:val="16"/>
              </w:rPr>
              <w:t>SkewnessGn</w:t>
            </w:r>
            <w:proofErr w:type="spellEnd"/>
          </w:p>
        </w:tc>
      </w:tr>
      <w:tr w:rsidR="00416694" w:rsidRPr="00240C8B" w14:paraId="4C3FF2D1" w14:textId="77777777" w:rsidTr="00D16AC7">
        <w:trPr>
          <w:trHeight w:val="340"/>
        </w:trPr>
        <w:tc>
          <w:tcPr>
            <w:tcW w:w="668" w:type="dxa"/>
          </w:tcPr>
          <w:p w14:paraId="59EE86CE" w14:textId="77777777" w:rsidR="00416694" w:rsidRDefault="00416694" w:rsidP="00D16AC7">
            <w:pPr>
              <w:pStyle w:val="1TableText"/>
              <w:tabs>
                <w:tab w:val="num" w:pos="993"/>
              </w:tabs>
              <w:spacing w:before="0" w:after="0"/>
              <w:rPr>
                <w:rFonts w:cs="Arial"/>
              </w:rPr>
            </w:pPr>
            <w:r>
              <w:rPr>
                <w:rFonts w:cs="Arial"/>
              </w:rPr>
              <w:t>15</w:t>
            </w:r>
          </w:p>
        </w:tc>
        <w:tc>
          <w:tcPr>
            <w:tcW w:w="1469" w:type="dxa"/>
          </w:tcPr>
          <w:p w14:paraId="2EB66B66" w14:textId="77777777" w:rsidR="00416694" w:rsidRPr="00B301D2" w:rsidRDefault="00416694" w:rsidP="00D16AC7">
            <w:pPr>
              <w:rPr>
                <w:rFonts w:cs="Arial"/>
                <w:color w:val="000000"/>
                <w:sz w:val="16"/>
                <w:szCs w:val="16"/>
              </w:rPr>
            </w:pPr>
            <w:r w:rsidRPr="00B301D2">
              <w:rPr>
                <w:rFonts w:cs="Arial"/>
                <w:color w:val="000000"/>
                <w:sz w:val="16"/>
                <w:szCs w:val="16"/>
              </w:rPr>
              <w:t>35.19</w:t>
            </w:r>
          </w:p>
        </w:tc>
        <w:tc>
          <w:tcPr>
            <w:tcW w:w="7119" w:type="dxa"/>
          </w:tcPr>
          <w:p w14:paraId="2742E460" w14:textId="77777777" w:rsidR="00416694" w:rsidRPr="00922E18" w:rsidRDefault="00416694" w:rsidP="00D16AC7">
            <w:pPr>
              <w:rPr>
                <w:rFonts w:cs="Arial"/>
                <w:sz w:val="16"/>
                <w:szCs w:val="16"/>
              </w:rPr>
            </w:pPr>
            <w:proofErr w:type="spellStart"/>
            <w:r>
              <w:rPr>
                <w:rFonts w:cs="Arial"/>
                <w:sz w:val="16"/>
                <w:szCs w:val="16"/>
              </w:rPr>
              <w:t>KurtosisRVI</w:t>
            </w:r>
            <w:proofErr w:type="spellEnd"/>
            <w:r>
              <w:rPr>
                <w:rFonts w:cs="Arial"/>
                <w:sz w:val="16"/>
                <w:szCs w:val="16"/>
              </w:rPr>
              <w:t xml:space="preserve">, </w:t>
            </w:r>
            <w:proofErr w:type="spellStart"/>
            <w:r>
              <w:rPr>
                <w:rFonts w:cs="Arial"/>
                <w:sz w:val="16"/>
                <w:szCs w:val="16"/>
              </w:rPr>
              <w:t>KurtosisNDVI</w:t>
            </w:r>
            <w:proofErr w:type="spellEnd"/>
          </w:p>
        </w:tc>
      </w:tr>
      <w:tr w:rsidR="00416694" w:rsidRPr="00240C8B" w14:paraId="6D0BE8DE" w14:textId="77777777" w:rsidTr="00D16AC7">
        <w:trPr>
          <w:trHeight w:val="340"/>
        </w:trPr>
        <w:tc>
          <w:tcPr>
            <w:tcW w:w="668" w:type="dxa"/>
          </w:tcPr>
          <w:p w14:paraId="4C5321C1" w14:textId="77777777" w:rsidR="00416694" w:rsidRDefault="00416694" w:rsidP="00D16AC7">
            <w:pPr>
              <w:pStyle w:val="1TableText"/>
              <w:tabs>
                <w:tab w:val="num" w:pos="993"/>
              </w:tabs>
              <w:spacing w:before="0" w:after="0"/>
              <w:rPr>
                <w:rFonts w:cs="Arial"/>
              </w:rPr>
            </w:pPr>
            <w:r>
              <w:rPr>
                <w:rFonts w:cs="Arial"/>
              </w:rPr>
              <w:t>16</w:t>
            </w:r>
          </w:p>
        </w:tc>
        <w:tc>
          <w:tcPr>
            <w:tcW w:w="1469" w:type="dxa"/>
          </w:tcPr>
          <w:p w14:paraId="2C42BD2F" w14:textId="77777777" w:rsidR="00416694" w:rsidRPr="00B301D2" w:rsidRDefault="00416694" w:rsidP="00D16AC7">
            <w:pPr>
              <w:rPr>
                <w:rFonts w:cs="Arial"/>
                <w:color w:val="000000"/>
                <w:sz w:val="16"/>
                <w:szCs w:val="16"/>
              </w:rPr>
            </w:pPr>
            <w:r w:rsidRPr="00B301D2">
              <w:rPr>
                <w:rFonts w:cs="Arial"/>
                <w:color w:val="000000"/>
                <w:sz w:val="16"/>
                <w:szCs w:val="16"/>
              </w:rPr>
              <w:t>35.03</w:t>
            </w:r>
          </w:p>
        </w:tc>
        <w:tc>
          <w:tcPr>
            <w:tcW w:w="7119" w:type="dxa"/>
          </w:tcPr>
          <w:p w14:paraId="17608646" w14:textId="77777777" w:rsidR="00416694" w:rsidRPr="00922E18" w:rsidRDefault="00416694" w:rsidP="00D16AC7">
            <w:pPr>
              <w:rPr>
                <w:rFonts w:cs="Arial"/>
                <w:sz w:val="16"/>
                <w:szCs w:val="16"/>
              </w:rPr>
            </w:pPr>
            <w:r>
              <w:rPr>
                <w:rFonts w:cs="Arial"/>
                <w:sz w:val="16"/>
                <w:szCs w:val="16"/>
              </w:rPr>
              <w:t>SkewnessPc1</w:t>
            </w:r>
          </w:p>
        </w:tc>
      </w:tr>
      <w:tr w:rsidR="00416694" w:rsidRPr="00240C8B" w14:paraId="5E8DCFF1" w14:textId="77777777" w:rsidTr="00D16AC7">
        <w:trPr>
          <w:trHeight w:val="340"/>
        </w:trPr>
        <w:tc>
          <w:tcPr>
            <w:tcW w:w="668" w:type="dxa"/>
          </w:tcPr>
          <w:p w14:paraId="7CF18AC0" w14:textId="77777777" w:rsidR="00416694" w:rsidRDefault="00416694" w:rsidP="00D16AC7">
            <w:pPr>
              <w:pStyle w:val="1TableText"/>
              <w:tabs>
                <w:tab w:val="num" w:pos="993"/>
              </w:tabs>
              <w:spacing w:before="0" w:after="0"/>
              <w:rPr>
                <w:rFonts w:cs="Arial"/>
              </w:rPr>
            </w:pPr>
            <w:r>
              <w:rPr>
                <w:rFonts w:cs="Arial"/>
              </w:rPr>
              <w:t>17</w:t>
            </w:r>
          </w:p>
        </w:tc>
        <w:tc>
          <w:tcPr>
            <w:tcW w:w="1469" w:type="dxa"/>
          </w:tcPr>
          <w:p w14:paraId="5964DC90" w14:textId="77777777" w:rsidR="00416694" w:rsidRPr="00B301D2" w:rsidRDefault="00416694" w:rsidP="00D16AC7">
            <w:pPr>
              <w:rPr>
                <w:rFonts w:cs="Arial"/>
                <w:color w:val="000000"/>
                <w:sz w:val="16"/>
                <w:szCs w:val="16"/>
              </w:rPr>
            </w:pPr>
            <w:r w:rsidRPr="00B301D2">
              <w:rPr>
                <w:rFonts w:cs="Arial"/>
                <w:color w:val="000000"/>
                <w:sz w:val="16"/>
                <w:szCs w:val="16"/>
              </w:rPr>
              <w:t>34.86</w:t>
            </w:r>
          </w:p>
        </w:tc>
        <w:tc>
          <w:tcPr>
            <w:tcW w:w="7119" w:type="dxa"/>
          </w:tcPr>
          <w:p w14:paraId="0D6E610C" w14:textId="77777777" w:rsidR="00416694" w:rsidRPr="00922E18" w:rsidRDefault="00416694" w:rsidP="00D16AC7">
            <w:pPr>
              <w:rPr>
                <w:rFonts w:cs="Arial"/>
                <w:sz w:val="16"/>
                <w:szCs w:val="16"/>
              </w:rPr>
            </w:pPr>
            <w:proofErr w:type="spellStart"/>
            <w:r>
              <w:rPr>
                <w:rFonts w:cs="Arial"/>
                <w:sz w:val="16"/>
                <w:szCs w:val="16"/>
              </w:rPr>
              <w:t>KurtosisGn</w:t>
            </w:r>
            <w:proofErr w:type="spellEnd"/>
          </w:p>
        </w:tc>
      </w:tr>
      <w:tr w:rsidR="00416694" w:rsidRPr="00240C8B" w14:paraId="08FC2602" w14:textId="77777777" w:rsidTr="00D16AC7">
        <w:trPr>
          <w:trHeight w:val="340"/>
        </w:trPr>
        <w:tc>
          <w:tcPr>
            <w:tcW w:w="668" w:type="dxa"/>
          </w:tcPr>
          <w:p w14:paraId="016F2E71" w14:textId="77777777" w:rsidR="00416694" w:rsidRDefault="00416694" w:rsidP="00D16AC7">
            <w:pPr>
              <w:pStyle w:val="1TableText"/>
              <w:tabs>
                <w:tab w:val="num" w:pos="993"/>
              </w:tabs>
              <w:spacing w:before="0" w:after="0"/>
              <w:rPr>
                <w:rFonts w:cs="Arial"/>
              </w:rPr>
            </w:pPr>
            <w:r>
              <w:rPr>
                <w:rFonts w:cs="Arial"/>
              </w:rPr>
              <w:t>18</w:t>
            </w:r>
          </w:p>
        </w:tc>
        <w:tc>
          <w:tcPr>
            <w:tcW w:w="1469" w:type="dxa"/>
          </w:tcPr>
          <w:p w14:paraId="21554905" w14:textId="77777777" w:rsidR="00416694" w:rsidRPr="00B301D2" w:rsidRDefault="00416694" w:rsidP="00D16AC7">
            <w:pPr>
              <w:rPr>
                <w:rFonts w:cs="Arial"/>
                <w:color w:val="000000"/>
                <w:sz w:val="16"/>
                <w:szCs w:val="16"/>
              </w:rPr>
            </w:pPr>
            <w:r w:rsidRPr="00B301D2">
              <w:rPr>
                <w:rFonts w:cs="Arial"/>
                <w:color w:val="000000"/>
                <w:sz w:val="16"/>
                <w:szCs w:val="16"/>
              </w:rPr>
              <w:t>33.86</w:t>
            </w:r>
          </w:p>
        </w:tc>
        <w:tc>
          <w:tcPr>
            <w:tcW w:w="7119" w:type="dxa"/>
          </w:tcPr>
          <w:p w14:paraId="5FDEFF7C" w14:textId="77777777" w:rsidR="00416694" w:rsidRPr="00922E18" w:rsidRDefault="00416694" w:rsidP="00D16AC7">
            <w:pPr>
              <w:rPr>
                <w:rFonts w:cs="Arial"/>
                <w:sz w:val="16"/>
                <w:szCs w:val="16"/>
              </w:rPr>
            </w:pPr>
            <w:r>
              <w:rPr>
                <w:rFonts w:cs="Arial"/>
                <w:sz w:val="16"/>
                <w:szCs w:val="16"/>
              </w:rPr>
              <w:t>KurtosisPc1</w:t>
            </w:r>
          </w:p>
        </w:tc>
      </w:tr>
    </w:tbl>
    <w:p w14:paraId="4C4AD060" w14:textId="77777777" w:rsidR="00416694" w:rsidRDefault="00416694" w:rsidP="00416694"/>
    <w:p w14:paraId="6D28CECF" w14:textId="77777777" w:rsidR="00416694" w:rsidRDefault="00416694" w:rsidP="00416694">
      <w:pPr>
        <w:spacing w:line="360" w:lineRule="auto"/>
        <w:jc w:val="both"/>
      </w:pPr>
      <w:r>
        <w:t xml:space="preserve">The first two experiments of Section </w:t>
      </w:r>
      <w:r>
        <w:fldChar w:fldCharType="begin"/>
      </w:r>
      <w:r>
        <w:instrText xml:space="preserve"> REF _Ref395451342 \r \h </w:instrText>
      </w:r>
      <w:r>
        <w:fldChar w:fldCharType="separate"/>
      </w:r>
      <w:r w:rsidR="00DD78F4">
        <w:t>3.1</w:t>
      </w:r>
      <w:r>
        <w:fldChar w:fldCharType="end"/>
      </w:r>
      <w:r>
        <w:t xml:space="preserve"> were repeated with the feature clustering and ranking method, to compare its stability to that of standard methods.  The effect of different bootstrap samples of the data set on the ranking of the top six clusters in shown in </w:t>
      </w:r>
      <w:r>
        <w:fldChar w:fldCharType="begin"/>
      </w:r>
      <w:r>
        <w:instrText xml:space="preserve"> REF _Ref395451445 \h </w:instrText>
      </w:r>
      <w:r>
        <w:fldChar w:fldCharType="separate"/>
      </w:r>
      <w:r w:rsidR="00DD78F4">
        <w:t xml:space="preserve">Table </w:t>
      </w:r>
      <w:r w:rsidR="00DD78F4">
        <w:rPr>
          <w:noProof/>
        </w:rPr>
        <w:t>8</w:t>
      </w:r>
      <w:r>
        <w:fldChar w:fldCharType="end"/>
      </w:r>
      <w:r>
        <w:t xml:space="preserve">.  The clusters are referred to by their numbers as shown in the first column of </w:t>
      </w:r>
      <w:r>
        <w:fldChar w:fldCharType="begin"/>
      </w:r>
      <w:r>
        <w:instrText xml:space="preserve"> REF _Ref394256454 \h </w:instrText>
      </w:r>
      <w:r>
        <w:fldChar w:fldCharType="separate"/>
      </w:r>
      <w:r w:rsidR="00DD78F4">
        <w:t xml:space="preserve">Table </w:t>
      </w:r>
      <w:r w:rsidR="00DD78F4">
        <w:rPr>
          <w:noProof/>
        </w:rPr>
        <w:t>7</w:t>
      </w:r>
      <w:r>
        <w:fldChar w:fldCharType="end"/>
      </w:r>
      <w:r>
        <w:t xml:space="preserve">.  Clusters 1 to 5 are consistently selected for all data samplings and cluster 6 is selected for all but one of the tests.    This is a significant improvement in stability compared to the corresponding results from forward selection in </w:t>
      </w:r>
      <w:r>
        <w:fldChar w:fldCharType="begin"/>
      </w:r>
      <w:r>
        <w:instrText xml:space="preserve"> REF _Ref395442523 \h </w:instrText>
      </w:r>
      <w:r>
        <w:fldChar w:fldCharType="separate"/>
      </w:r>
      <w:r w:rsidR="00DD78F4">
        <w:t xml:space="preserve">Table </w:t>
      </w:r>
      <w:r w:rsidR="00DD78F4">
        <w:rPr>
          <w:noProof/>
        </w:rPr>
        <w:t>4</w:t>
      </w:r>
      <w:r>
        <w:fldChar w:fldCharType="end"/>
      </w:r>
      <w:r>
        <w:t xml:space="preserve">.  </w:t>
      </w:r>
    </w:p>
    <w:p w14:paraId="5192D688" w14:textId="77777777" w:rsidR="00416694" w:rsidRDefault="00416694" w:rsidP="00416694">
      <w:pPr>
        <w:spacing w:line="360" w:lineRule="auto"/>
        <w:jc w:val="both"/>
      </w:pPr>
    </w:p>
    <w:p w14:paraId="093CF8A6" w14:textId="77777777" w:rsidR="00416694" w:rsidRDefault="00416694" w:rsidP="00416694">
      <w:pPr>
        <w:pStyle w:val="1Tablecaption"/>
      </w:pPr>
      <w:bookmarkStart w:id="112" w:name="_Ref395451445"/>
      <w:bookmarkStart w:id="113" w:name="_Toc448324333"/>
      <w:r>
        <w:t xml:space="preserve">Table </w:t>
      </w:r>
      <w:r w:rsidR="00734910">
        <w:fldChar w:fldCharType="begin"/>
      </w:r>
      <w:r w:rsidR="00734910">
        <w:instrText xml:space="preserve"> SEQ Table \* ARABIC </w:instrText>
      </w:r>
      <w:r w:rsidR="00734910">
        <w:fldChar w:fldCharType="separate"/>
      </w:r>
      <w:r w:rsidR="00DD78F4">
        <w:rPr>
          <w:noProof/>
        </w:rPr>
        <w:t>8</w:t>
      </w:r>
      <w:r w:rsidR="00734910">
        <w:fldChar w:fldCharType="end"/>
      </w:r>
      <w:bookmarkEnd w:id="112"/>
      <w:r>
        <w:t xml:space="preserve">   Experiment 4: Feature clustering and ranking results for different data sets</w:t>
      </w:r>
      <w:bookmarkEnd w:id="113"/>
    </w:p>
    <w:tbl>
      <w:tblPr>
        <w:tblStyle w:val="MyThesisTable"/>
        <w:tblW w:w="5768" w:type="dxa"/>
        <w:tblLayout w:type="fixed"/>
        <w:tblLook w:val="04A0" w:firstRow="1" w:lastRow="0" w:firstColumn="1" w:lastColumn="0" w:noHBand="0" w:noVBand="1"/>
      </w:tblPr>
      <w:tblGrid>
        <w:gridCol w:w="792"/>
        <w:gridCol w:w="709"/>
        <w:gridCol w:w="852"/>
        <w:gridCol w:w="852"/>
        <w:gridCol w:w="852"/>
        <w:gridCol w:w="852"/>
        <w:gridCol w:w="859"/>
      </w:tblGrid>
      <w:tr w:rsidR="00416694" w:rsidRPr="00240C8B" w14:paraId="6FA1D035" w14:textId="77777777" w:rsidTr="00D16AC7">
        <w:trPr>
          <w:cnfStyle w:val="100000000000" w:firstRow="1" w:lastRow="0" w:firstColumn="0" w:lastColumn="0" w:oddVBand="0" w:evenVBand="0" w:oddHBand="0" w:evenHBand="0" w:firstRowFirstColumn="0" w:firstRowLastColumn="0" w:lastRowFirstColumn="0" w:lastRowLastColumn="0"/>
          <w:trHeight w:val="302"/>
        </w:trPr>
        <w:tc>
          <w:tcPr>
            <w:tcW w:w="792" w:type="dxa"/>
          </w:tcPr>
          <w:p w14:paraId="031BB899" w14:textId="77777777" w:rsidR="00416694" w:rsidRPr="00A37BF6" w:rsidRDefault="00416694" w:rsidP="00D16AC7">
            <w:pPr>
              <w:pStyle w:val="1TableText"/>
              <w:tabs>
                <w:tab w:val="num" w:pos="993"/>
              </w:tabs>
              <w:spacing w:before="0" w:after="0"/>
              <w:rPr>
                <w:rFonts w:cs="Arial"/>
              </w:rPr>
            </w:pPr>
            <w:r>
              <w:rPr>
                <w:rFonts w:cs="Arial"/>
              </w:rPr>
              <w:t>Sample Num</w:t>
            </w:r>
            <w:r w:rsidRPr="00A37BF6">
              <w:rPr>
                <w:rFonts w:cs="Arial"/>
              </w:rPr>
              <w:t>.</w:t>
            </w:r>
          </w:p>
        </w:tc>
        <w:tc>
          <w:tcPr>
            <w:tcW w:w="4976" w:type="dxa"/>
            <w:gridSpan w:val="6"/>
          </w:tcPr>
          <w:p w14:paraId="59857336" w14:textId="77777777" w:rsidR="00416694" w:rsidRPr="00A37BF6" w:rsidRDefault="00416694" w:rsidP="00D16AC7">
            <w:pPr>
              <w:pStyle w:val="1TableText"/>
              <w:tabs>
                <w:tab w:val="num" w:pos="993"/>
              </w:tabs>
              <w:spacing w:before="0" w:after="0"/>
              <w:jc w:val="center"/>
              <w:rPr>
                <w:rFonts w:cs="Arial"/>
              </w:rPr>
            </w:pPr>
            <w:r>
              <w:rPr>
                <w:rFonts w:cs="Arial"/>
              </w:rPr>
              <w:t>Selected Clusters (Ordered by ranking)</w:t>
            </w:r>
          </w:p>
        </w:tc>
      </w:tr>
      <w:tr w:rsidR="00416694" w:rsidRPr="00240C8B" w14:paraId="070DEBA0" w14:textId="77777777" w:rsidTr="00D16AC7">
        <w:trPr>
          <w:trHeight w:val="302"/>
        </w:trPr>
        <w:tc>
          <w:tcPr>
            <w:tcW w:w="792" w:type="dxa"/>
          </w:tcPr>
          <w:p w14:paraId="2DBD802F" w14:textId="77777777" w:rsidR="00416694" w:rsidRPr="00240C8B" w:rsidRDefault="00416694" w:rsidP="00D16AC7">
            <w:pPr>
              <w:pStyle w:val="1TableText"/>
              <w:tabs>
                <w:tab w:val="num" w:pos="993"/>
              </w:tabs>
              <w:spacing w:before="0" w:after="0"/>
              <w:rPr>
                <w:rFonts w:cs="Arial"/>
              </w:rPr>
            </w:pPr>
            <w:r>
              <w:rPr>
                <w:rFonts w:cs="Arial"/>
              </w:rPr>
              <w:t>1</w:t>
            </w:r>
          </w:p>
        </w:tc>
        <w:tc>
          <w:tcPr>
            <w:tcW w:w="709" w:type="dxa"/>
            <w:vAlign w:val="top"/>
          </w:tcPr>
          <w:p w14:paraId="59EB5986" w14:textId="77777777" w:rsidR="00416694" w:rsidRPr="00D90FE7" w:rsidRDefault="00416694" w:rsidP="00D16AC7">
            <w:pPr>
              <w:rPr>
                <w:rFonts w:cs="Arial"/>
                <w:sz w:val="16"/>
                <w:szCs w:val="16"/>
              </w:rPr>
            </w:pPr>
            <w:r>
              <w:rPr>
                <w:rFonts w:cs="Arial"/>
                <w:sz w:val="16"/>
                <w:szCs w:val="16"/>
              </w:rPr>
              <w:t>1</w:t>
            </w:r>
          </w:p>
        </w:tc>
        <w:tc>
          <w:tcPr>
            <w:tcW w:w="852" w:type="dxa"/>
            <w:vAlign w:val="top"/>
          </w:tcPr>
          <w:p w14:paraId="34D64A57" w14:textId="77777777" w:rsidR="00416694" w:rsidRPr="00D90FE7" w:rsidRDefault="00416694" w:rsidP="00D16AC7">
            <w:pPr>
              <w:rPr>
                <w:rFonts w:cs="Arial"/>
                <w:sz w:val="16"/>
                <w:szCs w:val="16"/>
              </w:rPr>
            </w:pPr>
            <w:r>
              <w:rPr>
                <w:rFonts w:cs="Arial"/>
                <w:sz w:val="16"/>
                <w:szCs w:val="16"/>
              </w:rPr>
              <w:t>2</w:t>
            </w:r>
          </w:p>
        </w:tc>
        <w:tc>
          <w:tcPr>
            <w:tcW w:w="852" w:type="dxa"/>
            <w:vAlign w:val="top"/>
          </w:tcPr>
          <w:p w14:paraId="1BEEAB39" w14:textId="77777777" w:rsidR="00416694" w:rsidRPr="00D90FE7" w:rsidRDefault="00416694" w:rsidP="00D16AC7">
            <w:pPr>
              <w:rPr>
                <w:rFonts w:cs="Arial"/>
                <w:sz w:val="16"/>
                <w:szCs w:val="16"/>
              </w:rPr>
            </w:pPr>
            <w:r>
              <w:rPr>
                <w:rFonts w:cs="Arial"/>
                <w:sz w:val="16"/>
                <w:szCs w:val="16"/>
              </w:rPr>
              <w:t>3</w:t>
            </w:r>
          </w:p>
        </w:tc>
        <w:tc>
          <w:tcPr>
            <w:tcW w:w="852" w:type="dxa"/>
            <w:vAlign w:val="top"/>
          </w:tcPr>
          <w:p w14:paraId="2E2B655A" w14:textId="77777777" w:rsidR="00416694" w:rsidRPr="00D90FE7" w:rsidRDefault="00416694" w:rsidP="00D16AC7">
            <w:pPr>
              <w:rPr>
                <w:rFonts w:cs="Arial"/>
                <w:sz w:val="16"/>
                <w:szCs w:val="16"/>
              </w:rPr>
            </w:pPr>
            <w:r>
              <w:rPr>
                <w:rFonts w:cs="Arial"/>
                <w:sz w:val="16"/>
                <w:szCs w:val="16"/>
              </w:rPr>
              <w:t>4</w:t>
            </w:r>
          </w:p>
        </w:tc>
        <w:tc>
          <w:tcPr>
            <w:tcW w:w="852" w:type="dxa"/>
            <w:vAlign w:val="top"/>
          </w:tcPr>
          <w:p w14:paraId="51DBF7A6" w14:textId="77777777" w:rsidR="00416694" w:rsidRPr="00D90FE7" w:rsidRDefault="00416694" w:rsidP="00D16AC7">
            <w:pPr>
              <w:rPr>
                <w:rFonts w:cs="Arial"/>
                <w:sz w:val="16"/>
                <w:szCs w:val="16"/>
              </w:rPr>
            </w:pPr>
            <w:r>
              <w:rPr>
                <w:rFonts w:cs="Arial"/>
                <w:sz w:val="16"/>
                <w:szCs w:val="16"/>
              </w:rPr>
              <w:t>5</w:t>
            </w:r>
          </w:p>
        </w:tc>
        <w:tc>
          <w:tcPr>
            <w:tcW w:w="856" w:type="dxa"/>
            <w:vAlign w:val="top"/>
          </w:tcPr>
          <w:p w14:paraId="7EB87FDB" w14:textId="77777777" w:rsidR="00416694" w:rsidRPr="00D90FE7" w:rsidRDefault="00416694" w:rsidP="00D16AC7">
            <w:pPr>
              <w:rPr>
                <w:rFonts w:cs="Arial"/>
                <w:sz w:val="16"/>
                <w:szCs w:val="16"/>
              </w:rPr>
            </w:pPr>
            <w:r>
              <w:rPr>
                <w:rFonts w:cs="Arial"/>
                <w:sz w:val="16"/>
                <w:szCs w:val="16"/>
              </w:rPr>
              <w:t>7</w:t>
            </w:r>
          </w:p>
        </w:tc>
      </w:tr>
      <w:tr w:rsidR="00416694" w:rsidRPr="00240C8B" w14:paraId="07EB64A7" w14:textId="77777777" w:rsidTr="00D16AC7">
        <w:trPr>
          <w:trHeight w:val="302"/>
        </w:trPr>
        <w:tc>
          <w:tcPr>
            <w:tcW w:w="792" w:type="dxa"/>
          </w:tcPr>
          <w:p w14:paraId="3C14FE5D" w14:textId="77777777" w:rsidR="00416694" w:rsidRPr="00240C8B" w:rsidRDefault="00416694" w:rsidP="00D16AC7">
            <w:pPr>
              <w:pStyle w:val="1TableText"/>
              <w:tabs>
                <w:tab w:val="num" w:pos="993"/>
              </w:tabs>
              <w:spacing w:before="0" w:after="0"/>
              <w:rPr>
                <w:rFonts w:cs="Arial"/>
              </w:rPr>
            </w:pPr>
            <w:r>
              <w:rPr>
                <w:rFonts w:cs="Arial"/>
              </w:rPr>
              <w:t>2</w:t>
            </w:r>
          </w:p>
        </w:tc>
        <w:tc>
          <w:tcPr>
            <w:tcW w:w="709" w:type="dxa"/>
            <w:vAlign w:val="top"/>
          </w:tcPr>
          <w:p w14:paraId="0C6F1A31" w14:textId="77777777" w:rsidR="00416694" w:rsidRPr="00D90FE7" w:rsidRDefault="00416694" w:rsidP="00D16AC7">
            <w:pPr>
              <w:rPr>
                <w:rFonts w:cs="Arial"/>
                <w:sz w:val="16"/>
                <w:szCs w:val="16"/>
              </w:rPr>
            </w:pPr>
            <w:r>
              <w:rPr>
                <w:rFonts w:cs="Arial"/>
                <w:sz w:val="16"/>
                <w:szCs w:val="16"/>
              </w:rPr>
              <w:t>1</w:t>
            </w:r>
          </w:p>
        </w:tc>
        <w:tc>
          <w:tcPr>
            <w:tcW w:w="852" w:type="dxa"/>
            <w:vAlign w:val="top"/>
          </w:tcPr>
          <w:p w14:paraId="1D4C8C90" w14:textId="77777777" w:rsidR="00416694" w:rsidRPr="00D90FE7" w:rsidRDefault="00416694" w:rsidP="00D16AC7">
            <w:pPr>
              <w:rPr>
                <w:rFonts w:cs="Arial"/>
                <w:sz w:val="16"/>
                <w:szCs w:val="16"/>
              </w:rPr>
            </w:pPr>
            <w:r>
              <w:rPr>
                <w:rFonts w:cs="Arial"/>
                <w:sz w:val="16"/>
                <w:szCs w:val="16"/>
              </w:rPr>
              <w:t>2</w:t>
            </w:r>
          </w:p>
        </w:tc>
        <w:tc>
          <w:tcPr>
            <w:tcW w:w="852" w:type="dxa"/>
            <w:vAlign w:val="top"/>
          </w:tcPr>
          <w:p w14:paraId="1CB94416" w14:textId="77777777" w:rsidR="00416694" w:rsidRPr="00D90FE7" w:rsidRDefault="00416694" w:rsidP="00D16AC7">
            <w:pPr>
              <w:rPr>
                <w:rFonts w:cs="Arial"/>
                <w:sz w:val="16"/>
                <w:szCs w:val="16"/>
              </w:rPr>
            </w:pPr>
            <w:r>
              <w:rPr>
                <w:rFonts w:cs="Arial"/>
                <w:sz w:val="16"/>
                <w:szCs w:val="16"/>
              </w:rPr>
              <w:t>3</w:t>
            </w:r>
          </w:p>
        </w:tc>
        <w:tc>
          <w:tcPr>
            <w:tcW w:w="852" w:type="dxa"/>
            <w:vAlign w:val="top"/>
          </w:tcPr>
          <w:p w14:paraId="0A75B652" w14:textId="77777777" w:rsidR="00416694" w:rsidRPr="00D90FE7" w:rsidRDefault="00416694" w:rsidP="00D16AC7">
            <w:pPr>
              <w:rPr>
                <w:rFonts w:cs="Arial"/>
                <w:sz w:val="16"/>
                <w:szCs w:val="16"/>
              </w:rPr>
            </w:pPr>
            <w:r>
              <w:rPr>
                <w:rFonts w:cs="Arial"/>
                <w:sz w:val="16"/>
                <w:szCs w:val="16"/>
              </w:rPr>
              <w:t>5</w:t>
            </w:r>
          </w:p>
        </w:tc>
        <w:tc>
          <w:tcPr>
            <w:tcW w:w="852" w:type="dxa"/>
            <w:vAlign w:val="top"/>
          </w:tcPr>
          <w:p w14:paraId="60E00F59" w14:textId="77777777" w:rsidR="00416694" w:rsidRPr="00D90FE7" w:rsidRDefault="00416694" w:rsidP="00D16AC7">
            <w:pPr>
              <w:rPr>
                <w:rFonts w:cs="Arial"/>
                <w:sz w:val="16"/>
                <w:szCs w:val="16"/>
              </w:rPr>
            </w:pPr>
            <w:r>
              <w:rPr>
                <w:rFonts w:cs="Arial"/>
                <w:sz w:val="16"/>
                <w:szCs w:val="16"/>
              </w:rPr>
              <w:t>4</w:t>
            </w:r>
          </w:p>
        </w:tc>
        <w:tc>
          <w:tcPr>
            <w:tcW w:w="856" w:type="dxa"/>
            <w:vAlign w:val="top"/>
          </w:tcPr>
          <w:p w14:paraId="0EB9C5F1" w14:textId="77777777" w:rsidR="00416694" w:rsidRPr="00D90FE7" w:rsidRDefault="00416694" w:rsidP="00D16AC7">
            <w:pPr>
              <w:rPr>
                <w:rFonts w:cs="Arial"/>
                <w:sz w:val="16"/>
                <w:szCs w:val="16"/>
              </w:rPr>
            </w:pPr>
            <w:r>
              <w:rPr>
                <w:rFonts w:cs="Arial"/>
                <w:sz w:val="16"/>
                <w:szCs w:val="16"/>
              </w:rPr>
              <w:t>6</w:t>
            </w:r>
          </w:p>
        </w:tc>
      </w:tr>
      <w:tr w:rsidR="00416694" w:rsidRPr="00240C8B" w14:paraId="4C845E28" w14:textId="77777777" w:rsidTr="00D16AC7">
        <w:trPr>
          <w:trHeight w:val="302"/>
        </w:trPr>
        <w:tc>
          <w:tcPr>
            <w:tcW w:w="792" w:type="dxa"/>
          </w:tcPr>
          <w:p w14:paraId="6C8113B0" w14:textId="77777777" w:rsidR="00416694" w:rsidRPr="00240C8B" w:rsidRDefault="00416694" w:rsidP="00D16AC7">
            <w:pPr>
              <w:pStyle w:val="1TableText"/>
              <w:tabs>
                <w:tab w:val="num" w:pos="993"/>
              </w:tabs>
              <w:spacing w:before="0" w:after="0"/>
              <w:rPr>
                <w:rFonts w:cs="Arial"/>
              </w:rPr>
            </w:pPr>
            <w:r>
              <w:rPr>
                <w:rFonts w:cs="Arial"/>
              </w:rPr>
              <w:t>3</w:t>
            </w:r>
          </w:p>
        </w:tc>
        <w:tc>
          <w:tcPr>
            <w:tcW w:w="709" w:type="dxa"/>
            <w:vAlign w:val="top"/>
          </w:tcPr>
          <w:p w14:paraId="2EDD298B" w14:textId="77777777" w:rsidR="00416694" w:rsidRPr="00D90FE7" w:rsidRDefault="00416694" w:rsidP="00D16AC7">
            <w:pPr>
              <w:rPr>
                <w:rFonts w:cs="Arial"/>
                <w:sz w:val="16"/>
                <w:szCs w:val="16"/>
              </w:rPr>
            </w:pPr>
            <w:r>
              <w:rPr>
                <w:rFonts w:cs="Arial"/>
                <w:sz w:val="16"/>
                <w:szCs w:val="16"/>
              </w:rPr>
              <w:t>1</w:t>
            </w:r>
          </w:p>
        </w:tc>
        <w:tc>
          <w:tcPr>
            <w:tcW w:w="852" w:type="dxa"/>
            <w:vAlign w:val="top"/>
          </w:tcPr>
          <w:p w14:paraId="758F94D5" w14:textId="77777777" w:rsidR="00416694" w:rsidRPr="00D90FE7" w:rsidRDefault="00416694" w:rsidP="00D16AC7">
            <w:pPr>
              <w:rPr>
                <w:rFonts w:cs="Arial"/>
                <w:sz w:val="16"/>
                <w:szCs w:val="16"/>
              </w:rPr>
            </w:pPr>
            <w:r>
              <w:rPr>
                <w:rFonts w:cs="Arial"/>
                <w:sz w:val="16"/>
                <w:szCs w:val="16"/>
              </w:rPr>
              <w:t>2</w:t>
            </w:r>
          </w:p>
        </w:tc>
        <w:tc>
          <w:tcPr>
            <w:tcW w:w="852" w:type="dxa"/>
            <w:vAlign w:val="top"/>
          </w:tcPr>
          <w:p w14:paraId="204D9954" w14:textId="77777777" w:rsidR="00416694" w:rsidRPr="00D90FE7" w:rsidRDefault="00416694" w:rsidP="00D16AC7">
            <w:pPr>
              <w:rPr>
                <w:rFonts w:cs="Arial"/>
                <w:sz w:val="16"/>
                <w:szCs w:val="16"/>
              </w:rPr>
            </w:pPr>
            <w:r>
              <w:rPr>
                <w:rFonts w:cs="Arial"/>
                <w:sz w:val="16"/>
                <w:szCs w:val="16"/>
              </w:rPr>
              <w:t>3</w:t>
            </w:r>
          </w:p>
        </w:tc>
        <w:tc>
          <w:tcPr>
            <w:tcW w:w="852" w:type="dxa"/>
            <w:vAlign w:val="top"/>
          </w:tcPr>
          <w:p w14:paraId="5BFFFF5C" w14:textId="77777777" w:rsidR="00416694" w:rsidRPr="00D90FE7" w:rsidRDefault="00416694" w:rsidP="00D16AC7">
            <w:pPr>
              <w:rPr>
                <w:rFonts w:cs="Arial"/>
                <w:sz w:val="16"/>
                <w:szCs w:val="16"/>
              </w:rPr>
            </w:pPr>
            <w:r>
              <w:rPr>
                <w:rFonts w:cs="Arial"/>
                <w:sz w:val="16"/>
                <w:szCs w:val="16"/>
              </w:rPr>
              <w:t>4</w:t>
            </w:r>
          </w:p>
        </w:tc>
        <w:tc>
          <w:tcPr>
            <w:tcW w:w="852" w:type="dxa"/>
            <w:vAlign w:val="top"/>
          </w:tcPr>
          <w:p w14:paraId="06F45015" w14:textId="77777777" w:rsidR="00416694" w:rsidRPr="00D90FE7" w:rsidRDefault="00416694" w:rsidP="00D16AC7">
            <w:pPr>
              <w:rPr>
                <w:rFonts w:cs="Arial"/>
                <w:sz w:val="16"/>
                <w:szCs w:val="16"/>
              </w:rPr>
            </w:pPr>
            <w:r>
              <w:rPr>
                <w:rFonts w:cs="Arial"/>
                <w:sz w:val="16"/>
                <w:szCs w:val="16"/>
              </w:rPr>
              <w:t>5</w:t>
            </w:r>
          </w:p>
        </w:tc>
        <w:tc>
          <w:tcPr>
            <w:tcW w:w="856" w:type="dxa"/>
            <w:vAlign w:val="top"/>
          </w:tcPr>
          <w:p w14:paraId="65B0D911" w14:textId="77777777" w:rsidR="00416694" w:rsidRPr="00D90FE7" w:rsidRDefault="00416694" w:rsidP="00D16AC7">
            <w:pPr>
              <w:rPr>
                <w:rFonts w:cs="Arial"/>
                <w:sz w:val="16"/>
                <w:szCs w:val="16"/>
              </w:rPr>
            </w:pPr>
            <w:r>
              <w:rPr>
                <w:rFonts w:cs="Arial"/>
                <w:sz w:val="16"/>
                <w:szCs w:val="16"/>
              </w:rPr>
              <w:t>6</w:t>
            </w:r>
          </w:p>
        </w:tc>
      </w:tr>
      <w:tr w:rsidR="00416694" w:rsidRPr="00240C8B" w14:paraId="00053D8F" w14:textId="77777777" w:rsidTr="00D16AC7">
        <w:trPr>
          <w:trHeight w:val="302"/>
        </w:trPr>
        <w:tc>
          <w:tcPr>
            <w:tcW w:w="792" w:type="dxa"/>
          </w:tcPr>
          <w:p w14:paraId="0D1CFD79" w14:textId="77777777" w:rsidR="00416694" w:rsidRPr="00240C8B" w:rsidRDefault="00416694" w:rsidP="00D16AC7">
            <w:pPr>
              <w:pStyle w:val="1TableText"/>
              <w:tabs>
                <w:tab w:val="num" w:pos="993"/>
              </w:tabs>
              <w:spacing w:before="0" w:after="0"/>
              <w:rPr>
                <w:rFonts w:cs="Arial"/>
              </w:rPr>
            </w:pPr>
            <w:r>
              <w:rPr>
                <w:rFonts w:cs="Arial"/>
              </w:rPr>
              <w:t>4</w:t>
            </w:r>
          </w:p>
        </w:tc>
        <w:tc>
          <w:tcPr>
            <w:tcW w:w="709" w:type="dxa"/>
            <w:vAlign w:val="top"/>
          </w:tcPr>
          <w:p w14:paraId="2C34D5BD" w14:textId="77777777" w:rsidR="00416694" w:rsidRPr="00D90FE7" w:rsidRDefault="00416694" w:rsidP="00D16AC7">
            <w:pPr>
              <w:rPr>
                <w:rFonts w:cs="Arial"/>
                <w:sz w:val="16"/>
                <w:szCs w:val="16"/>
              </w:rPr>
            </w:pPr>
            <w:r>
              <w:rPr>
                <w:rFonts w:cs="Arial"/>
                <w:sz w:val="16"/>
                <w:szCs w:val="16"/>
              </w:rPr>
              <w:t>1</w:t>
            </w:r>
          </w:p>
        </w:tc>
        <w:tc>
          <w:tcPr>
            <w:tcW w:w="852" w:type="dxa"/>
            <w:vAlign w:val="top"/>
          </w:tcPr>
          <w:p w14:paraId="01F871C8" w14:textId="77777777" w:rsidR="00416694" w:rsidRPr="00D90FE7" w:rsidRDefault="00416694" w:rsidP="00D16AC7">
            <w:pPr>
              <w:rPr>
                <w:rFonts w:cs="Arial"/>
                <w:sz w:val="16"/>
                <w:szCs w:val="16"/>
              </w:rPr>
            </w:pPr>
            <w:r>
              <w:rPr>
                <w:rFonts w:cs="Arial"/>
                <w:sz w:val="16"/>
                <w:szCs w:val="16"/>
              </w:rPr>
              <w:t>2</w:t>
            </w:r>
          </w:p>
        </w:tc>
        <w:tc>
          <w:tcPr>
            <w:tcW w:w="852" w:type="dxa"/>
            <w:vAlign w:val="top"/>
          </w:tcPr>
          <w:p w14:paraId="3331A906" w14:textId="77777777" w:rsidR="00416694" w:rsidRPr="00D90FE7" w:rsidRDefault="00416694" w:rsidP="00D16AC7">
            <w:pPr>
              <w:rPr>
                <w:rFonts w:cs="Arial"/>
                <w:sz w:val="16"/>
                <w:szCs w:val="16"/>
              </w:rPr>
            </w:pPr>
            <w:r>
              <w:rPr>
                <w:rFonts w:cs="Arial"/>
                <w:sz w:val="16"/>
                <w:szCs w:val="16"/>
              </w:rPr>
              <w:t>3</w:t>
            </w:r>
          </w:p>
        </w:tc>
        <w:tc>
          <w:tcPr>
            <w:tcW w:w="852" w:type="dxa"/>
            <w:vAlign w:val="top"/>
          </w:tcPr>
          <w:p w14:paraId="132E1AD5" w14:textId="77777777" w:rsidR="00416694" w:rsidRPr="00D90FE7" w:rsidRDefault="00416694" w:rsidP="00D16AC7">
            <w:pPr>
              <w:rPr>
                <w:rFonts w:cs="Arial"/>
                <w:sz w:val="16"/>
                <w:szCs w:val="16"/>
              </w:rPr>
            </w:pPr>
            <w:r>
              <w:rPr>
                <w:rFonts w:cs="Arial"/>
                <w:sz w:val="16"/>
                <w:szCs w:val="16"/>
              </w:rPr>
              <w:t>4</w:t>
            </w:r>
          </w:p>
        </w:tc>
        <w:tc>
          <w:tcPr>
            <w:tcW w:w="852" w:type="dxa"/>
            <w:vAlign w:val="top"/>
          </w:tcPr>
          <w:p w14:paraId="6AC82B14" w14:textId="77777777" w:rsidR="00416694" w:rsidRPr="00D90FE7" w:rsidRDefault="00416694" w:rsidP="00D16AC7">
            <w:pPr>
              <w:rPr>
                <w:rFonts w:cs="Arial"/>
                <w:sz w:val="16"/>
                <w:szCs w:val="16"/>
              </w:rPr>
            </w:pPr>
            <w:r>
              <w:rPr>
                <w:rFonts w:cs="Arial"/>
                <w:sz w:val="16"/>
                <w:szCs w:val="16"/>
              </w:rPr>
              <w:t>5</w:t>
            </w:r>
          </w:p>
        </w:tc>
        <w:tc>
          <w:tcPr>
            <w:tcW w:w="856" w:type="dxa"/>
            <w:vAlign w:val="top"/>
          </w:tcPr>
          <w:p w14:paraId="1C2985F8" w14:textId="77777777" w:rsidR="00416694" w:rsidRPr="00D90FE7" w:rsidRDefault="00416694" w:rsidP="00D16AC7">
            <w:pPr>
              <w:rPr>
                <w:rFonts w:cs="Arial"/>
                <w:sz w:val="16"/>
                <w:szCs w:val="16"/>
              </w:rPr>
            </w:pPr>
            <w:r>
              <w:rPr>
                <w:rFonts w:cs="Arial"/>
                <w:sz w:val="16"/>
                <w:szCs w:val="16"/>
              </w:rPr>
              <w:t>6</w:t>
            </w:r>
          </w:p>
        </w:tc>
      </w:tr>
      <w:tr w:rsidR="00416694" w:rsidRPr="00240C8B" w14:paraId="1074F6E0" w14:textId="77777777" w:rsidTr="00D16AC7">
        <w:trPr>
          <w:trHeight w:val="302"/>
        </w:trPr>
        <w:tc>
          <w:tcPr>
            <w:tcW w:w="792" w:type="dxa"/>
          </w:tcPr>
          <w:p w14:paraId="64174ED8" w14:textId="77777777" w:rsidR="00416694" w:rsidRPr="00240C8B" w:rsidRDefault="00416694" w:rsidP="00D16AC7">
            <w:pPr>
              <w:pStyle w:val="1TableText"/>
              <w:tabs>
                <w:tab w:val="num" w:pos="993"/>
              </w:tabs>
              <w:spacing w:before="0" w:after="0"/>
              <w:rPr>
                <w:rFonts w:cs="Arial"/>
              </w:rPr>
            </w:pPr>
            <w:r>
              <w:rPr>
                <w:rFonts w:cs="Arial"/>
              </w:rPr>
              <w:t>5</w:t>
            </w:r>
          </w:p>
        </w:tc>
        <w:tc>
          <w:tcPr>
            <w:tcW w:w="709" w:type="dxa"/>
            <w:vAlign w:val="top"/>
          </w:tcPr>
          <w:p w14:paraId="6D38A1A3" w14:textId="77777777" w:rsidR="00416694" w:rsidRPr="00D90FE7" w:rsidRDefault="00416694" w:rsidP="00D16AC7">
            <w:pPr>
              <w:rPr>
                <w:rFonts w:cs="Arial"/>
                <w:sz w:val="16"/>
                <w:szCs w:val="16"/>
              </w:rPr>
            </w:pPr>
            <w:r>
              <w:rPr>
                <w:rFonts w:cs="Arial"/>
                <w:sz w:val="16"/>
                <w:szCs w:val="16"/>
              </w:rPr>
              <w:t>1</w:t>
            </w:r>
          </w:p>
        </w:tc>
        <w:tc>
          <w:tcPr>
            <w:tcW w:w="852" w:type="dxa"/>
            <w:vAlign w:val="top"/>
          </w:tcPr>
          <w:p w14:paraId="309DEADE" w14:textId="77777777" w:rsidR="00416694" w:rsidRPr="00D90FE7" w:rsidRDefault="00416694" w:rsidP="00D16AC7">
            <w:pPr>
              <w:rPr>
                <w:rFonts w:cs="Arial"/>
                <w:sz w:val="16"/>
                <w:szCs w:val="16"/>
              </w:rPr>
            </w:pPr>
            <w:r>
              <w:rPr>
                <w:rFonts w:cs="Arial"/>
                <w:sz w:val="16"/>
                <w:szCs w:val="16"/>
              </w:rPr>
              <w:t>2</w:t>
            </w:r>
          </w:p>
        </w:tc>
        <w:tc>
          <w:tcPr>
            <w:tcW w:w="852" w:type="dxa"/>
            <w:vAlign w:val="top"/>
          </w:tcPr>
          <w:p w14:paraId="35481BD8" w14:textId="77777777" w:rsidR="00416694" w:rsidRPr="00D90FE7" w:rsidRDefault="00416694" w:rsidP="00D16AC7">
            <w:pPr>
              <w:rPr>
                <w:rFonts w:cs="Arial"/>
                <w:sz w:val="16"/>
                <w:szCs w:val="16"/>
              </w:rPr>
            </w:pPr>
            <w:r>
              <w:rPr>
                <w:rFonts w:cs="Arial"/>
                <w:sz w:val="16"/>
                <w:szCs w:val="16"/>
              </w:rPr>
              <w:t>3</w:t>
            </w:r>
          </w:p>
        </w:tc>
        <w:tc>
          <w:tcPr>
            <w:tcW w:w="852" w:type="dxa"/>
            <w:vAlign w:val="top"/>
          </w:tcPr>
          <w:p w14:paraId="2A60F51A" w14:textId="77777777" w:rsidR="00416694" w:rsidRPr="00D90FE7" w:rsidRDefault="00416694" w:rsidP="00D16AC7">
            <w:pPr>
              <w:rPr>
                <w:rFonts w:cs="Arial"/>
                <w:sz w:val="16"/>
                <w:szCs w:val="16"/>
              </w:rPr>
            </w:pPr>
            <w:r>
              <w:rPr>
                <w:rFonts w:cs="Arial"/>
                <w:sz w:val="16"/>
                <w:szCs w:val="16"/>
              </w:rPr>
              <w:t>4</w:t>
            </w:r>
          </w:p>
        </w:tc>
        <w:tc>
          <w:tcPr>
            <w:tcW w:w="852" w:type="dxa"/>
            <w:vAlign w:val="top"/>
          </w:tcPr>
          <w:p w14:paraId="64A7B2CC" w14:textId="77777777" w:rsidR="00416694" w:rsidRPr="00D90FE7" w:rsidRDefault="00416694" w:rsidP="00D16AC7">
            <w:pPr>
              <w:rPr>
                <w:rFonts w:cs="Arial"/>
                <w:sz w:val="16"/>
                <w:szCs w:val="16"/>
              </w:rPr>
            </w:pPr>
            <w:r>
              <w:rPr>
                <w:rFonts w:cs="Arial"/>
                <w:sz w:val="16"/>
                <w:szCs w:val="16"/>
              </w:rPr>
              <w:t>5</w:t>
            </w:r>
          </w:p>
        </w:tc>
        <w:tc>
          <w:tcPr>
            <w:tcW w:w="856" w:type="dxa"/>
            <w:vAlign w:val="top"/>
          </w:tcPr>
          <w:p w14:paraId="10831979" w14:textId="77777777" w:rsidR="00416694" w:rsidRPr="00D90FE7" w:rsidRDefault="00416694" w:rsidP="00D16AC7">
            <w:pPr>
              <w:rPr>
                <w:rFonts w:cs="Arial"/>
                <w:sz w:val="16"/>
                <w:szCs w:val="16"/>
              </w:rPr>
            </w:pPr>
            <w:r>
              <w:rPr>
                <w:rFonts w:cs="Arial"/>
                <w:sz w:val="16"/>
                <w:szCs w:val="16"/>
              </w:rPr>
              <w:t>6</w:t>
            </w:r>
          </w:p>
        </w:tc>
      </w:tr>
    </w:tbl>
    <w:p w14:paraId="722FA086" w14:textId="77777777" w:rsidR="00416694" w:rsidRDefault="00416694" w:rsidP="00416694"/>
    <w:p w14:paraId="282E3AE1" w14:textId="77777777" w:rsidR="00416694" w:rsidRDefault="00416694" w:rsidP="00416694">
      <w:pPr>
        <w:spacing w:line="360" w:lineRule="auto"/>
        <w:jc w:val="both"/>
      </w:pPr>
    </w:p>
    <w:p w14:paraId="10958981" w14:textId="338EB706" w:rsidR="00416694" w:rsidRDefault="00416694" w:rsidP="00416694">
      <w:pPr>
        <w:spacing w:line="360" w:lineRule="auto"/>
        <w:jc w:val="both"/>
      </w:pPr>
      <w:r>
        <w:lastRenderedPageBreak/>
        <w:fldChar w:fldCharType="begin"/>
      </w:r>
      <w:r>
        <w:instrText xml:space="preserve"> REF _Ref395452653 \h </w:instrText>
      </w:r>
      <w:r>
        <w:fldChar w:fldCharType="separate"/>
      </w:r>
      <w:r w:rsidR="00DD78F4">
        <w:t xml:space="preserve">Table </w:t>
      </w:r>
      <w:r w:rsidR="00DD78F4">
        <w:rPr>
          <w:noProof/>
        </w:rPr>
        <w:t>9</w:t>
      </w:r>
      <w:r>
        <w:fldChar w:fldCharType="end"/>
      </w:r>
      <w:r>
        <w:t xml:space="preserve"> shows the resulting clusters for different selection criteria.  Some variation in cluster ranking is seen for different criteria and this</w:t>
      </w:r>
      <w:r w:rsidR="005B4BA4">
        <w:t xml:space="preserve"> is</w:t>
      </w:r>
      <w:r>
        <w:t xml:space="preserve"> not unexpected as the criteria obviously view cluster importance differently.  Results are nevertheless substantially more consistent than the equivalent experiment in Section </w:t>
      </w:r>
      <w:r>
        <w:fldChar w:fldCharType="begin"/>
      </w:r>
      <w:r>
        <w:instrText xml:space="preserve"> REF _Ref395451342 \r \h </w:instrText>
      </w:r>
      <w:r>
        <w:fldChar w:fldCharType="separate"/>
      </w:r>
      <w:r w:rsidR="00DD78F4">
        <w:t>3.1</w:t>
      </w:r>
      <w:r>
        <w:fldChar w:fldCharType="end"/>
      </w:r>
      <w:r>
        <w:t xml:space="preserve"> where no single feature was selected for all criteria.  Here clusters 1, 2, 3, 5 and 6 are consistently part of the top six for the differing criteria. </w:t>
      </w:r>
    </w:p>
    <w:p w14:paraId="53C8E371" w14:textId="77777777" w:rsidR="00416694" w:rsidRDefault="00416694" w:rsidP="00416694">
      <w:pPr>
        <w:spacing w:line="360" w:lineRule="auto"/>
        <w:jc w:val="both"/>
      </w:pPr>
    </w:p>
    <w:p w14:paraId="5CCA4E20" w14:textId="77777777" w:rsidR="00416694" w:rsidRDefault="00416694" w:rsidP="00416694">
      <w:pPr>
        <w:pStyle w:val="1Tablecaption"/>
      </w:pPr>
      <w:bookmarkStart w:id="114" w:name="_Ref395452653"/>
      <w:bookmarkStart w:id="115" w:name="_Toc448324334"/>
      <w:r>
        <w:t xml:space="preserve">Table </w:t>
      </w:r>
      <w:r w:rsidR="00734910">
        <w:fldChar w:fldCharType="begin"/>
      </w:r>
      <w:r w:rsidR="00734910">
        <w:instrText xml:space="preserve"> SEQ Table \* ARABIC </w:instrText>
      </w:r>
      <w:r w:rsidR="00734910">
        <w:fldChar w:fldCharType="separate"/>
      </w:r>
      <w:r w:rsidR="00DD78F4">
        <w:rPr>
          <w:noProof/>
        </w:rPr>
        <w:t>9</w:t>
      </w:r>
      <w:r w:rsidR="00734910">
        <w:fldChar w:fldCharType="end"/>
      </w:r>
      <w:bookmarkEnd w:id="114"/>
      <w:r>
        <w:t xml:space="preserve">   Experiment 5: Feature clustering and ranking results for different selection criteria</w:t>
      </w:r>
      <w:bookmarkEnd w:id="115"/>
    </w:p>
    <w:tbl>
      <w:tblPr>
        <w:tblStyle w:val="MyThesisTable"/>
        <w:tblW w:w="6445" w:type="dxa"/>
        <w:tblLayout w:type="fixed"/>
        <w:tblLook w:val="04A0" w:firstRow="1" w:lastRow="0" w:firstColumn="1" w:lastColumn="0" w:noHBand="0" w:noVBand="1"/>
      </w:tblPr>
      <w:tblGrid>
        <w:gridCol w:w="884"/>
        <w:gridCol w:w="358"/>
        <w:gridCol w:w="866"/>
        <w:gridCol w:w="866"/>
        <w:gridCol w:w="867"/>
        <w:gridCol w:w="866"/>
        <w:gridCol w:w="866"/>
        <w:gridCol w:w="872"/>
      </w:tblGrid>
      <w:tr w:rsidR="00416694" w:rsidRPr="00240C8B" w14:paraId="739A2193" w14:textId="77777777" w:rsidTr="00D16AC7">
        <w:trPr>
          <w:cnfStyle w:val="100000000000" w:firstRow="1" w:lastRow="0" w:firstColumn="0" w:lastColumn="0" w:oddVBand="0" w:evenVBand="0" w:oddHBand="0" w:evenHBand="0" w:firstRowFirstColumn="0" w:firstRowLastColumn="0" w:lastRowFirstColumn="0" w:lastRowLastColumn="0"/>
          <w:trHeight w:val="296"/>
        </w:trPr>
        <w:tc>
          <w:tcPr>
            <w:tcW w:w="884" w:type="dxa"/>
          </w:tcPr>
          <w:p w14:paraId="582406ED" w14:textId="77777777" w:rsidR="00416694" w:rsidRPr="00A37BF6" w:rsidRDefault="00416694" w:rsidP="00D16AC7">
            <w:pPr>
              <w:pStyle w:val="1TableText"/>
              <w:tabs>
                <w:tab w:val="num" w:pos="993"/>
              </w:tabs>
              <w:spacing w:before="0" w:after="0"/>
              <w:rPr>
                <w:rFonts w:cs="Arial"/>
              </w:rPr>
            </w:pPr>
            <w:r>
              <w:rPr>
                <w:rFonts w:cs="Arial"/>
              </w:rPr>
              <w:t>Criterion</w:t>
            </w:r>
          </w:p>
        </w:tc>
        <w:tc>
          <w:tcPr>
            <w:tcW w:w="5561" w:type="dxa"/>
            <w:gridSpan w:val="7"/>
          </w:tcPr>
          <w:p w14:paraId="792AA21D" w14:textId="77777777" w:rsidR="00416694" w:rsidRPr="00A37BF6" w:rsidRDefault="00416694" w:rsidP="00D16AC7">
            <w:pPr>
              <w:pStyle w:val="1TableText"/>
              <w:tabs>
                <w:tab w:val="num" w:pos="993"/>
              </w:tabs>
              <w:spacing w:before="0" w:after="0"/>
              <w:jc w:val="center"/>
              <w:rPr>
                <w:rFonts w:cs="Arial"/>
              </w:rPr>
            </w:pPr>
            <w:r>
              <w:rPr>
                <w:rFonts w:cs="Arial"/>
              </w:rPr>
              <w:t>Selected Clusters (Ordered by ranking)</w:t>
            </w:r>
          </w:p>
        </w:tc>
      </w:tr>
      <w:tr w:rsidR="00416694" w:rsidRPr="00240C8B" w14:paraId="53C1BEB4" w14:textId="77777777" w:rsidTr="00D16AC7">
        <w:trPr>
          <w:trHeight w:val="296"/>
        </w:trPr>
        <w:tc>
          <w:tcPr>
            <w:tcW w:w="1242" w:type="dxa"/>
            <w:gridSpan w:val="2"/>
          </w:tcPr>
          <w:p w14:paraId="7B070C18" w14:textId="77777777" w:rsidR="00416694" w:rsidRPr="00240C8B" w:rsidRDefault="00416694" w:rsidP="00D16AC7">
            <w:pPr>
              <w:pStyle w:val="1TableText"/>
              <w:tabs>
                <w:tab w:val="num" w:pos="993"/>
              </w:tabs>
              <w:spacing w:before="0" w:after="0"/>
              <w:rPr>
                <w:rFonts w:cs="Arial"/>
              </w:rPr>
            </w:pPr>
            <w:r>
              <w:rPr>
                <w:rFonts w:cs="Arial"/>
              </w:rPr>
              <w:t>Inter-intra</w:t>
            </w:r>
          </w:p>
        </w:tc>
        <w:tc>
          <w:tcPr>
            <w:tcW w:w="866" w:type="dxa"/>
            <w:vAlign w:val="top"/>
          </w:tcPr>
          <w:p w14:paraId="5867F31F" w14:textId="77777777" w:rsidR="00416694" w:rsidRPr="001E3015" w:rsidRDefault="00416694" w:rsidP="00D16AC7">
            <w:pPr>
              <w:rPr>
                <w:rFonts w:cs="Arial"/>
                <w:sz w:val="16"/>
                <w:szCs w:val="16"/>
              </w:rPr>
            </w:pPr>
            <w:r>
              <w:rPr>
                <w:rFonts w:cs="Arial"/>
                <w:sz w:val="16"/>
                <w:szCs w:val="16"/>
              </w:rPr>
              <w:t>1</w:t>
            </w:r>
          </w:p>
        </w:tc>
        <w:tc>
          <w:tcPr>
            <w:tcW w:w="866" w:type="dxa"/>
            <w:vAlign w:val="top"/>
          </w:tcPr>
          <w:p w14:paraId="26E6D696" w14:textId="77777777" w:rsidR="00416694" w:rsidRPr="001E3015" w:rsidRDefault="00416694" w:rsidP="00D16AC7">
            <w:pPr>
              <w:rPr>
                <w:rFonts w:cs="Arial"/>
                <w:sz w:val="16"/>
                <w:szCs w:val="16"/>
              </w:rPr>
            </w:pPr>
            <w:r>
              <w:rPr>
                <w:rFonts w:cs="Arial"/>
                <w:sz w:val="16"/>
                <w:szCs w:val="16"/>
              </w:rPr>
              <w:t>5</w:t>
            </w:r>
          </w:p>
        </w:tc>
        <w:tc>
          <w:tcPr>
            <w:tcW w:w="867" w:type="dxa"/>
            <w:vAlign w:val="top"/>
          </w:tcPr>
          <w:p w14:paraId="00C308AB" w14:textId="77777777" w:rsidR="00416694" w:rsidRPr="001E3015" w:rsidRDefault="00416694" w:rsidP="00D16AC7">
            <w:pPr>
              <w:rPr>
                <w:rFonts w:cs="Arial"/>
                <w:sz w:val="16"/>
                <w:szCs w:val="16"/>
              </w:rPr>
            </w:pPr>
            <w:r>
              <w:rPr>
                <w:rFonts w:cs="Arial"/>
                <w:sz w:val="16"/>
                <w:szCs w:val="16"/>
              </w:rPr>
              <w:t>6</w:t>
            </w:r>
          </w:p>
        </w:tc>
        <w:tc>
          <w:tcPr>
            <w:tcW w:w="866" w:type="dxa"/>
            <w:vAlign w:val="top"/>
          </w:tcPr>
          <w:p w14:paraId="5530493C" w14:textId="77777777" w:rsidR="00416694" w:rsidRPr="001E3015" w:rsidRDefault="00416694" w:rsidP="00D16AC7">
            <w:pPr>
              <w:rPr>
                <w:rFonts w:cs="Arial"/>
                <w:sz w:val="16"/>
                <w:szCs w:val="16"/>
              </w:rPr>
            </w:pPr>
            <w:r>
              <w:rPr>
                <w:rFonts w:cs="Arial"/>
                <w:sz w:val="16"/>
                <w:szCs w:val="16"/>
              </w:rPr>
              <w:t>3</w:t>
            </w:r>
          </w:p>
        </w:tc>
        <w:tc>
          <w:tcPr>
            <w:tcW w:w="866" w:type="dxa"/>
            <w:vAlign w:val="top"/>
          </w:tcPr>
          <w:p w14:paraId="387656B8" w14:textId="77777777" w:rsidR="00416694" w:rsidRPr="001E3015" w:rsidRDefault="00416694" w:rsidP="00D16AC7">
            <w:pPr>
              <w:rPr>
                <w:rFonts w:cs="Arial"/>
                <w:sz w:val="16"/>
                <w:szCs w:val="16"/>
              </w:rPr>
            </w:pPr>
            <w:r>
              <w:rPr>
                <w:rFonts w:cs="Arial"/>
                <w:sz w:val="16"/>
                <w:szCs w:val="16"/>
              </w:rPr>
              <w:t>2</w:t>
            </w:r>
          </w:p>
        </w:tc>
        <w:tc>
          <w:tcPr>
            <w:tcW w:w="867" w:type="dxa"/>
            <w:vAlign w:val="top"/>
          </w:tcPr>
          <w:p w14:paraId="2EE9A092" w14:textId="77777777" w:rsidR="00416694" w:rsidRPr="001E3015" w:rsidRDefault="00416694" w:rsidP="00D16AC7">
            <w:pPr>
              <w:rPr>
                <w:rFonts w:cs="Arial"/>
                <w:sz w:val="16"/>
                <w:szCs w:val="16"/>
              </w:rPr>
            </w:pPr>
            <w:r>
              <w:rPr>
                <w:rFonts w:cs="Arial"/>
                <w:sz w:val="16"/>
                <w:szCs w:val="16"/>
              </w:rPr>
              <w:t>9</w:t>
            </w:r>
          </w:p>
        </w:tc>
      </w:tr>
      <w:tr w:rsidR="00416694" w:rsidRPr="00240C8B" w14:paraId="3A6ABFF2" w14:textId="77777777" w:rsidTr="00D16AC7">
        <w:trPr>
          <w:trHeight w:val="296"/>
        </w:trPr>
        <w:tc>
          <w:tcPr>
            <w:tcW w:w="1242" w:type="dxa"/>
            <w:gridSpan w:val="2"/>
          </w:tcPr>
          <w:p w14:paraId="4ABDEC09" w14:textId="77777777" w:rsidR="00416694" w:rsidRPr="00240C8B" w:rsidRDefault="00416694" w:rsidP="00D16AC7">
            <w:pPr>
              <w:pStyle w:val="1TableText"/>
              <w:tabs>
                <w:tab w:val="num" w:pos="993"/>
              </w:tabs>
              <w:spacing w:before="0" w:after="0"/>
              <w:rPr>
                <w:rFonts w:cs="Arial"/>
              </w:rPr>
            </w:pPr>
            <w:proofErr w:type="spellStart"/>
            <w:r>
              <w:rPr>
                <w:rFonts w:cs="Arial"/>
              </w:rPr>
              <w:t>Mahalanobis</w:t>
            </w:r>
            <w:proofErr w:type="spellEnd"/>
          </w:p>
        </w:tc>
        <w:tc>
          <w:tcPr>
            <w:tcW w:w="866" w:type="dxa"/>
            <w:vAlign w:val="top"/>
          </w:tcPr>
          <w:p w14:paraId="7314FDA4" w14:textId="77777777" w:rsidR="00416694" w:rsidRPr="001E3015" w:rsidRDefault="00416694" w:rsidP="00D16AC7">
            <w:pPr>
              <w:rPr>
                <w:rFonts w:cs="Arial"/>
                <w:sz w:val="16"/>
                <w:szCs w:val="16"/>
              </w:rPr>
            </w:pPr>
            <w:r>
              <w:rPr>
                <w:rFonts w:cs="Arial"/>
                <w:sz w:val="16"/>
                <w:szCs w:val="16"/>
              </w:rPr>
              <w:t>1</w:t>
            </w:r>
          </w:p>
        </w:tc>
        <w:tc>
          <w:tcPr>
            <w:tcW w:w="866" w:type="dxa"/>
            <w:vAlign w:val="top"/>
          </w:tcPr>
          <w:p w14:paraId="07537DC2" w14:textId="77777777" w:rsidR="00416694" w:rsidRPr="001E3015" w:rsidRDefault="00416694" w:rsidP="00D16AC7">
            <w:pPr>
              <w:rPr>
                <w:rFonts w:cs="Arial"/>
                <w:sz w:val="16"/>
                <w:szCs w:val="16"/>
              </w:rPr>
            </w:pPr>
            <w:r>
              <w:rPr>
                <w:rFonts w:cs="Arial"/>
                <w:sz w:val="16"/>
                <w:szCs w:val="16"/>
              </w:rPr>
              <w:t>5</w:t>
            </w:r>
          </w:p>
        </w:tc>
        <w:tc>
          <w:tcPr>
            <w:tcW w:w="867" w:type="dxa"/>
            <w:vAlign w:val="top"/>
          </w:tcPr>
          <w:p w14:paraId="290C34A6" w14:textId="77777777" w:rsidR="00416694" w:rsidRPr="001E3015" w:rsidRDefault="00416694" w:rsidP="00D16AC7">
            <w:pPr>
              <w:rPr>
                <w:rFonts w:cs="Arial"/>
                <w:sz w:val="16"/>
                <w:szCs w:val="16"/>
              </w:rPr>
            </w:pPr>
            <w:r>
              <w:rPr>
                <w:rFonts w:cs="Arial"/>
                <w:sz w:val="16"/>
                <w:szCs w:val="16"/>
              </w:rPr>
              <w:t>6</w:t>
            </w:r>
          </w:p>
        </w:tc>
        <w:tc>
          <w:tcPr>
            <w:tcW w:w="866" w:type="dxa"/>
            <w:vAlign w:val="top"/>
          </w:tcPr>
          <w:p w14:paraId="544C8E7C" w14:textId="77777777" w:rsidR="00416694" w:rsidRPr="001E3015" w:rsidRDefault="00416694" w:rsidP="00D16AC7">
            <w:pPr>
              <w:rPr>
                <w:rFonts w:cs="Arial"/>
                <w:sz w:val="16"/>
                <w:szCs w:val="16"/>
              </w:rPr>
            </w:pPr>
            <w:r>
              <w:rPr>
                <w:rFonts w:cs="Arial"/>
                <w:sz w:val="16"/>
                <w:szCs w:val="16"/>
              </w:rPr>
              <w:t>2</w:t>
            </w:r>
          </w:p>
        </w:tc>
        <w:tc>
          <w:tcPr>
            <w:tcW w:w="866" w:type="dxa"/>
            <w:vAlign w:val="top"/>
          </w:tcPr>
          <w:p w14:paraId="1802FE25" w14:textId="77777777" w:rsidR="00416694" w:rsidRPr="001E3015" w:rsidRDefault="00416694" w:rsidP="00D16AC7">
            <w:pPr>
              <w:rPr>
                <w:rFonts w:cs="Arial"/>
                <w:sz w:val="16"/>
                <w:szCs w:val="16"/>
              </w:rPr>
            </w:pPr>
            <w:r>
              <w:rPr>
                <w:rFonts w:cs="Arial"/>
                <w:sz w:val="16"/>
                <w:szCs w:val="16"/>
              </w:rPr>
              <w:t>3</w:t>
            </w:r>
          </w:p>
        </w:tc>
        <w:tc>
          <w:tcPr>
            <w:tcW w:w="867" w:type="dxa"/>
            <w:vAlign w:val="top"/>
          </w:tcPr>
          <w:p w14:paraId="45DC95C7" w14:textId="77777777" w:rsidR="00416694" w:rsidRPr="001E3015" w:rsidRDefault="00416694" w:rsidP="00D16AC7">
            <w:pPr>
              <w:rPr>
                <w:rFonts w:cs="Arial"/>
                <w:sz w:val="16"/>
                <w:szCs w:val="16"/>
              </w:rPr>
            </w:pPr>
            <w:r>
              <w:rPr>
                <w:rFonts w:cs="Arial"/>
                <w:sz w:val="16"/>
                <w:szCs w:val="16"/>
              </w:rPr>
              <w:t>7</w:t>
            </w:r>
          </w:p>
        </w:tc>
      </w:tr>
      <w:tr w:rsidR="00416694" w:rsidRPr="00240C8B" w14:paraId="773E7A63" w14:textId="77777777" w:rsidTr="00D16AC7">
        <w:trPr>
          <w:trHeight w:val="296"/>
        </w:trPr>
        <w:tc>
          <w:tcPr>
            <w:tcW w:w="1242" w:type="dxa"/>
            <w:gridSpan w:val="2"/>
          </w:tcPr>
          <w:p w14:paraId="2C5279C9" w14:textId="77777777" w:rsidR="00416694" w:rsidRPr="00240C8B" w:rsidRDefault="00416694" w:rsidP="00D16AC7">
            <w:pPr>
              <w:pStyle w:val="1TableText"/>
              <w:tabs>
                <w:tab w:val="num" w:pos="993"/>
              </w:tabs>
              <w:spacing w:before="0" w:after="0"/>
              <w:rPr>
                <w:rFonts w:cs="Arial"/>
              </w:rPr>
            </w:pPr>
            <w:r>
              <w:rPr>
                <w:rFonts w:cs="Arial"/>
              </w:rPr>
              <w:t>Naïve Bayes</w:t>
            </w:r>
          </w:p>
        </w:tc>
        <w:tc>
          <w:tcPr>
            <w:tcW w:w="866" w:type="dxa"/>
            <w:vAlign w:val="top"/>
          </w:tcPr>
          <w:p w14:paraId="7316E9CF" w14:textId="77777777" w:rsidR="00416694" w:rsidRPr="001E3015" w:rsidRDefault="00416694" w:rsidP="00D16AC7">
            <w:pPr>
              <w:rPr>
                <w:rFonts w:cs="Arial"/>
                <w:sz w:val="16"/>
                <w:szCs w:val="16"/>
              </w:rPr>
            </w:pPr>
            <w:r>
              <w:rPr>
                <w:rFonts w:cs="Arial"/>
                <w:sz w:val="16"/>
                <w:szCs w:val="16"/>
              </w:rPr>
              <w:t>1</w:t>
            </w:r>
          </w:p>
        </w:tc>
        <w:tc>
          <w:tcPr>
            <w:tcW w:w="866" w:type="dxa"/>
            <w:vAlign w:val="top"/>
          </w:tcPr>
          <w:p w14:paraId="5114A994" w14:textId="77777777" w:rsidR="00416694" w:rsidRPr="001E3015" w:rsidRDefault="00416694" w:rsidP="00D16AC7">
            <w:pPr>
              <w:rPr>
                <w:rFonts w:cs="Arial"/>
                <w:sz w:val="16"/>
                <w:szCs w:val="16"/>
              </w:rPr>
            </w:pPr>
            <w:r>
              <w:rPr>
                <w:rFonts w:cs="Arial"/>
                <w:sz w:val="16"/>
                <w:szCs w:val="16"/>
              </w:rPr>
              <w:t>2</w:t>
            </w:r>
          </w:p>
        </w:tc>
        <w:tc>
          <w:tcPr>
            <w:tcW w:w="867" w:type="dxa"/>
            <w:vAlign w:val="top"/>
          </w:tcPr>
          <w:p w14:paraId="20BA6484" w14:textId="77777777" w:rsidR="00416694" w:rsidRPr="001E3015" w:rsidRDefault="00416694" w:rsidP="00D16AC7">
            <w:pPr>
              <w:rPr>
                <w:rFonts w:cs="Arial"/>
                <w:sz w:val="16"/>
                <w:szCs w:val="16"/>
              </w:rPr>
            </w:pPr>
            <w:r>
              <w:rPr>
                <w:rFonts w:cs="Arial"/>
                <w:sz w:val="16"/>
                <w:szCs w:val="16"/>
              </w:rPr>
              <w:t>3</w:t>
            </w:r>
          </w:p>
        </w:tc>
        <w:tc>
          <w:tcPr>
            <w:tcW w:w="866" w:type="dxa"/>
            <w:vAlign w:val="top"/>
          </w:tcPr>
          <w:p w14:paraId="29AED5F3" w14:textId="77777777" w:rsidR="00416694" w:rsidRPr="001E3015" w:rsidRDefault="00416694" w:rsidP="00D16AC7">
            <w:pPr>
              <w:rPr>
                <w:rFonts w:cs="Arial"/>
                <w:sz w:val="16"/>
                <w:szCs w:val="16"/>
              </w:rPr>
            </w:pPr>
            <w:r>
              <w:rPr>
                <w:rFonts w:cs="Arial"/>
                <w:sz w:val="16"/>
                <w:szCs w:val="16"/>
              </w:rPr>
              <w:t>4</w:t>
            </w:r>
          </w:p>
        </w:tc>
        <w:tc>
          <w:tcPr>
            <w:tcW w:w="866" w:type="dxa"/>
            <w:vAlign w:val="top"/>
          </w:tcPr>
          <w:p w14:paraId="33529562" w14:textId="77777777" w:rsidR="00416694" w:rsidRPr="001E3015" w:rsidRDefault="00416694" w:rsidP="00D16AC7">
            <w:pPr>
              <w:rPr>
                <w:rFonts w:cs="Arial"/>
                <w:sz w:val="16"/>
                <w:szCs w:val="16"/>
              </w:rPr>
            </w:pPr>
            <w:r>
              <w:rPr>
                <w:rFonts w:cs="Arial"/>
                <w:sz w:val="16"/>
                <w:szCs w:val="16"/>
              </w:rPr>
              <w:t>5</w:t>
            </w:r>
          </w:p>
        </w:tc>
        <w:tc>
          <w:tcPr>
            <w:tcW w:w="867" w:type="dxa"/>
            <w:vAlign w:val="top"/>
          </w:tcPr>
          <w:p w14:paraId="02399CBC" w14:textId="77777777" w:rsidR="00416694" w:rsidRPr="001E3015" w:rsidRDefault="00416694" w:rsidP="00D16AC7">
            <w:pPr>
              <w:rPr>
                <w:rFonts w:cs="Arial"/>
                <w:sz w:val="16"/>
                <w:szCs w:val="16"/>
              </w:rPr>
            </w:pPr>
            <w:r>
              <w:rPr>
                <w:rFonts w:cs="Arial"/>
                <w:sz w:val="16"/>
                <w:szCs w:val="16"/>
              </w:rPr>
              <w:t>6</w:t>
            </w:r>
          </w:p>
        </w:tc>
      </w:tr>
      <w:tr w:rsidR="00416694" w:rsidRPr="00240C8B" w14:paraId="44ECAA6D" w14:textId="77777777" w:rsidTr="00D16AC7">
        <w:trPr>
          <w:trHeight w:val="296"/>
        </w:trPr>
        <w:tc>
          <w:tcPr>
            <w:tcW w:w="1242" w:type="dxa"/>
            <w:gridSpan w:val="2"/>
          </w:tcPr>
          <w:p w14:paraId="32EA1A9C" w14:textId="77777777" w:rsidR="00416694" w:rsidRPr="00240C8B" w:rsidRDefault="00416694" w:rsidP="00D16AC7">
            <w:pPr>
              <w:pStyle w:val="1TableText"/>
              <w:tabs>
                <w:tab w:val="num" w:pos="993"/>
              </w:tabs>
              <w:spacing w:before="0" w:after="0"/>
              <w:rPr>
                <w:rFonts w:cs="Arial"/>
              </w:rPr>
            </w:pPr>
            <w:r>
              <w:rPr>
                <w:rFonts w:cs="Arial"/>
              </w:rPr>
              <w:t>Decision tree</w:t>
            </w:r>
          </w:p>
        </w:tc>
        <w:tc>
          <w:tcPr>
            <w:tcW w:w="866" w:type="dxa"/>
            <w:vAlign w:val="top"/>
          </w:tcPr>
          <w:p w14:paraId="5A0B99C7" w14:textId="77777777" w:rsidR="00416694" w:rsidRPr="001E3015" w:rsidRDefault="00416694" w:rsidP="00D16AC7">
            <w:pPr>
              <w:rPr>
                <w:rFonts w:cs="Arial"/>
                <w:sz w:val="16"/>
                <w:szCs w:val="16"/>
              </w:rPr>
            </w:pPr>
            <w:r>
              <w:rPr>
                <w:rFonts w:cs="Arial"/>
                <w:sz w:val="16"/>
                <w:szCs w:val="16"/>
              </w:rPr>
              <w:t>1</w:t>
            </w:r>
          </w:p>
        </w:tc>
        <w:tc>
          <w:tcPr>
            <w:tcW w:w="866" w:type="dxa"/>
            <w:vAlign w:val="top"/>
          </w:tcPr>
          <w:p w14:paraId="0A174F99" w14:textId="77777777" w:rsidR="00416694" w:rsidRPr="001E3015" w:rsidRDefault="00416694" w:rsidP="00D16AC7">
            <w:pPr>
              <w:rPr>
                <w:rFonts w:cs="Arial"/>
                <w:sz w:val="16"/>
                <w:szCs w:val="16"/>
              </w:rPr>
            </w:pPr>
            <w:r>
              <w:rPr>
                <w:rFonts w:cs="Arial"/>
                <w:sz w:val="16"/>
                <w:szCs w:val="16"/>
              </w:rPr>
              <w:t>2</w:t>
            </w:r>
          </w:p>
        </w:tc>
        <w:tc>
          <w:tcPr>
            <w:tcW w:w="867" w:type="dxa"/>
            <w:vAlign w:val="top"/>
          </w:tcPr>
          <w:p w14:paraId="3B554E10" w14:textId="77777777" w:rsidR="00416694" w:rsidRPr="001E3015" w:rsidRDefault="00416694" w:rsidP="00D16AC7">
            <w:pPr>
              <w:rPr>
                <w:rFonts w:cs="Arial"/>
                <w:sz w:val="16"/>
                <w:szCs w:val="16"/>
              </w:rPr>
            </w:pPr>
            <w:r>
              <w:rPr>
                <w:rFonts w:cs="Arial"/>
                <w:sz w:val="16"/>
                <w:szCs w:val="16"/>
              </w:rPr>
              <w:t>3</w:t>
            </w:r>
          </w:p>
        </w:tc>
        <w:tc>
          <w:tcPr>
            <w:tcW w:w="866" w:type="dxa"/>
            <w:vAlign w:val="top"/>
          </w:tcPr>
          <w:p w14:paraId="52A09F77" w14:textId="77777777" w:rsidR="00416694" w:rsidRPr="001E3015" w:rsidRDefault="00416694" w:rsidP="00D16AC7">
            <w:pPr>
              <w:rPr>
                <w:rFonts w:cs="Arial"/>
                <w:sz w:val="16"/>
                <w:szCs w:val="16"/>
              </w:rPr>
            </w:pPr>
            <w:r>
              <w:rPr>
                <w:rFonts w:cs="Arial"/>
                <w:sz w:val="16"/>
                <w:szCs w:val="16"/>
              </w:rPr>
              <w:t>4</w:t>
            </w:r>
          </w:p>
        </w:tc>
        <w:tc>
          <w:tcPr>
            <w:tcW w:w="866" w:type="dxa"/>
            <w:vAlign w:val="top"/>
          </w:tcPr>
          <w:p w14:paraId="77128865" w14:textId="77777777" w:rsidR="00416694" w:rsidRPr="001E3015" w:rsidRDefault="00416694" w:rsidP="00D16AC7">
            <w:pPr>
              <w:rPr>
                <w:rFonts w:cs="Arial"/>
                <w:sz w:val="16"/>
                <w:szCs w:val="16"/>
              </w:rPr>
            </w:pPr>
            <w:r>
              <w:rPr>
                <w:rFonts w:cs="Arial"/>
                <w:sz w:val="16"/>
                <w:szCs w:val="16"/>
              </w:rPr>
              <w:t>5</w:t>
            </w:r>
          </w:p>
        </w:tc>
        <w:tc>
          <w:tcPr>
            <w:tcW w:w="867" w:type="dxa"/>
            <w:vAlign w:val="top"/>
          </w:tcPr>
          <w:p w14:paraId="1D0787AD" w14:textId="77777777" w:rsidR="00416694" w:rsidRPr="001E3015" w:rsidRDefault="00416694" w:rsidP="00D16AC7">
            <w:pPr>
              <w:rPr>
                <w:rFonts w:cs="Arial"/>
                <w:sz w:val="16"/>
                <w:szCs w:val="16"/>
              </w:rPr>
            </w:pPr>
            <w:r>
              <w:rPr>
                <w:rFonts w:cs="Arial"/>
                <w:sz w:val="16"/>
                <w:szCs w:val="16"/>
              </w:rPr>
              <w:t>7</w:t>
            </w:r>
          </w:p>
        </w:tc>
      </w:tr>
      <w:tr w:rsidR="00416694" w:rsidRPr="00240C8B" w14:paraId="6FF0C60C" w14:textId="77777777" w:rsidTr="00D16AC7">
        <w:trPr>
          <w:trHeight w:val="296"/>
        </w:trPr>
        <w:tc>
          <w:tcPr>
            <w:tcW w:w="1242" w:type="dxa"/>
            <w:gridSpan w:val="2"/>
          </w:tcPr>
          <w:p w14:paraId="4652E260" w14:textId="77777777" w:rsidR="00416694" w:rsidRPr="00240C8B" w:rsidRDefault="00416694" w:rsidP="00D16AC7">
            <w:pPr>
              <w:pStyle w:val="1TableText"/>
              <w:tabs>
                <w:tab w:val="num" w:pos="993"/>
              </w:tabs>
              <w:spacing w:before="0" w:after="0"/>
              <w:rPr>
                <w:rFonts w:cs="Arial"/>
              </w:rPr>
            </w:pPr>
            <w:r>
              <w:rPr>
                <w:rFonts w:cs="Arial"/>
              </w:rPr>
              <w:t>Normal Bayes</w:t>
            </w:r>
          </w:p>
        </w:tc>
        <w:tc>
          <w:tcPr>
            <w:tcW w:w="866" w:type="dxa"/>
            <w:vAlign w:val="top"/>
          </w:tcPr>
          <w:p w14:paraId="74C3615A" w14:textId="77777777" w:rsidR="00416694" w:rsidRPr="001E3015" w:rsidRDefault="00416694" w:rsidP="00D16AC7">
            <w:pPr>
              <w:rPr>
                <w:rFonts w:cs="Arial"/>
                <w:sz w:val="16"/>
                <w:szCs w:val="16"/>
              </w:rPr>
            </w:pPr>
            <w:r>
              <w:rPr>
                <w:rFonts w:cs="Arial"/>
                <w:sz w:val="16"/>
                <w:szCs w:val="16"/>
              </w:rPr>
              <w:t>1</w:t>
            </w:r>
          </w:p>
        </w:tc>
        <w:tc>
          <w:tcPr>
            <w:tcW w:w="866" w:type="dxa"/>
            <w:vAlign w:val="top"/>
          </w:tcPr>
          <w:p w14:paraId="067AA9CB" w14:textId="77777777" w:rsidR="00416694" w:rsidRPr="001E3015" w:rsidRDefault="00416694" w:rsidP="00D16AC7">
            <w:pPr>
              <w:rPr>
                <w:rFonts w:cs="Arial"/>
                <w:sz w:val="16"/>
                <w:szCs w:val="16"/>
              </w:rPr>
            </w:pPr>
            <w:r>
              <w:rPr>
                <w:rFonts w:cs="Arial"/>
                <w:sz w:val="16"/>
                <w:szCs w:val="16"/>
              </w:rPr>
              <w:t>2</w:t>
            </w:r>
          </w:p>
        </w:tc>
        <w:tc>
          <w:tcPr>
            <w:tcW w:w="867" w:type="dxa"/>
            <w:vAlign w:val="top"/>
          </w:tcPr>
          <w:p w14:paraId="2AD07A09" w14:textId="77777777" w:rsidR="00416694" w:rsidRPr="001E3015" w:rsidRDefault="00416694" w:rsidP="00D16AC7">
            <w:pPr>
              <w:rPr>
                <w:rFonts w:cs="Arial"/>
                <w:sz w:val="16"/>
                <w:szCs w:val="16"/>
              </w:rPr>
            </w:pPr>
            <w:r>
              <w:rPr>
                <w:rFonts w:cs="Arial"/>
                <w:sz w:val="16"/>
                <w:szCs w:val="16"/>
              </w:rPr>
              <w:t>6</w:t>
            </w:r>
          </w:p>
        </w:tc>
        <w:tc>
          <w:tcPr>
            <w:tcW w:w="866" w:type="dxa"/>
            <w:vAlign w:val="top"/>
          </w:tcPr>
          <w:p w14:paraId="1AE661F8" w14:textId="77777777" w:rsidR="00416694" w:rsidRPr="001E3015" w:rsidRDefault="00416694" w:rsidP="00D16AC7">
            <w:pPr>
              <w:rPr>
                <w:rFonts w:cs="Arial"/>
                <w:sz w:val="16"/>
                <w:szCs w:val="16"/>
              </w:rPr>
            </w:pPr>
            <w:r>
              <w:rPr>
                <w:rFonts w:cs="Arial"/>
                <w:sz w:val="16"/>
                <w:szCs w:val="16"/>
              </w:rPr>
              <w:t>3</w:t>
            </w:r>
          </w:p>
        </w:tc>
        <w:tc>
          <w:tcPr>
            <w:tcW w:w="866" w:type="dxa"/>
            <w:vAlign w:val="top"/>
          </w:tcPr>
          <w:p w14:paraId="13493180" w14:textId="77777777" w:rsidR="00416694" w:rsidRPr="001E3015" w:rsidRDefault="00416694" w:rsidP="00D16AC7">
            <w:pPr>
              <w:rPr>
                <w:rFonts w:cs="Arial"/>
                <w:sz w:val="16"/>
                <w:szCs w:val="16"/>
              </w:rPr>
            </w:pPr>
            <w:r>
              <w:rPr>
                <w:rFonts w:cs="Arial"/>
                <w:sz w:val="16"/>
                <w:szCs w:val="16"/>
              </w:rPr>
              <w:t>5</w:t>
            </w:r>
          </w:p>
        </w:tc>
        <w:tc>
          <w:tcPr>
            <w:tcW w:w="867" w:type="dxa"/>
            <w:vAlign w:val="top"/>
          </w:tcPr>
          <w:p w14:paraId="79FCBD22" w14:textId="77777777" w:rsidR="00416694" w:rsidRPr="001E3015" w:rsidRDefault="00416694" w:rsidP="00D16AC7">
            <w:pPr>
              <w:rPr>
                <w:rFonts w:cs="Arial"/>
                <w:sz w:val="16"/>
                <w:szCs w:val="16"/>
              </w:rPr>
            </w:pPr>
            <w:r>
              <w:rPr>
                <w:rFonts w:cs="Arial"/>
                <w:sz w:val="16"/>
                <w:szCs w:val="16"/>
              </w:rPr>
              <w:t>4</w:t>
            </w:r>
          </w:p>
        </w:tc>
      </w:tr>
    </w:tbl>
    <w:p w14:paraId="02EAAE94" w14:textId="77777777" w:rsidR="00416694" w:rsidRDefault="00416694" w:rsidP="00416694">
      <w:pPr>
        <w:spacing w:line="360" w:lineRule="auto"/>
        <w:jc w:val="both"/>
      </w:pPr>
    </w:p>
    <w:p w14:paraId="00380CC1" w14:textId="77777777" w:rsidR="00416694" w:rsidRDefault="00416694" w:rsidP="00416694">
      <w:pPr>
        <w:spacing w:line="360" w:lineRule="auto"/>
        <w:jc w:val="both"/>
      </w:pPr>
      <w:r>
        <w:t xml:space="preserve">We selected the features NDVI, pc1, EntropyPc1, </w:t>
      </w:r>
      <w:proofErr w:type="spellStart"/>
      <w:r>
        <w:t>gN</w:t>
      </w:r>
      <w:proofErr w:type="spellEnd"/>
      <w:r>
        <w:t xml:space="preserve">, </w:t>
      </w:r>
      <w:proofErr w:type="spellStart"/>
      <w:r>
        <w:t>bN</w:t>
      </w:r>
      <w:proofErr w:type="spellEnd"/>
      <w:r>
        <w:t xml:space="preserve"> and rc2 from the top six clusters of </w:t>
      </w:r>
      <w:r>
        <w:fldChar w:fldCharType="begin"/>
      </w:r>
      <w:r>
        <w:instrText xml:space="preserve"> REF _Ref394256454 \h </w:instrText>
      </w:r>
      <w:r>
        <w:fldChar w:fldCharType="separate"/>
      </w:r>
      <w:r w:rsidR="00DD78F4">
        <w:t xml:space="preserve">Table </w:t>
      </w:r>
      <w:r w:rsidR="00DD78F4">
        <w:rPr>
          <w:noProof/>
        </w:rPr>
        <w:t>7</w:t>
      </w:r>
      <w:r>
        <w:fldChar w:fldCharType="end"/>
      </w:r>
      <w:r>
        <w:t xml:space="preserve">.  Selection of sliding window features was avoided where possible as they are computationally more demanding than the per-pixel features.  There is only one sliding window feature, EntropyPc1 in our final selection.  This makes for a very significant improvement in computation time over the full feature set.  </w:t>
      </w:r>
      <w:commentRangeStart w:id="116"/>
      <w:r>
        <w:t xml:space="preserve">Decision tree, random forest, Support Vector Machine (SVM) and K-Nearest-Neighbour (KNN) classifiers were trained and tested on the selected features using a ten-fold cross validation.  Results are given in </w:t>
      </w:r>
      <w:r>
        <w:fldChar w:fldCharType="begin"/>
      </w:r>
      <w:r>
        <w:instrText xml:space="preserve"> REF _Ref395454451 \h </w:instrText>
      </w:r>
      <w:r>
        <w:fldChar w:fldCharType="separate"/>
      </w:r>
      <w:r w:rsidR="00DD78F4">
        <w:t xml:space="preserve">Table </w:t>
      </w:r>
      <w:r w:rsidR="00DD78F4">
        <w:rPr>
          <w:noProof/>
        </w:rPr>
        <w:t>10</w:t>
      </w:r>
      <w:r>
        <w:fldChar w:fldCharType="end"/>
      </w:r>
      <w:r>
        <w:t xml:space="preserve">.  Similarly good performances are obtained across all classifiers, confirming the value of the selected features. </w:t>
      </w:r>
      <w:commentRangeEnd w:id="116"/>
      <w:r w:rsidR="00E05F6D">
        <w:rPr>
          <w:rStyle w:val="CommentReference"/>
        </w:rPr>
        <w:commentReference w:id="116"/>
      </w:r>
    </w:p>
    <w:p w14:paraId="014E094F" w14:textId="77777777" w:rsidR="00416694" w:rsidRDefault="00416694" w:rsidP="00416694">
      <w:pPr>
        <w:spacing w:line="360" w:lineRule="auto"/>
        <w:jc w:val="both"/>
      </w:pPr>
    </w:p>
    <w:p w14:paraId="29C7C0DC" w14:textId="77777777" w:rsidR="00416694" w:rsidRDefault="00416694" w:rsidP="00416694">
      <w:pPr>
        <w:pStyle w:val="1Tablecaption"/>
      </w:pPr>
      <w:bookmarkStart w:id="117" w:name="_Ref395454451"/>
      <w:bookmarkStart w:id="118" w:name="_Toc448324335"/>
      <w:r>
        <w:t xml:space="preserve">Table </w:t>
      </w:r>
      <w:r w:rsidR="00734910">
        <w:fldChar w:fldCharType="begin"/>
      </w:r>
      <w:r w:rsidR="00734910">
        <w:instrText xml:space="preserve"> SEQ Table \* ARABIC </w:instrText>
      </w:r>
      <w:r w:rsidR="00734910">
        <w:fldChar w:fldCharType="separate"/>
      </w:r>
      <w:r w:rsidR="00DD78F4">
        <w:rPr>
          <w:noProof/>
        </w:rPr>
        <w:t>10</w:t>
      </w:r>
      <w:r w:rsidR="00734910">
        <w:fldChar w:fldCharType="end"/>
      </w:r>
      <w:bookmarkEnd w:id="117"/>
      <w:r>
        <w:t xml:space="preserve">   Classifier performance comparison</w:t>
      </w:r>
      <w:bookmarkEnd w:id="118"/>
    </w:p>
    <w:tbl>
      <w:tblPr>
        <w:tblStyle w:val="MyThesisTable"/>
        <w:tblW w:w="7232" w:type="dxa"/>
        <w:tblLayout w:type="fixed"/>
        <w:tblLook w:val="01E0" w:firstRow="1" w:lastRow="1" w:firstColumn="1" w:lastColumn="1" w:noHBand="0" w:noVBand="0"/>
      </w:tblPr>
      <w:tblGrid>
        <w:gridCol w:w="1356"/>
        <w:gridCol w:w="1582"/>
        <w:gridCol w:w="1808"/>
        <w:gridCol w:w="1695"/>
        <w:gridCol w:w="791"/>
      </w:tblGrid>
      <w:tr w:rsidR="00416694" w:rsidRPr="00AB1F17" w14:paraId="696FC9D8" w14:textId="77777777" w:rsidTr="00D16AC7">
        <w:trPr>
          <w:cnfStyle w:val="100000000000" w:firstRow="1" w:lastRow="0" w:firstColumn="0" w:lastColumn="0" w:oddVBand="0" w:evenVBand="0" w:oddHBand="0" w:evenHBand="0" w:firstRowFirstColumn="0" w:firstRowLastColumn="0" w:lastRowFirstColumn="0" w:lastRowLastColumn="0"/>
          <w:trHeight w:val="309"/>
        </w:trPr>
        <w:tc>
          <w:tcPr>
            <w:tcW w:w="1356" w:type="dxa"/>
          </w:tcPr>
          <w:p w14:paraId="6F3E851B" w14:textId="77777777" w:rsidR="00416694" w:rsidRPr="00AB1F17" w:rsidRDefault="00416694" w:rsidP="00D16AC7">
            <w:pPr>
              <w:spacing w:before="40" w:after="40" w:line="276" w:lineRule="auto"/>
              <w:jc w:val="center"/>
              <w:rPr>
                <w:rFonts w:cs="Arial"/>
                <w:sz w:val="16"/>
                <w:szCs w:val="16"/>
              </w:rPr>
            </w:pPr>
            <w:r>
              <w:rPr>
                <w:rFonts w:cs="Arial"/>
                <w:sz w:val="16"/>
                <w:szCs w:val="16"/>
              </w:rPr>
              <w:t>Classifier</w:t>
            </w:r>
          </w:p>
        </w:tc>
        <w:tc>
          <w:tcPr>
            <w:tcW w:w="1582" w:type="dxa"/>
          </w:tcPr>
          <w:p w14:paraId="4C853DD7" w14:textId="77777777" w:rsidR="00416694" w:rsidRPr="00AB1F17" w:rsidRDefault="00416694" w:rsidP="00D16AC7">
            <w:pPr>
              <w:spacing w:before="40" w:after="40" w:line="276" w:lineRule="auto"/>
              <w:jc w:val="center"/>
              <w:rPr>
                <w:rFonts w:cs="Arial"/>
                <w:sz w:val="16"/>
                <w:szCs w:val="16"/>
              </w:rPr>
            </w:pPr>
            <w:r>
              <w:rPr>
                <w:rFonts w:cs="Arial"/>
                <w:sz w:val="16"/>
                <w:szCs w:val="16"/>
              </w:rPr>
              <w:t>3 Class Error (%)</w:t>
            </w:r>
          </w:p>
        </w:tc>
        <w:tc>
          <w:tcPr>
            <w:tcW w:w="1808" w:type="dxa"/>
          </w:tcPr>
          <w:p w14:paraId="2EA243A3" w14:textId="77777777" w:rsidR="00416694" w:rsidRPr="005716E7" w:rsidRDefault="00416694" w:rsidP="00D16AC7">
            <w:pPr>
              <w:spacing w:before="40" w:after="40" w:line="276" w:lineRule="auto"/>
              <w:jc w:val="center"/>
              <w:rPr>
                <w:rFonts w:cs="Arial"/>
                <w:sz w:val="16"/>
                <w:szCs w:val="16"/>
                <w:vertAlign w:val="superscript"/>
              </w:rPr>
            </w:pPr>
            <w:r>
              <w:rPr>
                <w:rFonts w:cs="Arial"/>
                <w:sz w:val="16"/>
                <w:szCs w:val="16"/>
              </w:rPr>
              <w:t>CA (</w:t>
            </w:r>
            <w:proofErr w:type="spellStart"/>
            <w:r>
              <w:rPr>
                <w:rFonts w:cs="Arial"/>
                <w:sz w:val="16"/>
                <w:szCs w:val="16"/>
              </w:rPr>
              <w:t>Bg</w:t>
            </w:r>
            <w:proofErr w:type="spellEnd"/>
            <w:r>
              <w:rPr>
                <w:rFonts w:cs="Arial"/>
                <w:sz w:val="16"/>
                <w:szCs w:val="16"/>
              </w:rPr>
              <w:t xml:space="preserve"> / Sb / </w:t>
            </w:r>
            <w:proofErr w:type="spellStart"/>
            <w:r>
              <w:rPr>
                <w:rFonts w:cs="Arial"/>
                <w:sz w:val="16"/>
                <w:szCs w:val="16"/>
              </w:rPr>
              <w:t>Tr</w:t>
            </w:r>
            <w:proofErr w:type="spellEnd"/>
            <w:r>
              <w:rPr>
                <w:rFonts w:cs="Arial"/>
                <w:sz w:val="16"/>
                <w:szCs w:val="16"/>
              </w:rPr>
              <w:t>)</w:t>
            </w:r>
            <w:r>
              <w:rPr>
                <w:rFonts w:cs="Arial"/>
                <w:sz w:val="16"/>
                <w:szCs w:val="16"/>
                <w:vertAlign w:val="superscript"/>
              </w:rPr>
              <w:t>a</w:t>
            </w:r>
          </w:p>
        </w:tc>
        <w:tc>
          <w:tcPr>
            <w:tcW w:w="1695" w:type="dxa"/>
          </w:tcPr>
          <w:p w14:paraId="22099896" w14:textId="77777777" w:rsidR="00416694" w:rsidRPr="005716E7" w:rsidRDefault="00416694" w:rsidP="00D16AC7">
            <w:pPr>
              <w:spacing w:before="40" w:after="40" w:line="276" w:lineRule="auto"/>
              <w:jc w:val="center"/>
              <w:rPr>
                <w:rFonts w:cs="Arial"/>
                <w:sz w:val="16"/>
                <w:szCs w:val="16"/>
                <w:vertAlign w:val="superscript"/>
              </w:rPr>
            </w:pPr>
            <w:r>
              <w:rPr>
                <w:rFonts w:cs="Arial"/>
                <w:sz w:val="16"/>
                <w:szCs w:val="16"/>
              </w:rPr>
              <w:t>PA (</w:t>
            </w:r>
            <w:proofErr w:type="spellStart"/>
            <w:r>
              <w:rPr>
                <w:rFonts w:cs="Arial"/>
                <w:sz w:val="16"/>
                <w:szCs w:val="16"/>
              </w:rPr>
              <w:t>Bg</w:t>
            </w:r>
            <w:proofErr w:type="spellEnd"/>
            <w:r>
              <w:rPr>
                <w:rFonts w:cs="Arial"/>
                <w:sz w:val="16"/>
                <w:szCs w:val="16"/>
              </w:rPr>
              <w:t xml:space="preserve"> / Sb / </w:t>
            </w:r>
            <w:proofErr w:type="spellStart"/>
            <w:r>
              <w:rPr>
                <w:rFonts w:cs="Arial"/>
                <w:sz w:val="16"/>
                <w:szCs w:val="16"/>
              </w:rPr>
              <w:t>Tr</w:t>
            </w:r>
            <w:proofErr w:type="spellEnd"/>
            <w:r>
              <w:rPr>
                <w:rFonts w:cs="Arial"/>
                <w:sz w:val="16"/>
                <w:szCs w:val="16"/>
              </w:rPr>
              <w:t>)</w:t>
            </w:r>
            <w:r>
              <w:rPr>
                <w:rFonts w:cs="Arial"/>
                <w:sz w:val="16"/>
                <w:szCs w:val="16"/>
                <w:vertAlign w:val="superscript"/>
              </w:rPr>
              <w:t>a</w:t>
            </w:r>
          </w:p>
        </w:tc>
        <w:tc>
          <w:tcPr>
            <w:tcW w:w="791" w:type="dxa"/>
          </w:tcPr>
          <w:p w14:paraId="652F7A32" w14:textId="77777777" w:rsidR="00416694" w:rsidRDefault="00416694" w:rsidP="00D16AC7">
            <w:pPr>
              <w:spacing w:before="40" w:after="40" w:line="276" w:lineRule="auto"/>
              <w:jc w:val="center"/>
              <w:rPr>
                <w:rFonts w:cs="Arial"/>
                <w:sz w:val="16"/>
                <w:szCs w:val="16"/>
              </w:rPr>
            </w:pPr>
            <w:r>
              <w:rPr>
                <w:rFonts w:cs="Arial"/>
                <w:sz w:val="16"/>
                <w:szCs w:val="16"/>
              </w:rPr>
              <w:t>Kappa</w:t>
            </w:r>
          </w:p>
        </w:tc>
      </w:tr>
      <w:tr w:rsidR="00416694" w:rsidRPr="00AB1F17" w14:paraId="6A759130" w14:textId="77777777" w:rsidTr="00D16AC7">
        <w:trPr>
          <w:trHeight w:val="309"/>
        </w:trPr>
        <w:tc>
          <w:tcPr>
            <w:tcW w:w="1356" w:type="dxa"/>
          </w:tcPr>
          <w:p w14:paraId="009F6313" w14:textId="77777777" w:rsidR="00416694" w:rsidRPr="00803CF7" w:rsidRDefault="00416694" w:rsidP="00D16AC7">
            <w:pPr>
              <w:rPr>
                <w:sz w:val="16"/>
                <w:szCs w:val="16"/>
              </w:rPr>
            </w:pPr>
            <w:r w:rsidRPr="00803CF7">
              <w:rPr>
                <w:sz w:val="16"/>
                <w:szCs w:val="16"/>
              </w:rPr>
              <w:t>Decision Tree</w:t>
            </w:r>
          </w:p>
        </w:tc>
        <w:tc>
          <w:tcPr>
            <w:tcW w:w="1582" w:type="dxa"/>
          </w:tcPr>
          <w:p w14:paraId="7DA89030" w14:textId="77777777" w:rsidR="00416694" w:rsidRPr="00803CF7" w:rsidRDefault="00416694" w:rsidP="00D16AC7">
            <w:pPr>
              <w:jc w:val="right"/>
              <w:rPr>
                <w:sz w:val="16"/>
                <w:szCs w:val="16"/>
              </w:rPr>
            </w:pPr>
            <w:r w:rsidRPr="00803CF7">
              <w:rPr>
                <w:sz w:val="16"/>
                <w:szCs w:val="16"/>
              </w:rPr>
              <w:t>9.46</w:t>
            </w:r>
          </w:p>
        </w:tc>
        <w:tc>
          <w:tcPr>
            <w:tcW w:w="1808" w:type="dxa"/>
          </w:tcPr>
          <w:p w14:paraId="46B07BCC" w14:textId="77777777" w:rsidR="00416694" w:rsidRPr="00803CF7" w:rsidRDefault="00416694" w:rsidP="00D16AC7">
            <w:pPr>
              <w:rPr>
                <w:sz w:val="16"/>
                <w:szCs w:val="16"/>
              </w:rPr>
            </w:pPr>
            <w:r w:rsidRPr="00C408FA">
              <w:rPr>
                <w:sz w:val="16"/>
                <w:szCs w:val="16"/>
              </w:rPr>
              <w:t>97</w:t>
            </w:r>
            <w:r>
              <w:rPr>
                <w:sz w:val="16"/>
                <w:szCs w:val="16"/>
              </w:rPr>
              <w:t>.</w:t>
            </w:r>
            <w:r w:rsidRPr="00C408FA">
              <w:rPr>
                <w:sz w:val="16"/>
                <w:szCs w:val="16"/>
              </w:rPr>
              <w:t>64</w:t>
            </w:r>
            <w:r>
              <w:rPr>
                <w:sz w:val="16"/>
                <w:szCs w:val="16"/>
              </w:rPr>
              <w:t xml:space="preserve"> / </w:t>
            </w:r>
            <w:r w:rsidRPr="00C408FA">
              <w:rPr>
                <w:sz w:val="16"/>
                <w:szCs w:val="16"/>
              </w:rPr>
              <w:t>98</w:t>
            </w:r>
            <w:r>
              <w:rPr>
                <w:sz w:val="16"/>
                <w:szCs w:val="16"/>
              </w:rPr>
              <w:t>.</w:t>
            </w:r>
            <w:r w:rsidRPr="00C408FA">
              <w:rPr>
                <w:sz w:val="16"/>
                <w:szCs w:val="16"/>
              </w:rPr>
              <w:t>10</w:t>
            </w:r>
            <w:r>
              <w:rPr>
                <w:sz w:val="16"/>
                <w:szCs w:val="16"/>
              </w:rPr>
              <w:t xml:space="preserve"> / </w:t>
            </w:r>
            <w:r w:rsidRPr="00C408FA">
              <w:rPr>
                <w:sz w:val="16"/>
                <w:szCs w:val="16"/>
              </w:rPr>
              <w:t>46</w:t>
            </w:r>
            <w:r>
              <w:rPr>
                <w:sz w:val="16"/>
                <w:szCs w:val="16"/>
              </w:rPr>
              <w:t>.</w:t>
            </w:r>
            <w:r w:rsidRPr="00C408FA">
              <w:rPr>
                <w:sz w:val="16"/>
                <w:szCs w:val="16"/>
              </w:rPr>
              <w:t>8</w:t>
            </w:r>
            <w:r>
              <w:rPr>
                <w:sz w:val="16"/>
                <w:szCs w:val="16"/>
              </w:rPr>
              <w:t>6</w:t>
            </w:r>
          </w:p>
        </w:tc>
        <w:tc>
          <w:tcPr>
            <w:tcW w:w="1695" w:type="dxa"/>
          </w:tcPr>
          <w:p w14:paraId="7B8A17F3" w14:textId="77777777" w:rsidR="00416694" w:rsidRPr="00803CF7" w:rsidRDefault="00416694" w:rsidP="00D16AC7">
            <w:pPr>
              <w:jc w:val="right"/>
              <w:rPr>
                <w:sz w:val="16"/>
                <w:szCs w:val="16"/>
              </w:rPr>
            </w:pPr>
            <w:r w:rsidRPr="00C408FA">
              <w:rPr>
                <w:sz w:val="16"/>
                <w:szCs w:val="16"/>
              </w:rPr>
              <w:t>91</w:t>
            </w:r>
            <w:r>
              <w:rPr>
                <w:sz w:val="16"/>
                <w:szCs w:val="16"/>
              </w:rPr>
              <w:t>.</w:t>
            </w:r>
            <w:r w:rsidRPr="00C408FA">
              <w:rPr>
                <w:sz w:val="16"/>
                <w:szCs w:val="16"/>
              </w:rPr>
              <w:t>22</w:t>
            </w:r>
            <w:r>
              <w:rPr>
                <w:sz w:val="16"/>
                <w:szCs w:val="16"/>
              </w:rPr>
              <w:t xml:space="preserve"> / 94.49 / </w:t>
            </w:r>
            <w:r w:rsidRPr="00C408FA">
              <w:rPr>
                <w:sz w:val="16"/>
                <w:szCs w:val="16"/>
              </w:rPr>
              <w:t>85</w:t>
            </w:r>
            <w:r>
              <w:rPr>
                <w:sz w:val="16"/>
                <w:szCs w:val="16"/>
              </w:rPr>
              <w:t>.</w:t>
            </w:r>
            <w:r w:rsidRPr="00C408FA">
              <w:rPr>
                <w:sz w:val="16"/>
                <w:szCs w:val="16"/>
              </w:rPr>
              <w:t>91</w:t>
            </w:r>
          </w:p>
        </w:tc>
        <w:tc>
          <w:tcPr>
            <w:tcW w:w="791" w:type="dxa"/>
          </w:tcPr>
          <w:p w14:paraId="7BC5B31E" w14:textId="77777777" w:rsidR="00416694" w:rsidRPr="00803CF7" w:rsidRDefault="00416694" w:rsidP="00D16AC7">
            <w:pPr>
              <w:jc w:val="right"/>
              <w:rPr>
                <w:sz w:val="16"/>
                <w:szCs w:val="16"/>
              </w:rPr>
            </w:pPr>
            <w:r>
              <w:rPr>
                <w:sz w:val="16"/>
                <w:szCs w:val="16"/>
              </w:rPr>
              <w:t>0.87</w:t>
            </w:r>
          </w:p>
        </w:tc>
      </w:tr>
      <w:tr w:rsidR="00416694" w:rsidRPr="00AB1F17" w14:paraId="645181CB" w14:textId="77777777" w:rsidTr="00D16AC7">
        <w:trPr>
          <w:trHeight w:val="309"/>
        </w:trPr>
        <w:tc>
          <w:tcPr>
            <w:tcW w:w="1356" w:type="dxa"/>
          </w:tcPr>
          <w:p w14:paraId="3B4FD20D" w14:textId="77777777" w:rsidR="00416694" w:rsidRPr="00803CF7" w:rsidRDefault="00416694" w:rsidP="00D16AC7">
            <w:pPr>
              <w:rPr>
                <w:sz w:val="16"/>
                <w:szCs w:val="16"/>
              </w:rPr>
            </w:pPr>
            <w:r w:rsidRPr="00803CF7">
              <w:rPr>
                <w:sz w:val="16"/>
                <w:szCs w:val="16"/>
              </w:rPr>
              <w:t>Random Forest</w:t>
            </w:r>
          </w:p>
        </w:tc>
        <w:tc>
          <w:tcPr>
            <w:tcW w:w="1582" w:type="dxa"/>
          </w:tcPr>
          <w:p w14:paraId="003A20FB" w14:textId="77777777" w:rsidR="00416694" w:rsidRPr="00803CF7" w:rsidRDefault="00416694" w:rsidP="00D16AC7">
            <w:pPr>
              <w:jc w:val="right"/>
              <w:rPr>
                <w:sz w:val="16"/>
                <w:szCs w:val="16"/>
              </w:rPr>
            </w:pPr>
            <w:r w:rsidRPr="00D33BAF">
              <w:rPr>
                <w:sz w:val="16"/>
                <w:szCs w:val="16"/>
              </w:rPr>
              <w:t>9.1</w:t>
            </w:r>
            <w:r>
              <w:rPr>
                <w:sz w:val="16"/>
                <w:szCs w:val="16"/>
              </w:rPr>
              <w:t>6</w:t>
            </w:r>
          </w:p>
        </w:tc>
        <w:tc>
          <w:tcPr>
            <w:tcW w:w="1808" w:type="dxa"/>
          </w:tcPr>
          <w:p w14:paraId="510FF202" w14:textId="77777777" w:rsidR="00416694" w:rsidRPr="00803CF7" w:rsidRDefault="00416694" w:rsidP="00D16AC7">
            <w:pPr>
              <w:rPr>
                <w:sz w:val="16"/>
                <w:szCs w:val="16"/>
              </w:rPr>
            </w:pPr>
            <w:r w:rsidRPr="00C408FA">
              <w:rPr>
                <w:sz w:val="16"/>
                <w:szCs w:val="16"/>
              </w:rPr>
              <w:t>98.7</w:t>
            </w:r>
            <w:r>
              <w:rPr>
                <w:sz w:val="16"/>
                <w:szCs w:val="16"/>
              </w:rPr>
              <w:t xml:space="preserve">2 / </w:t>
            </w:r>
            <w:r w:rsidRPr="00C408FA">
              <w:rPr>
                <w:sz w:val="16"/>
                <w:szCs w:val="16"/>
              </w:rPr>
              <w:t>97.5</w:t>
            </w:r>
            <w:r>
              <w:rPr>
                <w:sz w:val="16"/>
                <w:szCs w:val="16"/>
              </w:rPr>
              <w:t xml:space="preserve">1 / </w:t>
            </w:r>
            <w:r w:rsidRPr="00C408FA">
              <w:rPr>
                <w:sz w:val="16"/>
                <w:szCs w:val="16"/>
              </w:rPr>
              <w:t>47.97</w:t>
            </w:r>
          </w:p>
        </w:tc>
        <w:tc>
          <w:tcPr>
            <w:tcW w:w="1695" w:type="dxa"/>
          </w:tcPr>
          <w:p w14:paraId="6BC412BD" w14:textId="77777777" w:rsidR="00416694" w:rsidRPr="00803CF7" w:rsidRDefault="00416694" w:rsidP="00D16AC7">
            <w:pPr>
              <w:jc w:val="right"/>
              <w:rPr>
                <w:sz w:val="16"/>
                <w:szCs w:val="16"/>
              </w:rPr>
            </w:pPr>
            <w:r w:rsidRPr="00C408FA">
              <w:rPr>
                <w:sz w:val="16"/>
                <w:szCs w:val="16"/>
              </w:rPr>
              <w:t>89.6</w:t>
            </w:r>
            <w:r>
              <w:rPr>
                <w:sz w:val="16"/>
                <w:szCs w:val="16"/>
              </w:rPr>
              <w:t xml:space="preserve">6 / </w:t>
            </w:r>
            <w:r w:rsidRPr="00C408FA">
              <w:rPr>
                <w:sz w:val="16"/>
                <w:szCs w:val="16"/>
              </w:rPr>
              <w:t>96.9</w:t>
            </w:r>
            <w:r>
              <w:rPr>
                <w:sz w:val="16"/>
                <w:szCs w:val="16"/>
              </w:rPr>
              <w:t xml:space="preserve">6 / </w:t>
            </w:r>
            <w:r w:rsidRPr="00C408FA">
              <w:rPr>
                <w:sz w:val="16"/>
                <w:szCs w:val="16"/>
              </w:rPr>
              <w:t>85.91</w:t>
            </w:r>
          </w:p>
        </w:tc>
        <w:tc>
          <w:tcPr>
            <w:tcW w:w="791" w:type="dxa"/>
          </w:tcPr>
          <w:p w14:paraId="5C0FC6FB" w14:textId="77777777" w:rsidR="00416694" w:rsidRPr="00803CF7" w:rsidRDefault="00416694" w:rsidP="00D16AC7">
            <w:pPr>
              <w:jc w:val="right"/>
              <w:rPr>
                <w:sz w:val="16"/>
                <w:szCs w:val="16"/>
              </w:rPr>
            </w:pPr>
            <w:r>
              <w:rPr>
                <w:sz w:val="16"/>
                <w:szCs w:val="16"/>
              </w:rPr>
              <w:t>0.88</w:t>
            </w:r>
          </w:p>
        </w:tc>
      </w:tr>
      <w:tr w:rsidR="00416694" w:rsidRPr="00AB1F17" w14:paraId="7D19014A" w14:textId="77777777" w:rsidTr="00D16AC7">
        <w:trPr>
          <w:trHeight w:val="309"/>
        </w:trPr>
        <w:tc>
          <w:tcPr>
            <w:tcW w:w="1356" w:type="dxa"/>
          </w:tcPr>
          <w:p w14:paraId="25ED3731" w14:textId="77777777" w:rsidR="00416694" w:rsidRPr="00803CF7" w:rsidRDefault="00416694" w:rsidP="00D16AC7">
            <w:pPr>
              <w:rPr>
                <w:sz w:val="16"/>
                <w:szCs w:val="16"/>
              </w:rPr>
            </w:pPr>
            <w:r w:rsidRPr="00803CF7">
              <w:rPr>
                <w:sz w:val="16"/>
                <w:szCs w:val="16"/>
              </w:rPr>
              <w:t>KNN</w:t>
            </w:r>
          </w:p>
        </w:tc>
        <w:tc>
          <w:tcPr>
            <w:tcW w:w="1582" w:type="dxa"/>
          </w:tcPr>
          <w:p w14:paraId="186B229A" w14:textId="77777777" w:rsidR="00416694" w:rsidRPr="00803CF7" w:rsidRDefault="00416694" w:rsidP="00D16AC7">
            <w:pPr>
              <w:jc w:val="right"/>
              <w:rPr>
                <w:sz w:val="16"/>
                <w:szCs w:val="16"/>
              </w:rPr>
            </w:pPr>
            <w:r w:rsidRPr="00CA71EE">
              <w:rPr>
                <w:sz w:val="16"/>
                <w:szCs w:val="16"/>
              </w:rPr>
              <w:t>10.45</w:t>
            </w:r>
          </w:p>
        </w:tc>
        <w:tc>
          <w:tcPr>
            <w:tcW w:w="1808" w:type="dxa"/>
          </w:tcPr>
          <w:p w14:paraId="611B3294" w14:textId="77777777" w:rsidR="00416694" w:rsidRPr="00803CF7" w:rsidRDefault="00416694" w:rsidP="00D16AC7">
            <w:pPr>
              <w:rPr>
                <w:sz w:val="16"/>
                <w:szCs w:val="16"/>
              </w:rPr>
            </w:pPr>
            <w:r w:rsidRPr="00C408FA">
              <w:rPr>
                <w:sz w:val="16"/>
                <w:szCs w:val="16"/>
              </w:rPr>
              <w:t>97.27</w:t>
            </w:r>
            <w:r>
              <w:rPr>
                <w:sz w:val="16"/>
                <w:szCs w:val="16"/>
              </w:rPr>
              <w:t xml:space="preserve"> / </w:t>
            </w:r>
            <w:r w:rsidRPr="00C408FA">
              <w:rPr>
                <w:sz w:val="16"/>
                <w:szCs w:val="16"/>
              </w:rPr>
              <w:t>97.49</w:t>
            </w:r>
            <w:r>
              <w:rPr>
                <w:sz w:val="16"/>
                <w:szCs w:val="16"/>
              </w:rPr>
              <w:t xml:space="preserve"> / </w:t>
            </w:r>
            <w:r w:rsidRPr="00C408FA">
              <w:rPr>
                <w:sz w:val="16"/>
                <w:szCs w:val="16"/>
              </w:rPr>
              <w:t>80.27</w:t>
            </w:r>
          </w:p>
        </w:tc>
        <w:tc>
          <w:tcPr>
            <w:tcW w:w="1695" w:type="dxa"/>
          </w:tcPr>
          <w:p w14:paraId="6B70404A" w14:textId="77777777" w:rsidR="00416694" w:rsidRPr="00803CF7" w:rsidRDefault="00416694" w:rsidP="00D16AC7">
            <w:pPr>
              <w:jc w:val="right"/>
              <w:rPr>
                <w:sz w:val="16"/>
                <w:szCs w:val="16"/>
              </w:rPr>
            </w:pPr>
            <w:r w:rsidRPr="00C408FA">
              <w:rPr>
                <w:sz w:val="16"/>
                <w:szCs w:val="16"/>
              </w:rPr>
              <w:t>97.0</w:t>
            </w:r>
            <w:r>
              <w:rPr>
                <w:sz w:val="16"/>
                <w:szCs w:val="16"/>
              </w:rPr>
              <w:t xml:space="preserve">8 / </w:t>
            </w:r>
            <w:r w:rsidRPr="00C408FA">
              <w:rPr>
                <w:sz w:val="16"/>
                <w:szCs w:val="16"/>
              </w:rPr>
              <w:t>98.82</w:t>
            </w:r>
            <w:r>
              <w:rPr>
                <w:sz w:val="16"/>
                <w:szCs w:val="16"/>
              </w:rPr>
              <w:t xml:space="preserve"> / </w:t>
            </w:r>
            <w:r w:rsidRPr="00C408FA">
              <w:rPr>
                <w:sz w:val="16"/>
                <w:szCs w:val="16"/>
              </w:rPr>
              <w:t>72.74</w:t>
            </w:r>
          </w:p>
        </w:tc>
        <w:tc>
          <w:tcPr>
            <w:tcW w:w="791" w:type="dxa"/>
          </w:tcPr>
          <w:p w14:paraId="4C5F3FA2" w14:textId="77777777" w:rsidR="00416694" w:rsidRPr="00803CF7" w:rsidRDefault="00416694" w:rsidP="00D16AC7">
            <w:pPr>
              <w:jc w:val="right"/>
              <w:rPr>
                <w:sz w:val="16"/>
                <w:szCs w:val="16"/>
              </w:rPr>
            </w:pPr>
            <w:r>
              <w:rPr>
                <w:sz w:val="16"/>
                <w:szCs w:val="16"/>
              </w:rPr>
              <w:t>0.94</w:t>
            </w:r>
          </w:p>
        </w:tc>
      </w:tr>
      <w:tr w:rsidR="00416694" w:rsidRPr="00AB1F17" w14:paraId="346FB21C" w14:textId="77777777" w:rsidTr="00D16AC7">
        <w:trPr>
          <w:trHeight w:val="309"/>
        </w:trPr>
        <w:tc>
          <w:tcPr>
            <w:tcW w:w="1356" w:type="dxa"/>
          </w:tcPr>
          <w:p w14:paraId="4353731C" w14:textId="77777777" w:rsidR="00416694" w:rsidRPr="00803CF7" w:rsidRDefault="00416694" w:rsidP="00D16AC7">
            <w:pPr>
              <w:rPr>
                <w:sz w:val="16"/>
                <w:szCs w:val="16"/>
              </w:rPr>
            </w:pPr>
            <w:r w:rsidRPr="00803CF7">
              <w:rPr>
                <w:sz w:val="16"/>
                <w:szCs w:val="16"/>
              </w:rPr>
              <w:t>SVM</w:t>
            </w:r>
          </w:p>
        </w:tc>
        <w:tc>
          <w:tcPr>
            <w:tcW w:w="1582" w:type="dxa"/>
          </w:tcPr>
          <w:p w14:paraId="7373E37E" w14:textId="77777777" w:rsidR="00416694" w:rsidRPr="00803CF7" w:rsidRDefault="00416694" w:rsidP="00D16AC7">
            <w:pPr>
              <w:jc w:val="right"/>
              <w:rPr>
                <w:sz w:val="16"/>
                <w:szCs w:val="16"/>
              </w:rPr>
            </w:pPr>
            <w:r w:rsidRPr="0065195F">
              <w:rPr>
                <w:sz w:val="16"/>
                <w:szCs w:val="16"/>
              </w:rPr>
              <w:t>10.58</w:t>
            </w:r>
          </w:p>
        </w:tc>
        <w:tc>
          <w:tcPr>
            <w:tcW w:w="1808" w:type="dxa"/>
          </w:tcPr>
          <w:p w14:paraId="3FEB4F4F" w14:textId="77777777" w:rsidR="00416694" w:rsidRPr="00803CF7" w:rsidRDefault="00416694" w:rsidP="00D16AC7">
            <w:pPr>
              <w:rPr>
                <w:sz w:val="16"/>
                <w:szCs w:val="16"/>
              </w:rPr>
            </w:pPr>
            <w:r w:rsidRPr="00233B94">
              <w:rPr>
                <w:sz w:val="16"/>
                <w:szCs w:val="16"/>
              </w:rPr>
              <w:t>97.1</w:t>
            </w:r>
            <w:r>
              <w:rPr>
                <w:sz w:val="16"/>
                <w:szCs w:val="16"/>
              </w:rPr>
              <w:t xml:space="preserve">7 / </w:t>
            </w:r>
            <w:r w:rsidRPr="00233B94">
              <w:rPr>
                <w:sz w:val="16"/>
                <w:szCs w:val="16"/>
              </w:rPr>
              <w:t>95.33</w:t>
            </w:r>
            <w:r>
              <w:rPr>
                <w:sz w:val="16"/>
                <w:szCs w:val="16"/>
              </w:rPr>
              <w:t xml:space="preserve"> / </w:t>
            </w:r>
            <w:r w:rsidRPr="00233B94">
              <w:rPr>
                <w:sz w:val="16"/>
                <w:szCs w:val="16"/>
              </w:rPr>
              <w:t>79.73</w:t>
            </w:r>
          </w:p>
        </w:tc>
        <w:tc>
          <w:tcPr>
            <w:tcW w:w="1695" w:type="dxa"/>
          </w:tcPr>
          <w:p w14:paraId="414E7153" w14:textId="77777777" w:rsidR="00416694" w:rsidRPr="00803CF7" w:rsidRDefault="00416694" w:rsidP="00D16AC7">
            <w:pPr>
              <w:jc w:val="right"/>
              <w:rPr>
                <w:sz w:val="16"/>
                <w:szCs w:val="16"/>
              </w:rPr>
            </w:pPr>
            <w:r w:rsidRPr="00233B94">
              <w:rPr>
                <w:sz w:val="16"/>
                <w:szCs w:val="16"/>
              </w:rPr>
              <w:t>94.4</w:t>
            </w:r>
            <w:r>
              <w:rPr>
                <w:sz w:val="16"/>
                <w:szCs w:val="16"/>
              </w:rPr>
              <w:t>4 / 9</w:t>
            </w:r>
            <w:r w:rsidRPr="00233B94">
              <w:rPr>
                <w:sz w:val="16"/>
                <w:szCs w:val="16"/>
              </w:rPr>
              <w:t>8.6</w:t>
            </w:r>
            <w:r>
              <w:rPr>
                <w:sz w:val="16"/>
                <w:szCs w:val="16"/>
              </w:rPr>
              <w:t xml:space="preserve">9 / </w:t>
            </w:r>
            <w:r w:rsidRPr="00233B94">
              <w:rPr>
                <w:sz w:val="16"/>
                <w:szCs w:val="16"/>
              </w:rPr>
              <w:t>75.12</w:t>
            </w:r>
          </w:p>
        </w:tc>
        <w:tc>
          <w:tcPr>
            <w:tcW w:w="791" w:type="dxa"/>
          </w:tcPr>
          <w:p w14:paraId="795E5F01" w14:textId="77777777" w:rsidR="00416694" w:rsidRPr="00803CF7" w:rsidRDefault="00416694" w:rsidP="00D16AC7">
            <w:pPr>
              <w:jc w:val="right"/>
              <w:rPr>
                <w:sz w:val="16"/>
                <w:szCs w:val="16"/>
              </w:rPr>
            </w:pPr>
            <w:r>
              <w:rPr>
                <w:sz w:val="16"/>
                <w:szCs w:val="16"/>
              </w:rPr>
              <w:t>0.92</w:t>
            </w:r>
          </w:p>
        </w:tc>
      </w:tr>
    </w:tbl>
    <w:p w14:paraId="3C10A2AE" w14:textId="77777777" w:rsidR="00416694" w:rsidRPr="005716E7" w:rsidRDefault="00416694" w:rsidP="00416694">
      <w:pPr>
        <w:rPr>
          <w:rFonts w:ascii="Arial" w:hAnsi="Arial" w:cs="Arial"/>
          <w:sz w:val="16"/>
          <w:szCs w:val="16"/>
        </w:rPr>
      </w:pPr>
      <w:r w:rsidRPr="005716E7">
        <w:rPr>
          <w:rFonts w:ascii="Arial" w:hAnsi="Arial" w:cs="Arial"/>
          <w:sz w:val="16"/>
          <w:szCs w:val="16"/>
          <w:vertAlign w:val="superscript"/>
        </w:rPr>
        <w:t>a</w:t>
      </w:r>
      <w:r w:rsidRPr="005716E7">
        <w:rPr>
          <w:rFonts w:ascii="Arial" w:hAnsi="Arial" w:cs="Arial"/>
          <w:sz w:val="16"/>
          <w:szCs w:val="16"/>
        </w:rPr>
        <w:t xml:space="preserve"> CA</w:t>
      </w:r>
      <w:r>
        <w:rPr>
          <w:rFonts w:ascii="Arial" w:hAnsi="Arial" w:cs="Arial"/>
          <w:sz w:val="16"/>
          <w:szCs w:val="16"/>
        </w:rPr>
        <w:t xml:space="preserve"> = Consumer’s Accuracy (%), PA = Producer’s Accuracy (%), </w:t>
      </w:r>
      <w:proofErr w:type="spellStart"/>
      <w:r>
        <w:rPr>
          <w:rFonts w:ascii="Arial" w:hAnsi="Arial" w:cs="Arial"/>
          <w:sz w:val="16"/>
          <w:szCs w:val="16"/>
        </w:rPr>
        <w:t>Bg</w:t>
      </w:r>
      <w:proofErr w:type="spellEnd"/>
      <w:r>
        <w:rPr>
          <w:rFonts w:ascii="Arial" w:hAnsi="Arial" w:cs="Arial"/>
          <w:sz w:val="16"/>
          <w:szCs w:val="16"/>
        </w:rPr>
        <w:t xml:space="preserve"> = Background, Sb = </w:t>
      </w:r>
      <w:proofErr w:type="spellStart"/>
      <w:r>
        <w:rPr>
          <w:rFonts w:ascii="Arial" w:hAnsi="Arial" w:cs="Arial"/>
          <w:sz w:val="16"/>
          <w:szCs w:val="16"/>
        </w:rPr>
        <w:t>Spekboom</w:t>
      </w:r>
      <w:proofErr w:type="spellEnd"/>
      <w:r>
        <w:rPr>
          <w:rFonts w:ascii="Arial" w:hAnsi="Arial" w:cs="Arial"/>
          <w:sz w:val="16"/>
          <w:szCs w:val="16"/>
        </w:rPr>
        <w:t xml:space="preserve">, </w:t>
      </w:r>
      <w:proofErr w:type="spellStart"/>
      <w:r>
        <w:rPr>
          <w:rFonts w:ascii="Arial" w:hAnsi="Arial" w:cs="Arial"/>
          <w:sz w:val="16"/>
          <w:szCs w:val="16"/>
        </w:rPr>
        <w:t>Tr</w:t>
      </w:r>
      <w:proofErr w:type="spellEnd"/>
      <w:r>
        <w:rPr>
          <w:rFonts w:ascii="Arial" w:hAnsi="Arial" w:cs="Arial"/>
          <w:sz w:val="16"/>
          <w:szCs w:val="16"/>
        </w:rPr>
        <w:t xml:space="preserve"> = Tree </w:t>
      </w:r>
    </w:p>
    <w:p w14:paraId="653DC420" w14:textId="77777777" w:rsidR="00416694" w:rsidRDefault="00416694" w:rsidP="00416694">
      <w:pPr>
        <w:spacing w:line="360" w:lineRule="auto"/>
        <w:jc w:val="both"/>
      </w:pPr>
    </w:p>
    <w:p w14:paraId="0D99F471" w14:textId="77777777" w:rsidR="00416694" w:rsidRDefault="00AD1A8C" w:rsidP="00AD1A8C">
      <w:pPr>
        <w:pStyle w:val="Heading1"/>
      </w:pPr>
      <w:r>
        <w:t>Conclusions</w:t>
      </w:r>
    </w:p>
    <w:p w14:paraId="66434D58" w14:textId="77777777" w:rsidR="00416694" w:rsidRDefault="00416694" w:rsidP="00416694">
      <w:pPr>
        <w:pStyle w:val="1TeksCharChar"/>
      </w:pPr>
      <w:r>
        <w:t xml:space="preserve">Correlation amongst features was identified as a source of instability and inaccuracy in feature selection.  A method for ranking correlated clusters of features was presented.  Using hierarchical clustering, a natural number of clusters can be selected by observing the stability </w:t>
      </w:r>
      <w:r>
        <w:lastRenderedPageBreak/>
        <w:t xml:space="preserve">of correlation relationships in the data using a </w:t>
      </w:r>
      <w:proofErr w:type="spellStart"/>
      <w:r>
        <w:t>dendrogram</w:t>
      </w:r>
      <w:proofErr w:type="spellEnd"/>
      <w:r>
        <w:t>.  Clusters are then ranked using an importance measure, calculated as the median of the accuracy of a naïve Bayes classifier trained on each individual feature in the cluster.  By selecting individual features from the best clusters, a set of informative features is found while simultaneously removing correlation from the data.  The ability to hand-pick features is beneficial as it allows other factors to be included in determining the optimal feature set such as speed of computation and physical interpretability.</w:t>
      </w:r>
    </w:p>
    <w:p w14:paraId="3EFB0EF2" w14:textId="77777777" w:rsidR="00416694" w:rsidRDefault="00416694" w:rsidP="00416694">
      <w:pPr>
        <w:pStyle w:val="1TeksCharChar"/>
      </w:pPr>
    </w:p>
    <w:p w14:paraId="40793BEC" w14:textId="3C536AC8" w:rsidR="00416694" w:rsidRDefault="00416694" w:rsidP="00416694">
      <w:pPr>
        <w:pStyle w:val="1TeksCharChar"/>
      </w:pPr>
      <w:r>
        <w:t xml:space="preserve">Experiments were conducted on a three class vegetation mapping data set consisting of 46 features derived from VHR </w:t>
      </w:r>
      <w:del w:id="119" w:author="Van Niekerk, A, Prof &lt;avn@sun.ac.za&gt;" w:date="2016-09-19T15:05:00Z">
        <w:r w:rsidDel="00E86CFA">
          <w:delText>multi-spectral</w:delText>
        </w:r>
      </w:del>
      <w:ins w:id="120" w:author="Van Niekerk, A, Prof &lt;avn@sun.ac.za&gt;" w:date="2016-09-19T15:05:00Z">
        <w:r w:rsidR="00E86CFA">
          <w:t>multispectral</w:t>
        </w:r>
      </w:ins>
      <w:r>
        <w:t xml:space="preserve"> image pixel data.  There was a large amount of correlation amongst the features.  It was shown that features selected using a standard forward selection approach were sensitive to different data samplings and selection criteria. Various standard search methods were also found to select vastly different groups of features.  Using feature clustering and ranking, selected features were substantially more consistent under different data samplings and different selection criteria.  The selected features also produced good accuracies on a variety of classifiers.  </w:t>
      </w:r>
    </w:p>
    <w:p w14:paraId="05FC96B1" w14:textId="77777777" w:rsidR="00416694" w:rsidRDefault="00416694" w:rsidP="00416694">
      <w:pPr>
        <w:pStyle w:val="1TeksCharChar"/>
      </w:pPr>
    </w:p>
    <w:p w14:paraId="462DC27E" w14:textId="7FFB022D" w:rsidR="00416694" w:rsidRDefault="00416694" w:rsidP="00416694">
      <w:pPr>
        <w:pStyle w:val="1TeksCharChar"/>
      </w:pPr>
      <w:commentRangeStart w:id="121"/>
      <w:r>
        <w:t xml:space="preserve">A possible weakness in the presented method is the formulation of the importance measure.  The clusters are evaluated in isolation which makes selection susceptible to sub-optimality as the best individual clusters are not necessarily the best collectively </w:t>
      </w:r>
      <w:r>
        <w:fldChar w:fldCharType="begin" w:fldLock="1"/>
      </w:r>
      <w:r w:rsidR="00B550FC">
        <w:instrText>ADDIN CSL_CITATION { "citationItems" : [ { "id" : "ITEM-1", "itemData" : { "DOI" : "10.1109/TSMC.1974.5408535", "ISSN" : "0018-9472", "author" : [ { "dropping-particle" : "", "family" : "Cover", "given" : "Thomas M.", "non-dropping-particle" : "", "parse-names" : false, "suffix" : "" } ], "container-title" : "IEEE Transactions on Systems, Man, and Cybernetics", "id" : "ITEM-1", "issue" : "1", "issued" : { "date-parts" : [ [ "1974" ] ] }, "page" : "116-117", "title" : "The best two independent measurements are not the two best", "type" : "article-journal", "volume" : "SMC-4" }, "uris" : [ "http://www.mendeley.com/documents/?uuid=5849c2f2-7c85-4fde-8921-2853cec55caa" ] } ], "mendeley" : { "formattedCitation" : "(Cover, 1974)", "plainTextFormattedCitation" : "(Cover, 1974)", "previouslyFormattedCitation" : "(Cover, 1974)" }, "properties" : { "noteIndex" : 0 }, "schema" : "https://github.com/citation-style-language/schema/raw/master/csl-citation.json" }</w:instrText>
      </w:r>
      <w:r>
        <w:fldChar w:fldCharType="separate"/>
      </w:r>
      <w:r w:rsidR="00B550FC" w:rsidRPr="00B550FC">
        <w:rPr>
          <w:noProof/>
        </w:rPr>
        <w:t>(Cover, 1974)</w:t>
      </w:r>
      <w:r>
        <w:fldChar w:fldCharType="end"/>
      </w:r>
      <w:r>
        <w:t xml:space="preserve">.  Ideally the importance of clusters should be evaluated in the context of other clusters so that the effect of informative relationships is incorporated into the ranking.  One option would be to follow a backward elimination type approach similar to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8F39BB">
        <w:rPr>
          <w:noProof/>
        </w:rPr>
        <w:t xml:space="preserve">Yousef et al. </w:t>
      </w:r>
      <w:r>
        <w:rPr>
          <w:noProof/>
        </w:rPr>
        <w:t>(</w:t>
      </w:r>
      <w:r w:rsidRPr="008F39BB">
        <w:rPr>
          <w:noProof/>
        </w:rPr>
        <w:t>2007)</w:t>
      </w:r>
      <w:r>
        <w:fldChar w:fldCharType="end"/>
      </w:r>
      <w:r w:rsidR="005B4BA4">
        <w:t xml:space="preserve"> but this is computationally expensive</w:t>
      </w:r>
      <w:r w:rsidR="003C4937">
        <w:t xml:space="preserve"> and requires sufficient training data to train on the complete set of features</w:t>
      </w:r>
      <w:r>
        <w:t xml:space="preserve">.  Alternatively, using the random forest concept of feature importance, we suggest the following as a simple and efficient approach that does not require training on the complete set of features:  </w:t>
      </w:r>
    </w:p>
    <w:p w14:paraId="648B2C78" w14:textId="77777777" w:rsidR="00416694" w:rsidRDefault="00416694" w:rsidP="00416694">
      <w:pPr>
        <w:pStyle w:val="ListParagraph"/>
        <w:numPr>
          <w:ilvl w:val="0"/>
          <w:numId w:val="18"/>
        </w:numPr>
        <w:spacing w:line="360" w:lineRule="auto"/>
        <w:jc w:val="both"/>
      </w:pPr>
      <w:r>
        <w:t xml:space="preserve">Find the first principal component of each cluster’s features.  Use this as a representative feature for that cluster. </w:t>
      </w:r>
    </w:p>
    <w:p w14:paraId="4A35E97C" w14:textId="77777777" w:rsidR="00416694" w:rsidRDefault="00416694" w:rsidP="00416694">
      <w:pPr>
        <w:pStyle w:val="ListParagraph"/>
        <w:numPr>
          <w:ilvl w:val="0"/>
          <w:numId w:val="18"/>
        </w:numPr>
        <w:spacing w:line="360" w:lineRule="auto"/>
        <w:jc w:val="both"/>
      </w:pPr>
      <w:r>
        <w:t xml:space="preserve">Train a naïve Bayes classifier on the full set of representative features and find its accuracy.  </w:t>
      </w:r>
    </w:p>
    <w:p w14:paraId="114B177C" w14:textId="77777777" w:rsidR="00416694" w:rsidRDefault="00416694" w:rsidP="00416694">
      <w:pPr>
        <w:pStyle w:val="ListParagraph"/>
        <w:numPr>
          <w:ilvl w:val="0"/>
          <w:numId w:val="18"/>
        </w:numPr>
        <w:spacing w:line="360" w:lineRule="auto"/>
        <w:jc w:val="both"/>
      </w:pPr>
      <w:r>
        <w:t>For each cluster, permute that cluster’s representative feature amongst the samples in the test set and find the accuracy of the naïve Bayes classifier on the disturbed set.</w:t>
      </w:r>
    </w:p>
    <w:p w14:paraId="08D0B6EF" w14:textId="77777777" w:rsidR="00416694" w:rsidRDefault="00416694" w:rsidP="00416694">
      <w:pPr>
        <w:pStyle w:val="ListParagraph"/>
        <w:numPr>
          <w:ilvl w:val="0"/>
          <w:numId w:val="18"/>
        </w:numPr>
        <w:spacing w:line="360" w:lineRule="auto"/>
        <w:jc w:val="both"/>
      </w:pPr>
      <w:r>
        <w:lastRenderedPageBreak/>
        <w:t>The decrease in accuracy between steps 2 and 3 becomes the importance measure for that cluster.</w:t>
      </w:r>
    </w:p>
    <w:p w14:paraId="4A069BDB" w14:textId="77777777" w:rsidR="00416694" w:rsidRDefault="00416694" w:rsidP="00416694">
      <w:pPr>
        <w:spacing w:line="360" w:lineRule="auto"/>
        <w:jc w:val="both"/>
      </w:pPr>
    </w:p>
    <w:p w14:paraId="7A9600C3" w14:textId="2886F4A0" w:rsidR="00416694" w:rsidRDefault="00416694" w:rsidP="00416694">
      <w:pPr>
        <w:spacing w:line="360" w:lineRule="auto"/>
        <w:jc w:val="both"/>
      </w:pPr>
      <w:r>
        <w:t xml:space="preserve">Another aspect of our method that could benefit from further investigation is the correlation coefficient dissimilarity metric.  While non-linear relationships between features were captured by this linear measure in our experiments (for example the relationship between RVI and NDVI), this will not always be the case.  It would be preferable to use a metric that can describe non-linear correlation, such as the symmetrical uncertainty used in </w:t>
      </w:r>
      <w:r>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687057">
        <w:rPr>
          <w:noProof/>
        </w:rPr>
        <w:t xml:space="preserve">Yu &amp; Liu </w:t>
      </w:r>
      <w:r>
        <w:rPr>
          <w:noProof/>
        </w:rPr>
        <w:t>(</w:t>
      </w:r>
      <w:r w:rsidRPr="00687057">
        <w:rPr>
          <w:noProof/>
        </w:rPr>
        <w:t>2004)</w:t>
      </w:r>
      <w:r>
        <w:fldChar w:fldCharType="end"/>
      </w:r>
      <w:r>
        <w:t>.</w:t>
      </w:r>
      <w:commentRangeEnd w:id="121"/>
      <w:r w:rsidR="00E05F6D">
        <w:rPr>
          <w:rStyle w:val="CommentReference"/>
        </w:rPr>
        <w:commentReference w:id="121"/>
      </w:r>
    </w:p>
    <w:p w14:paraId="67A841BB" w14:textId="77777777" w:rsidR="00CE1864" w:rsidRDefault="00CE1864">
      <w:pPr>
        <w:spacing w:after="160" w:line="259" w:lineRule="auto"/>
      </w:pPr>
      <w:r>
        <w:br w:type="page"/>
      </w:r>
    </w:p>
    <w:p w14:paraId="3CEE9DBE" w14:textId="77777777" w:rsidR="00CE1864" w:rsidRDefault="00CE1864" w:rsidP="00CE1864">
      <w:pPr>
        <w:pStyle w:val="Heading1"/>
        <w:numPr>
          <w:ilvl w:val="0"/>
          <w:numId w:val="0"/>
        </w:numPr>
      </w:pPr>
      <w:r>
        <w:lastRenderedPageBreak/>
        <w:t>References</w:t>
      </w:r>
    </w:p>
    <w:p w14:paraId="292650B3" w14:textId="77777777" w:rsidR="00B550FC" w:rsidRDefault="00B550FC" w:rsidP="00416694">
      <w:pPr>
        <w:spacing w:line="360" w:lineRule="auto"/>
        <w:jc w:val="both"/>
      </w:pPr>
    </w:p>
    <w:p w14:paraId="56E2FDEE" w14:textId="6D4E5811" w:rsidR="00E06262" w:rsidRPr="00E06262" w:rsidRDefault="00CE1864" w:rsidP="00E06262">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E06262" w:rsidRPr="00E06262">
        <w:rPr>
          <w:noProof/>
        </w:rPr>
        <w:t>Bishop, C.M., 2003. Neural networks for pattern recognition. Oxford University Press, New York. doi:10.1002/0470854774</w:t>
      </w:r>
    </w:p>
    <w:p w14:paraId="5D3484D3"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Blauensteiner, P., Wildenauer, H., Hanbury, A., Kampel, M., 2006. On colour spaces for change detection and shadow suppression, in: Chum, O., Franc, V. (Eds.), Computer Vision Winter Workshop 2006. Czech Pattern Recognition Society, Telc, Czech Republic, pp. 1–6.</w:t>
      </w:r>
    </w:p>
    <w:p w14:paraId="42D88C09"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Breiman, L., 2001. Random Forests. Machine Learning 45, 5–32. doi:10.1023/A:1010933404324</w:t>
      </w:r>
    </w:p>
    <w:p w14:paraId="08811901"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Breiman, L., Friedman, J., Olshen, R., Stone, C., 1984. Classification and regression trees. Wadsworth, Calif.</w:t>
      </w:r>
    </w:p>
    <w:p w14:paraId="5BA8E5C5"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Burges, C.J.C., 1998. A tutorial on support vector machines for pattern recognition. Data Mining and Knowledge Discovery 2, 121–167. doi:10.1023/A:1009715923555</w:t>
      </w:r>
    </w:p>
    <w:p w14:paraId="7983AF6C"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Cover, T.M., 1974. The best two independent measurements are not the two best. IEEE Transactions on Systems, Man, and Cybernetics SMC-4, 116–117. doi:10.1109/TSMC.1974.5408535</w:t>
      </w:r>
    </w:p>
    <w:p w14:paraId="4BEDC1E9"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Cukur, H., Binol, H., Uslu, F.S., Kalayci, Y., Bal, A., 2015. Cross correlation based clustering for feature selection in hyperspectral imagery, in: 2015 9th International Conference on Electrical and Electronics Engineering (ELECO). IEEE, Bursa, pp. 232–236. doi:10.1109/ELECO.2015.7394552</w:t>
      </w:r>
    </w:p>
    <w:p w14:paraId="7B34F543"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Duin, R.P.W., Tax, D.M.J., 2005. Statistical Pattern Recognition, in: Chen, C., Wang, P. (Eds.), Handbook of Pattern Recognition and Computer Vision, 3rd Ed. World Scientific, Singapore, pp. 1–21. doi:10.1142/9789812775320_0001</w:t>
      </w:r>
    </w:p>
    <w:p w14:paraId="39B20194"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Guyon, I., Elisseeff, A., 2003. An introduction to variable and feature selection. Journal ofMachine Learning Research 3, 1157–1182. doi:10.1016/j.aca.2011.07.027</w:t>
      </w:r>
    </w:p>
    <w:p w14:paraId="7CF35684"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Guyon, I., Weston, J., Barnhill, S., Vapnik, V., 2002. Gene selection for cancer classification using support vector machines. Machine Learning 46, 389–422. doi:10.1023/A:1012487302797</w:t>
      </w:r>
    </w:p>
    <w:p w14:paraId="1E4AF84C"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Hand, D.J., Yu, K., 2001. Idiot’s Bayes - not so stupid after all? International Statisitical Review 69, 385–398.</w:t>
      </w:r>
    </w:p>
    <w:p w14:paraId="3D243647"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Jain, A.K., Duin, R.P.W., Mao, J., 2000. Statistical pattern recognition: a review. IEEE Transactions on Pattern Analysis and Machine Intelligence 22, 4–37.</w:t>
      </w:r>
    </w:p>
    <w:p w14:paraId="31432440"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lastRenderedPageBreak/>
        <w:t>Kauth, R.J., Thomas, G.S., 1976. The tasselled cap -- a graphic description of the spectral-temporal development of agricultural crops as seen by LANDSAT, in: Symposium on Machine Processing of Remotely Sensed Data. IEEE, Purdue University of West Lafayette, Indiana, USA, pp. 4B41–4B51.</w:t>
      </w:r>
    </w:p>
    <w:p w14:paraId="77D278A6"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Li, S., Harner, E.J., Adjeroh, D. a, 2011. Random KNN feature selection - a fast and stable alternative to Random Forests. BMC bioinformatics 12, 450. doi:10.1186/1471-2105-12-450</w:t>
      </w:r>
    </w:p>
    <w:p w14:paraId="606B6A7E"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Li, Z., Hayward, R.F., Zhang, J., Jin, H., Walker, R.A., 2010. Evaluation of spectral and texture features for object-based vegetation species classification using support vector machines, in: Wagner, W., Székely, B. (Eds.), ISPRS TC VII Symposium – 100 Years ISPRS. IAPRS, Vienna, Austria, pp. 122–127.</w:t>
      </w:r>
    </w:p>
    <w:p w14:paraId="13E15D16"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Mitra, P., Murthy, C. a, Pal, S.K., 2002. Unsupervised Feature Selection Using Feature Similarity. IEEE Transactions on Pattern Analysis and Machine Intelligence PAMI 24, 301–312. doi:10.1109/34.990133</w:t>
      </w:r>
    </w:p>
    <w:p w14:paraId="47BCCB64"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Myneni, R.B., Hall, F.G., Sellers, P.J., Marshak, A.L., 1995. The interpretation of spectral vegetation indexes. IEEE Transactions on Geoscience and Remote Sensing 33, 481–486. doi:10.1109/36.377948</w:t>
      </w:r>
    </w:p>
    <w:p w14:paraId="30D39039"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Sahu, B., Mishra, D., 2011. A novel approach for selecting informative genes from gene expression data using signal-to-noise ratio and t-statistics, in: 2011 2nd International Conference on Computer and Communication Technology (ICCCT-2011). IEEE, Allahabad, India, pp. 5–10. doi:10.1109/ICCCT.2011.6075207</w:t>
      </w:r>
    </w:p>
    <w:p w14:paraId="3F50ACD4"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Strobl, C., Boulesteix, A.-L., Kneib, T., Augustin, T., Zeileis, A., 2008. Conditional variable importance for random forests. BMC bioinformatics 9, 307. doi:10.1186/1471-2105-9-307</w:t>
      </w:r>
    </w:p>
    <w:p w14:paraId="15031DDB"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Szekely, G.J., Rizzo, M.L., 2005. Hierarchical clustering via joint between-within distances: extending Ward’s minimum variance method. Journal of Classification 22, 151–183. doi:10.1007/s00357-005-0012-9</w:t>
      </w:r>
    </w:p>
    <w:p w14:paraId="339D100F"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Tolosi, L., Lengauer, T., 2011. Classification with correlated features: unreliability of feature ranking and solutions. Bioinformatics 27, 1986–1994. doi:10.1093/bioinformatics/btr300</w:t>
      </w:r>
    </w:p>
    <w:p w14:paraId="2B7DDD73"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Trias-Sanz, R., Stamon, G., Louchet, J., 2008. Using colour, texture, and hierarchial segmentation for high-resolution remote sensing. ISPRS Journal of Photogrammetry and Remote Sensing 63, 156–168. doi:10.1016/j.isprsjprs.2007.08.005</w:t>
      </w:r>
    </w:p>
    <w:p w14:paraId="16A561FE"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 xml:space="preserve">Webb, A.R., 2002. Statistical Pattern Recognition. John Wiley &amp; Sons, Ltd, Chichester, UK. </w:t>
      </w:r>
      <w:r w:rsidRPr="00E06262">
        <w:rPr>
          <w:noProof/>
        </w:rPr>
        <w:lastRenderedPageBreak/>
        <w:t>doi:10.1002/0470854774</w:t>
      </w:r>
    </w:p>
    <w:p w14:paraId="61ACFF40"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Yousef, M., Jung, S., Showe, L.C., Showe, M.K., 2007. Recursive cluster elimination (RCE) for classification and feature selection from gene expression data. BMC Bioinformatics 8. doi:10.1186/1471-2105-8-144</w:t>
      </w:r>
    </w:p>
    <w:p w14:paraId="44C91A02"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Yu, L., Liu, H., 2004. Efficient feature selection via analysis of relevance and redundancy. Journal of Machine Learning Research 5, 1205–1224.</w:t>
      </w:r>
    </w:p>
    <w:p w14:paraId="71F79DCF" w14:textId="77777777" w:rsidR="00E06262" w:rsidRPr="00E06262" w:rsidRDefault="00E06262" w:rsidP="00E06262">
      <w:pPr>
        <w:widowControl w:val="0"/>
        <w:autoSpaceDE w:val="0"/>
        <w:autoSpaceDN w:val="0"/>
        <w:adjustRightInd w:val="0"/>
        <w:spacing w:line="360" w:lineRule="auto"/>
        <w:ind w:left="480" w:hanging="480"/>
        <w:rPr>
          <w:noProof/>
        </w:rPr>
      </w:pPr>
      <w:r w:rsidRPr="00E06262">
        <w:rPr>
          <w:noProof/>
        </w:rPr>
        <w:t>Yu, Q., Gong, P., Clinton, N., Biging, G., Kelly, M., Schirokauer, D., 2006. Object-based detailed vegetation classification with airborne high spatial resolution remote sensing imagery. Photogrammetric Engineering &amp; Remote Sensing 72, 799–811.</w:t>
      </w:r>
    </w:p>
    <w:p w14:paraId="5610BC0A" w14:textId="77777777" w:rsidR="00CE1864" w:rsidRDefault="00CE1864" w:rsidP="00416694">
      <w:pPr>
        <w:spacing w:line="360" w:lineRule="auto"/>
        <w:jc w:val="both"/>
      </w:pPr>
      <w:r>
        <w:fldChar w:fldCharType="end"/>
      </w:r>
    </w:p>
    <w:sectPr w:rsidR="00CE1864" w:rsidSect="00C35A8C">
      <w:footerReference w:type="default" r:id="rId12"/>
      <w:footerReference w:type="firs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Van Niekerk, A, Prof &lt;avn@sun.ac.za&gt;" w:date="2016-09-19T14:22:00Z" w:initials="VNAP&lt;">
    <w:p w14:paraId="64026B73" w14:textId="0B0CA412" w:rsidR="001166B0" w:rsidRDefault="001166B0">
      <w:pPr>
        <w:pStyle w:val="CommentText"/>
      </w:pPr>
      <w:r>
        <w:rPr>
          <w:rStyle w:val="CommentReference"/>
        </w:rPr>
        <w:annotationRef/>
      </w:r>
      <w:r>
        <w:t xml:space="preserve">Might have to explicitly declare these acronyms. </w:t>
      </w:r>
    </w:p>
  </w:comment>
  <w:comment w:id="2" w:author="dugalh" w:date="2016-07-17T13:14:00Z" w:initials="d">
    <w:p w14:paraId="33BC3522" w14:textId="4D884121" w:rsidR="001166B0" w:rsidRDefault="001166B0">
      <w:pPr>
        <w:pStyle w:val="CommentText"/>
      </w:pPr>
      <w:r>
        <w:rPr>
          <w:rStyle w:val="CommentReference"/>
        </w:rPr>
        <w:annotationRef/>
      </w:r>
      <w:r>
        <w:t>Simplify and summarise?  Much of this is “common knowledge” and not necessary to include in a paper.</w:t>
      </w:r>
    </w:p>
  </w:comment>
  <w:comment w:id="3" w:author="Van Niekerk, A, Prof &lt;avn@sun.ac.za&gt;" w:date="2016-09-19T14:23:00Z" w:initials="VNAP&lt;">
    <w:p w14:paraId="16FB1AEE" w14:textId="11718A0A" w:rsidR="001166B0" w:rsidRDefault="001166B0">
      <w:pPr>
        <w:pStyle w:val="CommentText"/>
      </w:pPr>
      <w:r>
        <w:rPr>
          <w:rStyle w:val="CommentReference"/>
        </w:rPr>
        <w:annotationRef/>
      </w:r>
      <w:r>
        <w:t xml:space="preserve">Leave it in for now. I think it provides a nice overview.  Some editors might keep it in. </w:t>
      </w:r>
    </w:p>
  </w:comment>
  <w:comment w:id="5" w:author="Van Niekerk, A, Prof &lt;avn@sun.ac.za&gt;" w:date="2016-09-19T14:25:00Z" w:initials="VNAP&lt;">
    <w:p w14:paraId="4BC952A3" w14:textId="0B05B7C0" w:rsidR="001166B0" w:rsidRDefault="001166B0">
      <w:pPr>
        <w:pStyle w:val="CommentText"/>
      </w:pPr>
      <w:r>
        <w:rPr>
          <w:rStyle w:val="CommentReference"/>
        </w:rPr>
        <w:annotationRef/>
      </w:r>
      <w:r>
        <w:t xml:space="preserve">If the previous paragraphs are kept, this will be redundant. No pun intended. </w:t>
      </w:r>
    </w:p>
  </w:comment>
  <w:comment w:id="8" w:author="Van Niekerk, A, Prof &lt;avn@sun.ac.za&gt;" w:date="2016-09-19T14:25:00Z" w:initials="VNAP&lt;">
    <w:p w14:paraId="7566EF47" w14:textId="55012BC8" w:rsidR="001166B0" w:rsidRDefault="001166B0">
      <w:pPr>
        <w:pStyle w:val="CommentText"/>
      </w:pPr>
      <w:r>
        <w:rPr>
          <w:rStyle w:val="CommentReference"/>
        </w:rPr>
        <w:annotationRef/>
      </w:r>
      <w:r>
        <w:t xml:space="preserve">I don’t think it is necessary to refer to this here. Too early. Rather keep it general. </w:t>
      </w:r>
    </w:p>
  </w:comment>
  <w:comment w:id="10" w:author="Van Niekerk, A, Prof &lt;avn@sun.ac.za&gt;" w:date="2016-09-19T15:00:00Z" w:initials="VNAP&lt;">
    <w:p w14:paraId="63357998" w14:textId="1164DD8A" w:rsidR="00E86CFA" w:rsidRDefault="00E86CFA">
      <w:pPr>
        <w:pStyle w:val="CommentText"/>
      </w:pPr>
      <w:r>
        <w:rPr>
          <w:rStyle w:val="CommentReference"/>
        </w:rPr>
        <w:annotationRef/>
      </w:r>
      <w:r>
        <w:t xml:space="preserve">Not clear how. </w:t>
      </w:r>
    </w:p>
  </w:comment>
  <w:comment w:id="11" w:author="Van Niekerk, A, Prof &lt;avn@sun.ac.za&gt;" w:date="2016-09-19T14:27:00Z" w:initials="VNAP&lt;">
    <w:p w14:paraId="6AD30965" w14:textId="7C5C10A6" w:rsidR="001166B0" w:rsidRDefault="001166B0">
      <w:pPr>
        <w:pStyle w:val="CommentText"/>
      </w:pPr>
      <w:r>
        <w:rPr>
          <w:rStyle w:val="CommentReference"/>
        </w:rPr>
        <w:annotationRef/>
      </w:r>
      <w:r>
        <w:t xml:space="preserve">I now notice that all your references to studies are done in the present tense. These studies have already been done, so it should be past tense. </w:t>
      </w:r>
    </w:p>
  </w:comment>
  <w:comment w:id="17" w:author="Van Niekerk, A, Prof &lt;avn@sun.ac.za&gt;" w:date="2016-09-19T14:28:00Z" w:initials="VNAP&lt;">
    <w:p w14:paraId="72F7A20B" w14:textId="37AB28B1" w:rsidR="001166B0" w:rsidRDefault="001166B0">
      <w:pPr>
        <w:pStyle w:val="CommentText"/>
      </w:pPr>
      <w:r>
        <w:rPr>
          <w:rStyle w:val="CommentReference"/>
        </w:rPr>
        <w:annotationRef/>
      </w:r>
      <w:r>
        <w:t xml:space="preserve">Loaded sentence. Rephrase. </w:t>
      </w:r>
    </w:p>
  </w:comment>
  <w:comment w:id="30" w:author="Van Niekerk, A, Prof &lt;avn@sun.ac.za&gt;" w:date="2016-09-19T15:01:00Z" w:initials="VNAP&lt;">
    <w:p w14:paraId="110BB2AF" w14:textId="295F8040" w:rsidR="00E86CFA" w:rsidRDefault="00E86CFA">
      <w:pPr>
        <w:pStyle w:val="CommentText"/>
      </w:pPr>
      <w:r>
        <w:rPr>
          <w:rStyle w:val="CommentReference"/>
        </w:rPr>
        <w:annotationRef/>
      </w:r>
      <w:r>
        <w:t xml:space="preserve">This could be seen as a weakness of the </w:t>
      </w:r>
      <w:proofErr w:type="gramStart"/>
      <w:r>
        <w:t>method,</w:t>
      </w:r>
      <w:proofErr w:type="gramEnd"/>
      <w:r>
        <w:t xml:space="preserve"> given that it requires a manual interpretation.</w:t>
      </w:r>
    </w:p>
  </w:comment>
  <w:comment w:id="40" w:author="dugalh" w:date="2016-07-17T13:45:00Z" w:initials="d">
    <w:p w14:paraId="69DE14B3" w14:textId="686EFA25" w:rsidR="001166B0" w:rsidRDefault="001166B0">
      <w:pPr>
        <w:pStyle w:val="CommentText"/>
      </w:pPr>
      <w:r>
        <w:rPr>
          <w:rStyle w:val="CommentReference"/>
        </w:rPr>
        <w:annotationRef/>
      </w:r>
      <w:r>
        <w:t>Add at least one other data set – possibly a synthetic one – for better generality</w:t>
      </w:r>
    </w:p>
  </w:comment>
  <w:comment w:id="50" w:author="Van Niekerk, A, Prof &lt;avn@sun.ac.za&gt;" w:date="2016-09-19T15:04:00Z" w:initials="VNAP&lt;">
    <w:p w14:paraId="2DA61F9F" w14:textId="72140051" w:rsidR="00E86CFA" w:rsidRDefault="00E86CFA">
      <w:pPr>
        <w:pStyle w:val="CommentText"/>
      </w:pPr>
      <w:r>
        <w:rPr>
          <w:rStyle w:val="CommentReference"/>
        </w:rPr>
        <w:annotationRef/>
      </w:r>
      <w:r>
        <w:t xml:space="preserve">Relevant in the context of this paper? </w:t>
      </w:r>
    </w:p>
  </w:comment>
  <w:comment w:id="66" w:author="Van Niekerk, A, Prof &lt;avn@sun.ac.za&gt;" w:date="2016-09-19T15:08:00Z" w:initials="VNAP&lt;">
    <w:p w14:paraId="2627DA23" w14:textId="4B3A6204" w:rsidR="00E86CFA" w:rsidRDefault="00E86CFA">
      <w:pPr>
        <w:pStyle w:val="CommentText"/>
      </w:pPr>
      <w:r>
        <w:rPr>
          <w:rStyle w:val="CommentReference"/>
        </w:rPr>
        <w:annotationRef/>
      </w:r>
      <w:r>
        <w:t>Reference data set</w:t>
      </w:r>
    </w:p>
  </w:comment>
  <w:comment w:id="68" w:author="dugalh" w:date="2016-07-17T13:46:00Z" w:initials="d">
    <w:p w14:paraId="047F5747" w14:textId="02074C53" w:rsidR="001166B0" w:rsidRDefault="001166B0">
      <w:pPr>
        <w:pStyle w:val="CommentText"/>
      </w:pPr>
      <w:r>
        <w:rPr>
          <w:rStyle w:val="CommentReference"/>
        </w:rPr>
        <w:annotationRef/>
      </w:r>
      <w:r>
        <w:t xml:space="preserve">Perhaps exclude this section? The feature descriptions are not actually of special significance here and are more appropriate to classification.  These descriptions are duplicated in the classification chapter.  </w:t>
      </w:r>
    </w:p>
  </w:comment>
  <w:comment w:id="69" w:author="Van Niekerk, A, Prof &lt;avn@sun.ac.za&gt;" w:date="2016-09-19T15:08:00Z" w:initials="VNAP&lt;">
    <w:p w14:paraId="19CF0FB1" w14:textId="5B1B1265" w:rsidR="00E86CFA" w:rsidRDefault="00E86CFA">
      <w:pPr>
        <w:pStyle w:val="CommentText"/>
      </w:pPr>
      <w:r>
        <w:rPr>
          <w:rStyle w:val="CommentReference"/>
        </w:rPr>
        <w:annotationRef/>
      </w:r>
      <w:r>
        <w:t xml:space="preserve">No, I think it is relevant. The reviewers can ask for it to be removed if necessary. </w:t>
      </w:r>
    </w:p>
  </w:comment>
  <w:comment w:id="93" w:author="dugalh" w:date="2016-06-13T10:53:00Z" w:initials="d">
    <w:p w14:paraId="344FD42D" w14:textId="057BB82E" w:rsidR="001166B0" w:rsidRDefault="001166B0">
      <w:pPr>
        <w:pStyle w:val="CommentText"/>
      </w:pPr>
      <w:r>
        <w:rPr>
          <w:rStyle w:val="CommentReference"/>
        </w:rPr>
        <w:annotationRef/>
      </w:r>
      <w:r>
        <w:t xml:space="preserve">I have included both details of method of evaluation and evaluation results in this section as it flows easier than separating the detailed method part out entirely under the “method” section.  </w:t>
      </w:r>
    </w:p>
  </w:comment>
  <w:comment w:id="98" w:author="dugalh" w:date="2016-07-17T13:51:00Z" w:initials="d">
    <w:p w14:paraId="043AA668" w14:textId="601D8346" w:rsidR="001166B0" w:rsidRDefault="001166B0">
      <w:pPr>
        <w:pStyle w:val="CommentText"/>
      </w:pPr>
      <w:r>
        <w:rPr>
          <w:rStyle w:val="CommentReference"/>
        </w:rPr>
        <w:annotationRef/>
      </w:r>
      <w:r>
        <w:t>I want to try and come up with a better measure of stability/sensitivity measure than how these results are presented i.e. a single quantitative measure that shows how much the features varied under different treatments</w:t>
      </w:r>
    </w:p>
  </w:comment>
  <w:comment w:id="105" w:author="dugalh" w:date="2016-07-16T18:06:00Z" w:initials="d">
    <w:p w14:paraId="1C1E878C" w14:textId="11EE4B59" w:rsidR="001166B0" w:rsidRDefault="001166B0">
      <w:pPr>
        <w:pStyle w:val="CommentText"/>
      </w:pPr>
      <w:r>
        <w:rPr>
          <w:rStyle w:val="CommentReference"/>
        </w:rPr>
        <w:annotationRef/>
      </w:r>
      <w:r>
        <w:t>I don’t have a ref for this – it is my own idea</w:t>
      </w:r>
    </w:p>
  </w:comment>
  <w:comment w:id="109" w:author="dugalh" w:date="2016-07-17T13:53:00Z" w:initials="d">
    <w:p w14:paraId="7DCD3E17" w14:textId="6EDF641C" w:rsidR="001166B0" w:rsidRDefault="001166B0">
      <w:pPr>
        <w:pStyle w:val="CommentText"/>
      </w:pPr>
      <w:r>
        <w:rPr>
          <w:rStyle w:val="CommentReference"/>
        </w:rPr>
        <w:annotationRef/>
      </w:r>
      <w:r>
        <w:t>Perhaps exclude here and only include in the classification chapter?</w:t>
      </w:r>
    </w:p>
  </w:comment>
  <w:comment w:id="116" w:author="dugalh" w:date="2016-07-17T13:57:00Z" w:initials="d">
    <w:p w14:paraId="6D07BDD4" w14:textId="056E70F9" w:rsidR="001166B0" w:rsidRDefault="001166B0">
      <w:pPr>
        <w:pStyle w:val="CommentText"/>
      </w:pPr>
      <w:r>
        <w:rPr>
          <w:rStyle w:val="CommentReference"/>
        </w:rPr>
        <w:annotationRef/>
      </w:r>
      <w:r>
        <w:t>Add comparison to standard feature selection classifier accuracy if meaningful</w:t>
      </w:r>
    </w:p>
  </w:comment>
  <w:comment w:id="121" w:author="dugalh" w:date="2016-07-17T13:59:00Z" w:initials="d">
    <w:p w14:paraId="78F0BF8B" w14:textId="7AECE913" w:rsidR="001166B0" w:rsidRDefault="001166B0">
      <w:pPr>
        <w:pStyle w:val="CommentText"/>
      </w:pPr>
      <w:r>
        <w:t xml:space="preserve">In a revised paper, I could </w:t>
      </w:r>
      <w:r>
        <w:rPr>
          <w:rStyle w:val="CommentReference"/>
        </w:rPr>
        <w:annotationRef/>
      </w:r>
      <w:r>
        <w:t>implement this method and generate results to see if they are superior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026B73" w15:done="0"/>
  <w15:commentEx w15:paraId="33BC3522" w15:done="0"/>
  <w15:commentEx w15:paraId="16FB1AEE" w15:paraIdParent="33BC3522" w15:done="0"/>
  <w15:commentEx w15:paraId="4BC952A3" w15:done="0"/>
  <w15:commentEx w15:paraId="7566EF47" w15:done="0"/>
  <w15:commentEx w15:paraId="63357998" w15:done="0"/>
  <w15:commentEx w15:paraId="6AD30965" w15:done="0"/>
  <w15:commentEx w15:paraId="72F7A20B" w15:done="0"/>
  <w15:commentEx w15:paraId="110BB2AF" w15:done="0"/>
  <w15:commentEx w15:paraId="69DE14B3" w15:done="0"/>
  <w15:commentEx w15:paraId="2DA61F9F" w15:done="0"/>
  <w15:commentEx w15:paraId="2627DA23" w15:done="0"/>
  <w15:commentEx w15:paraId="047F5747" w15:done="0"/>
  <w15:commentEx w15:paraId="19CF0FB1" w15:paraIdParent="047F5747" w15:done="0"/>
  <w15:commentEx w15:paraId="344FD42D" w15:done="0"/>
  <w15:commentEx w15:paraId="043AA668" w15:done="0"/>
  <w15:commentEx w15:paraId="1C1E878C" w15:done="0"/>
  <w15:commentEx w15:paraId="7DCD3E17" w15:done="0"/>
  <w15:commentEx w15:paraId="6D07BDD4" w15:done="0"/>
  <w15:commentEx w15:paraId="78F0BF8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BAA164" w14:textId="77777777" w:rsidR="00FA4468" w:rsidRDefault="00FA4468" w:rsidP="00A90339">
      <w:r>
        <w:separator/>
      </w:r>
    </w:p>
  </w:endnote>
  <w:endnote w:type="continuationSeparator" w:id="0">
    <w:p w14:paraId="4CE595EA" w14:textId="77777777" w:rsidR="00FA4468" w:rsidRDefault="00FA4468"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A6098" w14:textId="77777777" w:rsidR="001166B0" w:rsidRDefault="001166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7F022" w14:textId="77777777" w:rsidR="001166B0" w:rsidRPr="00921F50" w:rsidRDefault="001166B0" w:rsidP="00C35A8C">
    <w:pPr>
      <w:pStyle w:val="Footer"/>
      <w:rPr>
        <w:sz w:val="20"/>
      </w:rPr>
    </w:pPr>
    <w:proofErr w:type="spellStart"/>
    <w:r w:rsidRPr="00921F50">
      <w:rPr>
        <w:sz w:val="20"/>
      </w:rPr>
      <w:t>Dugal</w:t>
    </w:r>
    <w:proofErr w:type="spellEnd"/>
    <w:r w:rsidRPr="00921F50">
      <w:rPr>
        <w:sz w:val="20"/>
      </w:rPr>
      <w:t xml:space="preserve"> Harris</w:t>
    </w:r>
    <w:r>
      <w:rPr>
        <w:sz w:val="20"/>
      </w:rPr>
      <w:t xml:space="preserve"> (</w:t>
    </w:r>
    <w:r w:rsidRPr="00577C09">
      <w:rPr>
        <w:sz w:val="20"/>
        <w:vertAlign w:val="superscript"/>
      </w:rPr>
      <w:t>*</w:t>
    </w:r>
    <w:r>
      <w:rPr>
        <w:sz w:val="20"/>
      </w:rPr>
      <w:t>corresponding author)</w:t>
    </w:r>
    <w:r w:rsidRPr="00921F50">
      <w:rPr>
        <w:sz w:val="20"/>
      </w:rPr>
      <w:t xml:space="preserve"> is with </w:t>
    </w:r>
    <w:r>
      <w:rPr>
        <w:sz w:val="20"/>
      </w:rPr>
      <w:t xml:space="preserve">the </w:t>
    </w:r>
    <w:r w:rsidRPr="00921F50">
      <w:rPr>
        <w:sz w:val="20"/>
      </w:rPr>
      <w:t>Department of Geography and Environmental Studies, Stellenbosch University, Stellenbosch</w:t>
    </w:r>
    <w:r>
      <w:rPr>
        <w:sz w:val="20"/>
      </w:rPr>
      <w:t xml:space="preserve"> 7602</w:t>
    </w:r>
    <w:r w:rsidRPr="00921F50">
      <w:rPr>
        <w:sz w:val="20"/>
      </w:rPr>
      <w:t>, South Africa</w:t>
    </w:r>
    <w:r>
      <w:rPr>
        <w:sz w:val="20"/>
      </w:rPr>
      <w:t xml:space="preserve"> (email: dugalh@gmail.com)</w:t>
    </w:r>
  </w:p>
  <w:p w14:paraId="7B242B67" w14:textId="77777777" w:rsidR="001166B0" w:rsidRDefault="001166B0" w:rsidP="00C35A8C">
    <w:pPr>
      <w:pStyle w:val="Footer"/>
    </w:pPr>
    <w:r>
      <w:rPr>
        <w:sz w:val="20"/>
      </w:rPr>
      <w:t>Adriaan Van Niekerk</w:t>
    </w:r>
    <w:r w:rsidRPr="00921F50">
      <w:rPr>
        <w:sz w:val="20"/>
      </w:rPr>
      <w:t xml:space="preserve"> is with </w:t>
    </w:r>
    <w:r>
      <w:rPr>
        <w:sz w:val="20"/>
      </w:rPr>
      <w:t>the Center for Geographical Analysis</w:t>
    </w:r>
    <w:r w:rsidRPr="00921F50">
      <w:rPr>
        <w:sz w:val="20"/>
      </w:rPr>
      <w:t>, Stellenbosch University, Stellenbosch</w:t>
    </w:r>
    <w:r>
      <w:rPr>
        <w:sz w:val="20"/>
      </w:rPr>
      <w:t xml:space="preserve"> 7602</w:t>
    </w:r>
    <w:r w:rsidRPr="00921F50">
      <w:rPr>
        <w:sz w:val="20"/>
      </w:rPr>
      <w:t>, South Africa</w:t>
    </w:r>
    <w:r>
      <w:rPr>
        <w:sz w:val="20"/>
      </w:rPr>
      <w:t xml:space="preserve"> (email: avn@sun.ac.za)</w:t>
    </w:r>
  </w:p>
  <w:p w14:paraId="35A21391" w14:textId="77777777" w:rsidR="001166B0" w:rsidRDefault="00116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DA771" w14:textId="77777777" w:rsidR="00FA4468" w:rsidRDefault="00FA4468" w:rsidP="00A90339">
      <w:r>
        <w:separator/>
      </w:r>
    </w:p>
  </w:footnote>
  <w:footnote w:type="continuationSeparator" w:id="0">
    <w:p w14:paraId="24D6D509" w14:textId="77777777" w:rsidR="00FA4468" w:rsidRDefault="00FA4468" w:rsidP="00A90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4A428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58D6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2291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A2F8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124A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C6E3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8454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56B4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F437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EEB7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cs="Times New Roman"/>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21"/>
        </w:tabs>
        <w:ind w:left="864" w:hanging="864"/>
      </w:pPr>
    </w:lvl>
    <w:lvl w:ilvl="4">
      <w:start w:val="1"/>
      <w:numFmt w:val="decimal"/>
      <w:lvlText w:val="Figure %4.%5"/>
      <w:lvlJc w:val="left"/>
      <w:pPr>
        <w:tabs>
          <w:tab w:val="num" w:pos="1008"/>
        </w:tabs>
        <w:ind w:left="1008" w:hanging="1008"/>
      </w:pPr>
    </w:lvl>
    <w:lvl w:ilvl="5">
      <w:start w:val="1"/>
      <w:numFmt w:val="decimal"/>
      <w:lvlText w:val="Table %5.%6"/>
      <w:lvlJc w:val="left"/>
      <w:pPr>
        <w:tabs>
          <w:tab w:val="num" w:pos="1009"/>
        </w:tabs>
        <w:ind w:left="1009" w:hanging="1009"/>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3B61CE4"/>
    <w:multiLevelType w:val="hybridMultilevel"/>
    <w:tmpl w:val="2872F8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075C075D"/>
    <w:multiLevelType w:val="hybridMultilevel"/>
    <w:tmpl w:val="576EA86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9521816"/>
    <w:multiLevelType w:val="hybridMultilevel"/>
    <w:tmpl w:val="98C402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352C6E"/>
    <w:multiLevelType w:val="hybridMultilevel"/>
    <w:tmpl w:val="8200B8B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CD36D82"/>
    <w:multiLevelType w:val="hybridMultilevel"/>
    <w:tmpl w:val="B08A2E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28A452D"/>
    <w:multiLevelType w:val="hybridMultilevel"/>
    <w:tmpl w:val="20304A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53082247"/>
    <w:multiLevelType w:val="hybridMultilevel"/>
    <w:tmpl w:val="49D008F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ACC182D"/>
    <w:multiLevelType w:val="multilevel"/>
    <w:tmpl w:val="56624D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Restart w:val="0"/>
      <w:lvlText w:val="%1.%2.%3.%4"/>
      <w:lvlJc w:val="left"/>
      <w:pPr>
        <w:tabs>
          <w:tab w:val="num" w:pos="1021"/>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65792EE1"/>
    <w:multiLevelType w:val="hybridMultilevel"/>
    <w:tmpl w:val="6DB42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7F32B9F"/>
    <w:multiLevelType w:val="multilevel"/>
    <w:tmpl w:val="AC32750C"/>
    <w:lvl w:ilvl="0">
      <w:start w:val="1"/>
      <w:numFmt w:val="decimal"/>
      <w:pStyle w:val="Heading1"/>
      <w:lvlText w:val="%1"/>
      <w:lvlJc w:val="left"/>
      <w:pPr>
        <w:tabs>
          <w:tab w:val="num" w:pos="437"/>
        </w:tabs>
        <w:ind w:left="437" w:hanging="437"/>
      </w:pPr>
      <w:rPr>
        <w:rFonts w:hint="default"/>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24" w15:restartNumberingAfterBreak="0">
    <w:nsid w:val="693A149B"/>
    <w:multiLevelType w:val="multilevel"/>
    <w:tmpl w:val="08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A6207A4"/>
    <w:multiLevelType w:val="hybridMultilevel"/>
    <w:tmpl w:val="974A784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6AE81577"/>
    <w:multiLevelType w:val="hybridMultilevel"/>
    <w:tmpl w:val="517A3B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1B62364"/>
    <w:multiLevelType w:val="hybridMultilevel"/>
    <w:tmpl w:val="E5489E4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AE3396A"/>
    <w:multiLevelType w:val="hybridMultilevel"/>
    <w:tmpl w:val="9C4CBE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1"/>
  </w:num>
  <w:num w:numId="2">
    <w:abstractNumId w:val="23"/>
  </w:num>
  <w:num w:numId="3">
    <w:abstractNumId w:val="27"/>
  </w:num>
  <w:num w:numId="4">
    <w:abstractNumId w:val="14"/>
  </w:num>
  <w:num w:numId="5">
    <w:abstractNumId w:val="25"/>
  </w:num>
  <w:num w:numId="6">
    <w:abstractNumId w:val="24"/>
  </w:num>
  <w:num w:numId="7">
    <w:abstractNumId w:val="15"/>
  </w:num>
  <w:num w:numId="8">
    <w:abstractNumId w:val="28"/>
  </w:num>
  <w:num w:numId="9">
    <w:abstractNumId w:val="19"/>
  </w:num>
  <w:num w:numId="10">
    <w:abstractNumId w:val="17"/>
  </w:num>
  <w:num w:numId="11">
    <w:abstractNumId w:val="16"/>
  </w:num>
  <w:num w:numId="12">
    <w:abstractNumId w:val="11"/>
  </w:num>
  <w:num w:numId="13">
    <w:abstractNumId w:val="10"/>
  </w:num>
  <w:num w:numId="14">
    <w:abstractNumId w:val="22"/>
  </w:num>
  <w:num w:numId="15">
    <w:abstractNumId w:val="26"/>
  </w:num>
  <w:num w:numId="16">
    <w:abstractNumId w:val="20"/>
  </w:num>
  <w:num w:numId="17">
    <w:abstractNumId w:val="13"/>
  </w:num>
  <w:num w:numId="18">
    <w:abstractNumId w:val="18"/>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23"/>
  </w:num>
  <w:num w:numId="31">
    <w:abstractNumId w:val="23"/>
  </w:num>
  <w:num w:numId="3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n Niekerk, A, Prof &lt;avn@sun.ac.za&gt;">
    <w15:presenceInfo w15:providerId="AD" w15:userId="S-1-5-21-1214440339-602609370-839522115-3029"/>
  </w15:person>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17BE"/>
    <w:rsid w:val="00001DF8"/>
    <w:rsid w:val="00002569"/>
    <w:rsid w:val="0000614E"/>
    <w:rsid w:val="00010534"/>
    <w:rsid w:val="00023B39"/>
    <w:rsid w:val="00032AD9"/>
    <w:rsid w:val="00037DF2"/>
    <w:rsid w:val="00040D8B"/>
    <w:rsid w:val="00041075"/>
    <w:rsid w:val="00043847"/>
    <w:rsid w:val="00043B5D"/>
    <w:rsid w:val="00047BAC"/>
    <w:rsid w:val="000547C6"/>
    <w:rsid w:val="00055A37"/>
    <w:rsid w:val="00070CD0"/>
    <w:rsid w:val="0008112F"/>
    <w:rsid w:val="000812FA"/>
    <w:rsid w:val="0008612B"/>
    <w:rsid w:val="0009083A"/>
    <w:rsid w:val="00092DD4"/>
    <w:rsid w:val="00094357"/>
    <w:rsid w:val="000A04E4"/>
    <w:rsid w:val="000A0926"/>
    <w:rsid w:val="000A35AD"/>
    <w:rsid w:val="000C0872"/>
    <w:rsid w:val="000C0EF9"/>
    <w:rsid w:val="000C1FE0"/>
    <w:rsid w:val="000C2348"/>
    <w:rsid w:val="000C2FBC"/>
    <w:rsid w:val="000C6248"/>
    <w:rsid w:val="000D319C"/>
    <w:rsid w:val="000D3C00"/>
    <w:rsid w:val="000D541E"/>
    <w:rsid w:val="000D6DB1"/>
    <w:rsid w:val="000E38B7"/>
    <w:rsid w:val="000E4FF2"/>
    <w:rsid w:val="000F0596"/>
    <w:rsid w:val="000F107B"/>
    <w:rsid w:val="000F6C32"/>
    <w:rsid w:val="001166B0"/>
    <w:rsid w:val="00123686"/>
    <w:rsid w:val="00123E3D"/>
    <w:rsid w:val="001279CA"/>
    <w:rsid w:val="001330E5"/>
    <w:rsid w:val="0013364A"/>
    <w:rsid w:val="001338BE"/>
    <w:rsid w:val="00135EFC"/>
    <w:rsid w:val="001434FA"/>
    <w:rsid w:val="00146294"/>
    <w:rsid w:val="00146DAE"/>
    <w:rsid w:val="00146DE4"/>
    <w:rsid w:val="001577CE"/>
    <w:rsid w:val="00161C7E"/>
    <w:rsid w:val="00162268"/>
    <w:rsid w:val="00164407"/>
    <w:rsid w:val="00174F09"/>
    <w:rsid w:val="001815AF"/>
    <w:rsid w:val="00191C63"/>
    <w:rsid w:val="00193B68"/>
    <w:rsid w:val="001A183A"/>
    <w:rsid w:val="001A7FFD"/>
    <w:rsid w:val="001B6687"/>
    <w:rsid w:val="001C5044"/>
    <w:rsid w:val="001C5F2D"/>
    <w:rsid w:val="001D12FE"/>
    <w:rsid w:val="001D2219"/>
    <w:rsid w:val="001D3E48"/>
    <w:rsid w:val="001D6D28"/>
    <w:rsid w:val="001E0375"/>
    <w:rsid w:val="001E183F"/>
    <w:rsid w:val="001E57B7"/>
    <w:rsid w:val="001E7CB4"/>
    <w:rsid w:val="001F2BF6"/>
    <w:rsid w:val="001F5A65"/>
    <w:rsid w:val="002012F5"/>
    <w:rsid w:val="00202985"/>
    <w:rsid w:val="002055B4"/>
    <w:rsid w:val="002075F5"/>
    <w:rsid w:val="0020799B"/>
    <w:rsid w:val="00212079"/>
    <w:rsid w:val="002123DC"/>
    <w:rsid w:val="00212967"/>
    <w:rsid w:val="00212FF1"/>
    <w:rsid w:val="00213FBF"/>
    <w:rsid w:val="002232FC"/>
    <w:rsid w:val="0023590D"/>
    <w:rsid w:val="0024336D"/>
    <w:rsid w:val="00245BEE"/>
    <w:rsid w:val="00246F54"/>
    <w:rsid w:val="00247014"/>
    <w:rsid w:val="00250B89"/>
    <w:rsid w:val="0025144A"/>
    <w:rsid w:val="002519EE"/>
    <w:rsid w:val="002538AD"/>
    <w:rsid w:val="00254B84"/>
    <w:rsid w:val="0025675D"/>
    <w:rsid w:val="002608F4"/>
    <w:rsid w:val="00260CC5"/>
    <w:rsid w:val="002712A0"/>
    <w:rsid w:val="00271631"/>
    <w:rsid w:val="002741E5"/>
    <w:rsid w:val="002909F4"/>
    <w:rsid w:val="00292110"/>
    <w:rsid w:val="002970F5"/>
    <w:rsid w:val="002A08A3"/>
    <w:rsid w:val="002A159A"/>
    <w:rsid w:val="002B1A65"/>
    <w:rsid w:val="002B65C1"/>
    <w:rsid w:val="002C33AB"/>
    <w:rsid w:val="002D69EB"/>
    <w:rsid w:val="002D6BB2"/>
    <w:rsid w:val="002E1530"/>
    <w:rsid w:val="002E1E5A"/>
    <w:rsid w:val="002E3F2F"/>
    <w:rsid w:val="002E4B5D"/>
    <w:rsid w:val="002F12BF"/>
    <w:rsid w:val="002F180C"/>
    <w:rsid w:val="002F43DD"/>
    <w:rsid w:val="003037E2"/>
    <w:rsid w:val="00306BAA"/>
    <w:rsid w:val="00310ED0"/>
    <w:rsid w:val="00317FCD"/>
    <w:rsid w:val="00326933"/>
    <w:rsid w:val="003355AC"/>
    <w:rsid w:val="0033669F"/>
    <w:rsid w:val="003408CE"/>
    <w:rsid w:val="00341253"/>
    <w:rsid w:val="00343365"/>
    <w:rsid w:val="00347EAA"/>
    <w:rsid w:val="003520C4"/>
    <w:rsid w:val="00353385"/>
    <w:rsid w:val="0035754D"/>
    <w:rsid w:val="00370843"/>
    <w:rsid w:val="00371349"/>
    <w:rsid w:val="0037366E"/>
    <w:rsid w:val="00375F05"/>
    <w:rsid w:val="003770C7"/>
    <w:rsid w:val="00381E1A"/>
    <w:rsid w:val="00383154"/>
    <w:rsid w:val="00385C6C"/>
    <w:rsid w:val="00396D87"/>
    <w:rsid w:val="003A280D"/>
    <w:rsid w:val="003A32EB"/>
    <w:rsid w:val="003B072C"/>
    <w:rsid w:val="003B2696"/>
    <w:rsid w:val="003B6843"/>
    <w:rsid w:val="003C0248"/>
    <w:rsid w:val="003C3BB7"/>
    <w:rsid w:val="003C4937"/>
    <w:rsid w:val="003C5F7C"/>
    <w:rsid w:val="003D1E1B"/>
    <w:rsid w:val="003E2AFA"/>
    <w:rsid w:val="003E435F"/>
    <w:rsid w:val="003E57FB"/>
    <w:rsid w:val="003F6140"/>
    <w:rsid w:val="003F6CBF"/>
    <w:rsid w:val="004008E1"/>
    <w:rsid w:val="00401EA5"/>
    <w:rsid w:val="0040205A"/>
    <w:rsid w:val="00402221"/>
    <w:rsid w:val="00402294"/>
    <w:rsid w:val="00413BB1"/>
    <w:rsid w:val="00416694"/>
    <w:rsid w:val="004260B1"/>
    <w:rsid w:val="00426891"/>
    <w:rsid w:val="00432C60"/>
    <w:rsid w:val="00433992"/>
    <w:rsid w:val="0043542E"/>
    <w:rsid w:val="00437EA5"/>
    <w:rsid w:val="00440CC6"/>
    <w:rsid w:val="004478CC"/>
    <w:rsid w:val="00452152"/>
    <w:rsid w:val="00453028"/>
    <w:rsid w:val="004532D2"/>
    <w:rsid w:val="00455192"/>
    <w:rsid w:val="0046177F"/>
    <w:rsid w:val="00464697"/>
    <w:rsid w:val="00464897"/>
    <w:rsid w:val="0046524A"/>
    <w:rsid w:val="00466644"/>
    <w:rsid w:val="00466B9B"/>
    <w:rsid w:val="00474490"/>
    <w:rsid w:val="00477F5F"/>
    <w:rsid w:val="00477FFA"/>
    <w:rsid w:val="00480687"/>
    <w:rsid w:val="00483FEF"/>
    <w:rsid w:val="00487145"/>
    <w:rsid w:val="004908D7"/>
    <w:rsid w:val="00492CEB"/>
    <w:rsid w:val="00495C78"/>
    <w:rsid w:val="004965AA"/>
    <w:rsid w:val="0049686C"/>
    <w:rsid w:val="004B1A7B"/>
    <w:rsid w:val="004B58CC"/>
    <w:rsid w:val="004C1C08"/>
    <w:rsid w:val="004C1F8B"/>
    <w:rsid w:val="004C30D9"/>
    <w:rsid w:val="004C54A9"/>
    <w:rsid w:val="004D1154"/>
    <w:rsid w:val="004D2F05"/>
    <w:rsid w:val="004D38FC"/>
    <w:rsid w:val="004D6135"/>
    <w:rsid w:val="004E1443"/>
    <w:rsid w:val="004E27F1"/>
    <w:rsid w:val="004E2B9D"/>
    <w:rsid w:val="004E2C44"/>
    <w:rsid w:val="00500158"/>
    <w:rsid w:val="00500CCD"/>
    <w:rsid w:val="00500E9D"/>
    <w:rsid w:val="005014A0"/>
    <w:rsid w:val="00502248"/>
    <w:rsid w:val="0050697F"/>
    <w:rsid w:val="0050706C"/>
    <w:rsid w:val="0051530D"/>
    <w:rsid w:val="00517AA5"/>
    <w:rsid w:val="005224BA"/>
    <w:rsid w:val="00526574"/>
    <w:rsid w:val="0054313D"/>
    <w:rsid w:val="00550BF2"/>
    <w:rsid w:val="005642EC"/>
    <w:rsid w:val="00570695"/>
    <w:rsid w:val="00575B3F"/>
    <w:rsid w:val="005778F1"/>
    <w:rsid w:val="00582B44"/>
    <w:rsid w:val="005869E9"/>
    <w:rsid w:val="00590FDF"/>
    <w:rsid w:val="00591E32"/>
    <w:rsid w:val="005A2175"/>
    <w:rsid w:val="005A6D82"/>
    <w:rsid w:val="005A7A96"/>
    <w:rsid w:val="005B098F"/>
    <w:rsid w:val="005B13FF"/>
    <w:rsid w:val="005B3E53"/>
    <w:rsid w:val="005B4BA4"/>
    <w:rsid w:val="005B5FFB"/>
    <w:rsid w:val="005C369F"/>
    <w:rsid w:val="005C64F6"/>
    <w:rsid w:val="005D2DE7"/>
    <w:rsid w:val="005D37E1"/>
    <w:rsid w:val="005D66CD"/>
    <w:rsid w:val="005E04AD"/>
    <w:rsid w:val="005E3671"/>
    <w:rsid w:val="005E3D21"/>
    <w:rsid w:val="005E77F7"/>
    <w:rsid w:val="005F2E9D"/>
    <w:rsid w:val="005F6945"/>
    <w:rsid w:val="005F7998"/>
    <w:rsid w:val="006037CA"/>
    <w:rsid w:val="00606D96"/>
    <w:rsid w:val="00607AB9"/>
    <w:rsid w:val="006109B6"/>
    <w:rsid w:val="00610FC7"/>
    <w:rsid w:val="006121A8"/>
    <w:rsid w:val="00621550"/>
    <w:rsid w:val="006257A4"/>
    <w:rsid w:val="0063303E"/>
    <w:rsid w:val="00633179"/>
    <w:rsid w:val="00645CD5"/>
    <w:rsid w:val="0064651C"/>
    <w:rsid w:val="006504BD"/>
    <w:rsid w:val="00656881"/>
    <w:rsid w:val="006609B0"/>
    <w:rsid w:val="006638B3"/>
    <w:rsid w:val="00664D52"/>
    <w:rsid w:val="0066691A"/>
    <w:rsid w:val="0067273E"/>
    <w:rsid w:val="00675112"/>
    <w:rsid w:val="00676333"/>
    <w:rsid w:val="00676EBB"/>
    <w:rsid w:val="00677CBC"/>
    <w:rsid w:val="006860E4"/>
    <w:rsid w:val="00690AFE"/>
    <w:rsid w:val="00696229"/>
    <w:rsid w:val="006A02D5"/>
    <w:rsid w:val="006A2231"/>
    <w:rsid w:val="006A2479"/>
    <w:rsid w:val="006A472F"/>
    <w:rsid w:val="006B1C40"/>
    <w:rsid w:val="006C1395"/>
    <w:rsid w:val="006C50B0"/>
    <w:rsid w:val="006D25A1"/>
    <w:rsid w:val="006E03BE"/>
    <w:rsid w:val="006E4051"/>
    <w:rsid w:val="006F2476"/>
    <w:rsid w:val="006F299D"/>
    <w:rsid w:val="006F2DFC"/>
    <w:rsid w:val="00700656"/>
    <w:rsid w:val="00702339"/>
    <w:rsid w:val="0070272D"/>
    <w:rsid w:val="00703B35"/>
    <w:rsid w:val="00714141"/>
    <w:rsid w:val="00720813"/>
    <w:rsid w:val="00723BF9"/>
    <w:rsid w:val="00724C97"/>
    <w:rsid w:val="00726EF3"/>
    <w:rsid w:val="00732FDE"/>
    <w:rsid w:val="00734910"/>
    <w:rsid w:val="00742F95"/>
    <w:rsid w:val="0075098F"/>
    <w:rsid w:val="00755CFF"/>
    <w:rsid w:val="00756F3A"/>
    <w:rsid w:val="0076135A"/>
    <w:rsid w:val="0076331B"/>
    <w:rsid w:val="00770137"/>
    <w:rsid w:val="00783736"/>
    <w:rsid w:val="00783F2B"/>
    <w:rsid w:val="007853B8"/>
    <w:rsid w:val="00796BE6"/>
    <w:rsid w:val="007A28F9"/>
    <w:rsid w:val="007A60E4"/>
    <w:rsid w:val="007B2C73"/>
    <w:rsid w:val="007B6885"/>
    <w:rsid w:val="007B7ED2"/>
    <w:rsid w:val="007C136C"/>
    <w:rsid w:val="007D40B0"/>
    <w:rsid w:val="007E06DD"/>
    <w:rsid w:val="007E4855"/>
    <w:rsid w:val="007E5D1D"/>
    <w:rsid w:val="007E661C"/>
    <w:rsid w:val="007F4261"/>
    <w:rsid w:val="007F5156"/>
    <w:rsid w:val="00801C55"/>
    <w:rsid w:val="0080304C"/>
    <w:rsid w:val="00807B29"/>
    <w:rsid w:val="00807B99"/>
    <w:rsid w:val="008109E8"/>
    <w:rsid w:val="008110F9"/>
    <w:rsid w:val="00811CBD"/>
    <w:rsid w:val="0082368E"/>
    <w:rsid w:val="00825A70"/>
    <w:rsid w:val="00837125"/>
    <w:rsid w:val="008446EB"/>
    <w:rsid w:val="00844DB2"/>
    <w:rsid w:val="00844EE0"/>
    <w:rsid w:val="00852875"/>
    <w:rsid w:val="008544A9"/>
    <w:rsid w:val="0085763A"/>
    <w:rsid w:val="00864344"/>
    <w:rsid w:val="00864943"/>
    <w:rsid w:val="0087030E"/>
    <w:rsid w:val="00873FD7"/>
    <w:rsid w:val="00876D26"/>
    <w:rsid w:val="008905E8"/>
    <w:rsid w:val="00892A84"/>
    <w:rsid w:val="00893FBF"/>
    <w:rsid w:val="008A2A34"/>
    <w:rsid w:val="008A2ECD"/>
    <w:rsid w:val="008A3773"/>
    <w:rsid w:val="008B28A3"/>
    <w:rsid w:val="008B358F"/>
    <w:rsid w:val="008C01FC"/>
    <w:rsid w:val="008D1CA5"/>
    <w:rsid w:val="008D2D07"/>
    <w:rsid w:val="008D4726"/>
    <w:rsid w:val="008D7D55"/>
    <w:rsid w:val="008E2B5A"/>
    <w:rsid w:val="008E4D03"/>
    <w:rsid w:val="008E6869"/>
    <w:rsid w:val="008F1C04"/>
    <w:rsid w:val="008F24D4"/>
    <w:rsid w:val="008F2D69"/>
    <w:rsid w:val="008F409D"/>
    <w:rsid w:val="008F4691"/>
    <w:rsid w:val="009010BA"/>
    <w:rsid w:val="00901A16"/>
    <w:rsid w:val="0090291C"/>
    <w:rsid w:val="00903875"/>
    <w:rsid w:val="0090397B"/>
    <w:rsid w:val="0090485F"/>
    <w:rsid w:val="00904ABC"/>
    <w:rsid w:val="0091071C"/>
    <w:rsid w:val="00915689"/>
    <w:rsid w:val="00922811"/>
    <w:rsid w:val="00922DD0"/>
    <w:rsid w:val="00924092"/>
    <w:rsid w:val="00925A1A"/>
    <w:rsid w:val="00927909"/>
    <w:rsid w:val="00931215"/>
    <w:rsid w:val="00931FE4"/>
    <w:rsid w:val="009320CA"/>
    <w:rsid w:val="009361CB"/>
    <w:rsid w:val="0093766A"/>
    <w:rsid w:val="00941F47"/>
    <w:rsid w:val="00943D76"/>
    <w:rsid w:val="00947A98"/>
    <w:rsid w:val="009543BF"/>
    <w:rsid w:val="0096084E"/>
    <w:rsid w:val="009734F8"/>
    <w:rsid w:val="00981C11"/>
    <w:rsid w:val="0098241E"/>
    <w:rsid w:val="009850D1"/>
    <w:rsid w:val="00985F28"/>
    <w:rsid w:val="00987821"/>
    <w:rsid w:val="0099210E"/>
    <w:rsid w:val="0099278C"/>
    <w:rsid w:val="009955F0"/>
    <w:rsid w:val="009A02AD"/>
    <w:rsid w:val="009A2B0C"/>
    <w:rsid w:val="009B060A"/>
    <w:rsid w:val="009B0B86"/>
    <w:rsid w:val="009B63CC"/>
    <w:rsid w:val="009B67F5"/>
    <w:rsid w:val="009B7BEF"/>
    <w:rsid w:val="009B7EB3"/>
    <w:rsid w:val="009C6A7D"/>
    <w:rsid w:val="009D00CC"/>
    <w:rsid w:val="009D2F92"/>
    <w:rsid w:val="009E44A8"/>
    <w:rsid w:val="009E58C2"/>
    <w:rsid w:val="009E78F6"/>
    <w:rsid w:val="009F022A"/>
    <w:rsid w:val="009F0EA0"/>
    <w:rsid w:val="009F2369"/>
    <w:rsid w:val="009F3E28"/>
    <w:rsid w:val="00A075B6"/>
    <w:rsid w:val="00A10441"/>
    <w:rsid w:val="00A10660"/>
    <w:rsid w:val="00A11FAC"/>
    <w:rsid w:val="00A139B1"/>
    <w:rsid w:val="00A16A9C"/>
    <w:rsid w:val="00A17492"/>
    <w:rsid w:val="00A25853"/>
    <w:rsid w:val="00A30889"/>
    <w:rsid w:val="00A3198D"/>
    <w:rsid w:val="00A32CC6"/>
    <w:rsid w:val="00A37446"/>
    <w:rsid w:val="00A409F2"/>
    <w:rsid w:val="00A41E0C"/>
    <w:rsid w:val="00A42437"/>
    <w:rsid w:val="00A43691"/>
    <w:rsid w:val="00A44D7F"/>
    <w:rsid w:val="00A54A5C"/>
    <w:rsid w:val="00A6029E"/>
    <w:rsid w:val="00A61FCB"/>
    <w:rsid w:val="00A64426"/>
    <w:rsid w:val="00A6492B"/>
    <w:rsid w:val="00A6663B"/>
    <w:rsid w:val="00A678C0"/>
    <w:rsid w:val="00A712BA"/>
    <w:rsid w:val="00A767E0"/>
    <w:rsid w:val="00A837D2"/>
    <w:rsid w:val="00A90339"/>
    <w:rsid w:val="00A92D25"/>
    <w:rsid w:val="00A94555"/>
    <w:rsid w:val="00AA6C23"/>
    <w:rsid w:val="00AB1350"/>
    <w:rsid w:val="00AB4112"/>
    <w:rsid w:val="00AC0C42"/>
    <w:rsid w:val="00AC32E8"/>
    <w:rsid w:val="00AC47A1"/>
    <w:rsid w:val="00AC54D2"/>
    <w:rsid w:val="00AD0B97"/>
    <w:rsid w:val="00AD1A8C"/>
    <w:rsid w:val="00AD3891"/>
    <w:rsid w:val="00AE1B2C"/>
    <w:rsid w:val="00AE2E69"/>
    <w:rsid w:val="00AE32A4"/>
    <w:rsid w:val="00AE4C88"/>
    <w:rsid w:val="00AE7659"/>
    <w:rsid w:val="00AF147F"/>
    <w:rsid w:val="00AF6735"/>
    <w:rsid w:val="00AF7A92"/>
    <w:rsid w:val="00B04A03"/>
    <w:rsid w:val="00B04BC0"/>
    <w:rsid w:val="00B10075"/>
    <w:rsid w:val="00B13FCA"/>
    <w:rsid w:val="00B14BA7"/>
    <w:rsid w:val="00B17F1D"/>
    <w:rsid w:val="00B25C38"/>
    <w:rsid w:val="00B263B5"/>
    <w:rsid w:val="00B264A1"/>
    <w:rsid w:val="00B27D8C"/>
    <w:rsid w:val="00B31863"/>
    <w:rsid w:val="00B36E25"/>
    <w:rsid w:val="00B376A1"/>
    <w:rsid w:val="00B427ED"/>
    <w:rsid w:val="00B474C4"/>
    <w:rsid w:val="00B51499"/>
    <w:rsid w:val="00B54373"/>
    <w:rsid w:val="00B550FC"/>
    <w:rsid w:val="00B55433"/>
    <w:rsid w:val="00B5551F"/>
    <w:rsid w:val="00B5578F"/>
    <w:rsid w:val="00B562AD"/>
    <w:rsid w:val="00B62076"/>
    <w:rsid w:val="00B65DA4"/>
    <w:rsid w:val="00B720A8"/>
    <w:rsid w:val="00B849C0"/>
    <w:rsid w:val="00B9644C"/>
    <w:rsid w:val="00BA6268"/>
    <w:rsid w:val="00BA6DBC"/>
    <w:rsid w:val="00BC4734"/>
    <w:rsid w:val="00BD3149"/>
    <w:rsid w:val="00BD4FCD"/>
    <w:rsid w:val="00BD5382"/>
    <w:rsid w:val="00BD607B"/>
    <w:rsid w:val="00BD6596"/>
    <w:rsid w:val="00BE0225"/>
    <w:rsid w:val="00BE047A"/>
    <w:rsid w:val="00BF4CFF"/>
    <w:rsid w:val="00BF6052"/>
    <w:rsid w:val="00C11103"/>
    <w:rsid w:val="00C11804"/>
    <w:rsid w:val="00C35A8C"/>
    <w:rsid w:val="00C365B6"/>
    <w:rsid w:val="00C40019"/>
    <w:rsid w:val="00C41A63"/>
    <w:rsid w:val="00C46760"/>
    <w:rsid w:val="00C52359"/>
    <w:rsid w:val="00C5498D"/>
    <w:rsid w:val="00C55AC0"/>
    <w:rsid w:val="00C55D3F"/>
    <w:rsid w:val="00C616A6"/>
    <w:rsid w:val="00C63E6B"/>
    <w:rsid w:val="00C64881"/>
    <w:rsid w:val="00C660F4"/>
    <w:rsid w:val="00C71B41"/>
    <w:rsid w:val="00C746F7"/>
    <w:rsid w:val="00C82DB4"/>
    <w:rsid w:val="00C84E93"/>
    <w:rsid w:val="00C858FE"/>
    <w:rsid w:val="00C941F4"/>
    <w:rsid w:val="00C943D2"/>
    <w:rsid w:val="00C94E95"/>
    <w:rsid w:val="00C97BCC"/>
    <w:rsid w:val="00CA0DF3"/>
    <w:rsid w:val="00CA5E4E"/>
    <w:rsid w:val="00CA75C8"/>
    <w:rsid w:val="00CB07EE"/>
    <w:rsid w:val="00CB0A92"/>
    <w:rsid w:val="00CB358E"/>
    <w:rsid w:val="00CB3D0C"/>
    <w:rsid w:val="00CB76DE"/>
    <w:rsid w:val="00CC1404"/>
    <w:rsid w:val="00CC4864"/>
    <w:rsid w:val="00CC4974"/>
    <w:rsid w:val="00CC4DD7"/>
    <w:rsid w:val="00CC4ED6"/>
    <w:rsid w:val="00CD0706"/>
    <w:rsid w:val="00CD1284"/>
    <w:rsid w:val="00CD1A79"/>
    <w:rsid w:val="00CD5708"/>
    <w:rsid w:val="00CD60FC"/>
    <w:rsid w:val="00CE1864"/>
    <w:rsid w:val="00CE335C"/>
    <w:rsid w:val="00CE43CB"/>
    <w:rsid w:val="00CE479B"/>
    <w:rsid w:val="00CE63A4"/>
    <w:rsid w:val="00CE64DC"/>
    <w:rsid w:val="00CE657E"/>
    <w:rsid w:val="00CE7505"/>
    <w:rsid w:val="00CF205C"/>
    <w:rsid w:val="00CF775F"/>
    <w:rsid w:val="00D016BE"/>
    <w:rsid w:val="00D03978"/>
    <w:rsid w:val="00D03DC7"/>
    <w:rsid w:val="00D135BF"/>
    <w:rsid w:val="00D13C56"/>
    <w:rsid w:val="00D14BD9"/>
    <w:rsid w:val="00D16AC7"/>
    <w:rsid w:val="00D175C2"/>
    <w:rsid w:val="00D20359"/>
    <w:rsid w:val="00D222E1"/>
    <w:rsid w:val="00D31171"/>
    <w:rsid w:val="00D31C5F"/>
    <w:rsid w:val="00D36ACF"/>
    <w:rsid w:val="00D372EA"/>
    <w:rsid w:val="00D43820"/>
    <w:rsid w:val="00D45AFA"/>
    <w:rsid w:val="00D46643"/>
    <w:rsid w:val="00D609E0"/>
    <w:rsid w:val="00D63915"/>
    <w:rsid w:val="00D71D06"/>
    <w:rsid w:val="00D75150"/>
    <w:rsid w:val="00D76888"/>
    <w:rsid w:val="00D86878"/>
    <w:rsid w:val="00D95342"/>
    <w:rsid w:val="00DA09DD"/>
    <w:rsid w:val="00DA203E"/>
    <w:rsid w:val="00DB421B"/>
    <w:rsid w:val="00DB7B21"/>
    <w:rsid w:val="00DC2DA9"/>
    <w:rsid w:val="00DC4599"/>
    <w:rsid w:val="00DD0506"/>
    <w:rsid w:val="00DD56DC"/>
    <w:rsid w:val="00DD78F4"/>
    <w:rsid w:val="00DE0F7D"/>
    <w:rsid w:val="00DE171E"/>
    <w:rsid w:val="00DE4C78"/>
    <w:rsid w:val="00DF5B6F"/>
    <w:rsid w:val="00DF7597"/>
    <w:rsid w:val="00DF7C7A"/>
    <w:rsid w:val="00E003CB"/>
    <w:rsid w:val="00E01789"/>
    <w:rsid w:val="00E05F6D"/>
    <w:rsid w:val="00E06262"/>
    <w:rsid w:val="00E139A6"/>
    <w:rsid w:val="00E152A6"/>
    <w:rsid w:val="00E16391"/>
    <w:rsid w:val="00E1684A"/>
    <w:rsid w:val="00E32932"/>
    <w:rsid w:val="00E416D3"/>
    <w:rsid w:val="00E4191A"/>
    <w:rsid w:val="00E42B1F"/>
    <w:rsid w:val="00E47D18"/>
    <w:rsid w:val="00E60ADF"/>
    <w:rsid w:val="00E617B9"/>
    <w:rsid w:val="00E63210"/>
    <w:rsid w:val="00E63410"/>
    <w:rsid w:val="00E63DB3"/>
    <w:rsid w:val="00E6516E"/>
    <w:rsid w:val="00E70584"/>
    <w:rsid w:val="00E7099A"/>
    <w:rsid w:val="00E72B93"/>
    <w:rsid w:val="00E77FBF"/>
    <w:rsid w:val="00E823B0"/>
    <w:rsid w:val="00E8366D"/>
    <w:rsid w:val="00E86CFA"/>
    <w:rsid w:val="00E87801"/>
    <w:rsid w:val="00EA04F1"/>
    <w:rsid w:val="00EA2065"/>
    <w:rsid w:val="00EA2F99"/>
    <w:rsid w:val="00EA5315"/>
    <w:rsid w:val="00EA7032"/>
    <w:rsid w:val="00EA70FC"/>
    <w:rsid w:val="00EB7FDF"/>
    <w:rsid w:val="00EC169E"/>
    <w:rsid w:val="00EC2A50"/>
    <w:rsid w:val="00ED54D7"/>
    <w:rsid w:val="00EE3C6C"/>
    <w:rsid w:val="00EE60E1"/>
    <w:rsid w:val="00EF114F"/>
    <w:rsid w:val="00EF4B16"/>
    <w:rsid w:val="00F0406C"/>
    <w:rsid w:val="00F06B0C"/>
    <w:rsid w:val="00F10037"/>
    <w:rsid w:val="00F1200C"/>
    <w:rsid w:val="00F126DD"/>
    <w:rsid w:val="00F24F78"/>
    <w:rsid w:val="00F42454"/>
    <w:rsid w:val="00F4710C"/>
    <w:rsid w:val="00F515A6"/>
    <w:rsid w:val="00F525C3"/>
    <w:rsid w:val="00F547DD"/>
    <w:rsid w:val="00F65C14"/>
    <w:rsid w:val="00F7102A"/>
    <w:rsid w:val="00F826FE"/>
    <w:rsid w:val="00F83846"/>
    <w:rsid w:val="00F85035"/>
    <w:rsid w:val="00F85379"/>
    <w:rsid w:val="00F87D04"/>
    <w:rsid w:val="00F90C52"/>
    <w:rsid w:val="00F96B96"/>
    <w:rsid w:val="00FA0ACC"/>
    <w:rsid w:val="00FA0E63"/>
    <w:rsid w:val="00FA1200"/>
    <w:rsid w:val="00FA4468"/>
    <w:rsid w:val="00FA6CD0"/>
    <w:rsid w:val="00FB0E60"/>
    <w:rsid w:val="00FB4128"/>
    <w:rsid w:val="00FB59B7"/>
    <w:rsid w:val="00FB6C1B"/>
    <w:rsid w:val="00FC0A86"/>
    <w:rsid w:val="00FC363C"/>
    <w:rsid w:val="00FC4BC9"/>
    <w:rsid w:val="00FC4E10"/>
    <w:rsid w:val="00FE2299"/>
    <w:rsid w:val="00FE2371"/>
    <w:rsid w:val="00FE3CD2"/>
    <w:rsid w:val="00FE4A9C"/>
    <w:rsid w:val="00FE5B8D"/>
    <w:rsid w:val="00FF4740"/>
    <w:rsid w:val="00FF72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694"/>
    <w:pPr>
      <w:spacing w:after="0" w:line="240" w:lineRule="auto"/>
    </w:pPr>
    <w:rPr>
      <w:rFonts w:ascii="Times New Roman" w:eastAsia="Times New Roman" w:hAnsi="Times New Roman" w:cs="Times New Roman"/>
      <w:sz w:val="24"/>
      <w:szCs w:val="24"/>
      <w:lang w:val="en-GB"/>
    </w:rPr>
  </w:style>
  <w:style w:type="paragraph" w:styleId="Heading1">
    <w:name w:val="heading 1"/>
    <w:aliases w:val="Heading 1 paper"/>
    <w:basedOn w:val="Normal"/>
    <w:next w:val="Normal"/>
    <w:link w:val="Heading1Char"/>
    <w:qFormat/>
    <w:rsid w:val="006F2DFC"/>
    <w:pPr>
      <w:numPr>
        <w:numId w:val="31"/>
      </w:numPr>
      <w:spacing w:before="240" w:after="120" w:line="360" w:lineRule="auto"/>
      <w:outlineLvl w:val="0"/>
    </w:pPr>
    <w:rPr>
      <w:b/>
      <w:sz w:val="28"/>
      <w:szCs w:val="28"/>
    </w:rPr>
  </w:style>
  <w:style w:type="paragraph" w:styleId="Heading2">
    <w:name w:val="heading 2"/>
    <w:aliases w:val="Heading 2 paper"/>
    <w:basedOn w:val="Normal"/>
    <w:link w:val="Heading2Char"/>
    <w:qFormat/>
    <w:rsid w:val="006F2DFC"/>
    <w:pPr>
      <w:numPr>
        <w:ilvl w:val="1"/>
        <w:numId w:val="31"/>
      </w:numPr>
      <w:spacing w:before="240" w:after="120" w:line="360" w:lineRule="auto"/>
      <w:outlineLvl w:val="1"/>
    </w:pPr>
    <w:rPr>
      <w:b/>
    </w:rPr>
  </w:style>
  <w:style w:type="paragraph" w:styleId="Heading3">
    <w:name w:val="heading 3"/>
    <w:aliases w:val="Heading 3 paper"/>
    <w:basedOn w:val="Normal"/>
    <w:link w:val="Heading3Char"/>
    <w:qFormat/>
    <w:rsid w:val="006F2DFC"/>
    <w:pPr>
      <w:numPr>
        <w:ilvl w:val="2"/>
        <w:numId w:val="31"/>
      </w:numPr>
      <w:spacing w:before="240" w:line="360" w:lineRule="auto"/>
      <w:outlineLvl w:val="2"/>
    </w:pPr>
    <w:rPr>
      <w:b/>
    </w:rPr>
  </w:style>
  <w:style w:type="paragraph" w:styleId="Heading4">
    <w:name w:val="heading 4"/>
    <w:basedOn w:val="Normal"/>
    <w:next w:val="Normal"/>
    <w:link w:val="Heading4Char"/>
    <w:qFormat/>
    <w:rsid w:val="00416694"/>
    <w:pPr>
      <w:numPr>
        <w:ilvl w:val="3"/>
        <w:numId w:val="31"/>
      </w:numPr>
      <w:spacing w:before="240" w:line="360" w:lineRule="auto"/>
      <w:outlineLvl w:val="3"/>
    </w:pPr>
  </w:style>
  <w:style w:type="paragraph" w:styleId="Heading5">
    <w:name w:val="heading 5"/>
    <w:basedOn w:val="Normal"/>
    <w:next w:val="Normal"/>
    <w:link w:val="Heading5Char"/>
    <w:qFormat/>
    <w:rsid w:val="0041669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1"/>
      </w:numPr>
      <w:spacing w:before="240" w:after="60"/>
      <w:outlineLvl w:val="6"/>
    </w:pPr>
  </w:style>
  <w:style w:type="paragraph" w:styleId="Heading8">
    <w:name w:val="heading 8"/>
    <w:basedOn w:val="Normal"/>
    <w:next w:val="Normal"/>
    <w:link w:val="Heading8Char"/>
    <w:qFormat/>
    <w:rsid w:val="00416694"/>
    <w:pPr>
      <w:numPr>
        <w:ilvl w:val="7"/>
        <w:numId w:val="1"/>
      </w:numPr>
      <w:spacing w:before="240" w:after="60"/>
      <w:outlineLvl w:val="7"/>
    </w:pPr>
    <w:rPr>
      <w:i/>
      <w:iCs/>
    </w:rPr>
  </w:style>
  <w:style w:type="paragraph" w:styleId="Heading9">
    <w:name w:val="heading 9"/>
    <w:basedOn w:val="Normal"/>
    <w:next w:val="Normal"/>
    <w:link w:val="Heading9Char"/>
    <w:qFormat/>
    <w:rsid w:val="0041669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6F2DFC"/>
    <w:rPr>
      <w:rFonts w:ascii="Times New Roman" w:eastAsia="Times New Roman" w:hAnsi="Times New Roman" w:cs="Times New Roman"/>
      <w:b/>
      <w:sz w:val="28"/>
      <w:szCs w:val="28"/>
      <w:lang w:val="en-GB"/>
    </w:rPr>
  </w:style>
  <w:style w:type="character" w:customStyle="1" w:styleId="Heading2Char">
    <w:name w:val="Heading 2 Char"/>
    <w:aliases w:val="Heading 2 paper Char"/>
    <w:basedOn w:val="DefaultParagraphFont"/>
    <w:link w:val="Heading2"/>
    <w:rsid w:val="006F2DFC"/>
    <w:rPr>
      <w:rFonts w:ascii="Times New Roman" w:eastAsia="Times New Roman" w:hAnsi="Times New Roman" w:cs="Times New Roman"/>
      <w:b/>
      <w:sz w:val="24"/>
      <w:szCs w:val="24"/>
      <w:lang w:val="en-GB"/>
    </w:rPr>
  </w:style>
  <w:style w:type="character" w:customStyle="1" w:styleId="Heading3Char">
    <w:name w:val="Heading 3 Char"/>
    <w:aliases w:val="Heading 3 paper Char"/>
    <w:basedOn w:val="DefaultParagraphFont"/>
    <w:link w:val="Heading3"/>
    <w:rsid w:val="006F2DFC"/>
    <w:rPr>
      <w:rFonts w:ascii="Times New Roman" w:eastAsia="Times New Roman" w:hAnsi="Times New Roman" w:cs="Times New Roman"/>
      <w:b/>
      <w:sz w:val="24"/>
      <w:szCs w:val="24"/>
      <w:lang w:val="en-GB"/>
    </w:rPr>
  </w:style>
  <w:style w:type="character" w:customStyle="1" w:styleId="Heading4Char">
    <w:name w:val="Heading 4 Char"/>
    <w:basedOn w:val="DefaultParagraphFont"/>
    <w:link w:val="Heading4"/>
    <w:rsid w:val="00416694"/>
    <w:rPr>
      <w:rFonts w:ascii="Times New Roman" w:eastAsia="Times New Roman" w:hAnsi="Times New Roman" w:cs="Times New Roman"/>
      <w:sz w:val="24"/>
      <w:szCs w:val="24"/>
      <w:lang w:val="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416694"/>
    <w:rPr>
      <w:rFonts w:ascii="Arial" w:eastAsia="Times New Roman" w:hAnsi="Arial" w:cs="Arial"/>
      <w:lang w:val="en-GB"/>
    </w:rPr>
  </w:style>
  <w:style w:type="paragraph" w:styleId="Header">
    <w:name w:val="header"/>
    <w:basedOn w:val="Normal"/>
    <w:link w:val="HeaderChar"/>
    <w:rsid w:val="00416694"/>
    <w:pPr>
      <w:tabs>
        <w:tab w:val="center" w:pos="4153"/>
        <w:tab w:val="right" w:pos="8306"/>
      </w:tabs>
    </w:pPr>
  </w:style>
  <w:style w:type="character" w:customStyle="1" w:styleId="HeaderChar">
    <w:name w:val="Header Char"/>
    <w:basedOn w:val="DefaultParagraphFont"/>
    <w:link w:val="Header"/>
    <w:rsid w:val="00416694"/>
    <w:rPr>
      <w:rFonts w:ascii="Times New Roman" w:eastAsia="Times New Roman" w:hAnsi="Times New Roman" w:cs="Times New Roman"/>
      <w:sz w:val="24"/>
      <w:szCs w:val="24"/>
      <w:lang w:val="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semiHidden/>
    <w:rsid w:val="00416694"/>
    <w:rPr>
      <w:sz w:val="20"/>
      <w:szCs w:val="20"/>
    </w:rPr>
  </w:style>
  <w:style w:type="character" w:customStyle="1" w:styleId="FootnoteTextChar">
    <w:name w:val="Footnote Text Char"/>
    <w:basedOn w:val="DefaultParagraphFont"/>
    <w:link w:val="FootnoteText"/>
    <w:semiHidden/>
    <w:rsid w:val="00416694"/>
    <w:rPr>
      <w:rFonts w:ascii="Times New Roman" w:eastAsia="Times New Roman" w:hAnsi="Times New Roman" w:cs="Times New Roman"/>
      <w:sz w:val="20"/>
      <w:szCs w:val="20"/>
      <w:lang w:val="en-GB"/>
    </w:rPr>
  </w:style>
  <w:style w:type="character" w:styleId="FootnoteReference">
    <w:name w:val="footnote reference"/>
    <w:semiHidden/>
    <w:rsid w:val="00416694"/>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11"/>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416694"/>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416694"/>
    <w:rPr>
      <w:rFonts w:ascii="Times New Roman" w:eastAsia="Times New Roman" w:hAnsi="Times New Roman" w:cs="Times New Roman"/>
      <w:sz w:val="20"/>
      <w:szCs w:val="24"/>
      <w:lang w:val="en-GB"/>
    </w:rPr>
  </w:style>
  <w:style w:type="paragraph" w:styleId="EndnoteText">
    <w:name w:val="endnote text"/>
    <w:basedOn w:val="Normal"/>
    <w:link w:val="EndnoteTextChar"/>
    <w:semiHidden/>
    <w:rsid w:val="00416694"/>
    <w:rPr>
      <w:sz w:val="20"/>
      <w:szCs w:val="20"/>
    </w:rPr>
  </w:style>
  <w:style w:type="character" w:customStyle="1" w:styleId="EndnoteTextChar">
    <w:name w:val="Endnote Text Char"/>
    <w:basedOn w:val="DefaultParagraphFont"/>
    <w:link w:val="EndnoteText"/>
    <w:semiHidden/>
    <w:rsid w:val="00416694"/>
    <w:rPr>
      <w:rFonts w:ascii="Times New Roman" w:eastAsia="Times New Roman" w:hAnsi="Times New Roman" w:cs="Times New Roman"/>
      <w:sz w:val="20"/>
      <w:szCs w:val="20"/>
      <w:lang w:val="en-GB"/>
    </w:rPr>
  </w:style>
  <w:style w:type="character" w:styleId="EndnoteReference">
    <w:name w:val="endnote reference"/>
    <w:semiHidden/>
    <w:rsid w:val="00416694"/>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rPr>
      <w:lang w:eastAsia="en-GB"/>
    </w:r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4"/>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rPr>
      <w:lang w:eastAsia="en-GB"/>
    </w:rPr>
  </w:style>
  <w:style w:type="paragraph" w:styleId="TOC6">
    <w:name w:val="toc 6"/>
    <w:basedOn w:val="Normal"/>
    <w:next w:val="Normal"/>
    <w:autoRedefine/>
    <w:semiHidden/>
    <w:rsid w:val="00416694"/>
    <w:pPr>
      <w:ind w:left="1200"/>
    </w:pPr>
    <w:rPr>
      <w:lang w:eastAsia="en-GB"/>
    </w:rPr>
  </w:style>
  <w:style w:type="paragraph" w:styleId="TOC7">
    <w:name w:val="toc 7"/>
    <w:basedOn w:val="Normal"/>
    <w:next w:val="Normal"/>
    <w:autoRedefine/>
    <w:semiHidden/>
    <w:rsid w:val="00416694"/>
    <w:pPr>
      <w:ind w:left="1440"/>
    </w:pPr>
    <w:rPr>
      <w:lang w:eastAsia="en-GB"/>
    </w:rPr>
  </w:style>
  <w:style w:type="paragraph" w:styleId="TOC8">
    <w:name w:val="toc 8"/>
    <w:basedOn w:val="Normal"/>
    <w:next w:val="Normal"/>
    <w:autoRedefine/>
    <w:semiHidden/>
    <w:rsid w:val="00416694"/>
    <w:pPr>
      <w:ind w:left="1680"/>
    </w:pPr>
    <w:rPr>
      <w:lang w:eastAsia="en-GB"/>
    </w:rPr>
  </w:style>
  <w:style w:type="paragraph" w:styleId="TOC9">
    <w:name w:val="toc 9"/>
    <w:basedOn w:val="Normal"/>
    <w:next w:val="Normal"/>
    <w:autoRedefine/>
    <w:semiHidden/>
    <w:rsid w:val="00416694"/>
    <w:pPr>
      <w:ind w:left="1920"/>
    </w:pPr>
    <w:rPr>
      <w:lang w:eastAsia="en-GB"/>
    </w:r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line="480" w:lineRule="auto"/>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416694"/>
    <w:pPr>
      <w:tabs>
        <w:tab w:val="center" w:pos="4153"/>
        <w:tab w:val="right" w:pos="8306"/>
      </w:tabs>
    </w:pPr>
  </w:style>
  <w:style w:type="character" w:customStyle="1" w:styleId="FooterChar">
    <w:name w:val="Footer Char"/>
    <w:basedOn w:val="DefaultParagraphFont"/>
    <w:link w:val="Footer"/>
    <w:rsid w:val="00416694"/>
    <w:rPr>
      <w:rFonts w:ascii="Times New Roman" w:eastAsia="Times New Roman" w:hAnsi="Times New Roman" w:cs="Times New Roman"/>
      <w:sz w:val="24"/>
      <w:szCs w:val="24"/>
      <w:lang w:val="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D16C8-86C1-469A-B3C2-F262D043C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26590</Words>
  <Characters>151567</Characters>
  <Application>Microsoft Office Word</Application>
  <DocSecurity>0</DocSecurity>
  <Lines>1263</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Van Niekerk, A, Prof &lt;avn@sun.ac.za&gt;</cp:lastModifiedBy>
  <cp:revision>2</cp:revision>
  <dcterms:created xsi:type="dcterms:W3CDTF">2016-09-19T13:11:00Z</dcterms:created>
  <dcterms:modified xsi:type="dcterms:W3CDTF">2016-09-19T13:11:00Z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dugalh@gmail.com@www.mendeley.com</vt:lpwstr>
  </property>
  <property fmtid="{D5CDD505-2E9C-101B-9397-08002B2CF9AE}" pid="4" name="Mendeley Citation Style_1">
    <vt:lpwstr>http://www.zotero.org/styles/isprs-journal-of-photogrammetry-and-remote-sensing</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http://csl.mendeley.com/styles/styles/harvard-stellenbosch-geog</vt:lpwstr>
  </property>
  <property fmtid="{D5CDD505-2E9C-101B-9397-08002B2CF9AE}" pid="14" name="Mendeley Recent Style Name 4_1">
    <vt:lpwstr>Harvard (University of Stellenbosch - Geography)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http://www.zotero.org/styles/isprs-journal-of-photogrammetry-and-remote-sensing</vt:lpwstr>
  </property>
  <property fmtid="{D5CDD505-2E9C-101B-9397-08002B2CF9AE}" pid="18" name="Mendeley Recent Style Name 6_1">
    <vt:lpwstr>ISPRS Journal of Photogrammetry and Remote Sensing</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