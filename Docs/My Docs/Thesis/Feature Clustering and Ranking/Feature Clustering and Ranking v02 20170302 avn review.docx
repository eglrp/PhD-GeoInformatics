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ABCD1" w14:textId="224BA8D5" w:rsidR="00416694" w:rsidRDefault="001577CE" w:rsidP="001577CE">
      <w:pPr>
        <w:pStyle w:val="Heading1"/>
        <w:numPr>
          <w:ilvl w:val="0"/>
          <w:numId w:val="0"/>
        </w:numPr>
      </w:pPr>
      <w:r w:rsidRPr="00CE1864">
        <w:rPr>
          <w:sz w:val="32"/>
        </w:rPr>
        <w:t xml:space="preserve">Feature </w:t>
      </w:r>
      <w:r w:rsidR="00770D94">
        <w:rPr>
          <w:sz w:val="32"/>
        </w:rPr>
        <w:t>c</w:t>
      </w:r>
      <w:r w:rsidRPr="00CE1864">
        <w:rPr>
          <w:sz w:val="32"/>
        </w:rPr>
        <w:t xml:space="preserve">lustering and </w:t>
      </w:r>
      <w:r w:rsidR="00770D94">
        <w:rPr>
          <w:sz w:val="32"/>
        </w:rPr>
        <w:t>r</w:t>
      </w:r>
      <w:r w:rsidRPr="00CE1864">
        <w:rPr>
          <w:sz w:val="32"/>
        </w:rPr>
        <w:t>anking</w:t>
      </w:r>
      <w:r w:rsidR="00F42BC8">
        <w:rPr>
          <w:sz w:val="32"/>
        </w:rPr>
        <w:t xml:space="preserve"> for </w:t>
      </w:r>
      <w:r w:rsidR="008C1BED">
        <w:rPr>
          <w:sz w:val="32"/>
        </w:rPr>
        <w:t>selecti</w:t>
      </w:r>
      <w:r w:rsidR="00EB4B1E">
        <w:rPr>
          <w:sz w:val="32"/>
        </w:rPr>
        <w:t>ng</w:t>
      </w:r>
      <w:r w:rsidR="008C1BED">
        <w:rPr>
          <w:sz w:val="32"/>
        </w:rPr>
        <w:t xml:space="preserve"> stable features from </w:t>
      </w:r>
      <w:r w:rsidR="00EB4B1E">
        <w:rPr>
          <w:sz w:val="32"/>
        </w:rPr>
        <w:t xml:space="preserve">high dimensional </w:t>
      </w:r>
      <w:r w:rsidR="00F42BC8">
        <w:rPr>
          <w:sz w:val="32"/>
        </w:rPr>
        <w:t xml:space="preserve">remotely sensed data </w:t>
      </w:r>
    </w:p>
    <w:p w14:paraId="61AA8074" w14:textId="77777777" w:rsidR="00416694" w:rsidRDefault="001577CE" w:rsidP="00CE1864">
      <w:pPr>
        <w:pStyle w:val="Heading1"/>
        <w:numPr>
          <w:ilvl w:val="0"/>
          <w:numId w:val="0"/>
        </w:numPr>
      </w:pPr>
      <w:r>
        <w:t>Abstract</w:t>
      </w:r>
    </w:p>
    <w:p w14:paraId="650EDCDF" w14:textId="4837E4FC" w:rsidR="00416694" w:rsidRDefault="00416694" w:rsidP="00416694">
      <w:pPr>
        <w:spacing w:line="360" w:lineRule="auto"/>
        <w:jc w:val="both"/>
      </w:pPr>
      <w:r>
        <w:t xml:space="preserve">High dimensional </w:t>
      </w:r>
      <w:r w:rsidR="00CA3055">
        <w:t xml:space="preserve">remote sensing data </w:t>
      </w:r>
      <w:r>
        <w:t xml:space="preserve">sets typically contain </w:t>
      </w:r>
      <w:r w:rsidR="00F546ED">
        <w:t xml:space="preserve">redundancy </w:t>
      </w:r>
      <w:r>
        <w:t xml:space="preserve">amongst the features.  Traditional </w:t>
      </w:r>
      <w:r w:rsidR="00770D94">
        <w:t xml:space="preserve">approaches to </w:t>
      </w:r>
      <w:r>
        <w:t xml:space="preserve">feature selection are prone to </w:t>
      </w:r>
      <w:r w:rsidR="007E5D1D">
        <w:t xml:space="preserve">instability and </w:t>
      </w:r>
      <w:r>
        <w:t xml:space="preserve">selection of sub-optimal features in these circumstances.  </w:t>
      </w:r>
      <w:r w:rsidR="00A84EAB">
        <w:t xml:space="preserve">They </w:t>
      </w:r>
      <w:r w:rsidR="008C5A77">
        <w:t xml:space="preserve">can </w:t>
      </w:r>
      <w:r w:rsidR="00A84EAB">
        <w:t>also be computationally expensive, especially when dealing with very large remote sensing datasets. T</w:t>
      </w:r>
      <w:r w:rsidR="0019544A">
        <w:t>his article present</w:t>
      </w:r>
      <w:r w:rsidR="00A84EAB">
        <w:t>s</w:t>
      </w:r>
      <w:r w:rsidR="0019544A">
        <w:t xml:space="preserve"> a</w:t>
      </w:r>
      <w:r w:rsidR="00A84EAB">
        <w:t>n</w:t>
      </w:r>
      <w:r>
        <w:t xml:space="preserve"> </w:t>
      </w:r>
      <w:r w:rsidR="00A84EAB">
        <w:t xml:space="preserve">efficient, deterministic feature ranking </w:t>
      </w:r>
      <w:r>
        <w:t xml:space="preserve">method that is robust to </w:t>
      </w:r>
      <w:r w:rsidR="00F546ED">
        <w:t>redundancy</w:t>
      </w:r>
      <w:r>
        <w:t xml:space="preserve">.  Average-linkage hierarchical clustering is used to group correlated features into clusters.  </w:t>
      </w:r>
      <w:r w:rsidR="00635541">
        <w:t xml:space="preserve">A relevance criterion is evaluated </w:t>
      </w:r>
      <w:r w:rsidR="00E16F4E">
        <w:t>for</w:t>
      </w:r>
      <w:r w:rsidR="00635541">
        <w:t xml:space="preserve"> each feature.  Clusters are then ranked based on the median of the relevance values of their constituent features.  </w:t>
      </w:r>
      <w:r>
        <w:t xml:space="preserve">Individual features can then be selected from the best clusters.  </w:t>
      </w:r>
      <w:r w:rsidR="00743C0D">
        <w:t>Other criteria, such as computation time</w:t>
      </w:r>
      <w:r w:rsidR="00B84135">
        <w:t xml:space="preserve"> or measurement cost</w:t>
      </w:r>
      <w:r w:rsidR="00743C0D">
        <w:t xml:space="preserve">, can be considered when making this selection.  The proposed feature selection method is compared to traditional </w:t>
      </w:r>
      <w:r w:rsidR="0024369F">
        <w:t xml:space="preserve">filter approach </w:t>
      </w:r>
      <w:r w:rsidR="00743C0D">
        <w:t xml:space="preserve">methods on a number of </w:t>
      </w:r>
      <w:r w:rsidR="005A6D41">
        <w:t xml:space="preserve">remote sensing </w:t>
      </w:r>
      <w:r w:rsidR="00743C0D">
        <w:t xml:space="preserve">data sets containing </w:t>
      </w:r>
      <w:r w:rsidR="005A6D41">
        <w:t>feature redundancy</w:t>
      </w:r>
      <w:r w:rsidR="00743C0D">
        <w:t xml:space="preserve">.  </w:t>
      </w:r>
      <w:r w:rsidR="002F66DA">
        <w:t xml:space="preserve">Mutual information and </w:t>
      </w:r>
      <w:r w:rsidR="005122E9">
        <w:t>naive</w:t>
      </w:r>
      <w:r w:rsidR="002F66DA">
        <w:t xml:space="preserve"> Bayes relevance criteria were evaluated in conjunction with the feature selection methods.  </w:t>
      </w:r>
      <w:r w:rsidR="00B85875">
        <w:t>U</w:t>
      </w:r>
      <w:r w:rsidR="00F36192">
        <w:t xml:space="preserve">sing the </w:t>
      </w:r>
      <w:r w:rsidR="00B85875">
        <w:t xml:space="preserve">proposed </w:t>
      </w:r>
      <w:r w:rsidR="00F36192">
        <w:t>method</w:t>
      </w:r>
      <w:r w:rsidR="00B85875">
        <w:t xml:space="preserve"> it was shown that</w:t>
      </w:r>
      <w:r w:rsidR="00F36192">
        <w:t xml:space="preserve"> the s</w:t>
      </w:r>
      <w:r>
        <w:t xml:space="preserve">tability of </w:t>
      </w:r>
      <w:r w:rsidR="000725ED">
        <w:t>selected features</w:t>
      </w:r>
      <w:r>
        <w:t xml:space="preserve"> </w:t>
      </w:r>
      <w:r w:rsidR="00F36192">
        <w:t xml:space="preserve">improved </w:t>
      </w:r>
      <w:r>
        <w:t>under different data samplings</w:t>
      </w:r>
      <w:r w:rsidR="00F36192">
        <w:t xml:space="preserve">, while </w:t>
      </w:r>
      <w:r w:rsidR="00B84135">
        <w:t xml:space="preserve">similar or better </w:t>
      </w:r>
      <w:r w:rsidR="005A6D41">
        <w:t xml:space="preserve">classification </w:t>
      </w:r>
      <w:r>
        <w:t>accuracies</w:t>
      </w:r>
      <w:r w:rsidR="00F36192">
        <w:t xml:space="preserve"> were achieved</w:t>
      </w:r>
      <w:r w:rsidR="00B84135">
        <w:t xml:space="preserve"> compared to traditional methods</w:t>
      </w:r>
      <w:r>
        <w:t>.</w:t>
      </w:r>
      <w:r w:rsidR="00F658AE">
        <w:t xml:space="preserve">  </w:t>
      </w:r>
    </w:p>
    <w:p w14:paraId="063C4516" w14:textId="1C1AD1B7" w:rsidR="00A90339" w:rsidRDefault="00CE1864" w:rsidP="00CE1864">
      <w:pPr>
        <w:pStyle w:val="Heading2"/>
        <w:numPr>
          <w:ilvl w:val="0"/>
          <w:numId w:val="0"/>
        </w:numPr>
        <w:rPr>
          <w:rStyle w:val="1TeksCharCharChar"/>
          <w:b w:val="0"/>
        </w:rPr>
      </w:pPr>
      <w:r>
        <w:t xml:space="preserve">Index Terms: </w:t>
      </w:r>
      <w:r w:rsidR="00A90339">
        <w:rPr>
          <w:b w:val="0"/>
        </w:rPr>
        <w:t xml:space="preserve">Feature selection, </w:t>
      </w:r>
      <w:r w:rsidR="0009083A">
        <w:rPr>
          <w:rStyle w:val="1TeksCharCharChar"/>
          <w:b w:val="0"/>
        </w:rPr>
        <w:t xml:space="preserve">hierarchical clustering, </w:t>
      </w:r>
      <w:r w:rsidR="002232FC">
        <w:rPr>
          <w:rStyle w:val="1TeksCharCharChar"/>
          <w:b w:val="0"/>
        </w:rPr>
        <w:t>high dimensionality, correlation</w:t>
      </w:r>
      <w:r w:rsidR="000D54FD">
        <w:rPr>
          <w:rStyle w:val="1TeksCharCharChar"/>
          <w:b w:val="0"/>
        </w:rPr>
        <w:t>, redundancy</w:t>
      </w:r>
    </w:p>
    <w:p w14:paraId="513309F3" w14:textId="77777777" w:rsidR="00A90339" w:rsidRDefault="00A90339">
      <w:pPr>
        <w:spacing w:after="160" w:line="259" w:lineRule="auto"/>
        <w:rPr>
          <w:rStyle w:val="1TeksCharCharChar"/>
        </w:rPr>
      </w:pPr>
      <w:r>
        <w:rPr>
          <w:rStyle w:val="1TeksCharCharChar"/>
          <w:b/>
        </w:rPr>
        <w:br w:type="page"/>
      </w:r>
    </w:p>
    <w:p w14:paraId="2E118885" w14:textId="77777777" w:rsidR="00416694" w:rsidRDefault="001577CE" w:rsidP="001577CE">
      <w:pPr>
        <w:pStyle w:val="Heading1"/>
      </w:pPr>
      <w:r>
        <w:lastRenderedPageBreak/>
        <w:t>Introduction</w:t>
      </w:r>
    </w:p>
    <w:p w14:paraId="71AF169A" w14:textId="18ED41FA" w:rsidR="00416694" w:rsidRDefault="00B85875" w:rsidP="00416694">
      <w:pPr>
        <w:spacing w:line="360" w:lineRule="auto"/>
        <w:jc w:val="bot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“curse of  dimensionality” </w:t>
      </w:r>
      <w:r w:rsidR="00416694">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550FC" w:rsidRPr="00B550FC">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“peaking phenomenon”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550FC">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550FC" w:rsidRPr="00B550FC">
        <w:rPr>
          <w:noProof/>
        </w:rPr>
        <w:t>(Burges, 1998)</w:t>
      </w:r>
      <w:r w:rsidR="00416694">
        <w:fldChar w:fldCharType="end"/>
      </w:r>
      <w:r w:rsidR="00416694">
        <w:t xml:space="preserve"> and random forest </w:t>
      </w:r>
      <w:r w:rsidR="00416694">
        <w:fldChar w:fldCharType="begin" w:fldLock="1"/>
      </w:r>
      <w:r w:rsidR="00B550FC">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550FC" w:rsidRPr="00B550FC">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E7505">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FE3CD2" w:rsidRPr="00FE3CD2">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AB648E" w:rsidRPr="00AB648E">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 "properties" : { "noteIndex" : 0 }, "schema" : "https://github.com/citation-style-language/schema/raw/master/csl-citation.json" }</w:instrText>
      </w:r>
      <w:r w:rsidR="00AB648E" w:rsidRPr="00AB648E">
        <w:fldChar w:fldCharType="separate"/>
      </w:r>
      <w:r w:rsidR="00AB648E" w:rsidRPr="00AB648E">
        <w:rPr>
          <w:noProof/>
        </w:rPr>
        <w:t>(Guyon et al., 2002; Strobl et al., 2008; Tolosi and Lengauer, 2011)</w:t>
      </w:r>
      <w:r w:rsidR="00AB648E" w:rsidRPr="00AB648E">
        <w:fldChar w:fldCharType="end"/>
      </w:r>
      <w:r w:rsidR="005B5979">
        <w:t>. 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“ugly duckling theorem”, which implies that the more redundant features </w:t>
      </w:r>
      <w:r w:rsidR="00306BAA">
        <w:t>contained in a data set</w:t>
      </w:r>
      <w:r w:rsidR="00416694">
        <w:t xml:space="preserve">, the less separable classes become </w:t>
      </w:r>
      <w:r w:rsidR="00416694">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rsidR="00416694">
        <w:fldChar w:fldCharType="separate"/>
      </w:r>
      <w:r w:rsidR="00B550FC" w:rsidRPr="00B550FC">
        <w:rPr>
          <w:noProof/>
        </w:rPr>
        <w:t>(Jain et al., 2000)</w:t>
      </w:r>
      <w:r w:rsidR="00416694">
        <w:fldChar w:fldCharType="end"/>
      </w:r>
      <w:r w:rsidR="00416694">
        <w:t xml:space="preserve">.  </w:t>
      </w:r>
    </w:p>
    <w:p w14:paraId="05C9526F" w14:textId="77777777" w:rsidR="001A1FE6" w:rsidRDefault="001A1FE6" w:rsidP="00416694">
      <w:pPr>
        <w:spacing w:line="360" w:lineRule="auto"/>
        <w:jc w:val="both"/>
      </w:pPr>
    </w:p>
    <w:p w14:paraId="40FBD7A4" w14:textId="14D537F8" w:rsidR="00416694" w:rsidRDefault="005B5979" w:rsidP="00416694">
      <w:pPr>
        <w:spacing w:line="360" w:lineRule="auto"/>
        <w:jc w:val="bot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46760">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C46760" w:rsidRPr="009B7EB3">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9D7F6C">
        <w:t>“</w:t>
      </w:r>
      <w:commentRangeStart w:id="0"/>
      <w:r w:rsidR="009D7F6C">
        <w:t>optimal</w:t>
      </w:r>
      <w:commentRangeEnd w:id="0"/>
      <w:r w:rsidR="009D7F6C">
        <w:rPr>
          <w:rStyle w:val="CommentReference"/>
        </w:rPr>
        <w:commentReference w:id="0"/>
      </w:r>
      <w:r w:rsidR="009D7F6C">
        <w:t xml:space="preserve">” </w:t>
      </w:r>
      <w:r w:rsidR="00416694">
        <w:t xml:space="preserve">space.  </w:t>
      </w:r>
      <w:r w:rsidR="009D7F6C">
        <w:t xml:space="preserve">Principal Components Analysis (PCA) </w:t>
      </w:r>
      <w:r w:rsidR="009D7F6C">
        <w:fldChar w:fldCharType="begin" w:fldLock="1"/>
      </w:r>
      <w:r w:rsidR="009D7F6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9D7F6C" w:rsidRPr="009B7EB3">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16694">
      <w:pPr>
        <w:spacing w:line="360" w:lineRule="auto"/>
        <w:jc w:val="both"/>
      </w:pPr>
    </w:p>
    <w:p w14:paraId="5FC2406A" w14:textId="1122F699" w:rsidR="00416694" w:rsidRDefault="00416694" w:rsidP="00416694">
      <w:pPr>
        <w:spacing w:line="360" w:lineRule="auto"/>
        <w:jc w:val="both"/>
      </w:pPr>
      <w:r>
        <w:t xml:space="preserve">Feature selection involves the selection of a subset of features from the original set according to some criterion of subset performance.  The number of possible subsets increases </w:t>
      </w:r>
      <w:proofErr w:type="spellStart"/>
      <w:r>
        <w:t>combinatorially</w:t>
      </w:r>
      <w:proofErr w:type="spellEnd"/>
      <w:r>
        <w:t xml:space="preserve"> with the size of the feature set and it is seldom practical to evaluate all possible subsets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w:t>
      </w:r>
      <w:r>
        <w:lastRenderedPageBreak/>
        <w:t xml:space="preserve">computationally impractical for large feature sets </w:t>
      </w:r>
      <w:r>
        <w:fldChar w:fldCharType="begin" w:fldLock="1"/>
      </w:r>
      <w:r w:rsidR="00B550FC">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et al., 2000)", "plainTextFormattedCitation" : "(Jain et al., 2000)", "previouslyFormattedCitation" : "(Jain et al., 2000)" }, "properties" : { "noteIndex" : 0 }, "schema" : "https://github.com/citation-style-language/schema/raw/master/csl-citation.json" }</w:instrText>
      </w:r>
      <w:r>
        <w:fldChar w:fldCharType="separate"/>
      </w:r>
      <w:r w:rsidR="00B550FC" w:rsidRPr="00B550FC">
        <w:rPr>
          <w:noProof/>
        </w:rPr>
        <w:t>(Jain et al.,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16694">
      <w:pPr>
        <w:spacing w:line="360" w:lineRule="auto"/>
        <w:jc w:val="both"/>
      </w:pPr>
    </w:p>
    <w:p w14:paraId="15D41EDB" w14:textId="256CA00B" w:rsidR="00416694" w:rsidRDefault="00416694" w:rsidP="00416694">
      <w:pPr>
        <w:spacing w:line="360" w:lineRule="auto"/>
        <w:jc w:val="both"/>
      </w:pPr>
      <w:r>
        <w:t xml:space="preserve">More advanced search methods use greedy sequential approaches, such as forward selection and backward elimination.  </w:t>
      </w:r>
      <w:r w:rsidR="009F157F">
        <w:t>Compared to the feature ranking approach, g</w:t>
      </w:r>
      <w:r w:rsidR="009F157F">
        <w:t xml:space="preserve">reedy search methods are more likely to find the globally optimal feature set as they explore more of the search space and are less inclined to select multiple redundant features </w:t>
      </w:r>
      <w:r w:rsidR="009F157F">
        <w:fldChar w:fldCharType="begin" w:fldLock="1"/>
      </w:r>
      <w:r w:rsidR="009F157F">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9F157F" w:rsidRPr="009F0B05">
        <w:rPr>
          <w:noProof/>
        </w:rPr>
        <w:t>(Webb, 2002)</w:t>
      </w:r>
      <w:r w:rsidR="009F157F">
        <w:fldChar w:fldCharType="end"/>
      </w:r>
      <w:r w:rsidR="009F157F">
        <w:t>.</w:t>
      </w:r>
      <w:r w:rsidR="009F157F">
        <w:t xml:space="preserve"> </w:t>
      </w:r>
      <w:r>
        <w:t>The forward selection (FS) approach starts with an empty feature set</w:t>
      </w:r>
      <w:r w:rsidR="000966F8">
        <w:t>;</w:t>
      </w:r>
      <w:r>
        <w:t xml:space="preserve"> the feature from the </w:t>
      </w:r>
      <w:r w:rsidR="000966F8">
        <w:t xml:space="preserve">set of </w:t>
      </w:r>
      <w:r>
        <w:t xml:space="preserve">unselected features that improves an accuracy criterion the most is </w:t>
      </w:r>
      <w:r w:rsidR="002B3CF1">
        <w:t xml:space="preserve">then </w:t>
      </w:r>
      <w:r>
        <w:t>added to the model</w:t>
      </w:r>
      <w:r w:rsidR="002B3CF1">
        <w:t>. This selection process is repeated for a set number of iterations</w:t>
      </w:r>
      <w:r w:rsidR="000966F8">
        <w:t xml:space="preserve"> or until a stopping criterion is reached</w:t>
      </w:r>
      <w:r>
        <w:t xml:space="preserve">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The backward elimination (BE) method starts with the full set of features and </w:t>
      </w:r>
      <w:r w:rsidR="002B3CF1">
        <w:t>t</w:t>
      </w:r>
      <w:r>
        <w:t xml:space="preserve">he feature whose removal produces the best accuracy according to some criterion is eliminated from the </w:t>
      </w:r>
      <w:r w:rsidR="00C63769">
        <w:t xml:space="preserve">candidate </w:t>
      </w:r>
      <w:r>
        <w:t>set</w:t>
      </w:r>
      <w:r w:rsidR="002B3CF1">
        <w:t xml:space="preserve">. This process is repeated a </w:t>
      </w:r>
      <w:commentRangeStart w:id="1"/>
      <w:r w:rsidR="002B3CF1">
        <w:t>set number of times</w:t>
      </w:r>
      <w:commentRangeEnd w:id="1"/>
      <w:r w:rsidR="002B3CF1">
        <w:rPr>
          <w:rStyle w:val="CommentReference"/>
        </w:rPr>
        <w:commentReference w:id="1"/>
      </w:r>
      <w:r w:rsidR="00C63769">
        <w:t xml:space="preserve"> or until a stopping criterion is reached</w:t>
      </w:r>
      <w:r w:rsidR="002B3CF1">
        <w:t xml:space="preserve"> </w:t>
      </w:r>
      <w:r>
        <w:fldChar w:fldCharType="begin" w:fldLock="1"/>
      </w:r>
      <w:r w:rsidR="00B550FC">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550FC" w:rsidRPr="00B550FC">
        <w:rPr>
          <w:noProof/>
        </w:rPr>
        <w:t>(Bishop, 2003)</w:t>
      </w:r>
      <w:r>
        <w:fldChar w:fldCharType="end"/>
      </w:r>
      <w:r>
        <w:t xml:space="preserve">.  </w:t>
      </w:r>
      <w:commentRangeStart w:id="2"/>
      <w:r>
        <w:t xml:space="preserve">BE </w:t>
      </w:r>
      <w:commentRangeEnd w:id="2"/>
      <w:r w:rsidR="009F157F">
        <w:rPr>
          <w:rStyle w:val="CommentReference"/>
        </w:rPr>
        <w:commentReference w:id="2"/>
      </w:r>
      <w:r>
        <w:t xml:space="preserve">is computationally </w:t>
      </w:r>
      <w:r w:rsidR="00C63769">
        <w:t xml:space="preserve">more </w:t>
      </w:r>
      <w:r>
        <w:t>costly</w:t>
      </w:r>
      <w:r w:rsidR="00C63769">
        <w:t xml:space="preserve"> than FS,</w:t>
      </w:r>
      <w:r>
        <w:t xml:space="preserve"> and requires sufficient</w:t>
      </w:r>
      <w:r w:rsidR="00FE3A40">
        <w:t xml:space="preserve"> reference</w:t>
      </w:r>
      <w:r>
        <w:t xml:space="preserve"> data to be able to train</w:t>
      </w:r>
      <w:r w:rsidR="00FE3A40">
        <w:t xml:space="preserve"> and assess </w:t>
      </w:r>
      <w:r w:rsidR="00783F2B">
        <w:t xml:space="preserve">the classifier </w:t>
      </w:r>
      <w:r>
        <w:t xml:space="preserve">on the full feature set.  </w:t>
      </w:r>
    </w:p>
    <w:p w14:paraId="6E52A9C7" w14:textId="77777777" w:rsidR="004A6E7D" w:rsidRDefault="004A6E7D" w:rsidP="00416694">
      <w:pPr>
        <w:spacing w:line="360" w:lineRule="auto"/>
        <w:jc w:val="both"/>
      </w:pPr>
    </w:p>
    <w:p w14:paraId="74481FD1" w14:textId="088F9F1E" w:rsidR="004A6E7D" w:rsidRDefault="004A6E7D" w:rsidP="00416694">
      <w:pPr>
        <w:spacing w:line="360" w:lineRule="auto"/>
        <w:jc w:val="bot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971D77">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971D77" w:rsidRPr="00B550FC">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EB3BE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751761" w:rsidRPr="0075176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EB3BE1" w:rsidRPr="00EB3BE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16694">
      <w:pPr>
        <w:spacing w:line="360" w:lineRule="auto"/>
        <w:jc w:val="both"/>
      </w:pPr>
    </w:p>
    <w:p w14:paraId="118797E7" w14:textId="6010072F" w:rsidR="00FE3A40" w:rsidRDefault="00341253" w:rsidP="00416694">
      <w:pPr>
        <w:spacing w:line="360" w:lineRule="auto"/>
        <w:jc w:val="both"/>
      </w:pPr>
      <w:r>
        <w:t xml:space="preserve">High dimensional feature spaces </w:t>
      </w:r>
      <w:r w:rsidR="00E63DB3">
        <w:t xml:space="preserve">typically </w:t>
      </w:r>
      <w:r w:rsidR="00922DD0">
        <w:t>contain</w:t>
      </w:r>
      <w:r>
        <w:t xml:space="preserve"> </w:t>
      </w:r>
      <w:r w:rsidR="005A6D41">
        <w:t>feature redundancy</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E63DB3" w:rsidRPr="00E63DB3">
        <w:rPr>
          <w:noProof/>
        </w:rPr>
        <w:t>(Cukur et al., 2015; Tolosi and Lengauer, 2011; Yu and Liu, 2004)</w:t>
      </w:r>
      <w:r w:rsidR="00E63DB3">
        <w:fldChar w:fldCharType="end"/>
      </w:r>
      <w:r w:rsidR="00E63DB3">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2703F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5A6D41" w:rsidRPr="005A6D41">
        <w:rPr>
          <w:noProof/>
        </w:rPr>
        <w:t>(Brown et al., 2012; Guyon and Elisseeff, 2003)</w:t>
      </w:r>
      <w:r w:rsidR="005A6D41">
        <w:fldChar w:fldCharType="end"/>
      </w:r>
      <w:r w:rsidR="005A6D41">
        <w:t xml:space="preserve">.  </w:t>
      </w:r>
      <w:r w:rsidR="002127FA">
        <w:lastRenderedPageBreak/>
        <w:t>Features can help improve separability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E7505">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E63DB3" w:rsidRPr="00E63DB3">
        <w:rPr>
          <w:noProof/>
        </w:rPr>
        <w:t>(Cukur et al., 2015)</w:t>
      </w:r>
      <w:r w:rsidR="00E63DB3">
        <w:fldChar w:fldCharType="end"/>
      </w:r>
      <w:r w:rsidR="001F2BF6">
        <w:t xml:space="preserve">.  </w:t>
      </w:r>
    </w:p>
    <w:p w14:paraId="093D051E" w14:textId="77777777" w:rsidR="00FE3A40" w:rsidRDefault="00FE3A40" w:rsidP="00416694">
      <w:pPr>
        <w:spacing w:line="360" w:lineRule="auto"/>
        <w:jc w:val="both"/>
      </w:pPr>
    </w:p>
    <w:p w14:paraId="58EB59F2" w14:textId="6D1439E8" w:rsidR="00416694" w:rsidRDefault="00416694" w:rsidP="00416694">
      <w:pPr>
        <w:spacing w:line="360" w:lineRule="auto"/>
        <w:jc w:val="bot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F3899">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et al., 1997)", "manualFormatting" : "Kononenko et al. (1997)", "plainTextFormattedCitation" : "(Kononenko et al., 1997)", "previouslyFormattedCitation" : "(Kononenko et al.,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EB3BE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6A1235">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"(Guyon and Elisseeff, 2003; Kalousis et al., 2007; Li et al., 2011; Tolosi and Lengauer, 2011)", "plainTextFormattedCitation" : "(Guyon and Elisseeff, 2003; Kalousis et al., 2007; Li et al., 2011; Tolosi and Lengauer, 2011)", "previouslyFormattedCitation" : "(Guyon and Elisseeff, 2003; Kalousis et al., 2007; Li et al., 2011; Tolosi and Lengauer, 2011)" }, "properties" : { "noteIndex" : 0 }, "schema" : "https://github.com/citation-style-language/schema/raw/master/csl-citation.json" }</w:instrText>
      </w:r>
      <w:r w:rsidR="0085763A">
        <w:fldChar w:fldCharType="separate"/>
      </w:r>
      <w:r w:rsidR="00300E8C" w:rsidRPr="00300E8C">
        <w:rPr>
          <w:noProof/>
        </w:rPr>
        <w:t>(Guyon and Elisseeff, 2003; Kalousis et al., 2007; Li et al., 2011; Tolosi and Lengauer, 2011)</w:t>
      </w:r>
      <w:r w:rsidR="0085763A">
        <w:fldChar w:fldCharType="end"/>
      </w:r>
      <w:r w:rsidR="00DB421B">
        <w:t>.</w:t>
      </w:r>
    </w:p>
    <w:p w14:paraId="57E67C6B" w14:textId="77777777" w:rsidR="00416694" w:rsidRDefault="00416694" w:rsidP="00416694">
      <w:pPr>
        <w:spacing w:line="360" w:lineRule="auto"/>
        <w:jc w:val="both"/>
      </w:pPr>
    </w:p>
    <w:p w14:paraId="550C912B" w14:textId="0C324FA7" w:rsidR="00365BD5" w:rsidRDefault="00CA1B20" w:rsidP="009162F6">
      <w:pPr>
        <w:spacing w:line="360" w:lineRule="auto"/>
        <w:jc w:val="bot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16694">
      <w:pPr>
        <w:spacing w:line="360" w:lineRule="auto"/>
        <w:jc w:val="both"/>
      </w:pPr>
    </w:p>
    <w:p w14:paraId="675A4361" w14:textId="07DFB212" w:rsidR="004D20A1" w:rsidRDefault="00416694" w:rsidP="00416694">
      <w:pPr>
        <w:spacing w:line="360" w:lineRule="auto"/>
        <w:jc w:val="both"/>
      </w:pPr>
      <w:r>
        <w:t xml:space="preserve">A means of selecting good features </w:t>
      </w:r>
      <w:r w:rsidR="00292280">
        <w:t xml:space="preserve">from redundant spaces </w:t>
      </w:r>
      <w:r>
        <w:t xml:space="preserve">was devised by </w:t>
      </w:r>
      <w:r>
        <w:fldChar w:fldCharType="begin" w:fldLock="1"/>
      </w:r>
      <w:r w:rsidR="00CE7505">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1A2C9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et al., 2002)", "manualFormatting" : "Mitra et al. (2002)", "plainTextFormattedCitation" : "(Mitra et al., 2002)", "previouslyFormattedCitation" : "(Mitra et 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CE7505">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E64DC">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w:t>
      </w:r>
      <w:proofErr w:type="spellStart"/>
      <w:r w:rsidR="00531CC2">
        <w:t>mRMR</w:t>
      </w:r>
      <w:proofErr w:type="spellEnd"/>
      <w:r w:rsidR="00531CC2">
        <w:t>).</w:t>
      </w:r>
      <w:r w:rsidR="00314845">
        <w:t xml:space="preserve"> </w:t>
      </w:r>
      <w:r w:rsidR="00531CC2">
        <w:t xml:space="preserve">  </w:t>
      </w:r>
    </w:p>
    <w:p w14:paraId="4BC81A67" w14:textId="77777777" w:rsidR="004D20A1" w:rsidRDefault="004D20A1" w:rsidP="00416694">
      <w:pPr>
        <w:spacing w:line="360" w:lineRule="auto"/>
        <w:jc w:val="both"/>
      </w:pPr>
    </w:p>
    <w:p w14:paraId="0DD965F9" w14:textId="7B593BB1" w:rsidR="00B0045D" w:rsidRDefault="009162F6" w:rsidP="00416694">
      <w:pPr>
        <w:spacing w:line="360" w:lineRule="auto"/>
        <w:jc w:val="bot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16694">
      <w:pPr>
        <w:spacing w:line="360" w:lineRule="auto"/>
        <w:jc w:val="both"/>
      </w:pPr>
    </w:p>
    <w:commentRangeStart w:id="3"/>
    <w:commentRangeStart w:id="4"/>
    <w:p w14:paraId="3AD6B0B8" w14:textId="340C0DC8" w:rsidR="00BE5C0B" w:rsidRDefault="005111F4" w:rsidP="00416694">
      <w:pPr>
        <w:spacing w:line="360" w:lineRule="auto"/>
        <w:jc w:val="both"/>
      </w:pPr>
      <w:r>
        <w:fldChar w:fldCharType="begin" w:fldLock="1"/>
      </w:r>
      <w:r w:rsidR="002C1DBF">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w:t>
      </w:r>
      <w:commentRangeStart w:id="5"/>
      <w:r>
        <w:t xml:space="preserve">hyperspectral </w:t>
      </w:r>
      <w:commentRangeEnd w:id="5"/>
      <w:r w:rsidR="0064270D">
        <w:rPr>
          <w:rStyle w:val="CommentReference"/>
        </w:rPr>
        <w:commentReference w:id="5"/>
      </w:r>
      <w:r>
        <w:t xml:space="preserve">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commentRangeEnd w:id="3"/>
      <w:r w:rsidR="003376AB">
        <w:rPr>
          <w:rStyle w:val="CommentReference"/>
        </w:rPr>
        <w:commentReference w:id="3"/>
      </w:r>
      <w:commentRangeEnd w:id="4"/>
      <w:r w:rsidR="0064270D">
        <w:rPr>
          <w:rStyle w:val="CommentReference"/>
        </w:rPr>
        <w:commentReference w:id="4"/>
      </w:r>
    </w:p>
    <w:p w14:paraId="22AD4AE5" w14:textId="16E7C514" w:rsidR="00B0045D" w:rsidRDefault="00B0045D" w:rsidP="00416694">
      <w:pPr>
        <w:spacing w:line="360" w:lineRule="auto"/>
        <w:jc w:val="both"/>
      </w:pPr>
    </w:p>
    <w:p w14:paraId="496DBAD0" w14:textId="5DDE83B7" w:rsidR="0049686C" w:rsidRDefault="00F41FDC" w:rsidP="00416694">
      <w:pPr>
        <w:spacing w:line="360" w:lineRule="auto"/>
        <w:jc w:val="bot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FE3A4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1466CD">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DA789D" w:rsidRPr="00DA789D">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16694">
      <w:pPr>
        <w:spacing w:line="360" w:lineRule="auto"/>
        <w:jc w:val="both"/>
      </w:pPr>
    </w:p>
    <w:p w14:paraId="50A0EDC6" w14:textId="2934BB06" w:rsidR="00026A2A" w:rsidRDefault="00026A2A" w:rsidP="00416694">
      <w:pPr>
        <w:spacing w:line="360" w:lineRule="auto"/>
        <w:jc w:val="both"/>
      </w:pPr>
      <w:r>
        <w:t>With the exception of FCBF, the above feature selection procedures can be grouped into two categories:</w:t>
      </w:r>
    </w:p>
    <w:p w14:paraId="3F12B470" w14:textId="48FA43C0" w:rsidR="00026A2A" w:rsidRDefault="00026A2A" w:rsidP="00026A2A">
      <w:pPr>
        <w:pStyle w:val="ListParagraph"/>
        <w:numPr>
          <w:ilvl w:val="0"/>
          <w:numId w:val="35"/>
        </w:numPr>
        <w:spacing w:line="360" w:lineRule="auto"/>
        <w:jc w:val="both"/>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4552C2EA" w:rsidR="009162F6" w:rsidRDefault="00026A2A" w:rsidP="009162F6">
      <w:pPr>
        <w:pStyle w:val="ListParagraph"/>
        <w:numPr>
          <w:ilvl w:val="0"/>
          <w:numId w:val="35"/>
        </w:numPr>
        <w:spacing w:line="360" w:lineRule="auto"/>
        <w:jc w:val="both"/>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000352">
      <w:pPr>
        <w:spacing w:line="360" w:lineRule="auto"/>
        <w:jc w:val="both"/>
      </w:pPr>
    </w:p>
    <w:p w14:paraId="64FA4D94" w14:textId="4BDF8014" w:rsidR="00FE3A40" w:rsidRDefault="00FE3A40" w:rsidP="00000352">
      <w:pPr>
        <w:spacing w:line="360" w:lineRule="auto"/>
        <w:jc w:val="both"/>
      </w:pPr>
      <w:r>
        <w:lastRenderedPageBreak/>
        <w:t xml:space="preserve">In gene expression studies, such as DNA microarray studies, all features have similar measurement costs and computation times </w:t>
      </w:r>
      <w:r>
        <w:fldChar w:fldCharType="begin" w:fldLock="1"/>
      </w:r>
      <w:r>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Pr="000B1C40">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Pr="00D14436">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000352">
      <w:pPr>
        <w:spacing w:line="360" w:lineRule="auto"/>
        <w:jc w:val="both"/>
      </w:pPr>
    </w:p>
    <w:p w14:paraId="6575E614" w14:textId="1C0EA0D4" w:rsidR="00C122D8" w:rsidRDefault="00666A66" w:rsidP="00C122D8">
      <w:pPr>
        <w:spacing w:line="360" w:lineRule="auto"/>
        <w:jc w:val="both"/>
      </w:pPr>
      <w:commentRangeStart w:id="6"/>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4E65E0">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4E65E0" w:rsidRPr="004E65E0">
        <w:rPr>
          <w:noProof/>
        </w:rPr>
        <w:t>(Chi et al., 2016)</w:t>
      </w:r>
      <w:r w:rsidR="004E65E0">
        <w:fldChar w:fldCharType="end"/>
      </w:r>
      <w:r>
        <w:t>.  With</w:t>
      </w:r>
      <w:r w:rsidR="004A69A8">
        <w:t xml:space="preserve"> the advent of “big data”</w:t>
      </w:r>
      <w:r w:rsidR="00C2670B">
        <w:t xml:space="preserve"> in remote sensing</w:t>
      </w:r>
      <w:ins w:id="7" w:author="dugalh" w:date="2017-08-17T13:22:00Z">
        <w:r w:rsidR="00B90378">
          <w:t xml:space="preserve"> (large quantiti</w:t>
        </w:r>
      </w:ins>
      <w:ins w:id="8" w:author="dugalh" w:date="2017-08-17T13:23:00Z">
        <w:r w:rsidR="00B90378">
          <w:t>es</w:t>
        </w:r>
      </w:ins>
      <w:ins w:id="9" w:author="dugalh" w:date="2017-08-17T13:22:00Z">
        <w:r w:rsidR="00B90378">
          <w:t xml:space="preserve"> of high resolution spatial and spectral data</w:t>
        </w:r>
      </w:ins>
      <w:ins w:id="10" w:author="dugalh" w:date="2017-08-17T13:23:00Z">
        <w:r w:rsidR="00B90378">
          <w:t xml:space="preserve"> requiring interpretation</w:t>
        </w:r>
      </w:ins>
      <w:ins w:id="11" w:author="dugalh" w:date="2017-08-17T13:22:00Z">
        <w:r w:rsidR="00B90378">
          <w:t>)</w:t>
        </w:r>
      </w:ins>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commentRangeEnd w:id="6"/>
      <w:r w:rsidR="001D720B">
        <w:rPr>
          <w:rStyle w:val="CommentReference"/>
        </w:rPr>
        <w:commentReference w:id="6"/>
      </w:r>
      <w:r w:rsidR="00B90378" w:rsidDel="00B90378">
        <w:t xml:space="preserve"> </w:t>
      </w:r>
      <w:commentRangeStart w:id="12"/>
      <w:commentRangeStart w:id="13"/>
      <w:r w:rsidR="00A60F6B">
        <w:t xml:space="preserve"> </w:t>
      </w:r>
      <w:commentRangeEnd w:id="13"/>
      <w:r w:rsidR="001D720B">
        <w:rPr>
          <w:rStyle w:val="CommentReference"/>
        </w:rPr>
        <w:commentReference w:id="13"/>
      </w:r>
      <w:commentRangeEnd w:id="12"/>
      <w:r w:rsidR="001B3AAF">
        <w:rPr>
          <w:rStyle w:val="CommentReference"/>
        </w:rPr>
        <w:commentReference w:id="12"/>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w:t>
      </w:r>
      <w:commentRangeStart w:id="14"/>
      <w:commentRangeStart w:id="15"/>
      <w:r w:rsidR="004D1369">
        <w:t xml:space="preserve">speed </w:t>
      </w:r>
      <w:commentRangeEnd w:id="14"/>
      <w:r w:rsidR="00573377">
        <w:rPr>
          <w:rStyle w:val="CommentReference"/>
        </w:rPr>
        <w:commentReference w:id="14"/>
      </w:r>
      <w:commentRangeEnd w:id="15"/>
      <w:r w:rsidR="00E474FF">
        <w:rPr>
          <w:rStyle w:val="CommentReference"/>
        </w:rPr>
        <w:commentReference w:id="15"/>
      </w:r>
      <w:r w:rsidR="004D1369">
        <w:t xml:space="preserve">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4E65E0">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et al., 2002; Sahu and Mishra, 2011; Strobl et al., 2008; Yousef et al., 2007; Yu and Liu, 2004)", "manualFormatting" : "(Mitra et al., 2002; Strobl et al., 2008; Yu and Liu, 2004)", "plainTextFormattedCitation" : "(Cukur et al., 2015; Guyon et al., 2002; Mitra et al., 2002; Sahu and Mishra, 2011; Strobl et al., 2008; Yousef et al., 2007; Yu and Liu, 2004)", "previouslyFormattedCitation" : "(Cukur et al., 2015; Guyon et al., 2002; Mitra et al., 2002; Sahu and Mishra, 2011; Strobl et al., 2008; Yousef et al., 2007; Yu and Liu, 2004)"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Next/>
        <w:keepLines/>
      </w:pPr>
      <w:r w:rsidDel="00C122D8">
        <w:lastRenderedPageBreak/>
        <w:t xml:space="preserve"> </w:t>
      </w:r>
      <w:r w:rsidR="00CD0706">
        <w:t>Methods</w:t>
      </w:r>
    </w:p>
    <w:p w14:paraId="43502BF1" w14:textId="77777777" w:rsidR="004D38FC" w:rsidRDefault="004D38FC" w:rsidP="00C122D8">
      <w:pPr>
        <w:pStyle w:val="Heading2"/>
        <w:keepNext/>
        <w:keepLines/>
      </w:pPr>
      <w:bookmarkStart w:id="16" w:name="_Ref475980656"/>
      <w:r>
        <w:t>Formulation</w:t>
      </w:r>
      <w:bookmarkEnd w:id="16"/>
    </w:p>
    <w:p w14:paraId="75B2847B" w14:textId="53071938" w:rsidR="004D38FC" w:rsidRDefault="00176DB5" w:rsidP="00C122D8">
      <w:pPr>
        <w:keepNext/>
        <w:keepLines/>
        <w:spacing w:line="360" w:lineRule="auto"/>
        <w:jc w:val="both"/>
      </w:pPr>
      <w:r>
        <w:t>The proposed</w:t>
      </w:r>
      <w:r w:rsidR="004D38FC">
        <w:t xml:space="preserve"> </w:t>
      </w:r>
      <w:r w:rsidR="0074255F">
        <w:t xml:space="preserve">method </w:t>
      </w:r>
      <w:r w:rsidR="004D38FC">
        <w:t>is described as follows:</w:t>
      </w:r>
    </w:p>
    <w:p w14:paraId="5C914AE8" w14:textId="77777777" w:rsidR="004D38FC" w:rsidRDefault="004D38FC" w:rsidP="00C122D8">
      <w:pPr>
        <w:pStyle w:val="ListParagraph"/>
        <w:keepNext/>
        <w:keepLines/>
        <w:numPr>
          <w:ilvl w:val="0"/>
          <w:numId w:val="17"/>
        </w:numPr>
        <w:spacing w:line="360" w:lineRule="auto"/>
        <w:jc w:val="both"/>
      </w:pPr>
      <w:r>
        <w:t xml:space="preserve">Perform average-linkage hierarchical clustering </w:t>
      </w:r>
      <w:r>
        <w:fldChar w:fldCharType="begin" w:fldLock="1"/>
      </w:r>
      <w:r>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Pr="00B550FC">
        <w:rPr>
          <w:noProof/>
        </w:rPr>
        <w:t>(Szekely and Rizzo, 2005)</w:t>
      </w:r>
      <w:r>
        <w:fldChar w:fldCharType="end"/>
      </w:r>
      <w:r>
        <w:t xml:space="preserve"> of the feature set using the correlation coefficient as the dissimilarity metric.</w:t>
      </w:r>
    </w:p>
    <w:p w14:paraId="4CF39998" w14:textId="4334BFB0" w:rsidR="004D38FC" w:rsidRDefault="004D38FC" w:rsidP="00C122D8">
      <w:pPr>
        <w:pStyle w:val="ListParagraph"/>
        <w:keepNext/>
        <w:keepLines/>
        <w:numPr>
          <w:ilvl w:val="0"/>
          <w:numId w:val="17"/>
        </w:numPr>
        <w:spacing w:line="360" w:lineRule="auto"/>
        <w:jc w:val="both"/>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 xml:space="preserve">by </w:t>
      </w:r>
      <w:commentRangeStart w:id="17"/>
      <w:commentRangeStart w:id="18"/>
      <w:commentRangeStart w:id="19"/>
      <w:r>
        <w:t xml:space="preserve">visual inspection </w:t>
      </w:r>
      <w:commentRangeEnd w:id="17"/>
      <w:r w:rsidR="0074255F">
        <w:rPr>
          <w:rStyle w:val="CommentReference"/>
        </w:rPr>
        <w:commentReference w:id="17"/>
      </w:r>
      <w:commentRangeEnd w:id="18"/>
      <w:r w:rsidR="00E163BD">
        <w:rPr>
          <w:rStyle w:val="CommentReference"/>
        </w:rPr>
        <w:commentReference w:id="18"/>
      </w:r>
      <w:commentRangeEnd w:id="19"/>
      <w:r w:rsidR="006F3970">
        <w:rPr>
          <w:rStyle w:val="CommentReference"/>
        </w:rPr>
        <w:commentReference w:id="19"/>
      </w:r>
      <w:r>
        <w:t>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C122D8">
      <w:pPr>
        <w:pStyle w:val="ListParagraph"/>
        <w:keepNext/>
        <w:keepLines/>
        <w:numPr>
          <w:ilvl w:val="0"/>
          <w:numId w:val="17"/>
        </w:numPr>
        <w:spacing w:line="360" w:lineRule="auto"/>
        <w:jc w:val="both"/>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C122D8">
      <w:pPr>
        <w:pStyle w:val="ListParagraph"/>
        <w:keepNext/>
        <w:keepLines/>
        <w:numPr>
          <w:ilvl w:val="0"/>
          <w:numId w:val="17"/>
        </w:numPr>
        <w:spacing w:line="360" w:lineRule="auto"/>
        <w:jc w:val="both"/>
      </w:pPr>
      <w:r>
        <w:t xml:space="preserve">Select a single feature from each of the </w:t>
      </w:r>
      <w:r w:rsidRPr="001D62D1">
        <w:rPr>
          <w:i/>
        </w:rPr>
        <w:t>N</w:t>
      </w:r>
      <w:r>
        <w:t xml:space="preserve"> clusters wi</w:t>
      </w:r>
      <w:bookmarkStart w:id="20" w:name="_GoBack"/>
      <w:bookmarkEnd w:id="20"/>
      <w:r>
        <w:t xml:space="preserve">th best </w:t>
      </w:r>
      <w:r w:rsidR="004262AE">
        <w:t xml:space="preserve">importance </w:t>
      </w:r>
      <w:r>
        <w:t>scores.</w:t>
      </w:r>
    </w:p>
    <w:p w14:paraId="01EE7926" w14:textId="77777777" w:rsidR="004D38FC" w:rsidRDefault="004D38FC" w:rsidP="004D38FC">
      <w:pPr>
        <w:spacing w:line="360" w:lineRule="auto"/>
        <w:jc w:val="both"/>
      </w:pPr>
    </w:p>
    <w:p w14:paraId="3756323D" w14:textId="77777777" w:rsidR="00DA69AD" w:rsidRDefault="004D38FC" w:rsidP="004D38FC">
      <w:pPr>
        <w:spacing w:line="360" w:lineRule="auto"/>
        <w:jc w:val="both"/>
        <w:rPr>
          <w:ins w:id="21" w:author="dugalh" w:date="2017-08-17T15:54:00Z"/>
        </w:rPr>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300E8C">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E06262" w:rsidRPr="00E06262">
        <w:rPr>
          <w:noProof/>
        </w:rPr>
        <w:t>(Webb, 2002)</w:t>
      </w:r>
      <w:r w:rsidR="00E06262">
        <w:fldChar w:fldCharType="end"/>
      </w:r>
      <w:r>
        <w:t xml:space="preserve">.  </w:t>
      </w:r>
      <w:commentRangeStart w:id="22"/>
      <w:commentRangeStart w:id="23"/>
      <w:r w:rsidR="008905E8">
        <w:t>The method</w:t>
      </w:r>
      <w:r>
        <w:t xml:space="preserve"> </w:t>
      </w:r>
      <w:r w:rsidR="009651B5">
        <w:t>begins</w:t>
      </w:r>
      <w:r w:rsidR="009651B5">
        <w:t xml:space="preserve">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commentRangeEnd w:id="22"/>
      <w:r w:rsidR="00B717C6">
        <w:rPr>
          <w:rStyle w:val="CommentReference"/>
        </w:rPr>
        <w:commentReference w:id="22"/>
      </w:r>
      <w:r w:rsidR="00984850">
        <w:t xml:space="preserve">The hierarchy of clusters can be graphically represented with a </w:t>
      </w:r>
      <w:proofErr w:type="spellStart"/>
      <w:r w:rsidR="00984850">
        <w:t>dendrogram</w:t>
      </w:r>
      <w:proofErr w:type="spellEnd"/>
      <w:r w:rsidR="00984850">
        <w:t xml:space="preserve"> </w:t>
      </w:r>
      <w:r w:rsidR="00984850">
        <w:fldChar w:fldCharType="begin" w:fldLock="1"/>
      </w:r>
      <w:r w:rsidR="00984850">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984850" w:rsidRPr="00356DA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984850">
        <w:t xml:space="preserve">Figure </w:t>
      </w:r>
      <w:r w:rsidR="00984850">
        <w:rPr>
          <w:noProof/>
        </w:rPr>
        <w:t>1</w:t>
      </w:r>
      <w:r w:rsidR="00984850">
        <w:fldChar w:fldCharType="end"/>
      </w:r>
      <w:r w:rsidR="00984850">
        <w:t xml:space="preserve">.  </w:t>
      </w:r>
      <w:r w:rsidR="00054B4E">
        <w:t>T</w:t>
      </w:r>
      <w:r w:rsidR="00054B4E">
        <w:t xml:space="preserve">he inverted U-shaped lines show which clusters are combined into new clusters.  The height of the horizontal line indicates the magnitude of the dissimilarity between clusters.  </w:t>
      </w:r>
    </w:p>
    <w:p w14:paraId="17025472" w14:textId="77777777" w:rsidR="00DA69AD" w:rsidRDefault="00DA69AD" w:rsidP="004D38FC">
      <w:pPr>
        <w:spacing w:line="360" w:lineRule="auto"/>
        <w:jc w:val="both"/>
        <w:rPr>
          <w:ins w:id="24" w:author="dugalh" w:date="2017-08-17T15:54:00Z"/>
        </w:rPr>
      </w:pPr>
    </w:p>
    <w:p w14:paraId="6A4E3094" w14:textId="6AC946F5" w:rsidR="00B72E9A" w:rsidRDefault="008905E8" w:rsidP="004D38FC">
      <w:pPr>
        <w:spacing w:line="360" w:lineRule="auto"/>
        <w:jc w:val="both"/>
      </w:pPr>
      <w:r>
        <w:t>The average</w:t>
      </w:r>
      <w:r w:rsidR="00F42BC8">
        <w:t>-</w:t>
      </w:r>
      <w:r>
        <w:t>linkage criterion</w:t>
      </w:r>
      <w:r w:rsidR="00E62FE6">
        <w:t>, which is</w:t>
      </w:r>
      <w:r w:rsidR="00E62FE6">
        <w:t xml:space="preserve"> the average of the pairwise distances</w:t>
      </w:r>
      <w:r w:rsidR="00E62FE6">
        <w:t xml:space="preserve"> </w:t>
      </w:r>
      <w:r w:rsidR="00E62FE6">
        <w:t>between the objects in two clusters</w:t>
      </w:r>
      <w:r w:rsidR="00BE218A">
        <w:t xml:space="preserve">, </w:t>
      </w:r>
      <w:r w:rsidR="00984850">
        <w:t xml:space="preserve">was used </w:t>
      </w:r>
      <w:r w:rsidR="00E62FE6">
        <w:t>to measure</w:t>
      </w:r>
      <w:r w:rsidR="00984850">
        <w:t xml:space="preserve"> cluster dissimilarity.  </w:t>
      </w:r>
      <w:r w:rsidR="00E62FE6">
        <w:t xml:space="preserve">The </w:t>
      </w:r>
      <w:r w:rsidR="00E954AD">
        <w:t xml:space="preserve">pairwise </w:t>
      </w:r>
      <w:r w:rsidR="00E62FE6">
        <w:t>object distance</w:t>
      </w:r>
      <w:r w:rsidR="00DB6CD3">
        <w:t>s</w:t>
      </w:r>
      <w:r w:rsidR="00E62FE6">
        <w:t xml:space="preserve"> </w:t>
      </w:r>
      <w:r w:rsidR="00DB6CD3">
        <w:t>w</w:t>
      </w:r>
      <w:r w:rsidR="00DB6CD3">
        <w:t>ere</w:t>
      </w:r>
      <w:r w:rsidR="00DB6CD3">
        <w:t xml:space="preserve"> </w:t>
      </w:r>
      <w:r w:rsidR="009A7D00">
        <w:t>calculated</w:t>
      </w:r>
      <w:r w:rsidR="00E62FE6">
        <w:t xml:space="preserve"> </w:t>
      </w:r>
      <w:proofErr w:type="gramStart"/>
      <w:r w:rsidR="00E62FE6">
        <w:t xml:space="preserve">as </w:t>
      </w:r>
      <m:oMath>
        <m:d>
          <m:dPr>
            <m:begChr m:val="|"/>
            <m:endChr m:val="|"/>
            <m:ctrlPr>
              <w:rPr>
                <w:rFonts w:ascii="Cambria Math" w:hAnsi="Cambria Math"/>
                <w:i/>
              </w:rPr>
            </m:ctrlPr>
          </m:dPr>
          <m:e>
            <w:proofErr w:type="gramEnd"/>
            <m:r>
              <w:rPr>
                <w:rFonts w:ascii="Cambria Math" w:hAnsi="Cambria Math"/>
              </w:rPr>
              <m:t>1-</m:t>
            </m:r>
            <m:r>
              <w:rPr>
                <w:rFonts w:ascii="Cambria Math" w:hAnsi="Cambria Math"/>
              </w:rPr>
              <m:t>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commentRangeEnd w:id="23"/>
      <w:r w:rsidR="00B717C6">
        <w:rPr>
          <w:rStyle w:val="CommentReference"/>
        </w:rPr>
        <w:commentReference w:id="23"/>
      </w:r>
      <w:r w:rsidR="00984850">
        <w:t>I</w:t>
      </w:r>
      <w:r w:rsidR="00C82720">
        <w:t xml:space="preserve">n </w:t>
      </w:r>
      <w:r w:rsidR="00C82720">
        <w:fldChar w:fldCharType="begin"/>
      </w:r>
      <w:r w:rsidR="00C82720">
        <w:instrText xml:space="preserve"> REF _Ref466974803 \h </w:instrText>
      </w:r>
      <w:r w:rsidR="00C82720">
        <w:fldChar w:fldCharType="separate"/>
      </w:r>
      <w:r w:rsidR="00C82720">
        <w:t xml:space="preserve">Figure </w:t>
      </w:r>
      <w:r w:rsidR="00C82720">
        <w:rPr>
          <w:noProof/>
        </w:rPr>
        <w:t>1</w:t>
      </w:r>
      <w:r w:rsidR="00C82720">
        <w:fldChar w:fldCharType="end"/>
      </w:r>
      <w:r w:rsidR="00984850">
        <w:t>,</w:t>
      </w:r>
      <w:r w:rsidR="009F4EC4">
        <w:t xml:space="preserve"> </w:t>
      </w:r>
      <w:r w:rsidR="00054B4E">
        <w:t>t</w:t>
      </w:r>
      <w:r w:rsidR="00054B4E">
        <w:t xml:space="preserve">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D38FC">
      <w:pPr>
        <w:spacing w:line="360" w:lineRule="auto"/>
        <w:jc w:val="both"/>
      </w:pPr>
    </w:p>
    <w:p w14:paraId="2D9E05BF" w14:textId="3E38CD99" w:rsidR="00B72E9A" w:rsidRDefault="00D102D6" w:rsidP="004D38FC">
      <w:pPr>
        <w:spacing w:line="360" w:lineRule="auto"/>
        <w:jc w:val="both"/>
      </w:pPr>
      <w:r>
        <w:rPr>
          <w:noProof/>
          <w:lang w:val="en-US"/>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252D5A18" w:rsidR="00C82720" w:rsidRDefault="00C82720" w:rsidP="00C82720">
      <w:pPr>
        <w:pStyle w:val="Caption"/>
        <w:keepLines/>
        <w:jc w:val="both"/>
      </w:pPr>
      <w:bookmarkStart w:id="25" w:name="_Ref466974803"/>
      <w:r>
        <w:t xml:space="preserve">Figure </w:t>
      </w:r>
      <w:r>
        <w:fldChar w:fldCharType="begin"/>
      </w:r>
      <w:r>
        <w:instrText xml:space="preserve"> SEQ Figure \* ARABIC </w:instrText>
      </w:r>
      <w:r>
        <w:fldChar w:fldCharType="separate"/>
      </w:r>
      <w:r>
        <w:rPr>
          <w:noProof/>
        </w:rPr>
        <w:t>1</w:t>
      </w:r>
      <w:r>
        <w:fldChar w:fldCharType="end"/>
      </w:r>
      <w:bookmarkEnd w:id="25"/>
      <w:r>
        <w:t xml:space="preserve"> Example dendrogram showing </w:t>
      </w:r>
      <w:r w:rsidR="009F4EC4">
        <w:t xml:space="preserve">chosen </w:t>
      </w:r>
      <w:r w:rsidR="00D102D6">
        <w:t>threshold</w:t>
      </w:r>
      <w:r>
        <w:t xml:space="preserve"> at which to extract clusters</w:t>
      </w:r>
    </w:p>
    <w:p w14:paraId="20CA31D1" w14:textId="77777777" w:rsidR="00DB2C16" w:rsidRDefault="00DB2C16" w:rsidP="004D38FC">
      <w:pPr>
        <w:spacing w:line="360" w:lineRule="auto"/>
        <w:jc w:val="both"/>
      </w:pPr>
    </w:p>
    <w:p w14:paraId="0F8777BE" w14:textId="2F65AE73" w:rsidR="00EB77E7" w:rsidRDefault="00B161B2" w:rsidP="004D38FC">
      <w:pPr>
        <w:spacing w:line="360" w:lineRule="auto"/>
        <w:jc w:val="bot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EB77E7">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EB77E7" w:rsidRPr="00B550FC">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4D38FC">
      <w:pPr>
        <w:spacing w:line="360" w:lineRule="auto"/>
        <w:jc w:val="both"/>
      </w:pPr>
    </w:p>
    <w:p w14:paraId="76F3F0C1" w14:textId="249514E5" w:rsidR="00BC09E0" w:rsidRDefault="00B72E9A" w:rsidP="004D38FC">
      <w:pPr>
        <w:spacing w:line="360" w:lineRule="auto"/>
        <w:jc w:val="bot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421C4">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421C4" w:rsidRPr="00EB77E7">
        <w:rPr>
          <w:noProof/>
        </w:rPr>
        <w:t>(Brown et al., 2012)</w:t>
      </w:r>
      <w:r w:rsidR="00B421C4">
        <w:fldChar w:fldCharType="end"/>
      </w:r>
      <w:r>
        <w:t xml:space="preserve">.  Given two random variables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EB77E7" w14:paraId="58493A26" w14:textId="77777777" w:rsidTr="00C122D8">
        <w:trPr>
          <w:trHeight w:val="1135"/>
        </w:trPr>
        <w:tc>
          <w:tcPr>
            <w:tcW w:w="3044" w:type="pct"/>
            <w:vAlign w:val="center"/>
          </w:tcPr>
          <w:p w14:paraId="0972D30E" w14:textId="0AAFFD3D" w:rsidR="00EB77E7" w:rsidRPr="00BC09E0" w:rsidRDefault="00895250" w:rsidP="00895250">
            <w:pPr>
              <w:pStyle w:val="1TeksCharChar"/>
            </w:pPr>
            <m:oMathPara>
              <m:oMathParaPr>
                <m:jc m:val="left"/>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m:rPr>
                        <m:scr m:val="script"/>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ty m:val="p"/>
                          </m:rPr>
                          <w:rPr>
                            <w:rFonts w:ascii="Cambria Math" w:hAnsi="Cambria Math"/>
                          </w:rPr>
                          <m:t>∈</m:t>
                        </m:r>
                        <m:r>
                          <m:rPr>
                            <m:scr m:val="script"/>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652" w:type="pct"/>
            <w:vAlign w:val="center"/>
          </w:tcPr>
          <w:p w14:paraId="15176C72" w14:textId="77777777" w:rsidR="00EB77E7" w:rsidRDefault="00EB77E7" w:rsidP="00B776FE">
            <w:pPr>
              <w:pStyle w:val="1TeksCharChar"/>
            </w:pPr>
          </w:p>
        </w:tc>
        <w:tc>
          <w:tcPr>
            <w:tcW w:w="652" w:type="pct"/>
          </w:tcPr>
          <w:p w14:paraId="3EA81945" w14:textId="77777777" w:rsidR="00EB77E7" w:rsidRPr="003B5532" w:rsidRDefault="00EB77E7" w:rsidP="00B776FE">
            <w:pPr>
              <w:pStyle w:val="Caption"/>
              <w:jc w:val="right"/>
              <w:rPr>
                <w:sz w:val="24"/>
                <w:szCs w:val="24"/>
              </w:rPr>
            </w:pPr>
          </w:p>
        </w:tc>
        <w:tc>
          <w:tcPr>
            <w:tcW w:w="652" w:type="pct"/>
            <w:vAlign w:val="center"/>
          </w:tcPr>
          <w:p w14:paraId="51DE4D53" w14:textId="77777777" w:rsidR="00EB77E7" w:rsidRPr="003B5532" w:rsidRDefault="00EB77E7" w:rsidP="00B776FE">
            <w:pPr>
              <w:pStyle w:val="Caption"/>
              <w:jc w:val="right"/>
              <w:rPr>
                <w:sz w:val="24"/>
                <w:szCs w:val="24"/>
              </w:rPr>
            </w:pPr>
            <w:bookmarkStart w:id="26" w:name="_Ref463338697"/>
            <w:bookmarkStart w:id="27" w:name="_Ref463338703"/>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4945B3">
              <w:rPr>
                <w:noProof/>
                <w:sz w:val="24"/>
                <w:szCs w:val="24"/>
              </w:rPr>
              <w:t>1</w:t>
            </w:r>
            <w:r>
              <w:rPr>
                <w:sz w:val="24"/>
                <w:szCs w:val="24"/>
              </w:rPr>
              <w:fldChar w:fldCharType="end"/>
            </w:r>
            <w:bookmarkEnd w:id="26"/>
            <w:r w:rsidRPr="003B5532">
              <w:rPr>
                <w:sz w:val="24"/>
                <w:szCs w:val="24"/>
              </w:rPr>
              <w:t>)</w:t>
            </w:r>
            <w:bookmarkEnd w:id="27"/>
          </w:p>
        </w:tc>
      </w:tr>
    </w:tbl>
    <w:p w14:paraId="6AA4B7B1" w14:textId="2C41872C" w:rsidR="00B06AD2" w:rsidRDefault="00D20FA3" w:rsidP="00B06AD2">
      <w:pPr>
        <w:spacing w:line="360" w:lineRule="auto"/>
        <w:jc w:val="both"/>
      </w:pPr>
      <w:r>
        <w:rPr>
          <w:iCs/>
        </w:rPr>
        <w:t xml:space="preserve">The </w:t>
      </w:r>
      <w:r w:rsidR="00957D6D">
        <w:rPr>
          <w:iCs/>
        </w:rPr>
        <w:t>MI</w:t>
      </w:r>
      <w:r>
        <w:rPr>
          <w:iCs/>
        </w:rPr>
        <w:t xml:space="preserve"> between a feature and the class labels gives a useful indication of that feature’s relevance or importance </w:t>
      </w:r>
      <w:r>
        <w:rPr>
          <w:iCs/>
        </w:rPr>
        <w:fldChar w:fldCharType="begin" w:fldLock="1"/>
      </w:r>
      <w:r w:rsidR="001A2C91">
        <w:rPr>
          <w:iCs/>
        </w:rP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Pr>
          <w:iCs/>
        </w:rPr>
        <w:fldChar w:fldCharType="separate"/>
      </w:r>
      <w:r w:rsidRPr="00D20FA3">
        <w:rPr>
          <w:iCs/>
          <w:noProof/>
        </w:rPr>
        <w:t>(Brown et al., 2012)</w:t>
      </w:r>
      <w:r>
        <w:rPr>
          <w:iCs/>
        </w:rPr>
        <w:fldChar w:fldCharType="end"/>
      </w:r>
      <w:r>
        <w:rPr>
          <w:iCs/>
        </w:rPr>
        <w:t xml:space="preserve">.  </w:t>
      </w:r>
      <w:r w:rsidR="00B06AD2">
        <w:rPr>
          <w:iCs/>
        </w:rPr>
        <w:t>The probability distributions in Equation</w:t>
      </w:r>
      <w:r w:rsidR="007414B8">
        <w:rPr>
          <w:iCs/>
        </w:rPr>
        <w:t xml:space="preserve"> </w:t>
      </w:r>
      <w:r w:rsidR="007414B8">
        <w:rPr>
          <w:iCs/>
        </w:rPr>
        <w:fldChar w:fldCharType="begin"/>
      </w:r>
      <w:r w:rsidR="007414B8">
        <w:rPr>
          <w:iCs/>
        </w:rPr>
        <w:instrText xml:space="preserve"> REF _Ref463338703 \h </w:instrText>
      </w:r>
      <w:r w:rsidR="007414B8">
        <w:rPr>
          <w:iCs/>
        </w:rPr>
      </w:r>
      <w:r w:rsidR="007414B8">
        <w:rPr>
          <w:iCs/>
        </w:rPr>
        <w:fldChar w:fldCharType="separate"/>
      </w:r>
      <w:r w:rsidR="007414B8" w:rsidRPr="003B5532">
        <w:t>(</w:t>
      </w:r>
      <w:r w:rsidR="007414B8">
        <w:rPr>
          <w:noProof/>
        </w:rPr>
        <w:t>1</w:t>
      </w:r>
      <w:r w:rsidR="007414B8" w:rsidRPr="003B5532">
        <w:t>)</w:t>
      </w:r>
      <w:r w:rsidR="007414B8">
        <w:rPr>
          <w:iCs/>
        </w:rPr>
        <w:fldChar w:fldCharType="end"/>
      </w:r>
      <w:r w:rsidR="00B06AD2">
        <w:rPr>
          <w:iCs/>
        </w:rPr>
        <w:t xml:space="preserve"> are not known and are estimated using histograms.</w:t>
      </w:r>
    </w:p>
    <w:p w14:paraId="0937631B" w14:textId="77777777" w:rsidR="004D38FC" w:rsidRDefault="004D38FC" w:rsidP="004D38FC">
      <w:pPr>
        <w:spacing w:line="360" w:lineRule="auto"/>
        <w:jc w:val="both"/>
      </w:pPr>
    </w:p>
    <w:p w14:paraId="2CE1AF9E" w14:textId="33401F47" w:rsidR="004D38FC" w:rsidRDefault="004D38FC" w:rsidP="004D38FC">
      <w:pPr>
        <w:spacing w:line="360" w:lineRule="auto"/>
        <w:jc w:val="bot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Pr="00B550FC">
        <w:rPr>
          <w:noProof/>
        </w:rPr>
        <w:t>(Bishop, 2003)</w:t>
      </w:r>
      <w:r>
        <w:fldChar w:fldCharType="end"/>
      </w:r>
      <w:r>
        <w:t xml:space="preserve">.  </w:t>
      </w:r>
    </w:p>
    <w:p w14:paraId="691B0BB3" w14:textId="409E892F" w:rsidR="004D38FC" w:rsidRPr="004D38FC" w:rsidRDefault="004D38FC" w:rsidP="004D38FC"/>
    <w:p w14:paraId="4D9CC0EC" w14:textId="56C38D95" w:rsidR="00416694" w:rsidRDefault="001577CE" w:rsidP="00CD0706">
      <w:pPr>
        <w:pStyle w:val="Heading2"/>
      </w:pPr>
      <w:bookmarkStart w:id="28" w:name="_Ref453592367"/>
      <w:bookmarkStart w:id="29" w:name="_Ref464223017"/>
      <w:r>
        <w:lastRenderedPageBreak/>
        <w:t xml:space="preserve">Data </w:t>
      </w:r>
      <w:bookmarkEnd w:id="28"/>
      <w:r w:rsidR="004D3E92">
        <w:t>Sets</w:t>
      </w:r>
      <w:bookmarkEnd w:id="29"/>
    </w:p>
    <w:p w14:paraId="1B704381" w14:textId="3DFCB5EB" w:rsidR="00F14F57" w:rsidRDefault="009207E1" w:rsidP="00416694">
      <w:pPr>
        <w:spacing w:line="360" w:lineRule="auto"/>
        <w:jc w:val="bot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A81733">
        <w:t xml:space="preserve">Table </w:t>
      </w:r>
      <w:r w:rsidR="00A81733">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CF15E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w:t>
      </w:r>
      <w:proofErr w:type="spellStart"/>
      <w:r w:rsidR="00F14F57">
        <w:t>Spekboom</w:t>
      </w:r>
      <w:proofErr w:type="spellEnd"/>
      <w:r w:rsidR="00F14F57">
        <w:t xml:space="preserve">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416694">
      <w:pPr>
        <w:spacing w:line="360" w:lineRule="auto"/>
        <w:jc w:val="both"/>
      </w:pPr>
    </w:p>
    <w:p w14:paraId="6BE3321F" w14:textId="4EDBAB29" w:rsidR="00D53EA0" w:rsidRDefault="00F14F57" w:rsidP="00416694">
      <w:pPr>
        <w:spacing w:line="360" w:lineRule="auto"/>
        <w:jc w:val="bot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proofErr w:type="gramStart"/>
      <w:r w:rsidR="00CE0677">
        <w:t xml:space="preserve">, </w:t>
      </w:r>
      <w:proofErr w:type="gramEnd"/>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w:t>
      </w:r>
      <w:proofErr w:type="spellStart"/>
      <w:r w:rsidR="00CE0677">
        <w:t>mean</w:t>
      </w:r>
      <w:proofErr w:type="spellEnd"/>
      <w:r w:rsidR="00CE0677">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proofErr w:type="gramStart"/>
      <w:r w:rsidR="00723A15">
        <w:t xml:space="preserve">, </w:t>
      </w:r>
      <w:proofErr w:type="gramEnd"/>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proofErr w:type="gramStart"/>
      <w:r w:rsidR="00CF4F7C">
        <w:t xml:space="preserve">, </w:t>
      </w:r>
      <w:proofErr w:type="gramEnd"/>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proofErr w:type="gramStart"/>
      <w:r w:rsidR="00CF4F7C">
        <w:t xml:space="preserve">, </w:t>
      </w:r>
      <w:proofErr w:type="gramEnd"/>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sampled from a standard normal distribution</w:t>
      </w:r>
      <w:proofErr w:type="gramStart"/>
      <w:r w:rsidR="00CF4F7C">
        <w:t xml:space="preserve">, </w:t>
      </w:r>
      <w:proofErr w:type="gramEnd"/>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416694">
      <w:pPr>
        <w:spacing w:line="360" w:lineRule="auto"/>
        <w:jc w:val="both"/>
      </w:pPr>
    </w:p>
    <w:p w14:paraId="0CA69F75" w14:textId="65083FB4" w:rsidR="00416694" w:rsidRDefault="00CF4F7C" w:rsidP="00416694">
      <w:pPr>
        <w:spacing w:line="360" w:lineRule="auto"/>
        <w:jc w:val="both"/>
      </w:pPr>
      <w:r>
        <w:t xml:space="preserve">The </w:t>
      </w:r>
      <w:proofErr w:type="spellStart"/>
      <w:r>
        <w:t>Statlog</w:t>
      </w:r>
      <w:proofErr w:type="spellEnd"/>
      <w:r>
        <w:t xml:space="preserve">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390CCE">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034B46" w:rsidRPr="00034B46">
        <w:rPr>
          <w:noProof/>
        </w:rPr>
        <w:t>(Lichman, 2013)</w:t>
      </w:r>
      <w:r w:rsidR="00034B46">
        <w:fldChar w:fldCharType="end"/>
      </w:r>
      <w:r w:rsidR="00034B46">
        <w:t xml:space="preserve">.  </w:t>
      </w:r>
      <w:r w:rsidR="00637319">
        <w:t xml:space="preserve">The </w:t>
      </w:r>
      <w:proofErr w:type="spellStart"/>
      <w:r w:rsidR="008A52DF">
        <w:t>Statlog</w:t>
      </w:r>
      <w:proofErr w:type="spellEnd"/>
      <w:r w:rsidR="008A52DF">
        <w:t xml:space="preserve">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E44452">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1C608E" w:rsidRPr="001C608E">
        <w:rPr>
          <w:noProof/>
        </w:rPr>
        <w:t>(Johnson and Xie, 2013)</w:t>
      </w:r>
      <w:r w:rsidR="001C608E">
        <w:fldChar w:fldCharType="end"/>
      </w:r>
      <w:r w:rsidR="008A52DF">
        <w:t xml:space="preserve">.  </w:t>
      </w:r>
    </w:p>
    <w:p w14:paraId="78C9BA34" w14:textId="77777777" w:rsidR="009207E1" w:rsidRDefault="009207E1" w:rsidP="00416694">
      <w:pPr>
        <w:spacing w:line="360" w:lineRule="auto"/>
        <w:jc w:val="both"/>
      </w:pPr>
    </w:p>
    <w:p w14:paraId="62309689" w14:textId="4F014D22" w:rsidR="00F35F37" w:rsidRDefault="00F35F37" w:rsidP="00416694">
      <w:pPr>
        <w:spacing w:line="360" w:lineRule="auto"/>
        <w:jc w:val="bot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211FFA">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E44452" w:rsidRPr="00E44452">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 xml:space="preserve">NASA AVIRIS </w:t>
      </w:r>
      <w:r w:rsidR="00BF25E0" w:rsidRPr="00E44452">
        <w:lastRenderedPageBreak/>
        <w:t>(Airborne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416694">
      <w:pPr>
        <w:spacing w:line="360" w:lineRule="auto"/>
        <w:jc w:val="both"/>
      </w:pPr>
    </w:p>
    <w:p w14:paraId="21A4E716" w14:textId="05593A1D" w:rsidR="00851D86" w:rsidRDefault="00851D86" w:rsidP="00211FFA">
      <w:pPr>
        <w:pStyle w:val="1Tablecaption"/>
      </w:pPr>
      <w:bookmarkStart w:id="30" w:name="_Ref463953775"/>
      <w:r>
        <w:t xml:space="preserve">Table </w:t>
      </w:r>
      <w:r>
        <w:fldChar w:fldCharType="begin"/>
      </w:r>
      <w:r>
        <w:instrText xml:space="preserve"> SEQ Table \* ARABIC </w:instrText>
      </w:r>
      <w:r>
        <w:fldChar w:fldCharType="separate"/>
      </w:r>
      <w:r w:rsidR="00211FFA">
        <w:rPr>
          <w:noProof/>
        </w:rPr>
        <w:t>1</w:t>
      </w:r>
      <w:r>
        <w:fldChar w:fldCharType="end"/>
      </w:r>
      <w:bookmarkEnd w:id="30"/>
      <w:r>
        <w:t xml:space="preserve">   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60706A">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B2C6F">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6E34FA">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60706A">
            <w:pPr>
              <w:pStyle w:val="1TableText"/>
              <w:tabs>
                <w:tab w:val="num" w:pos="993"/>
              </w:tabs>
            </w:pPr>
            <w:r>
              <w:t>Objects</w:t>
            </w:r>
          </w:p>
        </w:tc>
        <w:tc>
          <w:tcPr>
            <w:tcW w:w="851" w:type="dxa"/>
            <w:tcBorders>
              <w:left w:val="single" w:sz="4" w:space="0" w:color="auto"/>
            </w:tcBorders>
          </w:tcPr>
          <w:p w14:paraId="61338731" w14:textId="5D9E2FF4" w:rsidR="008F50AB" w:rsidRDefault="008F50AB" w:rsidP="0060706A">
            <w:pPr>
              <w:pStyle w:val="1TableText"/>
              <w:tabs>
                <w:tab w:val="num" w:pos="993"/>
              </w:tabs>
            </w:pPr>
            <w:r>
              <w:t>Classes</w:t>
            </w:r>
          </w:p>
        </w:tc>
        <w:tc>
          <w:tcPr>
            <w:tcW w:w="992" w:type="dxa"/>
            <w:tcBorders>
              <w:left w:val="single" w:sz="4" w:space="0" w:color="auto"/>
            </w:tcBorders>
          </w:tcPr>
          <w:p w14:paraId="22B4FA7E" w14:textId="0D91DD40" w:rsidR="008F50AB" w:rsidRDefault="00F2118B" w:rsidP="0060706A">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79FE6FD" w14:textId="7F9756D0" w:rsidR="0047156B" w:rsidRPr="00F12FB2" w:rsidRDefault="0047156B" w:rsidP="0047156B">
            <w:pPr>
              <w:pStyle w:val="1TableText"/>
              <w:tabs>
                <w:tab w:val="num" w:pos="993"/>
              </w:tabs>
            </w:pPr>
            <w:proofErr w:type="spellStart"/>
            <w:r>
              <w:t>Spekboom</w:t>
            </w:r>
            <w:proofErr w:type="spellEnd"/>
          </w:p>
        </w:tc>
        <w:tc>
          <w:tcPr>
            <w:tcW w:w="992" w:type="dxa"/>
            <w:tcBorders>
              <w:left w:val="single" w:sz="4" w:space="0" w:color="auto"/>
              <w:right w:val="single" w:sz="4" w:space="0" w:color="auto"/>
            </w:tcBorders>
          </w:tcPr>
          <w:p w14:paraId="69EBE297" w14:textId="270E3F38" w:rsidR="0047156B" w:rsidRDefault="0047156B" w:rsidP="0047156B">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47156B">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47156B">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47156B">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47156B">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47156B">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47156B">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47156B">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47156B">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47156B">
            <w:pPr>
              <w:pStyle w:val="1TableText"/>
              <w:tabs>
                <w:tab w:val="num" w:pos="993"/>
              </w:tabs>
            </w:pPr>
            <w:proofErr w:type="spellStart"/>
            <w:r>
              <w:t>Statlog</w:t>
            </w:r>
            <w:proofErr w:type="spellEnd"/>
            <w:r>
              <w:t xml:space="preserve"> Landsat</w:t>
            </w:r>
          </w:p>
        </w:tc>
        <w:tc>
          <w:tcPr>
            <w:tcW w:w="992" w:type="dxa"/>
            <w:tcBorders>
              <w:left w:val="single" w:sz="4" w:space="0" w:color="auto"/>
              <w:right w:val="single" w:sz="4" w:space="0" w:color="auto"/>
            </w:tcBorders>
          </w:tcPr>
          <w:p w14:paraId="0D18D38A" w14:textId="333D26EC" w:rsidR="0047156B" w:rsidRPr="0002729A" w:rsidRDefault="0047156B" w:rsidP="0047156B">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47156B">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47156B">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47156B">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47156B">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47156B">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47156B">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47156B">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47156B">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47156B">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47156B">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47156B">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47156B">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47156B">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47156B">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47156B">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47156B">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47156B">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47156B">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47156B">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47156B">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47156B">
            <w:pPr>
              <w:pStyle w:val="1TableText"/>
              <w:tabs>
                <w:tab w:val="num" w:pos="993"/>
              </w:tabs>
            </w:pPr>
            <w:r w:rsidRPr="00607C94">
              <w:t>0.</w:t>
            </w:r>
            <w:r>
              <w:t>60</w:t>
            </w:r>
          </w:p>
        </w:tc>
      </w:tr>
    </w:tbl>
    <w:p w14:paraId="1833BAB0" w14:textId="77777777" w:rsidR="00664D52" w:rsidRDefault="00664D52" w:rsidP="00416694">
      <w:pPr>
        <w:spacing w:line="360" w:lineRule="auto"/>
        <w:jc w:val="both"/>
      </w:pPr>
    </w:p>
    <w:p w14:paraId="138DBBF8" w14:textId="680B3030" w:rsidR="00664D52" w:rsidRDefault="00664D52" w:rsidP="00664D52">
      <w:pPr>
        <w:pStyle w:val="Heading2"/>
      </w:pPr>
      <w:r>
        <w:t>Evaluation</w:t>
      </w:r>
    </w:p>
    <w:p w14:paraId="12406F29" w14:textId="7C509C21" w:rsidR="00B60BB2" w:rsidRDefault="00422B73" w:rsidP="001D384F">
      <w:pPr>
        <w:spacing w:line="360" w:lineRule="auto"/>
        <w:jc w:val="bot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903E36">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EA0D7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6E355B">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23284A" w:rsidRPr="0023284A">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390CCE">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FE3E84" w:rsidRPr="00FE3E84">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37111A">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6E355B" w:rsidRPr="006E355B">
        <w:rPr>
          <w:noProof/>
        </w:rPr>
        <w:t>(Brown et al., 2012)</w:t>
      </w:r>
      <w:r w:rsidR="006E355B">
        <w:fldChar w:fldCharType="end"/>
      </w:r>
      <w:r w:rsidR="006E355B">
        <w:t>.</w:t>
      </w:r>
      <w:r w:rsidR="00756CA2">
        <w:t xml:space="preserve">  </w:t>
      </w:r>
    </w:p>
    <w:p w14:paraId="4621BEF9" w14:textId="77777777" w:rsidR="0007269E" w:rsidRDefault="0007269E" w:rsidP="00B1725F">
      <w:pPr>
        <w:spacing w:line="360" w:lineRule="auto"/>
        <w:jc w:val="both"/>
      </w:pPr>
    </w:p>
    <w:p w14:paraId="2D79406B" w14:textId="2838F4A1" w:rsidR="00422B73" w:rsidRDefault="00AA2C03" w:rsidP="00B1725F">
      <w:pPr>
        <w:spacing w:line="360" w:lineRule="auto"/>
        <w:jc w:val="both"/>
      </w:pPr>
      <w:r>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w:t>
      </w:r>
      <w:r w:rsidR="008B5207">
        <w:lastRenderedPageBreak/>
        <w:t xml:space="preserve">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422B73" w14:paraId="18B56FE1" w14:textId="77777777" w:rsidTr="00731384">
        <w:trPr>
          <w:trHeight w:val="1135"/>
        </w:trPr>
        <w:tc>
          <w:tcPr>
            <w:tcW w:w="3044" w:type="pct"/>
            <w:vAlign w:val="center"/>
          </w:tcPr>
          <w:p w14:paraId="1FA90258" w14:textId="77777777" w:rsidR="00422B73" w:rsidRPr="00BC09E0" w:rsidRDefault="00AD7587" w:rsidP="00731384">
            <w:pPr>
              <w:pStyle w:val="1TeksCharChar"/>
              <w:spacing w:before="0" w:after="0"/>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e>
                </m:nary>
              </m:oMath>
            </m:oMathPara>
          </w:p>
        </w:tc>
        <w:tc>
          <w:tcPr>
            <w:tcW w:w="652" w:type="pct"/>
            <w:vAlign w:val="center"/>
          </w:tcPr>
          <w:p w14:paraId="31CBA9A9" w14:textId="77777777" w:rsidR="00422B73" w:rsidRDefault="00422B73" w:rsidP="00731384">
            <w:pPr>
              <w:pStyle w:val="1TeksCharChar"/>
              <w:spacing w:before="0" w:after="0"/>
            </w:pPr>
          </w:p>
        </w:tc>
        <w:tc>
          <w:tcPr>
            <w:tcW w:w="652" w:type="pct"/>
          </w:tcPr>
          <w:p w14:paraId="6D387B01" w14:textId="77777777" w:rsidR="00422B73" w:rsidRPr="003B5532" w:rsidRDefault="00422B73" w:rsidP="00731384">
            <w:pPr>
              <w:pStyle w:val="Caption"/>
              <w:spacing w:before="0" w:after="0" w:line="360" w:lineRule="auto"/>
              <w:jc w:val="both"/>
              <w:rPr>
                <w:sz w:val="24"/>
                <w:szCs w:val="24"/>
              </w:rPr>
            </w:pPr>
          </w:p>
        </w:tc>
        <w:tc>
          <w:tcPr>
            <w:tcW w:w="652" w:type="pct"/>
            <w:vAlign w:val="center"/>
          </w:tcPr>
          <w:p w14:paraId="2AD3C190" w14:textId="77777777" w:rsidR="00422B73" w:rsidRPr="003B5532" w:rsidRDefault="00422B73"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sidR="00211FFA">
              <w:rPr>
                <w:noProof/>
                <w:sz w:val="24"/>
                <w:szCs w:val="24"/>
              </w:rPr>
              <w:t>2</w:t>
            </w:r>
            <w:r>
              <w:rPr>
                <w:sz w:val="24"/>
                <w:szCs w:val="24"/>
              </w:rPr>
              <w:fldChar w:fldCharType="end"/>
            </w:r>
            <w:r w:rsidRPr="003B5532">
              <w:rPr>
                <w:sz w:val="24"/>
                <w:szCs w:val="24"/>
              </w:rPr>
              <w:t>)</w:t>
            </w:r>
          </w:p>
        </w:tc>
      </w:tr>
    </w:tbl>
    <w:p w14:paraId="0391D7EB" w14:textId="6D16D7E6" w:rsidR="00422B73" w:rsidRDefault="00422B73" w:rsidP="00422B73">
      <w:pPr>
        <w:spacing w:line="360" w:lineRule="auto"/>
        <w:jc w:val="both"/>
        <w:rPr>
          <w:lang w:eastAsia="en-ZA"/>
        </w:rPr>
      </w:pPr>
      <w:proofErr w:type="gramStart"/>
      <w:r>
        <w:t>where</w:t>
      </w:r>
      <w:proofErr w:type="gramEnd"/>
      <w:r>
        <w:t xml:space="preserv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 xml:space="preserve">selected features.  JMI considers the MI between the class labels and the joint </w:t>
      </w:r>
      <w:proofErr w:type="gramStart"/>
      <w:r>
        <w:t>variable</w:t>
      </w:r>
      <w:r w:rsidR="00E77E59">
        <w:t>s</w:t>
      </w:r>
      <w:r>
        <w:t xml:space="preserve"> </w:t>
      </w:r>
      <w:proofErr w:type="gramEnd"/>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613F66">
        <w:t xml:space="preserve">Table </w:t>
      </w:r>
      <w:r w:rsidR="00613F66">
        <w:rPr>
          <w:noProof/>
        </w:rPr>
        <w:t>2</w:t>
      </w:r>
      <w:r w:rsidR="00613F66">
        <w:fldChar w:fldCharType="end"/>
      </w:r>
      <w:r w:rsidR="00613F66">
        <w:t xml:space="preserve">.  </w:t>
      </w:r>
    </w:p>
    <w:p w14:paraId="362C3D9B" w14:textId="77777777" w:rsidR="00B6086F" w:rsidRDefault="00B6086F" w:rsidP="00422B73">
      <w:pPr>
        <w:spacing w:line="360" w:lineRule="auto"/>
        <w:jc w:val="both"/>
      </w:pPr>
    </w:p>
    <w:p w14:paraId="195D75CA" w14:textId="5A40B088" w:rsidR="004D3E92" w:rsidRDefault="004D3E92" w:rsidP="00211FFA">
      <w:pPr>
        <w:pStyle w:val="1Tablecaption"/>
      </w:pPr>
      <w:bookmarkStart w:id="31" w:name="_Ref464223138"/>
      <w:r>
        <w:t xml:space="preserve">Table </w:t>
      </w:r>
      <w:r>
        <w:fldChar w:fldCharType="begin"/>
      </w:r>
      <w:r>
        <w:instrText xml:space="preserve"> SEQ Table \* ARABIC </w:instrText>
      </w:r>
      <w:r>
        <w:fldChar w:fldCharType="separate"/>
      </w:r>
      <w:r w:rsidR="00211FFA">
        <w:rPr>
          <w:noProof/>
        </w:rPr>
        <w:t>2</w:t>
      </w:r>
      <w:r>
        <w:fldChar w:fldCharType="end"/>
      </w:r>
      <w:bookmarkEnd w:id="31"/>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proofErr w:type="spellStart"/>
            <w:r w:rsidR="00DC1844">
              <w:t>NaiveBC</w:t>
            </w:r>
            <w:proofErr w:type="spellEnd"/>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proofErr w:type="spellStart"/>
            <w:r w:rsidR="00DC1844">
              <w:t>NaiveBC</w:t>
            </w:r>
            <w:proofErr w:type="spellEnd"/>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proofErr w:type="spellStart"/>
            <w:r w:rsidR="00DC1844">
              <w:t>NaiveBC</w:t>
            </w:r>
            <w:proofErr w:type="spellEnd"/>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proofErr w:type="spellStart"/>
            <w:r w:rsidR="00DC1844">
              <w:t>NaiveBC</w:t>
            </w:r>
            <w:proofErr w:type="spellEnd"/>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166EA4CE" w:rsidR="00895C65" w:rsidRDefault="00895C65" w:rsidP="00416694">
      <w:pPr>
        <w:spacing w:line="360" w:lineRule="auto"/>
        <w:jc w:val="bot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5153CD">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w:t>
      </w:r>
      <w:proofErr w:type="gramStart"/>
      <w:r w:rsidR="00A4479E">
        <w:t xml:space="preserve">set </w:t>
      </w:r>
      <w:proofErr w:type="gramEnd"/>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1177"/>
        <w:gridCol w:w="1177"/>
        <w:gridCol w:w="1177"/>
      </w:tblGrid>
      <w:tr w:rsidR="005153CD" w14:paraId="7E00ED5B" w14:textId="77777777" w:rsidTr="00731384">
        <w:trPr>
          <w:trHeight w:val="1135"/>
        </w:trPr>
        <w:tc>
          <w:tcPr>
            <w:tcW w:w="3044" w:type="pct"/>
            <w:vAlign w:val="center"/>
          </w:tcPr>
          <w:p w14:paraId="16460279" w14:textId="3CFAA8C0" w:rsidR="005153CD" w:rsidRPr="00BC09E0" w:rsidRDefault="005153CD" w:rsidP="005153CD">
            <w:pPr>
              <w:pStyle w:val="1TeksCharChar"/>
              <w:spacing w:before="0" w:after="0"/>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rn-</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k(n-k)</m:t>
                    </m:r>
                  </m:den>
                </m:f>
              </m:oMath>
            </m:oMathPara>
          </w:p>
        </w:tc>
        <w:tc>
          <w:tcPr>
            <w:tcW w:w="652" w:type="pct"/>
            <w:vAlign w:val="center"/>
          </w:tcPr>
          <w:p w14:paraId="16D99A00" w14:textId="77777777" w:rsidR="005153CD" w:rsidRDefault="005153CD" w:rsidP="00731384">
            <w:pPr>
              <w:pStyle w:val="1TeksCharChar"/>
              <w:spacing w:before="0" w:after="0"/>
            </w:pPr>
          </w:p>
        </w:tc>
        <w:tc>
          <w:tcPr>
            <w:tcW w:w="652" w:type="pct"/>
          </w:tcPr>
          <w:p w14:paraId="34F5B4C3" w14:textId="77777777" w:rsidR="005153CD" w:rsidRPr="003B5532" w:rsidRDefault="005153CD" w:rsidP="00731384">
            <w:pPr>
              <w:pStyle w:val="Caption"/>
              <w:spacing w:before="0" w:after="0" w:line="360" w:lineRule="auto"/>
              <w:jc w:val="both"/>
              <w:rPr>
                <w:sz w:val="24"/>
                <w:szCs w:val="24"/>
              </w:rPr>
            </w:pPr>
          </w:p>
        </w:tc>
        <w:tc>
          <w:tcPr>
            <w:tcW w:w="652" w:type="pct"/>
            <w:vAlign w:val="center"/>
          </w:tcPr>
          <w:p w14:paraId="5124709C" w14:textId="77777777" w:rsidR="005153CD" w:rsidRPr="003B5532" w:rsidRDefault="005153CD" w:rsidP="00731384">
            <w:pPr>
              <w:pStyle w:val="Caption"/>
              <w:spacing w:before="0" w:after="0" w:line="360" w:lineRule="auto"/>
              <w:jc w:val="both"/>
              <w:rPr>
                <w:sz w:val="24"/>
                <w:szCs w:val="24"/>
              </w:rPr>
            </w:pPr>
            <w:r w:rsidRPr="003B5532">
              <w:rPr>
                <w:sz w:val="24"/>
                <w:szCs w:val="24"/>
              </w:rPr>
              <w:t>(</w:t>
            </w:r>
            <w:r>
              <w:rPr>
                <w:sz w:val="24"/>
                <w:szCs w:val="24"/>
              </w:rPr>
              <w:fldChar w:fldCharType="begin"/>
            </w:r>
            <w:r>
              <w:rPr>
                <w:sz w:val="24"/>
                <w:szCs w:val="24"/>
              </w:rPr>
              <w:instrText xml:space="preserve"> SEQ MyEquation \* ARABIC </w:instrText>
            </w:r>
            <w:r>
              <w:rPr>
                <w:sz w:val="24"/>
                <w:szCs w:val="24"/>
              </w:rPr>
              <w:fldChar w:fldCharType="separate"/>
            </w:r>
            <w:r>
              <w:rPr>
                <w:noProof/>
                <w:sz w:val="24"/>
                <w:szCs w:val="24"/>
              </w:rPr>
              <w:t>2</w:t>
            </w:r>
            <w:r>
              <w:rPr>
                <w:sz w:val="24"/>
                <w:szCs w:val="24"/>
              </w:rPr>
              <w:fldChar w:fldCharType="end"/>
            </w:r>
            <w:r w:rsidRPr="003B5532">
              <w:rPr>
                <w:sz w:val="24"/>
                <w:szCs w:val="24"/>
              </w:rPr>
              <w:t>)</w:t>
            </w:r>
          </w:p>
        </w:tc>
      </w:tr>
    </w:tbl>
    <w:p w14:paraId="0E6F94EA" w14:textId="019821FC" w:rsidR="001B5358" w:rsidRDefault="00494541" w:rsidP="00416694">
      <w:pPr>
        <w:spacing w:line="360" w:lineRule="auto"/>
        <w:jc w:val="bot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87C46">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417EF" w:rsidRPr="00B417EF">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w:t>
      </w:r>
      <w:r w:rsidR="001B5358">
        <w:lastRenderedPageBreak/>
        <w:t xml:space="preserve">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416694">
      <w:pPr>
        <w:spacing w:line="360" w:lineRule="auto"/>
        <w:jc w:val="both"/>
      </w:pPr>
    </w:p>
    <w:p w14:paraId="5E5827D7" w14:textId="372332DA" w:rsidR="006E1B94" w:rsidRDefault="002C55DA" w:rsidP="00416694">
      <w:pPr>
        <w:spacing w:line="360" w:lineRule="auto"/>
        <w:jc w:val="bot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t>
      </w:r>
      <w:proofErr w:type="gramStart"/>
      <w:r w:rsidR="006E1B94">
        <w:t xml:space="preserve">with </w:t>
      </w:r>
      <w:proofErr w:type="gramEnd"/>
      <m:oMath>
        <m:r>
          <w:rPr>
            <w:rFonts w:ascii="Cambria Math" w:hAnsi="Cambria Math"/>
          </w:rPr>
          <m:t>k=3</m:t>
        </m:r>
      </m:oMath>
      <w:r w:rsidR="006E1B94">
        <w:t xml:space="preserve">) was used to evaluate the accuracy of the features selected by each method.  </w:t>
      </w:r>
      <w:proofErr w:type="gramStart"/>
      <w:r w:rsidR="00A05AE5">
        <w:t>k-NN</w:t>
      </w:r>
      <w:proofErr w:type="gramEnd"/>
      <w:r w:rsidR="00A05AE5">
        <w:t xml:space="preserve">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5008D8">
      <w:pPr>
        <w:spacing w:line="360" w:lineRule="auto"/>
        <w:jc w:val="both"/>
      </w:pPr>
    </w:p>
    <w:p w14:paraId="12468660" w14:textId="14ECFDC3" w:rsidR="005008D8" w:rsidRDefault="005008D8" w:rsidP="005008D8">
      <w:pPr>
        <w:spacing w:line="360" w:lineRule="auto"/>
        <w:jc w:val="bot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proofErr w:type="spellStart"/>
      <w:r w:rsidR="00DC1844">
        <w:t>NaiveBC</w:t>
      </w:r>
      <w:proofErr w:type="spellEnd"/>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731384">
      <w:pPr>
        <w:spacing w:line="360" w:lineRule="auto"/>
        <w:jc w:val="both"/>
      </w:pPr>
    </w:p>
    <w:p w14:paraId="4CB86DBF" w14:textId="59AD5C4E" w:rsidR="00731384" w:rsidRDefault="005B388C" w:rsidP="00731384">
      <w:pPr>
        <w:spacing w:line="360" w:lineRule="auto"/>
        <w:jc w:val="both"/>
      </w:pPr>
      <w:r>
        <w:t>The FCR methods (FCR-MI and FCR-</w:t>
      </w:r>
      <w:proofErr w:type="spellStart"/>
      <w:r w:rsidR="00DC1844">
        <w:t>NaiveBC</w:t>
      </w:r>
      <w:proofErr w:type="spellEnd"/>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8454AA">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commentRangeStart w:id="32"/>
      <w:r w:rsidR="00942CC9">
        <w:t xml:space="preserve">The clusters represent a reduced set of possible indices compared to </w:t>
      </w:r>
      <w:r w:rsidR="00B42441">
        <w:t xml:space="preserve">the </w:t>
      </w:r>
      <w:r w:rsidR="00942CC9">
        <w:t>features</w:t>
      </w:r>
      <w:r w:rsidR="00B42441">
        <w:t>.  Th</w:t>
      </w:r>
      <w:r w:rsidR="001B4634">
        <w:t>i</w:t>
      </w:r>
      <w:r w:rsidR="00B42441">
        <w:t>s</w:t>
      </w:r>
      <w:r w:rsidR="00942CC9">
        <w:t xml:space="preserve"> </w:t>
      </w:r>
      <w:r w:rsidR="001B4634">
        <w:t xml:space="preserve">reduced set </w:t>
      </w:r>
      <w:r w:rsidR="00B42441">
        <w:t xml:space="preserve">in turn </w:t>
      </w:r>
      <w:r w:rsidR="00942CC9">
        <w:t xml:space="preserve">reduces the possibility </w:t>
      </w:r>
      <w:r w:rsidR="001B4634">
        <w:t xml:space="preserve">of </w:t>
      </w:r>
      <w:r w:rsidR="00942CC9">
        <w:t xml:space="preserve">stability errors. </w:t>
      </w:r>
      <w:r w:rsidR="00AB6988">
        <w:t xml:space="preserve">It </w:t>
      </w:r>
      <w:r w:rsidR="00942CC9">
        <w:t xml:space="preserve">is acknowledged </w:t>
      </w:r>
      <w:r w:rsidR="00AB6988">
        <w:t xml:space="preserve">that </w:t>
      </w:r>
      <w:r w:rsidR="00942CC9">
        <w:t xml:space="preserve">this formulation of the consistency index may favour FCR, but it was regarded as a necessary modification to allow comparison of the different methods. </w:t>
      </w:r>
      <w:commentRangeEnd w:id="32"/>
      <w:r w:rsidR="001773E5">
        <w:rPr>
          <w:rStyle w:val="CommentReference"/>
        </w:rPr>
        <w:commentReference w:id="32"/>
      </w:r>
    </w:p>
    <w:p w14:paraId="1F91BFE8" w14:textId="77777777" w:rsidR="00662CA9" w:rsidRDefault="00662CA9" w:rsidP="00731384">
      <w:pPr>
        <w:spacing w:line="360" w:lineRule="auto"/>
        <w:jc w:val="both"/>
      </w:pPr>
    </w:p>
    <w:p w14:paraId="6C68DD00" w14:textId="6E1EBC84" w:rsidR="00435086" w:rsidRDefault="00DA04AE" w:rsidP="00416694">
      <w:pPr>
        <w:spacing w:line="360" w:lineRule="auto"/>
        <w:jc w:val="both"/>
      </w:pPr>
      <w:r>
        <w:rPr>
          <w:noProof/>
        </w:rPr>
        <w:lastRenderedPageBreak/>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1A2C9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A76E8C">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1A2C91" w:rsidRPr="001A2C9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commentRangeStart w:id="33"/>
      <w:commentRangeStart w:id="34"/>
      <w:commentRangeStart w:id="35"/>
      <w:r w:rsidR="00841B20">
        <w:rPr>
          <w:rStyle w:val="CommentReference"/>
        </w:rPr>
        <w:commentReference w:id="36"/>
      </w:r>
      <w:commentRangeEnd w:id="33"/>
      <w:r w:rsidR="00227D94">
        <w:rPr>
          <w:rStyle w:val="CommentReference"/>
        </w:rPr>
        <w:commentReference w:id="33"/>
      </w:r>
      <w:commentRangeEnd w:id="34"/>
      <w:r w:rsidR="00FA7D45">
        <w:rPr>
          <w:rStyle w:val="CommentReference"/>
        </w:rPr>
        <w:commentReference w:id="34"/>
      </w:r>
      <w:commentRangeEnd w:id="35"/>
      <w:r w:rsidR="000B115B">
        <w:rPr>
          <w:rStyle w:val="CommentReference"/>
        </w:rPr>
        <w:commentReference w:id="35"/>
      </w:r>
    </w:p>
    <w:p w14:paraId="5125B60F" w14:textId="77777777" w:rsidR="00245357" w:rsidRDefault="00245357" w:rsidP="00416694">
      <w:pPr>
        <w:spacing w:line="360" w:lineRule="auto"/>
        <w:jc w:val="both"/>
      </w:pPr>
    </w:p>
    <w:p w14:paraId="2EC644A0" w14:textId="0BEA0CDC" w:rsidR="00245357" w:rsidRDefault="00245357" w:rsidP="00416694">
      <w:pPr>
        <w:spacing w:line="360" w:lineRule="auto"/>
        <w:jc w:val="both"/>
      </w:pPr>
      <w:r>
        <w:t xml:space="preserve">The bulk of the software implementation was done in </w:t>
      </w:r>
      <w:proofErr w:type="spellStart"/>
      <w:r>
        <w:t>Matlab</w:t>
      </w:r>
      <w:r w:rsidRPr="00305563">
        <w:rPr>
          <w:vertAlign w:val="superscript"/>
        </w:rPr>
        <w:t>TM</w:t>
      </w:r>
      <w:proofErr w:type="spellEnd"/>
      <w:r>
        <w:t xml:space="preserve">, making use of the </w:t>
      </w:r>
      <w:proofErr w:type="spellStart"/>
      <w:r>
        <w:t>PRTools</w:t>
      </w:r>
      <w:proofErr w:type="spellEnd"/>
      <w:r>
        <w:t xml:space="preserve"> toolbox </w:t>
      </w:r>
      <w:r>
        <w:fldChar w:fldCharType="begin" w:fldLock="1"/>
      </w:r>
      <w:r>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Pr="00F82667">
        <w:rPr>
          <w:noProof/>
        </w:rPr>
        <w:t>(TU Delft, 2015)</w:t>
      </w:r>
      <w:r>
        <w:fldChar w:fldCharType="end"/>
      </w:r>
      <w:r>
        <w:t>.  The MI and JMI criteria were computed using the FEAST (</w:t>
      </w:r>
      <w:proofErr w:type="spellStart"/>
      <w:r>
        <w:t>FEAture</w:t>
      </w:r>
      <w:proofErr w:type="spellEnd"/>
      <w:r>
        <w:t xml:space="preserve"> Selection Toolbox) C</w:t>
      </w:r>
      <w:r w:rsidR="00A9661F">
        <w:t>++</w:t>
      </w:r>
      <w:r>
        <w:t xml:space="preserve"> implementation </w:t>
      </w:r>
      <w:r>
        <w:fldChar w:fldCharType="begin" w:fldLock="1"/>
      </w:r>
      <w:r>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Pr="008868DA">
        <w:rPr>
          <w:noProof/>
        </w:rPr>
        <w:t>(Brown et al., 2012)</w:t>
      </w:r>
      <w:r>
        <w:fldChar w:fldCharType="end"/>
      </w:r>
      <w:r>
        <w:t xml:space="preserve">.  </w:t>
      </w:r>
    </w:p>
    <w:p w14:paraId="58609B91" w14:textId="77777777" w:rsidR="00B776FE" w:rsidRDefault="00B776FE" w:rsidP="00416694">
      <w:pPr>
        <w:spacing w:line="360" w:lineRule="auto"/>
        <w:jc w:val="both"/>
      </w:pPr>
    </w:p>
    <w:p w14:paraId="1DA6EB29" w14:textId="77777777" w:rsidR="00416694" w:rsidRDefault="0008112F" w:rsidP="0008112F">
      <w:pPr>
        <w:pStyle w:val="Heading1"/>
      </w:pPr>
      <w:r>
        <w:t>Results and Discussion</w:t>
      </w:r>
    </w:p>
    <w:p w14:paraId="22F0D52B" w14:textId="3CF32D7B" w:rsidR="009714A2" w:rsidRDefault="009714A2" w:rsidP="009714A2">
      <w:pPr>
        <w:spacing w:line="360" w:lineRule="auto"/>
        <w:jc w:val="bot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fldChar w:fldCharType="begin"/>
      </w:r>
      <w:r>
        <w:instrText xml:space="preserve"> REF _Ref464575240 \h </w:instrText>
      </w:r>
      <w:r>
        <w:fldChar w:fldCharType="separate"/>
      </w:r>
      <w:r>
        <w:t xml:space="preserve">Table </w:t>
      </w:r>
      <w:r>
        <w:rPr>
          <w:noProof/>
        </w:rPr>
        <w:t>3</w:t>
      </w:r>
      <w:r>
        <w:fldChar w:fldCharType="end"/>
      </w:r>
      <w:r>
        <w:t xml:space="preserve">.  </w:t>
      </w:r>
    </w:p>
    <w:p w14:paraId="5C0DC1B7" w14:textId="77777777" w:rsidR="00662CA9" w:rsidRDefault="00662CA9" w:rsidP="009714A2">
      <w:pPr>
        <w:spacing w:line="360" w:lineRule="auto"/>
        <w:jc w:val="both"/>
      </w:pPr>
    </w:p>
    <w:p w14:paraId="0C2E8739" w14:textId="77777777" w:rsidR="009714A2" w:rsidRDefault="009714A2" w:rsidP="009714A2">
      <w:pPr>
        <w:pStyle w:val="1Tablecaption"/>
      </w:pPr>
      <w:r>
        <w:t xml:space="preserve">Table </w:t>
      </w:r>
      <w:r>
        <w:fldChar w:fldCharType="begin"/>
      </w:r>
      <w:r>
        <w:instrText xml:space="preserve"> SEQ Table \* ARABIC </w:instrText>
      </w:r>
      <w:r>
        <w:fldChar w:fldCharType="separate"/>
      </w:r>
      <w:r>
        <w:rPr>
          <w:noProof/>
        </w:rPr>
        <w:t>3</w:t>
      </w:r>
      <w:r>
        <w:fldChar w:fldCharType="end"/>
      </w:r>
      <w:r>
        <w:t xml:space="preserve">   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proofErr w:type="spellStart"/>
            <w:r>
              <w:t>Num</w:t>
            </w:r>
            <w:proofErr w:type="spellEnd"/>
            <w:r>
              <w:t xml:space="preserve">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proofErr w:type="spellStart"/>
            <w:r>
              <w:t>Spekboom</w:t>
            </w:r>
            <w:proofErr w:type="spellEnd"/>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proofErr w:type="spellStart"/>
            <w:r>
              <w:t>Statlog</w:t>
            </w:r>
            <w:proofErr w:type="spellEnd"/>
            <w:r>
              <w:t xml:space="preserve">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DF2FDA">
      <w:pPr>
        <w:pStyle w:val="1TeksCharChar"/>
      </w:pPr>
    </w:p>
    <w:p w14:paraId="76131B36" w14:textId="2257A474" w:rsidR="00DF2FDA" w:rsidRDefault="00777CF3" w:rsidP="00DF2FDA">
      <w:pPr>
        <w:pStyle w:val="1TeksCharChar"/>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097680">
        <w:t xml:space="preserve">Figure </w:t>
      </w:r>
      <w:r w:rsidR="0009768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w:t>
      </w:r>
      <w:r w:rsidR="00E95C2A">
        <w:lastRenderedPageBreak/>
        <w:t xml:space="preserve">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097680">
        <w:t xml:space="preserve">Figure </w:t>
      </w:r>
      <w:r w:rsidR="0009768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097680">
        <w:t xml:space="preserve">Figure </w:t>
      </w:r>
      <w:r w:rsidR="0009768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proofErr w:type="spellStart"/>
      <w:r w:rsidR="00DC1844">
        <w:t>NaiveBC</w:t>
      </w:r>
      <w:proofErr w:type="spellEnd"/>
      <w:r w:rsidR="00E95C2A">
        <w:t xml:space="preserve"> is the most accurate overall</w:t>
      </w:r>
      <w:r w:rsidR="00CF3F90">
        <w:t>,</w:t>
      </w:r>
      <w:r w:rsidR="00E95C2A">
        <w:t xml:space="preserve"> but is the least stable.  While neither FCR-</w:t>
      </w:r>
      <w:proofErr w:type="spellStart"/>
      <w:r w:rsidR="00DC1844">
        <w:t>NaiveBC</w:t>
      </w:r>
      <w:proofErr w:type="spellEnd"/>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w:t>
      </w:r>
      <w:proofErr w:type="spellStart"/>
      <w:r w:rsidR="0012260F">
        <w:t>Spekboom</w:t>
      </w:r>
      <w:proofErr w:type="spellEnd"/>
      <w:r w:rsidR="0012260F">
        <w:t xml:space="preserve">,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2A297D">
        <w:t xml:space="preserve">Table </w:t>
      </w:r>
      <w:r w:rsidR="002A297D">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416694">
      <w:pPr>
        <w:spacing w:line="360" w:lineRule="auto"/>
        <w:jc w:val="both"/>
      </w:pPr>
    </w:p>
    <w:p w14:paraId="63F66486" w14:textId="63BC0962" w:rsidR="00C951C7" w:rsidRDefault="00C951C7" w:rsidP="00416694">
      <w:pPr>
        <w:spacing w:line="360" w:lineRule="auto"/>
        <w:jc w:val="both"/>
      </w:pPr>
      <w:r>
        <w:t>The ranking methods, Rank-MI and Rank-</w:t>
      </w:r>
      <w:proofErr w:type="spellStart"/>
      <w:r w:rsidR="00DC1844">
        <w:t>NaiveBC</w:t>
      </w:r>
      <w:proofErr w:type="spellEnd"/>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2005B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F3F90">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416694">
      <w:pPr>
        <w:spacing w:line="360" w:lineRule="auto"/>
        <w:jc w:val="both"/>
      </w:pPr>
    </w:p>
    <w:p w14:paraId="047292BD" w14:textId="3FC0D496" w:rsidR="003277C3" w:rsidRDefault="00A76E8C" w:rsidP="00416694">
      <w:pPr>
        <w:spacing w:line="360" w:lineRule="auto"/>
        <w:jc w:val="bot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9C1CCB" w:rsidDel="00756CA2">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80507C" w:rsidRPr="00A76E8C" w:rsidDel="00756CA2">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 xml:space="preserve">this kind of </w:t>
      </w:r>
      <w:proofErr w:type="spellStart"/>
      <w:r w:rsidR="0040315E">
        <w:t>representivity</w:t>
      </w:r>
      <w:proofErr w:type="spellEnd"/>
      <w:r w:rsidR="0040315E">
        <w:t xml:space="preserve"> issue by using</w:t>
      </w:r>
      <w:r w:rsidR="0075363A">
        <w:t xml:space="preserve"> a low dimensional approximation</w:t>
      </w:r>
      <w:r w:rsidR="004B1E78">
        <w:t xml:space="preserve"> to MI.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lang w:val="en-US"/>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115B0AC7" w:rsidR="00D0519F" w:rsidRDefault="002C7119" w:rsidP="00FE7C31">
      <w:pPr>
        <w:pStyle w:val="Caption"/>
        <w:keepLines/>
        <w:jc w:val="both"/>
      </w:pPr>
      <w:bookmarkStart w:id="37" w:name="_Ref464643772"/>
      <w:r>
        <w:t xml:space="preserve">Figure </w:t>
      </w:r>
      <w:r>
        <w:fldChar w:fldCharType="begin"/>
      </w:r>
      <w:r>
        <w:instrText xml:space="preserve"> SEQ Figure \* ARABIC </w:instrText>
      </w:r>
      <w:r>
        <w:fldChar w:fldCharType="separate"/>
      </w:r>
      <w:r w:rsidR="00C82720">
        <w:rPr>
          <w:noProof/>
        </w:rPr>
        <w:t>2</w:t>
      </w:r>
      <w:r>
        <w:fldChar w:fldCharType="end"/>
      </w:r>
      <w:bookmarkEnd w:id="37"/>
      <w:r>
        <w:t xml:space="preserve"> 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lang w:val="en-US"/>
        </w:rPr>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6CB924B2" w:rsidR="002C7119" w:rsidRDefault="002C7119" w:rsidP="00FE7C31">
      <w:pPr>
        <w:pStyle w:val="Caption"/>
        <w:keepNext/>
        <w:keepLines/>
        <w:jc w:val="both"/>
      </w:pPr>
      <w:bookmarkStart w:id="38" w:name="_Ref464643973"/>
      <w:r>
        <w:t xml:space="preserve">Figure </w:t>
      </w:r>
      <w:r>
        <w:fldChar w:fldCharType="begin"/>
      </w:r>
      <w:r>
        <w:instrText xml:space="preserve"> SEQ Figure \* ARABIC </w:instrText>
      </w:r>
      <w:r>
        <w:fldChar w:fldCharType="separate"/>
      </w:r>
      <w:r w:rsidR="00C82720">
        <w:rPr>
          <w:noProof/>
        </w:rPr>
        <w:t>3</w:t>
      </w:r>
      <w:r>
        <w:fldChar w:fldCharType="end"/>
      </w:r>
      <w:bookmarkEnd w:id="38"/>
      <w:r>
        <w:t xml:space="preserve"> Method accuracy per data set</w:t>
      </w:r>
      <w:r w:rsidR="00777CF3">
        <w:t xml:space="preserve"> (methods along the x axis are ordered by their mean accuracy over the data sets)</w:t>
      </w:r>
    </w:p>
    <w:p w14:paraId="3DB6AB9C" w14:textId="2FE4A96A" w:rsidR="00D0519F" w:rsidRDefault="00D0519F" w:rsidP="00416694">
      <w:pPr>
        <w:spacing w:line="360" w:lineRule="auto"/>
        <w:jc w:val="both"/>
      </w:pPr>
    </w:p>
    <w:p w14:paraId="63EF810E" w14:textId="2AE58903" w:rsidR="003D5AFF" w:rsidRDefault="003D5AFF" w:rsidP="00416694">
      <w:pPr>
        <w:spacing w:line="360" w:lineRule="auto"/>
        <w:jc w:val="bot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E43EB">
        <w:t xml:space="preserve">Table </w:t>
      </w:r>
      <w:r w:rsidR="005E43EB">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proofErr w:type="spellStart"/>
      <w:r w:rsidR="00DC1844">
        <w:t>NaiveBC</w:t>
      </w:r>
      <w:proofErr w:type="spellEnd"/>
      <w:r w:rsidR="00124A7A">
        <w:t xml:space="preserve"> criterion is slower to compute than the MI criterion as it uses a five-fold cross-validation</w:t>
      </w:r>
      <w:r w:rsidR="00A9661F">
        <w:t xml:space="preserve">, implemented in </w:t>
      </w:r>
      <w:proofErr w:type="spellStart"/>
      <w:r w:rsidR="00A9661F">
        <w:t>Matlab</w:t>
      </w:r>
      <w:r w:rsidR="00A9661F" w:rsidRPr="00305563">
        <w:rPr>
          <w:vertAlign w:val="superscript"/>
        </w:rPr>
        <w:t>TM</w:t>
      </w:r>
      <w:proofErr w:type="spellEnd"/>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proofErr w:type="spellStart"/>
      <w:r w:rsidR="00DC1844">
        <w:t>NaiveBC</w:t>
      </w:r>
      <w:proofErr w:type="spellEnd"/>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356DA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FA6CE1" w:rsidRPr="00FA6CE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416694">
      <w:pPr>
        <w:spacing w:line="360" w:lineRule="auto"/>
        <w:jc w:val="both"/>
      </w:pPr>
    </w:p>
    <w:p w14:paraId="2AED9DEF" w14:textId="545130A8" w:rsidR="00B61E1D" w:rsidRDefault="00B61E1D" w:rsidP="00B61E1D">
      <w:pPr>
        <w:pStyle w:val="1Tablecaption"/>
      </w:pPr>
      <w:bookmarkStart w:id="39" w:name="_Ref464732046"/>
      <w:r>
        <w:t xml:space="preserve">Table </w:t>
      </w:r>
      <w:r>
        <w:fldChar w:fldCharType="begin"/>
      </w:r>
      <w:r>
        <w:instrText xml:space="preserve"> SEQ Table \* ARABIC </w:instrText>
      </w:r>
      <w:r>
        <w:fldChar w:fldCharType="separate"/>
      </w:r>
      <w:r w:rsidR="00DC7FE9">
        <w:rPr>
          <w:noProof/>
        </w:rPr>
        <w:t>4</w:t>
      </w:r>
      <w:r>
        <w:fldChar w:fldCharType="end"/>
      </w:r>
      <w:bookmarkEnd w:id="39"/>
      <w:r>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proofErr w:type="spellStart"/>
            <w:r w:rsidR="00DC1844">
              <w:t>NaiveBC</w:t>
            </w:r>
            <w:proofErr w:type="spellEnd"/>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proofErr w:type="spellStart"/>
            <w:r w:rsidR="00DC1844">
              <w:t>NaiveBC</w:t>
            </w:r>
            <w:proofErr w:type="spellEnd"/>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proofErr w:type="spellStart"/>
            <w:r w:rsidR="00DC1844">
              <w:t>NaiveBC</w:t>
            </w:r>
            <w:proofErr w:type="spellEnd"/>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proofErr w:type="spellStart"/>
            <w:r w:rsidR="00DC1844">
              <w:t>NaiveBC</w:t>
            </w:r>
            <w:proofErr w:type="spellEnd"/>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6BD8DF2" w:rsidR="00B001F4" w:rsidRDefault="00E67945" w:rsidP="00E67945">
      <w:pPr>
        <w:spacing w:line="360" w:lineRule="auto"/>
        <w:jc w:val="both"/>
      </w:pPr>
      <w:r>
        <w:fldChar w:fldCharType="begin"/>
      </w:r>
      <w:r>
        <w:instrText xml:space="preserve"> REF _Ref464737145 \h </w:instrText>
      </w:r>
      <w:r>
        <w:fldChar w:fldCharType="separate"/>
      </w:r>
      <w:r>
        <w:t xml:space="preserve">Table </w:t>
      </w:r>
      <w:r>
        <w:rPr>
          <w:noProof/>
        </w:rPr>
        <w:t>5</w:t>
      </w:r>
      <w:r>
        <w:fldChar w:fldCharType="end"/>
      </w:r>
      <w:r>
        <w:t xml:space="preserve"> presents the non-dominant ranking of the methods, in terms of both accuracy and stability.  The best ranked method overall is FCR-MI, with FCR-</w:t>
      </w:r>
      <w:proofErr w:type="spellStart"/>
      <w:r w:rsidR="00DC1844">
        <w:t>NaiveBC</w:t>
      </w:r>
      <w:proofErr w:type="spellEnd"/>
      <w:r>
        <w:t>, FS-MI and FS-</w:t>
      </w:r>
      <w:proofErr w:type="spellStart"/>
      <w:r w:rsidR="00DC1844">
        <w:t>NaiveBC</w:t>
      </w:r>
      <w:proofErr w:type="spellEnd"/>
      <w:r>
        <w:t xml:space="preserve"> occupying the second rank position.  While the FS-MI and FS-</w:t>
      </w:r>
      <w:proofErr w:type="spellStart"/>
      <w:r w:rsidR="00DC1844">
        <w:t>NaiveBC</w:t>
      </w:r>
      <w:proofErr w:type="spellEnd"/>
      <w:r>
        <w:t xml:space="preserve"> produce</w:t>
      </w:r>
      <w:r w:rsidR="00CF3F90">
        <w:t>d</w:t>
      </w:r>
      <w:r>
        <w:t xml:space="preserve"> the best performance for stability and accuracy respectively, FCR-MI and FCR-</w:t>
      </w:r>
      <w:proofErr w:type="spellStart"/>
      <w:r w:rsidR="00DC1844">
        <w:t>NaiveBC</w:t>
      </w:r>
      <w:proofErr w:type="spellEnd"/>
      <w:r>
        <w:t xml:space="preserve"> achieve</w:t>
      </w:r>
      <w:r w:rsidR="00CF3F90">
        <w:t>d</w:t>
      </w:r>
      <w:r>
        <w:t xml:space="preserve"> a better compromise between these two measures.  The Rank-</w:t>
      </w:r>
      <w:proofErr w:type="spellStart"/>
      <w:r w:rsidR="00DC1844">
        <w:t>NaiveBC</w:t>
      </w:r>
      <w:proofErr w:type="spellEnd"/>
      <w:r>
        <w:t>, Rank-MI and BE-MI methods are ranked lowest</w:t>
      </w:r>
      <w:r w:rsidR="00127256">
        <w:t xml:space="preserve"> due to</w:t>
      </w:r>
      <w:r>
        <w:t xml:space="preserve"> the known limitations of these methods.</w:t>
      </w:r>
      <w:r w:rsidR="005F708E">
        <w:t xml:space="preserve"> </w:t>
      </w:r>
    </w:p>
    <w:p w14:paraId="6FC2BF7E" w14:textId="2A05478E" w:rsidR="00FA7D45" w:rsidRDefault="00FA7D45" w:rsidP="00E67945">
      <w:pPr>
        <w:spacing w:line="360" w:lineRule="auto"/>
        <w:jc w:val="both"/>
      </w:pPr>
    </w:p>
    <w:p w14:paraId="2796EBC1" w14:textId="63DF046E" w:rsidR="00B001F4" w:rsidRPr="00FA7D45" w:rsidRDefault="00FA7D45" w:rsidP="00FA7D45">
      <w:pPr>
        <w:tabs>
          <w:tab w:val="left" w:pos="7710"/>
        </w:tabs>
      </w:pPr>
      <w:r>
        <w:tab/>
      </w:r>
    </w:p>
    <w:p w14:paraId="20C52AF1" w14:textId="46546E71" w:rsidR="00E67945" w:rsidRDefault="00A24590" w:rsidP="00E67945">
      <w:pPr>
        <w:spacing w:line="360" w:lineRule="auto"/>
        <w:jc w:val="both"/>
      </w:pPr>
      <w:r>
        <w:t>If the clustering step were omitted, FCR-MI and FCR-</w:t>
      </w:r>
      <w:proofErr w:type="spellStart"/>
      <w:r w:rsidR="00DC1844">
        <w:t>NaiveBC</w:t>
      </w:r>
      <w:proofErr w:type="spellEnd"/>
      <w:r>
        <w:t xml:space="preserve"> would simplify to Rank-MI and Rank-</w:t>
      </w:r>
      <w:proofErr w:type="spellStart"/>
      <w:r w:rsidR="00DC1844">
        <w:t>NaiveBC</w:t>
      </w:r>
      <w:proofErr w:type="spellEnd"/>
      <w:r>
        <w:t xml:space="preserve"> respectively.  FCR-MI and FCR-</w:t>
      </w:r>
      <w:proofErr w:type="spellStart"/>
      <w:r w:rsidR="00DC1844">
        <w:t>NaiveBC</w:t>
      </w:r>
      <w:proofErr w:type="spellEnd"/>
      <w:r>
        <w:t xml:space="preserve"> show a substantial improvement in performance compared to Rank-MI and Rank-</w:t>
      </w:r>
      <w:proofErr w:type="spellStart"/>
      <w:r w:rsidR="00DC1844">
        <w:t>NaiveBC</w:t>
      </w:r>
      <w:proofErr w:type="spellEnd"/>
      <w:r>
        <w:t xml:space="preserve"> which lends support to the </w:t>
      </w:r>
      <w:r>
        <w:lastRenderedPageBreak/>
        <w:t xml:space="preserve">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416694">
      <w:pPr>
        <w:spacing w:line="360" w:lineRule="auto"/>
        <w:jc w:val="both"/>
      </w:pPr>
    </w:p>
    <w:p w14:paraId="436B2EA7" w14:textId="03315A26" w:rsidR="00E831C5" w:rsidRDefault="00E831C5" w:rsidP="00E831C5">
      <w:pPr>
        <w:pStyle w:val="1Tablecaption"/>
      </w:pPr>
      <w:bookmarkStart w:id="40" w:name="_Ref464737145"/>
      <w:r>
        <w:t xml:space="preserve">Table </w:t>
      </w:r>
      <w:r>
        <w:fldChar w:fldCharType="begin"/>
      </w:r>
      <w:r>
        <w:instrText xml:space="preserve"> SEQ Table \* ARABIC </w:instrText>
      </w:r>
      <w:r>
        <w:fldChar w:fldCharType="separate"/>
      </w:r>
      <w:r w:rsidR="00C35006">
        <w:rPr>
          <w:noProof/>
        </w:rPr>
        <w:t>5</w:t>
      </w:r>
      <w:r>
        <w:fldChar w:fldCharType="end"/>
      </w:r>
      <w:bookmarkEnd w:id="40"/>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proofErr w:type="spellStart"/>
            <w:r w:rsidR="00DC1844">
              <w:t>NaiveBC</w:t>
            </w:r>
            <w:proofErr w:type="spellEnd"/>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proofErr w:type="spellStart"/>
            <w:r w:rsidR="00DC1844">
              <w:t>NaiveBC</w:t>
            </w:r>
            <w:proofErr w:type="spellEnd"/>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proofErr w:type="spellStart"/>
            <w:r w:rsidR="00DC1844">
              <w:t>NaiveBC</w:t>
            </w:r>
            <w:proofErr w:type="spellEnd"/>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proofErr w:type="spellStart"/>
            <w:r w:rsidR="00DC1844">
              <w:t>NaiveBC</w:t>
            </w:r>
            <w:proofErr w:type="spellEnd"/>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RDefault="00FA0958" w:rsidP="00416694">
      <w:pPr>
        <w:spacing w:line="360" w:lineRule="auto"/>
        <w:jc w:val="both"/>
      </w:pPr>
    </w:p>
    <w:p w14:paraId="0D99F471" w14:textId="77777777" w:rsidR="00416694" w:rsidRDefault="00AD1A8C" w:rsidP="00AD1A8C">
      <w:pPr>
        <w:pStyle w:val="Heading1"/>
      </w:pPr>
      <w:r>
        <w:t>Conclusions</w:t>
      </w:r>
    </w:p>
    <w:p w14:paraId="66434D58" w14:textId="17565404" w:rsidR="00416694" w:rsidRDefault="00B001F4" w:rsidP="00416694">
      <w:pPr>
        <w:pStyle w:val="1TeksCharChar"/>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416694">
      <w:pPr>
        <w:pStyle w:val="1TeksCharChar"/>
      </w:pPr>
    </w:p>
    <w:p w14:paraId="213013FB" w14:textId="4AA4295B" w:rsidR="00EF292E" w:rsidRDefault="00B001F4" w:rsidP="00EF292E">
      <w:pPr>
        <w:pStyle w:val="1TeksCharChar"/>
      </w:pPr>
      <w:r>
        <w:lastRenderedPageBreak/>
        <w:t xml:space="preserve">The effectiveness of </w:t>
      </w:r>
      <w:r w:rsidR="00CF3F90">
        <w:t xml:space="preserve">the </w:t>
      </w:r>
      <w:r>
        <w:t xml:space="preserve">proposed </w:t>
      </w:r>
      <w:r w:rsidR="00171F29">
        <w:t>FCR</w:t>
      </w:r>
      <w:r>
        <w:t xml:space="preserve"> method was evaluated by comparing its accuracy, stability and execution time to a </w:t>
      </w:r>
      <w:r w:rsidR="00171F29">
        <w:t xml:space="preserve">set of popular feature selection methods.  A set of five remote sensing and one synthetic data set, all containing redundancy, were used to compare the methods.  </w:t>
      </w:r>
      <w:r w:rsidR="000C625D">
        <w:t xml:space="preserve">The feature selection methods were each tested in combination with two criteria for feature relevance: the MI between the </w:t>
      </w:r>
      <w:r w:rsidR="0099587B">
        <w:t xml:space="preserve">candidate </w:t>
      </w:r>
      <w:r w:rsidR="000C625D">
        <w:t xml:space="preserve">feature(s) and the class labels, and the accuracy of a </w:t>
      </w:r>
      <w:r w:rsidR="005122E9">
        <w:t>naive</w:t>
      </w:r>
      <w:r w:rsidR="000C625D">
        <w:t xml:space="preserve"> Bayes classifier trained on the </w:t>
      </w:r>
      <w:r w:rsidR="0099587B">
        <w:t>candidate</w:t>
      </w:r>
      <w:r w:rsidR="000C625D">
        <w:t xml:space="preserve"> feature(s).  </w:t>
      </w:r>
      <w:r w:rsidR="00BC71B0">
        <w:rPr>
          <w:rStyle w:val="CommentReference"/>
        </w:rPr>
        <w:commentReference w:id="41"/>
      </w:r>
      <w:r w:rsidR="004E08EA">
        <w:t>FS-</w:t>
      </w:r>
      <w:proofErr w:type="spellStart"/>
      <w:r w:rsidR="00DC1844">
        <w:t>NaiveBC</w:t>
      </w:r>
      <w:proofErr w:type="spellEnd"/>
      <w:r w:rsidR="004E08EA">
        <w:t xml:space="preserve"> provided the best accuracy performance but the worst stability performance.  In a similar vein, FS-MI provided the best stability performance but the second worst accuracy performance.  </w:t>
      </w:r>
      <w:r w:rsidR="00CF15E1">
        <w:t xml:space="preserve">The FCR method performed well </w:t>
      </w:r>
      <w:r w:rsidR="00C9358A">
        <w:t>overall</w:t>
      </w:r>
      <w:r w:rsidR="004E08EA">
        <w:t>,</w:t>
      </w:r>
      <w:r w:rsidR="00CF15E1">
        <w:t xml:space="preserve"> </w:t>
      </w:r>
      <w:r w:rsidR="004E08EA">
        <w:t xml:space="preserve">with both </w:t>
      </w:r>
      <w:r w:rsidR="005122E9">
        <w:t>naive</w:t>
      </w:r>
      <w:r w:rsidR="004E08EA">
        <w:t xml:space="preserve"> Bayes and MI criteria</w:t>
      </w:r>
      <w:r w:rsidR="00AB6988">
        <w:t>.</w:t>
      </w:r>
      <w:r w:rsidR="004E08EA">
        <w:t xml:space="preserve"> </w:t>
      </w:r>
      <w:r w:rsidR="00AB6988">
        <w:t xml:space="preserve"> Although</w:t>
      </w:r>
      <w:r w:rsidR="00CF15E1">
        <w:t xml:space="preserve"> </w:t>
      </w:r>
      <w:r w:rsidR="00AB6988">
        <w:t>FCR</w:t>
      </w:r>
      <w:r w:rsidR="00CF15E1">
        <w:t xml:space="preserve"> did not quite achieve the best performance in accuracy or stability alone, it </w:t>
      </w:r>
      <w:r w:rsidR="0093215E">
        <w:t xml:space="preserve">was the </w:t>
      </w:r>
      <w:r w:rsidR="00CF15E1">
        <w:t xml:space="preserve">highest </w:t>
      </w:r>
      <w:r w:rsidR="0093215E">
        <w:t xml:space="preserve">ranked </w:t>
      </w:r>
      <w:r w:rsidR="00CF15E1">
        <w:t xml:space="preserve">method when considering the accuracy and stability measures in combination.  </w:t>
      </w:r>
      <w:commentRangeStart w:id="42"/>
      <w:commentRangeStart w:id="43"/>
      <w:r w:rsidR="00EF292E">
        <w:t>Another benefit of FCR is its relative speed compared to greedy search FS and BE type methods.</w:t>
      </w:r>
      <w:commentRangeEnd w:id="42"/>
      <w:r w:rsidR="00573377">
        <w:rPr>
          <w:rStyle w:val="CommentReference"/>
        </w:rPr>
        <w:commentReference w:id="42"/>
      </w:r>
      <w:commentRangeEnd w:id="43"/>
      <w:r w:rsidR="009843A9">
        <w:rPr>
          <w:rStyle w:val="CommentReference"/>
        </w:rPr>
        <w:commentReference w:id="43"/>
      </w:r>
      <w:r w:rsidR="00661F8A">
        <w:t xml:space="preserve">  </w:t>
      </w:r>
      <w:r w:rsidR="008F72CD">
        <w:t xml:space="preserve">Ever increasing quantities of high spatial and spectral resolution remote sensing data are being produced and require interpretation </w:t>
      </w:r>
      <w:r w:rsidR="008F72CD">
        <w:fldChar w:fldCharType="begin" w:fldLock="1"/>
      </w:r>
      <w:r w:rsidR="005111F4">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8F72CD">
        <w:fldChar w:fldCharType="separate"/>
      </w:r>
      <w:r w:rsidR="008F72CD" w:rsidRPr="008F72CD">
        <w:rPr>
          <w:noProof/>
        </w:rPr>
        <w:t>(Chi et al., 2016)</w:t>
      </w:r>
      <w:r w:rsidR="008F72CD">
        <w:fldChar w:fldCharType="end"/>
      </w:r>
      <w:r w:rsidR="008F72CD">
        <w:t xml:space="preserve">.  </w:t>
      </w:r>
      <w:r w:rsidR="00661F8A">
        <w:t>In th</w:t>
      </w:r>
      <w:r w:rsidR="008F72CD">
        <w:t>is</w:t>
      </w:r>
      <w:r w:rsidR="00661F8A">
        <w:t xml:space="preserve"> context, </w:t>
      </w:r>
      <w:r w:rsidR="00AA4D62">
        <w:t xml:space="preserve">instability and sub-optimality associated with feature selection from high dimensional </w:t>
      </w:r>
      <w:r w:rsidR="008F72CD">
        <w:t xml:space="preserve">redundant </w:t>
      </w:r>
      <w:r w:rsidR="00AA4D62">
        <w:t xml:space="preserve">data </w:t>
      </w:r>
      <w:r w:rsidR="008F72CD">
        <w:t xml:space="preserve">will become increasingly critical </w:t>
      </w:r>
      <w:r w:rsidR="001773E5">
        <w:t>issues</w:t>
      </w:r>
      <w:r w:rsidR="00661F8A">
        <w:t xml:space="preserve">.  Computationally efficient techniques, such as FCR, are required to address these challenges.  </w:t>
      </w:r>
    </w:p>
    <w:p w14:paraId="4A3AEC6A" w14:textId="77777777" w:rsidR="0093215E" w:rsidRDefault="0093215E" w:rsidP="00416694">
      <w:pPr>
        <w:pStyle w:val="1TeksCharChar"/>
      </w:pPr>
    </w:p>
    <w:p w14:paraId="5F61E92A" w14:textId="48F0FB22" w:rsidR="0093215E" w:rsidRDefault="008257F7" w:rsidP="00416694">
      <w:pPr>
        <w:pStyle w:val="1TeksCharChar"/>
      </w:pPr>
      <w:r>
        <w:t xml:space="preserve">The need for user specification of </w:t>
      </w:r>
      <w:r w:rsidR="005873FC">
        <w:t>dissimilarity threshold</w:t>
      </w:r>
      <w:r>
        <w:t xml:space="preserve"> is 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w:t>
      </w:r>
      <w:commentRangeStart w:id="44"/>
      <w:r w:rsidR="002306EC">
        <w:t xml:space="preserve">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w:t>
      </w:r>
      <w:commentRangeEnd w:id="44"/>
      <w:r w:rsidR="003D3F29">
        <w:rPr>
          <w:rStyle w:val="CommentReference"/>
        </w:rPr>
        <w:commentReference w:id="44"/>
      </w:r>
      <w:r w:rsidR="002306EC">
        <w:t xml:space="preserve">The need for visual inspection of the dendrogram to make the choice of </w:t>
      </w:r>
      <w:r w:rsidR="005873FC">
        <w:t xml:space="preserve">dissimilarity threshold </w:t>
      </w:r>
      <w:r w:rsidR="002306EC">
        <w:t>also limits the dimensionality of data that the FCR method can practically be applied to.  For data sets of hundreds or thousands of features</w:t>
      </w:r>
      <w:r w:rsidR="00997A57">
        <w:t xml:space="preserve">, </w:t>
      </w:r>
      <w:r w:rsidR="002306EC">
        <w:t xml:space="preserve">the dendrogram would </w:t>
      </w:r>
      <w:r w:rsidR="00997A57">
        <w:t xml:space="preserve">likely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proofErr w:type="spellStart"/>
      <w:r w:rsidR="00DC1844">
        <w:t>NaiveBC</w:t>
      </w:r>
      <w:proofErr w:type="spellEnd"/>
      <w:r w:rsidR="00EF664A">
        <w:t xml:space="preserve"> may be a more sensible choice of feature selection method.  It achieved the best accuracy results and does not require any user intervention as with FCR. </w:t>
      </w:r>
    </w:p>
    <w:p w14:paraId="05FC96B1" w14:textId="77777777" w:rsidR="00416694" w:rsidRDefault="00416694" w:rsidP="00416694">
      <w:pPr>
        <w:pStyle w:val="1TeksCharChar"/>
      </w:pPr>
    </w:p>
    <w:p w14:paraId="3D83F260" w14:textId="77777777" w:rsidR="00151E9E" w:rsidRDefault="00A26160" w:rsidP="00416694">
      <w:pPr>
        <w:spacing w:line="360" w:lineRule="auto"/>
        <w:jc w:val="both"/>
        <w:rPr>
          <w:ins w:id="45" w:author="dugalh" w:date="2017-08-17T13:32:00Z"/>
        </w:rPr>
      </w:pPr>
      <w:commentRangeStart w:id="46"/>
      <w:r>
        <w:lastRenderedPageBreak/>
        <w:t xml:space="preserve">Our reasoning for the choice of dissimilarity metric for clustering, clustering algorithm and feature relevance measure </w:t>
      </w:r>
      <w:r w:rsidR="008257F7">
        <w:t>wa</w:t>
      </w:r>
      <w:r>
        <w:t xml:space="preserve">s loose and other options could also prove effective.  </w:t>
      </w:r>
      <w:r w:rsidR="00416694">
        <w:t xml:space="preserve">Another aspect of our method that could benefit from further investigation is the correlation coefficient dissimilarity metric.  It would be preferable to use a metric that can describe non-linear correlation, such </w:t>
      </w:r>
      <w:r w:rsidR="00957D6D">
        <w:t>MI</w:t>
      </w:r>
      <w:r w:rsidR="008257F7">
        <w:t xml:space="preserve"> or</w:t>
      </w:r>
      <w:r w:rsidR="00416694">
        <w:t xml:space="preserve"> the symmetrical uncertainty used in </w:t>
      </w:r>
      <w:r w:rsidR="00416694">
        <w:fldChar w:fldCharType="begin" w:fldLock="1"/>
      </w:r>
      <w:r w:rsidR="00CE7505">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rsidR="00416694">
        <w:fldChar w:fldCharType="separate"/>
      </w:r>
      <w:r w:rsidR="00416694" w:rsidRPr="00687057">
        <w:rPr>
          <w:noProof/>
        </w:rPr>
        <w:t xml:space="preserve">Yu &amp; Liu </w:t>
      </w:r>
      <w:r w:rsidR="00416694">
        <w:rPr>
          <w:noProof/>
        </w:rPr>
        <w:t>(</w:t>
      </w:r>
      <w:r w:rsidR="00416694" w:rsidRPr="00687057">
        <w:rPr>
          <w:noProof/>
        </w:rPr>
        <w:t>2004)</w:t>
      </w:r>
      <w:r w:rsidR="00416694">
        <w:fldChar w:fldCharType="end"/>
      </w:r>
      <w:r w:rsidR="00416694">
        <w:t>.</w:t>
      </w:r>
      <w:r w:rsidR="008257F7">
        <w:t xml:space="preserve">  </w:t>
      </w:r>
      <w:commentRangeEnd w:id="46"/>
      <w:r w:rsidR="001719F6">
        <w:rPr>
          <w:rStyle w:val="CommentReference"/>
        </w:rPr>
        <w:commentReference w:id="46"/>
      </w:r>
    </w:p>
    <w:p w14:paraId="43B3A697" w14:textId="77777777" w:rsidR="00151E9E" w:rsidRDefault="00151E9E" w:rsidP="00416694">
      <w:pPr>
        <w:spacing w:line="360" w:lineRule="auto"/>
        <w:jc w:val="both"/>
        <w:rPr>
          <w:ins w:id="47" w:author="dugalh" w:date="2017-08-17T13:32:00Z"/>
        </w:rPr>
      </w:pPr>
    </w:p>
    <w:p w14:paraId="7A9600C3" w14:textId="40E4EFEE" w:rsidR="00416694" w:rsidRDefault="00183420" w:rsidP="00416694">
      <w:pPr>
        <w:spacing w:line="360" w:lineRule="auto"/>
        <w:jc w:val="both"/>
      </w:pPr>
      <w:ins w:id="48" w:author="dugalh" w:date="2017-08-17T13:28:00Z">
        <w:r>
          <w:t xml:space="preserve">Despite these </w:t>
        </w:r>
      </w:ins>
      <w:ins w:id="49" w:author="dugalh" w:date="2017-08-17T13:33:00Z">
        <w:r w:rsidR="00151E9E">
          <w:t>shortcomings</w:t>
        </w:r>
      </w:ins>
      <w:ins w:id="50" w:author="dugalh" w:date="2017-08-17T13:28:00Z">
        <w:r>
          <w:t xml:space="preserve">, </w:t>
        </w:r>
      </w:ins>
      <w:ins w:id="51" w:author="dugalh" w:date="2017-08-17T13:33:00Z">
        <w:r w:rsidR="00151E9E">
          <w:t xml:space="preserve">FCR performed well on a diverse range of </w:t>
        </w:r>
      </w:ins>
      <w:ins w:id="52" w:author="dugalh" w:date="2017-08-17T13:42:00Z">
        <w:r w:rsidR="00386CF6">
          <w:t xml:space="preserve">high dimensional and redundant </w:t>
        </w:r>
      </w:ins>
      <w:ins w:id="53" w:author="dugalh" w:date="2017-08-17T13:33:00Z">
        <w:r w:rsidR="00151E9E">
          <w:t xml:space="preserve">data.  </w:t>
        </w:r>
      </w:ins>
      <w:ins w:id="54" w:author="dugalh" w:date="2017-08-17T13:35:00Z">
        <w:r w:rsidR="00151E9E">
          <w:t xml:space="preserve">It </w:t>
        </w:r>
      </w:ins>
      <w:ins w:id="55" w:author="dugalh" w:date="2017-08-17T13:39:00Z">
        <w:r w:rsidR="00386CF6">
          <w:t>achieved</w:t>
        </w:r>
      </w:ins>
      <w:ins w:id="56" w:author="dugalh" w:date="2017-08-17T13:35:00Z">
        <w:r w:rsidR="00151E9E">
          <w:t xml:space="preserve"> the best overall </w:t>
        </w:r>
      </w:ins>
      <w:ins w:id="57" w:author="dugalh" w:date="2017-08-17T13:36:00Z">
        <w:r w:rsidR="00151E9E">
          <w:t>performance</w:t>
        </w:r>
      </w:ins>
      <w:ins w:id="58" w:author="dugalh" w:date="2017-08-17T13:41:00Z">
        <w:r w:rsidR="00386CF6">
          <w:t>,</w:t>
        </w:r>
      </w:ins>
      <w:ins w:id="59" w:author="dugalh" w:date="2017-08-17T13:36:00Z">
        <w:r w:rsidR="00151E9E">
          <w:t xml:space="preserve"> in terms </w:t>
        </w:r>
      </w:ins>
      <w:ins w:id="60" w:author="dugalh" w:date="2017-08-17T13:40:00Z">
        <w:r w:rsidR="00386CF6">
          <w:t>of combined</w:t>
        </w:r>
      </w:ins>
      <w:ins w:id="61" w:author="dugalh" w:date="2017-08-17T13:36:00Z">
        <w:r w:rsidR="00151E9E">
          <w:t xml:space="preserve"> </w:t>
        </w:r>
      </w:ins>
      <w:ins w:id="62" w:author="dugalh" w:date="2017-08-17T13:35:00Z">
        <w:r w:rsidR="00151E9E">
          <w:t>stability and accuracy</w:t>
        </w:r>
      </w:ins>
      <w:ins w:id="63" w:author="dugalh" w:date="2017-08-17T13:38:00Z">
        <w:r w:rsidR="00386CF6">
          <w:t xml:space="preserve"> </w:t>
        </w:r>
      </w:ins>
      <w:ins w:id="64" w:author="dugalh" w:date="2017-08-17T13:40:00Z">
        <w:r w:rsidR="00386CF6">
          <w:t xml:space="preserve">measures, </w:t>
        </w:r>
      </w:ins>
      <w:ins w:id="65" w:author="dugalh" w:date="2017-08-17T13:38:00Z">
        <w:r w:rsidR="00386CF6">
          <w:t xml:space="preserve">compared to existing </w:t>
        </w:r>
      </w:ins>
      <w:ins w:id="66" w:author="dugalh" w:date="2017-08-17T13:39:00Z">
        <w:r w:rsidR="00386CF6">
          <w:t xml:space="preserve">feature selection </w:t>
        </w:r>
      </w:ins>
      <w:ins w:id="67" w:author="dugalh" w:date="2017-08-17T13:38:00Z">
        <w:r w:rsidR="00386CF6">
          <w:t>methods</w:t>
        </w:r>
      </w:ins>
      <w:ins w:id="68" w:author="dugalh" w:date="2017-08-17T13:36:00Z">
        <w:r w:rsidR="00151E9E">
          <w:t xml:space="preserve">.  </w:t>
        </w:r>
      </w:ins>
      <w:ins w:id="69" w:author="dugalh" w:date="2017-08-17T13:48:00Z">
        <w:r w:rsidR="00664698">
          <w:t xml:space="preserve">It is </w:t>
        </w:r>
      </w:ins>
      <w:ins w:id="70" w:author="dugalh" w:date="2017-08-17T13:50:00Z">
        <w:r w:rsidR="00664698">
          <w:t xml:space="preserve">also achieved similar or superior computation times relative to existing methods.  For these reasons, FCR is considered a sensible.  It was shown that redundancy is </w:t>
        </w:r>
        <w:proofErr w:type="spellStart"/>
        <w:r w:rsidR="00664698">
          <w:t>prob</w:t>
        </w:r>
        <w:proofErr w:type="spellEnd"/>
        <w:r w:rsidR="00664698">
          <w:t xml:space="preserve"> for </w:t>
        </w:r>
        <w:proofErr w:type="spellStart"/>
        <w:r w:rsidR="00664698">
          <w:t>rsa</w:t>
        </w:r>
      </w:ins>
      <w:proofErr w:type="spellEnd"/>
      <w:ins w:id="71" w:author="dugalh" w:date="2017-08-17T13:48:00Z">
        <w:r w:rsidR="00664698">
          <w:t xml:space="preserve">  </w:t>
        </w:r>
      </w:ins>
    </w:p>
    <w:p w14:paraId="67A841BB" w14:textId="77777777" w:rsidR="00CE1864" w:rsidRDefault="00CE1864">
      <w:pPr>
        <w:spacing w:after="160" w:line="259" w:lineRule="auto"/>
      </w:pPr>
      <w:r>
        <w:br w:type="page"/>
      </w:r>
    </w:p>
    <w:p w14:paraId="3CEE9DBE" w14:textId="77777777" w:rsidR="00CE1864" w:rsidRDefault="00CE1864" w:rsidP="00CE1864">
      <w:pPr>
        <w:pStyle w:val="Heading1"/>
        <w:numPr>
          <w:ilvl w:val="0"/>
          <w:numId w:val="0"/>
        </w:numPr>
      </w:pPr>
      <w:r>
        <w:lastRenderedPageBreak/>
        <w:t>References</w:t>
      </w:r>
    </w:p>
    <w:p w14:paraId="292650B3" w14:textId="77777777" w:rsidR="00B550FC" w:rsidRDefault="00B550FC" w:rsidP="00416694">
      <w:pPr>
        <w:spacing w:line="360" w:lineRule="auto"/>
        <w:jc w:val="both"/>
      </w:pPr>
    </w:p>
    <w:p w14:paraId="57421663" w14:textId="37B5D6A2" w:rsidR="00AB648E" w:rsidRPr="00AB648E" w:rsidRDefault="00CE1864" w:rsidP="00AB648E">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AB648E" w:rsidRPr="00AB648E">
        <w:rPr>
          <w:noProof/>
        </w:rPr>
        <w:t>Bishop, C.M., 2003. Neural networks for pattern recognition. Oxford University Press, New York. doi:10.1002/0470854774</w:t>
      </w:r>
    </w:p>
    <w:p w14:paraId="1D61B7F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Blaschke, T., 2010. Object based image analysis for remote sensing. ISPRS J. Photogramm. Remote Sens. 65, 2–16. doi:10.1016/j.isprsjprs.2009.06.004</w:t>
      </w:r>
    </w:p>
    <w:p w14:paraId="48DB0805"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Breiman, L., 2001. Random Forests. Mach. Learn. 45, 5–32. doi:10.1023/A:1010933404324</w:t>
      </w:r>
    </w:p>
    <w:p w14:paraId="15CF95B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Brown, G., Pocock, A., Zhao, M.-J., Lujan, M., 2012. Conditional likelihood maximisation: A unifying framework for mutual information feature selection. J. Mach. Learn. Res. 13, 27–66. doi:10.1016/j.patcog.2015.11.007</w:t>
      </w:r>
    </w:p>
    <w:p w14:paraId="57B039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Burges, C.J.C., 1998. A tutorial on support vector machines for pattern recognition. Data Min. Knowl. Discov. 2, 121–167. doi:10.1023/A:1009715923555</w:t>
      </w:r>
    </w:p>
    <w:p w14:paraId="1E893C7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Chi, M., Plaza, A., Benediktsson, J.A., Sun, Z., Shen, J., Zhu, Y., 2016. Big data for remote sensing: challenges and opportunities. Proc. IEEE 104, 2207–2219. doi:10.1109/JPROC.2016.2598228</w:t>
      </w:r>
    </w:p>
    <w:p w14:paraId="11E1FA3A"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Cover, T.M., 1974. The best two independent measurements are not the two best. IEEE Trans. Syst. Man. Cybern. SMC-4, 116–117. doi:10.1109/TSMC.1974.5408535</w:t>
      </w:r>
    </w:p>
    <w:p w14:paraId="254937BF"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Cukur, H., Binol, H., Uslu, F.S., Kalayci, Y., Bal, A., 2015. Cross correlation based clustering for feature selection in hyperspectral imagery, in: 2015 9th International Conference on Electrical and Electronics Engineering (ELECO). IEEE, Bursa, pp. 232–236. doi:10.1109/ELECO.2015.7394552</w:t>
      </w:r>
    </w:p>
    <w:p w14:paraId="04EC687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Duin, R.P.W., Tax, D.M.J., 2005. Statistical Pattern Recognition, in: Chen, C., Wang, P. (Eds.), Handbook of Pattern Recognition and Computer Vision, 3rd Ed. World Scientific, Singapore, pp. 1–21. doi:10.1142/9789812775320_0001</w:t>
      </w:r>
    </w:p>
    <w:p w14:paraId="7C705B0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GIC, 2014. Hyperspectral Remote Sensing Scenes [WWW Document]. URL http://www.ehu.eus/ccwintco/index.php?title=Hyperspectral_Remote_Sensing_Scenes</w:t>
      </w:r>
    </w:p>
    <w:p w14:paraId="7D61AF9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Elisseeff, A., 2003. An introduction to variable and feature selection. J. ofMachine Learn. Res. 3, 1157–1182. doi:10.1016/j.aca.2011.07.027</w:t>
      </w:r>
    </w:p>
    <w:p w14:paraId="2799A0E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Guyon, I., Weston, J., Barnhill, S., Vapnik, V., 2002. Gene selection for cancer classification using support vector machines. Mach. Learn. 46, 389–422. doi:10.1023/A:1012487302797</w:t>
      </w:r>
    </w:p>
    <w:p w14:paraId="4BBE733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Hand, D.J., Yu, K., 2001. Idiot’s Bayes - not so stupid after all? Int. Statisitical Rev. 69, 385–398.</w:t>
      </w:r>
    </w:p>
    <w:p w14:paraId="6455FE4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Inza, I., Larrañaga, P., Blanco, R., Cerrolaza, A.J., 2004. Filter versus wrapper gene selection approaches in DNA microarray domains. Artif. Intell. Med. 31, 91–103. doi:10.1016/j.artmed.2004.01.007</w:t>
      </w:r>
    </w:p>
    <w:p w14:paraId="5208138D"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Jain, A.K., Duin, R.P.W., Mao, J., 2000. Statistical pattern recognition: a review. IEEE Trans. Pattern Anal. Mach. Intell. 22, 4–37.</w:t>
      </w:r>
    </w:p>
    <w:p w14:paraId="1AE2DF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Johnson, B., Xie, Z., 2013. Classifying a high resolution image of an urban area using super-object information. ISPRS J. Photogramm. Remote Sens. 83, 40–49. doi:10.1016/j.isprsjprs.2013.05.008</w:t>
      </w:r>
    </w:p>
    <w:p w14:paraId="0CA2B604"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Kalousis, A., Prados, J., Hilario, M., 2007. Stability of feature selection algorithms: A study on high-dimensional spaces. Knowl. Inf. Syst. 12, 95–116. doi:10.1007/s10115-006-0040-8</w:t>
      </w:r>
    </w:p>
    <w:p w14:paraId="592D6143"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Kononenko, I., Šimec, E., Robnik-Šikonja, M., 1997. Overcoming the myopia of inductive learning algorithms with RELIEFF. Appl. Intell. 7, 39–55. doi:10.1023/A:1008280620621</w:t>
      </w:r>
    </w:p>
    <w:p w14:paraId="3CF92ED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Kuncheva, L.I., 2007. A stability index for feature selection, in: International Multi-Conference: Artificial Intelligence and Applications. IASTED, Innsbruck, Austria, pp. 390–395.</w:t>
      </w:r>
    </w:p>
    <w:p w14:paraId="3E85DB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 S., Harner, E.J., Adjeroh, D. a, 2011. Random KNN feature selection - a fast and stable alternative to Random Forests. BMC Bioinformatics 12, 450. doi:10.1186/1471-2105-12-450</w:t>
      </w:r>
    </w:p>
    <w:p w14:paraId="304FD81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Lichman, M., 2013. UCI Machine learning repository [WWW Document]. URL http://archive.ics.uci.edu/ml</w:t>
      </w:r>
    </w:p>
    <w:p w14:paraId="0221D6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MathWorks, 2016. Hierarchical Clustering - Statistics and Machine Learning Toolbox [WWW Document]. Matlab Doc. URL https://www.mathworks.com/help/stats/hierarchical-clustering.html (accessed 3.1.17).</w:t>
      </w:r>
    </w:p>
    <w:p w14:paraId="672B0468"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Mishra, K.K., Harit, S., 2010. A fast algorithm for finding the non dominated set in multi objective optimization. Multi-Objective Optim. using Evol. Algorithms 1, 35–39.</w:t>
      </w:r>
    </w:p>
    <w:p w14:paraId="785505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Mitra, P., Murthy, C. a, Pal, S.K., 2002. Unsupervised feature selection using feature similarity. IEEE Trans. Pattern Anal. Mach. Intell. PAMI 24, 301–312. doi:10.1109/34.990133</w:t>
      </w:r>
    </w:p>
    <w:p w14:paraId="70C358D9"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Sahu, B., Mishra, D., 2011. A novel approach for selecting informative genes from gene expression data using signal-to-noise ratio and t-statistics, in: 2011 2nd International Conference on Computer and Communication Technology (ICCCT-2011). IEEE, Allahabad, India, pp. 5–10. doi:10.1109/ICCCT.2011.6075207</w:t>
      </w:r>
    </w:p>
    <w:p w14:paraId="113480A2"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lastRenderedPageBreak/>
        <w:t>Strobl, C., Boulesteix, A.-L., Kneib, T., Augustin, T., Zeileis, A., 2008. Conditional variable importance for random forests. BMC Bioinformatics 9, 307. doi:10.1186/1471-2105-9-307</w:t>
      </w:r>
    </w:p>
    <w:p w14:paraId="26378DD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Szekely, G.J., Rizzo, M.L., 2005. Hierarchical clustering via joint between-within distances: extending Ward’s minimum variance method. J. Classif. 22, 151–183. doi:10.1007/s00357-005-0012-9</w:t>
      </w:r>
    </w:p>
    <w:p w14:paraId="3C48189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Tolosi, L., Lengauer, T., 2011. Classification with correlated features: unreliability of feature ranking and solutions. Bioinformatics 27, 1986–1994. doi:10.1093/bioinformatics/btr300</w:t>
      </w:r>
    </w:p>
    <w:p w14:paraId="34E32866"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TU Delft, 2015. PRTools [WWW Document]. URL http://prtools.org/prtools/ (accessed 10.20.16).</w:t>
      </w:r>
    </w:p>
    <w:p w14:paraId="0991B3F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Webb, A.R., 2002. Statistical Pattern Recognition. John Wiley &amp; Sons, Ltd, Chichester, UK. doi:10.1002/0470854774</w:t>
      </w:r>
    </w:p>
    <w:p w14:paraId="35B1B537"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Wu, B., Chen, C., Kechadi, T.M., Sun, L., 2013. A comparative evaluation of filter-based feature selection methods for hyper-spectral band selection. Int. J. Remote Sens. 34, 7974–7990. doi:10.1080/01431161.2013.827815</w:t>
      </w:r>
    </w:p>
    <w:p w14:paraId="7D81D871"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Yang, H.H., Moody, J., 1999. Data Visualization and Feature Selection: New Algorithms for Nongaussian Data. Adv. Neural Inf. Process. Syst. 12, 687–693.</w:t>
      </w:r>
    </w:p>
    <w:p w14:paraId="7959629B"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Yousef, M., Jung, S., Showe, L.C., Showe, M.K., 2007. Recursive cluster elimination (RCE) for classification and feature selection from gene expression data. BMC Bioinformatics 8. doi:10.1186/1471-2105-8-144</w:t>
      </w:r>
    </w:p>
    <w:p w14:paraId="7528C260" w14:textId="77777777" w:rsidR="00AB648E" w:rsidRPr="00AB648E" w:rsidRDefault="00AB648E" w:rsidP="00AB648E">
      <w:pPr>
        <w:widowControl w:val="0"/>
        <w:autoSpaceDE w:val="0"/>
        <w:autoSpaceDN w:val="0"/>
        <w:adjustRightInd w:val="0"/>
        <w:spacing w:line="360" w:lineRule="auto"/>
        <w:ind w:left="480" w:hanging="480"/>
        <w:rPr>
          <w:noProof/>
        </w:rPr>
      </w:pPr>
      <w:r w:rsidRPr="00AB648E">
        <w:rPr>
          <w:noProof/>
        </w:rPr>
        <w:t>Yu, L., Liu, H., 2004. Efficient feature selection via analysis of relevance and redundancy. J. Mach. Learn. Res. 5, 1205–1224.</w:t>
      </w:r>
    </w:p>
    <w:p w14:paraId="5610BC0A" w14:textId="77777777" w:rsidR="00CE1864" w:rsidRDefault="00CE1864" w:rsidP="00416694">
      <w:pPr>
        <w:spacing w:line="360" w:lineRule="auto"/>
        <w:jc w:val="both"/>
      </w:pPr>
      <w:r>
        <w:fldChar w:fldCharType="end"/>
      </w:r>
    </w:p>
    <w:sectPr w:rsidR="00CE1864" w:rsidSect="00C35A8C">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an Niekerk, A, Prof &lt;avn@sun.ac.za&gt;" w:date="2017-07-31T14:42:00Z" w:initials="VNAP&lt;">
    <w:p w14:paraId="5DFBB03B" w14:textId="5A82A729" w:rsidR="00AD7587" w:rsidRDefault="00AD7587">
      <w:pPr>
        <w:pStyle w:val="CommentText"/>
      </w:pPr>
      <w:r>
        <w:rPr>
          <w:rStyle w:val="CommentReference"/>
        </w:rPr>
        <w:annotationRef/>
      </w:r>
      <w:r>
        <w:t xml:space="preserve">I added this because the advantages are not yet mentioned (linking to next sentence). But perhaps you want to rephrase. </w:t>
      </w:r>
    </w:p>
  </w:comment>
  <w:comment w:id="1" w:author="Van Niekerk, A, Prof &lt;avn@sun.ac.za&gt;" w:date="2017-08-02T14:35:00Z" w:initials="VNAP&lt;">
    <w:p w14:paraId="65367EBD" w14:textId="783BB103" w:rsidR="00AD7587" w:rsidRDefault="00AD7587">
      <w:pPr>
        <w:pStyle w:val="CommentText"/>
      </w:pPr>
      <w:r>
        <w:rPr>
          <w:rStyle w:val="CommentReference"/>
        </w:rPr>
        <w:annotationRef/>
      </w:r>
      <w:r>
        <w:t>Can the exit criterion not be set to when there is no substantial increase in accuracy?</w:t>
      </w:r>
    </w:p>
  </w:comment>
  <w:comment w:id="2" w:author="Van Niekerk, A, Prof &lt;avn@sun.ac.za&gt;" w:date="2017-08-02T14:40:00Z" w:initials="VNAP&lt;">
    <w:p w14:paraId="17D890EB" w14:textId="56730E5B" w:rsidR="00AD7587" w:rsidRDefault="00AD7587">
      <w:pPr>
        <w:pStyle w:val="CommentText"/>
      </w:pPr>
      <w:r>
        <w:rPr>
          <w:rStyle w:val="CommentReference"/>
        </w:rPr>
        <w:annotationRef/>
      </w:r>
      <w:r>
        <w:t>More than FS? Not clear. Both need sufficient reference data?</w:t>
      </w:r>
    </w:p>
  </w:comment>
  <w:comment w:id="5" w:author="Van Niekerk, A, Prof &lt;avn@sun.ac.za&gt;" w:date="2017-08-02T15:33:00Z" w:initials="VNAP&lt;">
    <w:p w14:paraId="4AD81338" w14:textId="58B9E832" w:rsidR="00AD7587" w:rsidRDefault="00AD7587">
      <w:pPr>
        <w:pStyle w:val="CommentText"/>
      </w:pPr>
      <w:r>
        <w:rPr>
          <w:rStyle w:val="CommentReference"/>
        </w:rPr>
        <w:annotationRef/>
      </w:r>
      <w:r>
        <w:t xml:space="preserve">Earlier </w:t>
      </w:r>
      <w:r w:rsidR="00C63769">
        <w:t>multispectral</w:t>
      </w:r>
      <w:r>
        <w:t xml:space="preserve"> was written with hyphen. </w:t>
      </w:r>
    </w:p>
  </w:comment>
  <w:comment w:id="3" w:author="dugalh" w:date="2017-06-13T19:19:00Z" w:initials="dh">
    <w:p w14:paraId="65DA6212" w14:textId="60DA4B05" w:rsidR="00AD7587" w:rsidRDefault="00AD7587">
      <w:pPr>
        <w:pStyle w:val="CommentText"/>
      </w:pPr>
      <w:r>
        <w:rPr>
          <w:rStyle w:val="CommentReference"/>
        </w:rPr>
        <w:annotationRef/>
      </w:r>
      <w:r>
        <w:t xml:space="preserve">Not sure if it is worth including this?  You asked about comparative studies – this is one.  And it is also one that is applied to hyperspectral data. </w:t>
      </w:r>
    </w:p>
    <w:p w14:paraId="12C40199" w14:textId="77777777" w:rsidR="00AD7587" w:rsidRDefault="00AD7587">
      <w:pPr>
        <w:pStyle w:val="CommentText"/>
      </w:pPr>
    </w:p>
    <w:p w14:paraId="3ED8E3C3" w14:textId="317CE578" w:rsidR="00AD7587" w:rsidRDefault="00AD7587">
      <w:pPr>
        <w:pStyle w:val="CommentText"/>
      </w:pPr>
      <w:r>
        <w:t xml:space="preserve">I should ideally include MMAIQ in my comparison but am not keen to redo everything and am not convinced it will do any better than JMI as it is similar in principal.  </w:t>
      </w:r>
    </w:p>
  </w:comment>
  <w:comment w:id="4" w:author="Van Niekerk, A, Prof &lt;avn@sun.ac.za&gt;" w:date="2017-08-02T15:41:00Z" w:initials="VNAP&lt;">
    <w:p w14:paraId="44B6F885" w14:textId="2EC73653" w:rsidR="00AD7587" w:rsidRDefault="00AD7587">
      <w:pPr>
        <w:pStyle w:val="CommentText"/>
      </w:pPr>
      <w:r>
        <w:rPr>
          <w:rStyle w:val="CommentReference"/>
        </w:rPr>
        <w:annotationRef/>
      </w:r>
      <w:r>
        <w:t xml:space="preserve">I do not see the downside. The reviewers can make the suggestion of excluding some of this literature overview, but let them make the decision. </w:t>
      </w:r>
    </w:p>
  </w:comment>
  <w:comment w:id="6" w:author="dugalh" w:date="2017-06-13T15:34:00Z" w:initials="dh">
    <w:p w14:paraId="7BD4BA13" w14:textId="0A2B2A59" w:rsidR="00AD7587" w:rsidRDefault="00AD7587">
      <w:pPr>
        <w:pStyle w:val="CommentText"/>
      </w:pPr>
      <w:r>
        <w:rPr>
          <w:rStyle w:val="CommentReference"/>
        </w:rPr>
        <w:annotationRef/>
      </w:r>
      <w:r>
        <w:t>Reference to big data.</w:t>
      </w:r>
    </w:p>
  </w:comment>
  <w:comment w:id="13" w:author="dugalh" w:date="2017-06-13T15:32:00Z" w:initials="dh">
    <w:p w14:paraId="6FE65969" w14:textId="695A8B38" w:rsidR="00AD7587" w:rsidRDefault="00AD7587">
      <w:pPr>
        <w:pStyle w:val="CommentText"/>
      </w:pPr>
      <w:r>
        <w:rPr>
          <w:rStyle w:val="CommentReference"/>
        </w:rPr>
        <w:annotationRef/>
      </w:r>
      <w:r>
        <w:t>I have excluded this now as it seems a suspect distinction.</w:t>
      </w:r>
    </w:p>
  </w:comment>
  <w:comment w:id="12" w:author="Van Niekerk, A, Prof &lt;avn@sun.ac.za&gt;" w:date="2017-08-02T15:55:00Z" w:initials="VNAP&lt;">
    <w:p w14:paraId="0E1B40F7" w14:textId="19646144" w:rsidR="00AD7587" w:rsidRDefault="00AD7587">
      <w:pPr>
        <w:pStyle w:val="CommentText"/>
      </w:pPr>
      <w:r>
        <w:rPr>
          <w:rStyle w:val="CommentReference"/>
        </w:rPr>
        <w:annotationRef/>
      </w:r>
      <w:r>
        <w:t xml:space="preserve">This is a very contentious statement that might backfire. The paper will likely be sent to reviewers who have done work in this field and saying not much has been done may be interpreted as an insult…Perhaps rather focus on the uniqueness of remote sensing data. </w:t>
      </w:r>
    </w:p>
  </w:comment>
  <w:comment w:id="14" w:author="Van Niekerk, A, Prof &lt;avn@sun.ac.za&gt;" w:date="2017-04-20T14:24:00Z" w:initials="VNAP&lt;">
    <w:p w14:paraId="0E48FD17" w14:textId="0A058628" w:rsidR="00AD7587" w:rsidRDefault="00AD7587">
      <w:pPr>
        <w:pStyle w:val="CommentText"/>
      </w:pPr>
      <w:r>
        <w:rPr>
          <w:rStyle w:val="CommentReference"/>
        </w:rPr>
        <w:annotationRef/>
      </w:r>
      <w:r>
        <w:t xml:space="preserve">I am wondering if we should not add an additional spin to this paper relating to “big data”? In the modern RS era speed of computation is increasingly receiving attention, especially for operation solutions. It might make the paper a bit more appealing… </w:t>
      </w:r>
    </w:p>
  </w:comment>
  <w:comment w:id="15" w:author="dugalh" w:date="2017-06-12T21:39:00Z" w:initials="dh">
    <w:p w14:paraId="39B80553" w14:textId="44DF7350" w:rsidR="00AD7587" w:rsidRDefault="00AD7587">
      <w:pPr>
        <w:pStyle w:val="CommentText"/>
      </w:pPr>
      <w:r>
        <w:rPr>
          <w:rStyle w:val="CommentReference"/>
        </w:rPr>
        <w:annotationRef/>
      </w:r>
      <w:r>
        <w:rPr>
          <w:rStyle w:val="CommentReference"/>
        </w:rPr>
        <w:t>Have added a bit above</w:t>
      </w:r>
    </w:p>
  </w:comment>
  <w:comment w:id="17" w:author="dugalh" w:date="2016-10-03T14:46:00Z" w:initials="d">
    <w:p w14:paraId="535EE365" w14:textId="77777777" w:rsidR="00AD7587" w:rsidRDefault="00AD7587">
      <w:pPr>
        <w:pStyle w:val="CommentText"/>
      </w:pPr>
      <w:r>
        <w:rPr>
          <w:rStyle w:val="CommentReference"/>
        </w:rPr>
        <w:annotationRef/>
      </w:r>
      <w:proofErr w:type="spellStart"/>
      <w:r>
        <w:t>Avn</w:t>
      </w:r>
      <w:proofErr w:type="spellEnd"/>
      <w:proofErr w:type="gramStart"/>
      <w:r>
        <w:t>:“</w:t>
      </w:r>
      <w:proofErr w:type="gramEnd"/>
      <w:r w:rsidRPr="00022BB0">
        <w:t xml:space="preserve"> </w:t>
      </w:r>
      <w:r>
        <w:t>This could be seen as a weakness of the method, given that it requires a manual interpretation.”</w:t>
      </w:r>
    </w:p>
    <w:p w14:paraId="3224E086" w14:textId="77777777" w:rsidR="00AD7587" w:rsidRDefault="00AD7587">
      <w:pPr>
        <w:pStyle w:val="CommentText"/>
      </w:pPr>
    </w:p>
    <w:p w14:paraId="525F622B" w14:textId="60B0F2C6" w:rsidR="00AD7587" w:rsidRDefault="00AD7587">
      <w:pPr>
        <w:pStyle w:val="CommentText"/>
      </w:pPr>
      <w:r>
        <w:t>Yes, this is a weakness of the method compared to fully automatic approaches.  It could be possible to modify the method to work through all possible clustering levels in the dendrogram and choose the best one (based on stability and classifier performance).  It would add a lot of computation and complexity, so I don’t want to go there now.  Also, all reviewed clustering approaches require manual intervention.  I do comment on this in the conclusion.</w:t>
      </w:r>
    </w:p>
  </w:comment>
  <w:comment w:id="18" w:author="Van Niekerk, A, Prof &lt;avn@sun.ac.za&gt;" w:date="2017-04-20T14:08:00Z" w:initials="VNAP&lt;">
    <w:p w14:paraId="0A689646" w14:textId="60DAE98F" w:rsidR="00AD7587" w:rsidRDefault="00AD7587">
      <w:pPr>
        <w:pStyle w:val="CommentText"/>
      </w:pPr>
      <w:r>
        <w:rPr>
          <w:rStyle w:val="CommentReference"/>
        </w:rPr>
        <w:annotationRef/>
      </w:r>
      <w:r>
        <w:t>Fair enough. Then perhaps we can add a qualification here (see suggestion in text)?</w:t>
      </w:r>
    </w:p>
  </w:comment>
  <w:comment w:id="19" w:author="dugalh" w:date="2017-06-12T21:41:00Z" w:initials="dh">
    <w:p w14:paraId="2BB12A66" w14:textId="194E7E9B" w:rsidR="00AD7587" w:rsidRDefault="00AD7587">
      <w:pPr>
        <w:pStyle w:val="CommentText"/>
      </w:pPr>
      <w:r>
        <w:rPr>
          <w:rStyle w:val="CommentReference"/>
        </w:rPr>
        <w:annotationRef/>
      </w:r>
      <w:r>
        <w:t>Accepted</w:t>
      </w:r>
      <w:proofErr w:type="gramStart"/>
      <w:r>
        <w:t>,  And</w:t>
      </w:r>
      <w:proofErr w:type="gramEnd"/>
      <w:r>
        <w:t xml:space="preserve"> it is followed up with suggestion in conclusion.</w:t>
      </w:r>
    </w:p>
  </w:comment>
  <w:comment w:id="22" w:author="Van Niekerk, A, Prof &lt;avn@sun.ac.za&gt;" w:date="2017-08-02T16:27:00Z" w:initials="VNAP&lt;">
    <w:p w14:paraId="443FCE8A" w14:textId="2BBBF67C" w:rsidR="00AD7587" w:rsidRDefault="00AD7587">
      <w:pPr>
        <w:pStyle w:val="CommentText"/>
      </w:pPr>
      <w:r>
        <w:rPr>
          <w:rStyle w:val="CommentReference"/>
        </w:rPr>
        <w:annotationRef/>
      </w:r>
      <w:r>
        <w:t xml:space="preserve">This is not that clear. Can you clarify? Use separate sentences for each step. </w:t>
      </w:r>
    </w:p>
  </w:comment>
  <w:comment w:id="23" w:author="Van Niekerk, A, Prof &lt;avn@sun.ac.za&gt;" w:date="2017-08-02T16:32:00Z" w:initials="VNAP&lt;">
    <w:p w14:paraId="0C3BA358" w14:textId="23B07FC5" w:rsidR="00AD7587" w:rsidRDefault="00AD7587">
      <w:pPr>
        <w:pStyle w:val="CommentText"/>
      </w:pPr>
      <w:r>
        <w:rPr>
          <w:rStyle w:val="CommentReference"/>
        </w:rPr>
        <w:annotationRef/>
      </w:r>
      <w:r>
        <w:t xml:space="preserve">Perhaps move to after introducing the dendrogram, because then the pairing becomes apparent. </w:t>
      </w:r>
    </w:p>
  </w:comment>
  <w:comment w:id="32" w:author="dugalh" w:date="2017-06-14T12:51:00Z" w:initials="dh">
    <w:p w14:paraId="1F7C0C0E" w14:textId="656792D3" w:rsidR="00AD7587" w:rsidRDefault="00AD7587">
      <w:pPr>
        <w:pStyle w:val="CommentText"/>
      </w:pPr>
      <w:r>
        <w:rPr>
          <w:rStyle w:val="CommentReference"/>
        </w:rPr>
        <w:annotationRef/>
      </w:r>
      <w:r>
        <w:t>Include?</w:t>
      </w:r>
    </w:p>
  </w:comment>
  <w:comment w:id="36" w:author="dugalh" w:date="2017-03-01T20:35:00Z" w:initials="dh">
    <w:p w14:paraId="52AE33C9" w14:textId="52F75725" w:rsidR="00AD7587" w:rsidRDefault="00AD7587">
      <w:pPr>
        <w:pStyle w:val="CommentText"/>
      </w:pPr>
      <w:r>
        <w:rPr>
          <w:rStyle w:val="CommentReference"/>
        </w:rPr>
        <w:annotationRef/>
      </w:r>
      <w:r>
        <w:t>No significant differences were found – should I leave this out?</w:t>
      </w:r>
    </w:p>
  </w:comment>
  <w:comment w:id="33" w:author="Van Niekerk, A, Prof &lt;avn@sun.ac.za&gt;" w:date="2017-04-20T14:20:00Z" w:initials="VNAP&lt;">
    <w:p w14:paraId="3CF63AB9" w14:textId="654464A1" w:rsidR="00AD7587" w:rsidRDefault="00AD7587">
      <w:pPr>
        <w:pStyle w:val="CommentText"/>
      </w:pPr>
      <w:r>
        <w:rPr>
          <w:rStyle w:val="CommentReference"/>
        </w:rPr>
        <w:annotationRef/>
      </w:r>
      <w:r>
        <w:t xml:space="preserve">No, leave. Talks to methods. </w:t>
      </w:r>
    </w:p>
  </w:comment>
  <w:comment w:id="34" w:author="dugalh" w:date="2017-06-12T16:53:00Z" w:initials="dh">
    <w:p w14:paraId="2D3567A1" w14:textId="68D4B4AF" w:rsidR="00AD7587" w:rsidRDefault="00AD7587">
      <w:pPr>
        <w:pStyle w:val="CommentText"/>
      </w:pPr>
      <w:r>
        <w:rPr>
          <w:rStyle w:val="CommentReference"/>
        </w:rPr>
        <w:annotationRef/>
      </w:r>
      <w:r>
        <w:t>See my comment in results – these tests showed no significant differences – should I omit?</w:t>
      </w:r>
    </w:p>
  </w:comment>
  <w:comment w:id="35" w:author="dugalh" w:date="2017-06-13T19:26:00Z" w:initials="dh">
    <w:p w14:paraId="03E244BC" w14:textId="61462A17" w:rsidR="00AD7587" w:rsidRDefault="00AD7587">
      <w:pPr>
        <w:pStyle w:val="CommentText"/>
      </w:pPr>
      <w:r>
        <w:rPr>
          <w:rStyle w:val="CommentReference"/>
        </w:rPr>
        <w:annotationRef/>
      </w:r>
      <w:r>
        <w:t>Also note that Wu et al did no significance testing</w:t>
      </w:r>
    </w:p>
  </w:comment>
  <w:comment w:id="41" w:author="dugalh" w:date="2017-06-13T22:03:00Z" w:initials="dh">
    <w:p w14:paraId="72217E5F" w14:textId="7363B8BF" w:rsidR="00AD7587" w:rsidRDefault="00AD7587">
      <w:pPr>
        <w:pStyle w:val="CommentText"/>
      </w:pPr>
      <w:r>
        <w:rPr>
          <w:rStyle w:val="CommentReference"/>
        </w:rPr>
        <w:annotationRef/>
      </w:r>
      <w:r>
        <w:t>Omit to shorten things</w:t>
      </w:r>
    </w:p>
  </w:comment>
  <w:comment w:id="42" w:author="Van Niekerk, A, Prof &lt;avn@sun.ac.za&gt;" w:date="2017-04-20T14:29:00Z" w:initials="VNAP&lt;">
    <w:p w14:paraId="13878CE2" w14:textId="6C45460A" w:rsidR="00AD7587" w:rsidRDefault="00AD7587">
      <w:pPr>
        <w:pStyle w:val="CommentText"/>
      </w:pPr>
      <w:r>
        <w:rPr>
          <w:rStyle w:val="CommentReference"/>
        </w:rPr>
        <w:annotationRef/>
      </w:r>
      <w:r>
        <w:t>Add something about big data…</w:t>
      </w:r>
    </w:p>
  </w:comment>
  <w:comment w:id="43" w:author="dugalh" w:date="2017-06-13T16:24:00Z" w:initials="dh">
    <w:p w14:paraId="76217D52" w14:textId="706230E1" w:rsidR="00AD7587" w:rsidRDefault="00AD7587">
      <w:pPr>
        <w:pStyle w:val="CommentText"/>
      </w:pPr>
      <w:r>
        <w:rPr>
          <w:rStyle w:val="CommentReference"/>
        </w:rPr>
        <w:annotationRef/>
      </w:r>
      <w:r>
        <w:t>See below</w:t>
      </w:r>
    </w:p>
  </w:comment>
  <w:comment w:id="44" w:author="dugalh" w:date="2017-06-13T19:35:00Z" w:initials="dh">
    <w:p w14:paraId="501E724A" w14:textId="16016723" w:rsidR="00AD7587" w:rsidRDefault="00AD7587">
      <w:pPr>
        <w:pStyle w:val="CommentText"/>
      </w:pPr>
      <w:r>
        <w:rPr>
          <w:rStyle w:val="CommentReference"/>
        </w:rPr>
        <w:annotationRef/>
      </w:r>
      <w:r>
        <w:rPr>
          <w:rStyle w:val="CommentReference"/>
        </w:rPr>
        <w:t>Relates</w:t>
      </w:r>
      <w:r>
        <w:t xml:space="preserve"> to the automation comment in 2.1</w:t>
      </w:r>
    </w:p>
  </w:comment>
  <w:comment w:id="46" w:author="Van Niekerk, A, Prof &lt;avn@sun.ac.za&gt;" w:date="2017-08-04T11:02:00Z" w:initials="VNAP&lt;">
    <w:p w14:paraId="2E3707E2" w14:textId="08401F36" w:rsidR="00AD7587" w:rsidRDefault="00AD7587">
      <w:pPr>
        <w:pStyle w:val="CommentText"/>
      </w:pPr>
      <w:r>
        <w:rPr>
          <w:rStyle w:val="CommentReference"/>
        </w:rPr>
        <w:annotationRef/>
      </w:r>
      <w:r>
        <w:t xml:space="preserve">Ending a paper with a range of limitation is not a good idea. Perhaps add a short paragraph that explains that, in spite of these limitations, the experiments provide a good overview of existing methods and the proposed method seems to work well for many different problems and is relatively easy to implement.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BB03B" w15:done="0"/>
  <w15:commentEx w15:paraId="65367EBD" w15:done="0"/>
  <w15:commentEx w15:paraId="17D890EB" w15:done="0"/>
  <w15:commentEx w15:paraId="4AD81338" w15:done="0"/>
  <w15:commentEx w15:paraId="3ED8E3C3" w15:done="0"/>
  <w15:commentEx w15:paraId="44B6F885" w15:paraIdParent="3ED8E3C3" w15:done="0"/>
  <w15:commentEx w15:paraId="7BD4BA13" w15:done="0"/>
  <w15:commentEx w15:paraId="6FE65969" w15:done="0"/>
  <w15:commentEx w15:paraId="0E1B40F7" w15:done="0"/>
  <w15:commentEx w15:paraId="0E48FD17" w15:done="0"/>
  <w15:commentEx w15:paraId="39B80553" w15:paraIdParent="0E48FD17" w15:done="0"/>
  <w15:commentEx w15:paraId="525F622B" w15:done="0"/>
  <w15:commentEx w15:paraId="0A689646" w15:paraIdParent="525F622B" w15:done="0"/>
  <w15:commentEx w15:paraId="2BB12A66" w15:paraIdParent="525F622B" w15:done="0"/>
  <w15:commentEx w15:paraId="443FCE8A" w15:done="0"/>
  <w15:commentEx w15:paraId="0C3BA358" w15:done="0"/>
  <w15:commentEx w15:paraId="1F7C0C0E" w15:done="0"/>
  <w15:commentEx w15:paraId="52AE33C9" w15:done="0"/>
  <w15:commentEx w15:paraId="3CF63AB9" w15:paraIdParent="52AE33C9" w15:done="0"/>
  <w15:commentEx w15:paraId="2D3567A1" w15:paraIdParent="52AE33C9" w15:done="0"/>
  <w15:commentEx w15:paraId="03E244BC" w15:paraIdParent="52AE33C9" w15:done="0"/>
  <w15:commentEx w15:paraId="72217E5F" w15:done="0"/>
  <w15:commentEx w15:paraId="13878CE2" w15:done="0"/>
  <w15:commentEx w15:paraId="76217D52" w15:paraIdParent="13878CE2" w15:done="0"/>
  <w15:commentEx w15:paraId="501E724A" w15:done="0"/>
  <w15:commentEx w15:paraId="2E3707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0EEBD" w14:textId="77777777" w:rsidR="008E0CE9" w:rsidRDefault="008E0CE9" w:rsidP="00A90339">
      <w:r>
        <w:separator/>
      </w:r>
    </w:p>
  </w:endnote>
  <w:endnote w:type="continuationSeparator" w:id="0">
    <w:p w14:paraId="48BBECE8" w14:textId="77777777" w:rsidR="008E0CE9" w:rsidRDefault="008E0CE9"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F022" w14:textId="77777777" w:rsidR="00AD7587" w:rsidRPr="00921F50" w:rsidRDefault="00AD7587" w:rsidP="00C35A8C">
    <w:pPr>
      <w:pStyle w:val="Footer"/>
      <w:rPr>
        <w:sz w:val="20"/>
      </w:rPr>
    </w:pPr>
    <w:proofErr w:type="spellStart"/>
    <w:r w:rsidRPr="00921F50">
      <w:rPr>
        <w:sz w:val="20"/>
      </w:rPr>
      <w:t>Dugal</w:t>
    </w:r>
    <w:proofErr w:type="spellEnd"/>
    <w:r w:rsidRPr="00921F50">
      <w:rPr>
        <w:sz w:val="20"/>
      </w:rPr>
      <w:t xml:space="preserve"> Harris</w:t>
    </w:r>
    <w:r>
      <w:rPr>
        <w:sz w:val="20"/>
      </w:rPr>
      <w:t xml:space="preserve"> (</w:t>
    </w:r>
    <w:r w:rsidRPr="00577C09">
      <w:rPr>
        <w:sz w:val="20"/>
        <w:vertAlign w:val="superscript"/>
      </w:rPr>
      <w:t>*</w:t>
    </w:r>
    <w:r>
      <w:rPr>
        <w:sz w:val="20"/>
      </w:rPr>
      <w:t>corresponding author)</w:t>
    </w:r>
    <w:r w:rsidRPr="00921F50">
      <w:rPr>
        <w:sz w:val="20"/>
      </w:rPr>
      <w:t xml:space="preserve"> is with </w:t>
    </w:r>
    <w:r>
      <w:rPr>
        <w:sz w:val="20"/>
      </w:rPr>
      <w:t xml:space="preserve">the </w:t>
    </w:r>
    <w:r w:rsidRPr="00921F50">
      <w:rPr>
        <w:sz w:val="20"/>
      </w:rPr>
      <w:t>Department of Geography and Environmental Studies, Stellenbosch University, Stellenbosch</w:t>
    </w:r>
    <w:r>
      <w:rPr>
        <w:sz w:val="20"/>
      </w:rPr>
      <w:t xml:space="preserve"> 7602</w:t>
    </w:r>
    <w:r w:rsidRPr="00921F50">
      <w:rPr>
        <w:sz w:val="20"/>
      </w:rPr>
      <w:t>, South Africa</w:t>
    </w:r>
    <w:r>
      <w:rPr>
        <w:sz w:val="20"/>
      </w:rPr>
      <w:t xml:space="preserve"> (email: dugalh@gmail.com)</w:t>
    </w:r>
  </w:p>
  <w:p w14:paraId="7B242B67" w14:textId="2F69AF21" w:rsidR="00AD7587" w:rsidRDefault="00AD7587" w:rsidP="00C35A8C">
    <w:pPr>
      <w:pStyle w:val="Footer"/>
    </w:pPr>
    <w:r>
      <w:rPr>
        <w:sz w:val="20"/>
      </w:rPr>
      <w:t>Adriaan Van Niekerk</w:t>
    </w:r>
    <w:r w:rsidRPr="00921F50">
      <w:rPr>
        <w:sz w:val="20"/>
      </w:rPr>
      <w:t xml:space="preserve"> is with </w:t>
    </w:r>
    <w:r>
      <w:rPr>
        <w:sz w:val="20"/>
      </w:rPr>
      <w:t>the Cent</w:t>
    </w:r>
    <w:del w:id="72" w:author="Van Niekerk, A, Prof &lt;avn@sun.ac.za&gt;" w:date="2017-07-31T14:21:00Z">
      <w:r w:rsidDel="00B85875">
        <w:rPr>
          <w:sz w:val="20"/>
        </w:rPr>
        <w:delText>e</w:delText>
      </w:r>
    </w:del>
    <w:r>
      <w:rPr>
        <w:sz w:val="20"/>
      </w:rPr>
      <w:t>r</w:t>
    </w:r>
    <w:ins w:id="73" w:author="Van Niekerk, A, Prof &lt;avn@sun.ac.za&gt;" w:date="2017-07-31T14:21:00Z">
      <w:r>
        <w:rPr>
          <w:sz w:val="20"/>
        </w:rPr>
        <w:t>e</w:t>
      </w:r>
    </w:ins>
    <w:r>
      <w:rPr>
        <w:sz w:val="20"/>
      </w:rPr>
      <w:t xml:space="preserve"> for Geographical Analysis</w:t>
    </w:r>
    <w:r w:rsidRPr="00921F50">
      <w:rPr>
        <w:sz w:val="20"/>
      </w:rPr>
      <w:t>, Stellenbosch University, Stellenbosch</w:t>
    </w:r>
    <w:r>
      <w:rPr>
        <w:sz w:val="20"/>
      </w:rPr>
      <w:t xml:space="preserve"> 7602</w:t>
    </w:r>
    <w:r w:rsidRPr="00921F50">
      <w:rPr>
        <w:sz w:val="20"/>
      </w:rPr>
      <w:t>, South Africa</w:t>
    </w:r>
    <w:r>
      <w:rPr>
        <w:sz w:val="20"/>
      </w:rPr>
      <w:t xml:space="preserve"> (email: avn@sun.ac.za)</w:t>
    </w:r>
  </w:p>
  <w:p w14:paraId="35A21391" w14:textId="77777777" w:rsidR="00AD7587" w:rsidRDefault="00AD7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AC342" w14:textId="77777777" w:rsidR="008E0CE9" w:rsidRDefault="008E0CE9" w:rsidP="00A90339">
      <w:r>
        <w:separator/>
      </w:r>
    </w:p>
  </w:footnote>
  <w:footnote w:type="continuationSeparator" w:id="0">
    <w:p w14:paraId="41C60BB2" w14:textId="77777777" w:rsidR="008E0CE9" w:rsidRDefault="008E0CE9"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4A42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58D6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229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2F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12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C6E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845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56B4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43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EEB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3B61CE4"/>
    <w:multiLevelType w:val="hybridMultilevel"/>
    <w:tmpl w:val="2872F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075C075D"/>
    <w:multiLevelType w:val="hybridMultilevel"/>
    <w:tmpl w:val="576EA8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2A30082"/>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9D56B5"/>
    <w:multiLevelType w:val="hybridMultilevel"/>
    <w:tmpl w:val="509010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60E7255"/>
    <w:multiLevelType w:val="hybridMultilevel"/>
    <w:tmpl w:val="CD18B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D36D82"/>
    <w:multiLevelType w:val="hybridMultilevel"/>
    <w:tmpl w:val="B08A2E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3082247"/>
    <w:multiLevelType w:val="hybridMultilevel"/>
    <w:tmpl w:val="49D008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5792EE1"/>
    <w:multiLevelType w:val="hybridMultilevel"/>
    <w:tmpl w:val="6DB42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7F32B9F"/>
    <w:multiLevelType w:val="multilevel"/>
    <w:tmpl w:val="AC32750C"/>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ind w:left="4264" w:hanging="578"/>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27"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AE81577"/>
    <w:multiLevelType w:val="hybridMultilevel"/>
    <w:tmpl w:val="517A3B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160F65"/>
    <w:multiLevelType w:val="hybridMultilevel"/>
    <w:tmpl w:val="7AF6CB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26"/>
  </w:num>
  <w:num w:numId="3">
    <w:abstractNumId w:val="30"/>
  </w:num>
  <w:num w:numId="4">
    <w:abstractNumId w:val="14"/>
  </w:num>
  <w:num w:numId="5">
    <w:abstractNumId w:val="28"/>
  </w:num>
  <w:num w:numId="6">
    <w:abstractNumId w:val="27"/>
  </w:num>
  <w:num w:numId="7">
    <w:abstractNumId w:val="15"/>
  </w:num>
  <w:num w:numId="8">
    <w:abstractNumId w:val="32"/>
  </w:num>
  <w:num w:numId="9">
    <w:abstractNumId w:val="22"/>
  </w:num>
  <w:num w:numId="10">
    <w:abstractNumId w:val="20"/>
  </w:num>
  <w:num w:numId="11">
    <w:abstractNumId w:val="17"/>
  </w:num>
  <w:num w:numId="12">
    <w:abstractNumId w:val="11"/>
  </w:num>
  <w:num w:numId="13">
    <w:abstractNumId w:val="10"/>
  </w:num>
  <w:num w:numId="14">
    <w:abstractNumId w:val="25"/>
  </w:num>
  <w:num w:numId="15">
    <w:abstractNumId w:val="29"/>
  </w:num>
  <w:num w:numId="16">
    <w:abstractNumId w:val="23"/>
  </w:num>
  <w:num w:numId="17">
    <w:abstractNumId w:val="13"/>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6"/>
  </w:num>
  <w:num w:numId="30">
    <w:abstractNumId w:val="26"/>
  </w:num>
  <w:num w:numId="31">
    <w:abstractNumId w:val="26"/>
  </w:num>
  <w:num w:numId="32">
    <w:abstractNumId w:val="12"/>
  </w:num>
  <w:num w:numId="33">
    <w:abstractNumId w:val="19"/>
  </w:num>
  <w:num w:numId="34">
    <w:abstractNumId w:val="31"/>
  </w:num>
  <w:num w:numId="35">
    <w:abstractNumId w:val="16"/>
  </w:num>
  <w:num w:numId="3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 Niekerk, A, Prof &lt;avn@sun.ac.za&gt;">
    <w15:presenceInfo w15:providerId="AD" w15:userId="S-1-5-21-1214440339-602609370-839522115-3029"/>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325E"/>
    <w:rsid w:val="001B3AAF"/>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408CE"/>
    <w:rsid w:val="00340D7B"/>
    <w:rsid w:val="00341253"/>
    <w:rsid w:val="00343365"/>
    <w:rsid w:val="003466AE"/>
    <w:rsid w:val="00347EAA"/>
    <w:rsid w:val="003520C4"/>
    <w:rsid w:val="00353385"/>
    <w:rsid w:val="00356DA1"/>
    <w:rsid w:val="0035754D"/>
    <w:rsid w:val="00361263"/>
    <w:rsid w:val="00362D8B"/>
    <w:rsid w:val="00365BD5"/>
    <w:rsid w:val="003663A7"/>
    <w:rsid w:val="00370843"/>
    <w:rsid w:val="00370BC6"/>
    <w:rsid w:val="0037111A"/>
    <w:rsid w:val="00371349"/>
    <w:rsid w:val="0037366E"/>
    <w:rsid w:val="00375F05"/>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2B73"/>
    <w:rsid w:val="004260B1"/>
    <w:rsid w:val="004262AE"/>
    <w:rsid w:val="00426891"/>
    <w:rsid w:val="00432C60"/>
    <w:rsid w:val="00433992"/>
    <w:rsid w:val="00435086"/>
    <w:rsid w:val="0043542E"/>
    <w:rsid w:val="00437EA5"/>
    <w:rsid w:val="00440CC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60E"/>
    <w:rsid w:val="004D1154"/>
    <w:rsid w:val="004D1316"/>
    <w:rsid w:val="004D1369"/>
    <w:rsid w:val="004D20A1"/>
    <w:rsid w:val="004D2F05"/>
    <w:rsid w:val="004D38FC"/>
    <w:rsid w:val="004D3E92"/>
    <w:rsid w:val="004D6135"/>
    <w:rsid w:val="004E02E0"/>
    <w:rsid w:val="004E08EA"/>
    <w:rsid w:val="004E0D08"/>
    <w:rsid w:val="004E1443"/>
    <w:rsid w:val="004E27F1"/>
    <w:rsid w:val="004E2B9D"/>
    <w:rsid w:val="004E2C44"/>
    <w:rsid w:val="004E65E0"/>
    <w:rsid w:val="004F1024"/>
    <w:rsid w:val="004F18E1"/>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31E4"/>
    <w:rsid w:val="0054313D"/>
    <w:rsid w:val="00550BF2"/>
    <w:rsid w:val="005607A4"/>
    <w:rsid w:val="005608B5"/>
    <w:rsid w:val="005642EC"/>
    <w:rsid w:val="00570695"/>
    <w:rsid w:val="00573377"/>
    <w:rsid w:val="00575B3F"/>
    <w:rsid w:val="005778F1"/>
    <w:rsid w:val="00582B44"/>
    <w:rsid w:val="005856A3"/>
    <w:rsid w:val="005869E9"/>
    <w:rsid w:val="005873FC"/>
    <w:rsid w:val="00587CA2"/>
    <w:rsid w:val="00590FDF"/>
    <w:rsid w:val="00591E32"/>
    <w:rsid w:val="005A2175"/>
    <w:rsid w:val="005A232F"/>
    <w:rsid w:val="005A3297"/>
    <w:rsid w:val="005A3324"/>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C6"/>
    <w:rsid w:val="005F7998"/>
    <w:rsid w:val="0060053B"/>
    <w:rsid w:val="006037CA"/>
    <w:rsid w:val="00606D96"/>
    <w:rsid w:val="0060706A"/>
    <w:rsid w:val="00607AB9"/>
    <w:rsid w:val="006109B6"/>
    <w:rsid w:val="00610FC7"/>
    <w:rsid w:val="006121A8"/>
    <w:rsid w:val="00613F66"/>
    <w:rsid w:val="00621550"/>
    <w:rsid w:val="0062567B"/>
    <w:rsid w:val="006257A4"/>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20813"/>
    <w:rsid w:val="00721FEA"/>
    <w:rsid w:val="00723A15"/>
    <w:rsid w:val="00723BF9"/>
    <w:rsid w:val="00724C9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269D"/>
    <w:rsid w:val="007D40B0"/>
    <w:rsid w:val="007E06DD"/>
    <w:rsid w:val="007E4855"/>
    <w:rsid w:val="007E5AA9"/>
    <w:rsid w:val="007E5D1D"/>
    <w:rsid w:val="007E661C"/>
    <w:rsid w:val="007E6994"/>
    <w:rsid w:val="007F4261"/>
    <w:rsid w:val="007F5156"/>
    <w:rsid w:val="007F6324"/>
    <w:rsid w:val="00801C55"/>
    <w:rsid w:val="0080304C"/>
    <w:rsid w:val="0080507C"/>
    <w:rsid w:val="00807B29"/>
    <w:rsid w:val="00807B99"/>
    <w:rsid w:val="008109E8"/>
    <w:rsid w:val="008110F9"/>
    <w:rsid w:val="00811CBD"/>
    <w:rsid w:val="008131B7"/>
    <w:rsid w:val="0082368E"/>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20C6"/>
    <w:rsid w:val="008A2A34"/>
    <w:rsid w:val="008A2ECD"/>
    <w:rsid w:val="008A3773"/>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CE9"/>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1B2C"/>
    <w:rsid w:val="00AE29F5"/>
    <w:rsid w:val="00AE2E69"/>
    <w:rsid w:val="00AE32A4"/>
    <w:rsid w:val="00AE4C88"/>
    <w:rsid w:val="00AE7659"/>
    <w:rsid w:val="00AF147F"/>
    <w:rsid w:val="00AF313A"/>
    <w:rsid w:val="00AF5C1B"/>
    <w:rsid w:val="00AF6735"/>
    <w:rsid w:val="00AF7A92"/>
    <w:rsid w:val="00B001F4"/>
    <w:rsid w:val="00B0045D"/>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21EE"/>
    <w:rsid w:val="00C462A1"/>
    <w:rsid w:val="00C46760"/>
    <w:rsid w:val="00C50C8D"/>
    <w:rsid w:val="00C52359"/>
    <w:rsid w:val="00C5498D"/>
    <w:rsid w:val="00C55AC0"/>
    <w:rsid w:val="00C55D3F"/>
    <w:rsid w:val="00C616A6"/>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30997"/>
    <w:rsid w:val="00D31171"/>
    <w:rsid w:val="00D31C5F"/>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6CD3"/>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5BE9"/>
    <w:rsid w:val="00EE60E1"/>
    <w:rsid w:val="00EF114F"/>
    <w:rsid w:val="00EF292E"/>
    <w:rsid w:val="00EF4B16"/>
    <w:rsid w:val="00EF664A"/>
    <w:rsid w:val="00F00FD8"/>
    <w:rsid w:val="00F02552"/>
    <w:rsid w:val="00F0345F"/>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9B7"/>
    <w:rsid w:val="00FB6C1B"/>
    <w:rsid w:val="00FC0A86"/>
    <w:rsid w:val="00FC363C"/>
    <w:rsid w:val="00FC4BC9"/>
    <w:rsid w:val="00FC4E10"/>
    <w:rsid w:val="00FE0285"/>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694"/>
    <w:pPr>
      <w:spacing w:after="0" w:line="240" w:lineRule="auto"/>
    </w:pPr>
    <w:rPr>
      <w:rFonts w:ascii="Times New Roman" w:eastAsia="Times New Roman" w:hAnsi="Times New Roman" w:cs="Times New Roman"/>
      <w:sz w:val="24"/>
      <w:szCs w:val="24"/>
      <w:lang w:val="en-GB"/>
    </w:rPr>
  </w:style>
  <w:style w:type="paragraph" w:styleId="Heading1">
    <w:name w:val="heading 1"/>
    <w:aliases w:val="Heading 1 paper"/>
    <w:basedOn w:val="Normal"/>
    <w:next w:val="Normal"/>
    <w:link w:val="Heading1Char"/>
    <w:qFormat/>
    <w:rsid w:val="006F2DFC"/>
    <w:pPr>
      <w:numPr>
        <w:numId w:val="31"/>
      </w:numPr>
      <w:spacing w:before="240" w:after="120" w:line="360" w:lineRule="auto"/>
      <w:outlineLvl w:val="0"/>
    </w:pPr>
    <w:rPr>
      <w:b/>
      <w:sz w:val="28"/>
      <w:szCs w:val="28"/>
    </w:rPr>
  </w:style>
  <w:style w:type="paragraph" w:styleId="Heading2">
    <w:name w:val="heading 2"/>
    <w:aliases w:val="Heading 2 paper"/>
    <w:basedOn w:val="Normal"/>
    <w:link w:val="Heading2Char"/>
    <w:qFormat/>
    <w:rsid w:val="006F2DFC"/>
    <w:pPr>
      <w:numPr>
        <w:ilvl w:val="1"/>
        <w:numId w:val="31"/>
      </w:numPr>
      <w:spacing w:before="240" w:after="120" w:line="360" w:lineRule="auto"/>
      <w:ind w:left="578"/>
      <w:outlineLvl w:val="1"/>
    </w:pPr>
    <w:rPr>
      <w:b/>
    </w:rPr>
  </w:style>
  <w:style w:type="paragraph" w:styleId="Heading3">
    <w:name w:val="heading 3"/>
    <w:aliases w:val="Heading 3 paper"/>
    <w:basedOn w:val="Normal"/>
    <w:link w:val="Heading3Char"/>
    <w:qFormat/>
    <w:rsid w:val="006F2DFC"/>
    <w:pPr>
      <w:numPr>
        <w:ilvl w:val="2"/>
        <w:numId w:val="31"/>
      </w:numPr>
      <w:spacing w:before="240" w:line="360" w:lineRule="auto"/>
      <w:outlineLvl w:val="2"/>
    </w:pPr>
    <w:rPr>
      <w:b/>
    </w:rPr>
  </w:style>
  <w:style w:type="paragraph" w:styleId="Heading4">
    <w:name w:val="heading 4"/>
    <w:basedOn w:val="Normal"/>
    <w:next w:val="Normal"/>
    <w:link w:val="Heading4Char"/>
    <w:qFormat/>
    <w:rsid w:val="00416694"/>
    <w:pPr>
      <w:numPr>
        <w:ilvl w:val="3"/>
        <w:numId w:val="31"/>
      </w:numPr>
      <w:spacing w:before="240" w:line="360" w:lineRule="auto"/>
      <w:outlineLvl w:val="3"/>
    </w:pPr>
  </w:style>
  <w:style w:type="paragraph" w:styleId="Heading5">
    <w:name w:val="heading 5"/>
    <w:basedOn w:val="Normal"/>
    <w:next w:val="Normal"/>
    <w:link w:val="Heading5Char"/>
    <w:qFormat/>
    <w:rsid w:val="004166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1"/>
      </w:numPr>
      <w:spacing w:before="240" w:after="60"/>
      <w:outlineLvl w:val="6"/>
    </w:pPr>
  </w:style>
  <w:style w:type="paragraph" w:styleId="Heading8">
    <w:name w:val="heading 8"/>
    <w:basedOn w:val="Normal"/>
    <w:next w:val="Normal"/>
    <w:link w:val="Heading8Char"/>
    <w:qFormat/>
    <w:rsid w:val="00416694"/>
    <w:pPr>
      <w:numPr>
        <w:ilvl w:val="7"/>
        <w:numId w:val="1"/>
      </w:numPr>
      <w:spacing w:before="240" w:after="60"/>
      <w:outlineLvl w:val="7"/>
    </w:pPr>
    <w:rPr>
      <w:i/>
      <w:iCs/>
    </w:rPr>
  </w:style>
  <w:style w:type="paragraph" w:styleId="Heading9">
    <w:name w:val="heading 9"/>
    <w:basedOn w:val="Normal"/>
    <w:next w:val="Normal"/>
    <w:link w:val="Heading9Char"/>
    <w:qFormat/>
    <w:rsid w:val="004166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6F2DFC"/>
    <w:rPr>
      <w:rFonts w:ascii="Times New Roman" w:eastAsia="Times New Roman" w:hAnsi="Times New Roman" w:cs="Times New Roman"/>
      <w:b/>
      <w:sz w:val="28"/>
      <w:szCs w:val="28"/>
      <w:lang w:val="en-GB"/>
    </w:rPr>
  </w:style>
  <w:style w:type="character" w:customStyle="1" w:styleId="Heading2Char">
    <w:name w:val="Heading 2 Char"/>
    <w:aliases w:val="Heading 2 paper Char"/>
    <w:basedOn w:val="DefaultParagraphFont"/>
    <w:link w:val="Heading2"/>
    <w:rsid w:val="006F2DFC"/>
    <w:rPr>
      <w:rFonts w:ascii="Times New Roman" w:eastAsia="Times New Roman" w:hAnsi="Times New Roman" w:cs="Times New Roman"/>
      <w:b/>
      <w:sz w:val="24"/>
      <w:szCs w:val="24"/>
      <w:lang w:val="en-GB"/>
    </w:rPr>
  </w:style>
  <w:style w:type="character" w:customStyle="1" w:styleId="Heading3Char">
    <w:name w:val="Heading 3 Char"/>
    <w:aliases w:val="Heading 3 paper Char"/>
    <w:basedOn w:val="DefaultParagraphFont"/>
    <w:link w:val="Heading3"/>
    <w:rsid w:val="006F2DFC"/>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416694"/>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416694"/>
    <w:rPr>
      <w:rFonts w:ascii="Arial" w:eastAsia="Times New Roman" w:hAnsi="Arial" w:cs="Arial"/>
      <w:lang w:val="en-GB"/>
    </w:rPr>
  </w:style>
  <w:style w:type="paragraph" w:styleId="Header">
    <w:name w:val="header"/>
    <w:basedOn w:val="Normal"/>
    <w:link w:val="HeaderChar"/>
    <w:rsid w:val="00416694"/>
    <w:pPr>
      <w:tabs>
        <w:tab w:val="center" w:pos="4153"/>
        <w:tab w:val="right" w:pos="8306"/>
      </w:tabs>
    </w:pPr>
  </w:style>
  <w:style w:type="character" w:customStyle="1" w:styleId="HeaderChar">
    <w:name w:val="Header Char"/>
    <w:basedOn w:val="DefaultParagraphFont"/>
    <w:link w:val="Header"/>
    <w:rsid w:val="00416694"/>
    <w:rPr>
      <w:rFonts w:ascii="Times New Roman" w:eastAsia="Times New Roman" w:hAnsi="Times New Roman" w:cs="Times New Roman"/>
      <w:sz w:val="24"/>
      <w:szCs w:val="24"/>
      <w:lang w:val="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semiHidden/>
    <w:rsid w:val="00416694"/>
    <w:rPr>
      <w:sz w:val="20"/>
      <w:szCs w:val="20"/>
    </w:rPr>
  </w:style>
  <w:style w:type="character" w:customStyle="1" w:styleId="FootnoteTextChar">
    <w:name w:val="Footnote Text Char"/>
    <w:basedOn w:val="DefaultParagraphFont"/>
    <w:link w:val="FootnoteText"/>
    <w:semiHidden/>
    <w:rsid w:val="00416694"/>
    <w:rPr>
      <w:rFonts w:ascii="Times New Roman" w:eastAsia="Times New Roman" w:hAnsi="Times New Roman" w:cs="Times New Roman"/>
      <w:sz w:val="20"/>
      <w:szCs w:val="20"/>
      <w:lang w:val="en-GB"/>
    </w:rPr>
  </w:style>
  <w:style w:type="character" w:styleId="FootnoteReference">
    <w:name w:val="footnote reference"/>
    <w:semiHidden/>
    <w:rsid w:val="00416694"/>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11"/>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semiHidden/>
    <w:rsid w:val="00416694"/>
    <w:rPr>
      <w:sz w:val="20"/>
      <w:szCs w:val="20"/>
    </w:rPr>
  </w:style>
  <w:style w:type="character" w:customStyle="1" w:styleId="EndnoteTextChar">
    <w:name w:val="Endnote Text Char"/>
    <w:basedOn w:val="DefaultParagraphFont"/>
    <w:link w:val="EndnoteText"/>
    <w:semiHidden/>
    <w:rsid w:val="00416694"/>
    <w:rPr>
      <w:rFonts w:ascii="Times New Roman" w:eastAsia="Times New Roman" w:hAnsi="Times New Roman" w:cs="Times New Roman"/>
      <w:sz w:val="20"/>
      <w:szCs w:val="20"/>
      <w:lang w:val="en-GB"/>
    </w:rPr>
  </w:style>
  <w:style w:type="character" w:styleId="EndnoteReference">
    <w:name w:val="endnote reference"/>
    <w:semiHidden/>
    <w:rsid w:val="00416694"/>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rPr>
      <w:lang w:eastAsia="en-GB"/>
    </w:r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4"/>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rPr>
      <w:lang w:eastAsia="en-GB"/>
    </w:rPr>
  </w:style>
  <w:style w:type="paragraph" w:styleId="TOC6">
    <w:name w:val="toc 6"/>
    <w:basedOn w:val="Normal"/>
    <w:next w:val="Normal"/>
    <w:autoRedefine/>
    <w:semiHidden/>
    <w:rsid w:val="00416694"/>
    <w:pPr>
      <w:ind w:left="1200"/>
    </w:pPr>
    <w:rPr>
      <w:lang w:eastAsia="en-GB"/>
    </w:rPr>
  </w:style>
  <w:style w:type="paragraph" w:styleId="TOC7">
    <w:name w:val="toc 7"/>
    <w:basedOn w:val="Normal"/>
    <w:next w:val="Normal"/>
    <w:autoRedefine/>
    <w:semiHidden/>
    <w:rsid w:val="00416694"/>
    <w:pPr>
      <w:ind w:left="1440"/>
    </w:pPr>
    <w:rPr>
      <w:lang w:eastAsia="en-GB"/>
    </w:rPr>
  </w:style>
  <w:style w:type="paragraph" w:styleId="TOC8">
    <w:name w:val="toc 8"/>
    <w:basedOn w:val="Normal"/>
    <w:next w:val="Normal"/>
    <w:autoRedefine/>
    <w:semiHidden/>
    <w:rsid w:val="00416694"/>
    <w:pPr>
      <w:ind w:left="1680"/>
    </w:pPr>
    <w:rPr>
      <w:lang w:eastAsia="en-GB"/>
    </w:rPr>
  </w:style>
  <w:style w:type="paragraph" w:styleId="TOC9">
    <w:name w:val="toc 9"/>
    <w:basedOn w:val="Normal"/>
    <w:next w:val="Normal"/>
    <w:autoRedefine/>
    <w:semiHidden/>
    <w:rsid w:val="00416694"/>
    <w:pPr>
      <w:ind w:left="1920"/>
    </w:pPr>
    <w:rPr>
      <w:lang w:eastAsia="en-GB"/>
    </w:r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line="480" w:lineRule="auto"/>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416694"/>
    <w:pPr>
      <w:tabs>
        <w:tab w:val="center" w:pos="4153"/>
        <w:tab w:val="right" w:pos="8306"/>
      </w:tabs>
    </w:pPr>
  </w:style>
  <w:style w:type="character" w:customStyle="1" w:styleId="FooterChar">
    <w:name w:val="Footer Char"/>
    <w:basedOn w:val="DefaultParagraphFont"/>
    <w:link w:val="Footer"/>
    <w:rsid w:val="00416694"/>
    <w:rPr>
      <w:rFonts w:ascii="Times New Roman" w:eastAsia="Times New Roman" w:hAnsi="Times New Roman" w:cs="Times New Roman"/>
      <w:sz w:val="24"/>
      <w:szCs w:val="24"/>
      <w:lang w:val="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DC1E6-3871-4715-B81A-89FF73438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34611</TotalTime>
  <Pages>22</Pages>
  <Words>35598</Words>
  <Characters>202914</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188</cp:revision>
  <dcterms:created xsi:type="dcterms:W3CDTF">2016-10-15T09:35:00Z</dcterms:created>
  <dcterms:modified xsi:type="dcterms:W3CDTF">2017-08-17T14:29:00Z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http://www.zotero.org/styles/isprs-journal-of-photogrammetry-and-remote-sensing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