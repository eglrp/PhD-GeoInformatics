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7552CB43"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Other criteria, such has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r w:rsidR="00F36192">
        <w:t>It was shown that, using the new method,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0F1AC325" w:rsidR="00416694" w:rsidRDefault="00416694" w:rsidP="00416694">
      <w:pPr>
        <w:spacing w:line="360" w:lineRule="auto"/>
        <w:jc w:val="both"/>
      </w:pPr>
      <w:r>
        <w:t xml:space="preserve">As the number of features increases, the amount of data required to adequately represent class distributions in the increased feature space increases exponentially.  This is known as the “curse of  dimensionality”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For finite training samples, increasing the features beyond a certain point results in overtraining and a decrease in the classifier accuracy.  This is called the “peaking phenomenon”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The peaking phenomenon makes it necessary to reduce the size of the feature set to a salient minimum</w:t>
      </w:r>
      <w:r w:rsidR="000017BE">
        <w:t xml:space="preserve"> in order to achieve an accurate classifier</w:t>
      </w:r>
      <w:r>
        <w:t xml:space="preserve">.  While </w:t>
      </w:r>
      <w:r w:rsidR="00306BAA">
        <w:t>s</w:t>
      </w:r>
      <w:r>
        <w:t xml:space="preserve">upport </w:t>
      </w:r>
      <w:r w:rsidR="00306BAA">
        <w:t>v</w:t>
      </w:r>
      <w:r>
        <w:t xml:space="preserve">ector </w:t>
      </w:r>
      <w:r w:rsidR="00306BAA">
        <w:t>m</w:t>
      </w:r>
      <w:r>
        <w:t xml:space="preserve">achine (SVM) </w:t>
      </w:r>
      <w:r>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fldChar w:fldCharType="separate"/>
      </w:r>
      <w:r w:rsidR="00B550FC" w:rsidRPr="00B550FC">
        <w:rPr>
          <w:noProof/>
        </w:rPr>
        <w:t>(Burges, 1998)</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classifiers </w:t>
      </w:r>
      <w:r w:rsidR="00306BAA">
        <w:t xml:space="preserve">have become </w:t>
      </w:r>
      <w:r>
        <w:t xml:space="preserve"> popular,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t xml:space="preserve">, reducing the number of features is also beneficial from the perspective of measurement costs and feature computation time.  The last point is particularly relevant in large scale remote sensing studies </w:t>
      </w:r>
      <w:r w:rsidR="00F00FD8">
        <w:t xml:space="preserve">involving </w:t>
      </w:r>
      <w:r>
        <w:t xml:space="preserve">Very High Resolution (VHR) imagery, due to the vast quantities of data requiring processing.  A further motivation for reducing features to an informative minimum is the “ugly duckling theorem”, which implies that the more redundant features </w:t>
      </w:r>
      <w:r w:rsidR="00306BAA">
        <w:t>contained in a data set</w:t>
      </w:r>
      <w:r>
        <w:t xml:space="preserve">, the less separable classes become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w:t>
      </w:r>
    </w:p>
    <w:p w14:paraId="05C9526F" w14:textId="77777777" w:rsidR="001A1FE6" w:rsidRDefault="001A1FE6" w:rsidP="00416694">
      <w:pPr>
        <w:spacing w:line="360" w:lineRule="auto"/>
        <w:jc w:val="both"/>
      </w:pPr>
    </w:p>
    <w:p w14:paraId="40FBD7A4" w14:textId="51D13E7D" w:rsidR="00416694" w:rsidRDefault="00416694" w:rsidP="00416694">
      <w:pPr>
        <w:spacing w:line="360" w:lineRule="auto"/>
        <w:jc w:val="both"/>
      </w:pPr>
      <w:r>
        <w:t>There are two basic approaches to feature set reduction: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xml:space="preserve">.  Various criteria </w:t>
      </w:r>
      <w:r w:rsidR="00306BAA">
        <w:t>are</w:t>
      </w:r>
      <w:r>
        <w:t xml:space="preserve"> used to define the dimensions of the new space such as </w:t>
      </w:r>
      <w:proofErr w:type="spellStart"/>
      <w:r>
        <w:t>separability</w:t>
      </w:r>
      <w:proofErr w:type="spellEnd"/>
      <w:r>
        <w:t xml:space="preserve"> and variance.  </w:t>
      </w:r>
      <w:r w:rsidR="006860E4">
        <w:t xml:space="preserve">These may be supervised or unsupervised measures.  </w:t>
      </w:r>
      <w:r>
        <w:t xml:space="preserve">A disadvantage of the feature extraction approach is that </w:t>
      </w:r>
      <w:r w:rsidR="000017BE">
        <w:t xml:space="preserve">it </w:t>
      </w:r>
      <w:r>
        <w:t>requires calculation of the full feature set.  Principal Components Analysis (PCA)</w:t>
      </w:r>
      <w:r w:rsidR="009B7EB3">
        <w:t xml:space="preserve"> </w:t>
      </w:r>
      <w:r w:rsidR="009B7EB3">
        <w:fldChar w:fldCharType="begin" w:fldLock="1"/>
      </w:r>
      <w:r w:rsidR="009B7EB3">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B7EB3">
        <w:fldChar w:fldCharType="separate"/>
      </w:r>
      <w:r w:rsidR="009B7EB3" w:rsidRPr="009B7EB3">
        <w:rPr>
          <w:noProof/>
        </w:rPr>
        <w:t>(Webb, 2002)</w:t>
      </w:r>
      <w:r w:rsidR="009B7EB3">
        <w:fldChar w:fldCharType="end"/>
      </w:r>
      <w:r>
        <w:t xml:space="preserve"> is an example of a </w:t>
      </w:r>
      <w:r w:rsidR="006860E4">
        <w:t>popular</w:t>
      </w:r>
      <w:r>
        <w:t xml:space="preserve"> feature extraction method.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w:t>
      </w:r>
      <w:r>
        <w:lastRenderedPageBreak/>
        <w:t xml:space="preserve">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42F9321B" w:rsidR="00416694" w:rsidRDefault="00416694" w:rsidP="00416694">
      <w:pPr>
        <w:spacing w:line="360" w:lineRule="auto"/>
        <w:jc w:val="both"/>
      </w:pPr>
      <w:r>
        <w:t>More advanced search methods use greedy sequential approaches, such as forward selection and backward elimination.  The forward selection (FS) approach starts with an empty feature set and proceeds in a number of steps where at each step the feature from the remaining unselected features</w:t>
      </w:r>
      <w:r w:rsidR="00FE3A40">
        <w:t>,</w:t>
      </w:r>
      <w:r>
        <w:t xml:space="preserve"> that improves an accuracy criterion the most</w:t>
      </w:r>
      <w:r w:rsidR="00FE3A40">
        <w:t>,</w:t>
      </w:r>
      <w:r>
        <w:t xml:space="preserve"> is added to the model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removes one at each step.  The feature whose removal produces the best accuracy according to some criterion is eliminated from the set at each step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BE is computationally costly and requires sufficient</w:t>
      </w:r>
      <w:r w:rsidR="00FE3A40">
        <w:t xml:space="preserve"> reference</w:t>
      </w:r>
      <w:r>
        <w:t xml:space="preserve"> data to be able to train</w:t>
      </w:r>
      <w:r w:rsidR="00FE3A40">
        <w:t xml:space="preserve"> and assess </w:t>
      </w:r>
      <w:r w:rsidR="00783F2B">
        <w:t xml:space="preserve">the classifier </w:t>
      </w:r>
      <w:r>
        <w:t xml:space="preserve">on the full feature set.  Greedy search methods are more likely to find the globally optimal feature set than the feature ranking approach as they are exploring more of the search space and are less inclined to select multiple </w:t>
      </w:r>
      <w:r w:rsidR="005A6D41">
        <w:t xml:space="preserve">redundant </w:t>
      </w:r>
      <w:r>
        <w:t>features</w:t>
      </w:r>
      <w:r w:rsidR="00DC4599">
        <w:t xml:space="preserve"> than the ranking approach</w:t>
      </w:r>
      <w:r w:rsidR="009F0B05">
        <w:t xml:space="preserve"> </w:t>
      </w:r>
      <w:r w:rsidR="009F0B05">
        <w:fldChar w:fldCharType="begin" w:fldLock="1"/>
      </w:r>
      <w:r w:rsidR="007B6C5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0B05">
        <w:fldChar w:fldCharType="separate"/>
      </w:r>
      <w:r w:rsidR="009F0B05" w:rsidRPr="009F0B05">
        <w:rPr>
          <w:noProof/>
        </w:rPr>
        <w:t>(Webb, 2002)</w:t>
      </w:r>
      <w:r w:rsidR="009F0B05">
        <w:fldChar w:fldCharType="end"/>
      </w:r>
      <w:r>
        <w:t>.</w:t>
      </w:r>
    </w:p>
    <w:p w14:paraId="6E52A9C7" w14:textId="77777777" w:rsidR="004A6E7D" w:rsidRDefault="004A6E7D" w:rsidP="00416694">
      <w:pPr>
        <w:spacing w:line="360" w:lineRule="auto"/>
        <w:jc w:val="both"/>
      </w:pPr>
    </w:p>
    <w:p w14:paraId="74481FD1" w14:textId="186F816D" w:rsidR="004A6E7D" w:rsidRDefault="004A6E7D" w:rsidP="00416694">
      <w:pPr>
        <w:spacing w:line="360" w:lineRule="auto"/>
        <w:jc w:val="both"/>
      </w:pPr>
      <w:r>
        <w:t xml:space="preserve">Feature selection </w:t>
      </w:r>
      <w:r w:rsidR="00EB3BE1">
        <w:t>methods</w:t>
      </w:r>
      <w:r>
        <w:t xml:space="preserve"> can be divided in filter, wrapper and embedded approaches.  </w:t>
      </w:r>
      <w:r w:rsidR="00971D77">
        <w:t xml:space="preserve">In the filter approach, </w:t>
      </w:r>
      <w:r w:rsidR="00D653E3">
        <w:t>generic</w:t>
      </w:r>
      <w:r w:rsidR="00971D77">
        <w:t xml:space="preserve"> measures of </w:t>
      </w:r>
      <w:proofErr w:type="spellStart"/>
      <w:r w:rsidR="00971D77">
        <w:t>separability</w:t>
      </w:r>
      <w:proofErr w:type="spellEnd"/>
      <w:r w:rsidR="00971D77">
        <w:t xml:space="preserve">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ins w:id="0" w:author="dugalh" w:date="2017-06-13T12:59:00Z">
        <w:r w:rsidR="00B95EC9">
          <w:t>This study focuses on filter approaches.</w:t>
        </w:r>
      </w:ins>
    </w:p>
    <w:p w14:paraId="05B064D2" w14:textId="77777777" w:rsidR="00416694" w:rsidRDefault="00416694" w:rsidP="00416694">
      <w:pPr>
        <w:spacing w:line="360" w:lineRule="auto"/>
        <w:jc w:val="both"/>
      </w:pPr>
    </w:p>
    <w:p w14:paraId="118797E7" w14:textId="6B5E277D" w:rsidR="00FE3A40" w:rsidRDefault="00341253" w:rsidP="00416694">
      <w:pPr>
        <w:spacing w:line="360" w:lineRule="auto"/>
        <w:jc w:val="both"/>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t xml:space="preserve">Features can help improve </w:t>
      </w:r>
      <w:proofErr w:type="spellStart"/>
      <w:r w:rsidR="002127FA">
        <w:t>separability</w:t>
      </w:r>
      <w:proofErr w:type="spellEnd"/>
      <w:r w:rsidR="002127FA">
        <w:t xml:space="preserve">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w:t>
      </w:r>
      <w:r w:rsidR="00965877">
        <w:lastRenderedPageBreak/>
        <w:t xml:space="preserve">between classes.  </w:t>
      </w:r>
      <w:r w:rsidR="00E63DB3">
        <w:t>T</w:t>
      </w:r>
      <w:r w:rsidR="00416694">
        <w:t xml:space="preserve">he raw bands of aerial multi-spectral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19DB32EA" w:rsidR="00416694" w:rsidRDefault="00416694" w:rsidP="00416694">
      <w:pPr>
        <w:spacing w:line="360" w:lineRule="auto"/>
        <w:jc w:val="both"/>
      </w:pPr>
      <w:r>
        <w:t xml:space="preserve">A number of authors have noted difficulties in selecting features from high dimensional 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 xml:space="preserve">not only leads to sub-optimal feature selection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5E50B15"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w:t>
      </w:r>
      <w:ins w:id="1" w:author="dugalh" w:date="2017-06-12T21:22:00Z">
        <w:r w:rsidR="00336F5C">
          <w:t xml:space="preserve">filter based </w:t>
        </w:r>
      </w:ins>
      <w:r w:rsidR="004D20A1">
        <w:t xml:space="preserve">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lastRenderedPageBreak/>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commentRangeStart w:id="2"/>
    <w:p w14:paraId="3AD6B0B8" w14:textId="1B5ACA09"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ins w:id="3" w:author="dugalh" w:date="2017-06-13T19:01:00Z">
        <w:r>
          <w:t xml:space="preserve"> compare</w:t>
        </w:r>
      </w:ins>
      <w:ins w:id="4" w:author="dugalh" w:date="2017-06-13T19:14:00Z">
        <w:r w:rsidR="002C1DBF">
          <w:t>d</w:t>
        </w:r>
      </w:ins>
      <w:ins w:id="5" w:author="dugalh" w:date="2017-06-13T19:01:00Z">
        <w:r>
          <w:t xml:space="preserve"> a number of filter approach feature selection methods </w:t>
        </w:r>
      </w:ins>
      <w:ins w:id="6" w:author="dugalh" w:date="2017-06-13T19:02:00Z">
        <w:r>
          <w:t xml:space="preserve">based on their </w:t>
        </w:r>
      </w:ins>
      <w:ins w:id="7" w:author="dugalh" w:date="2017-06-13T19:14:00Z">
        <w:r w:rsidR="002C1DBF">
          <w:t>application to</w:t>
        </w:r>
      </w:ins>
      <w:ins w:id="8" w:author="dugalh" w:date="2017-06-13T19:02:00Z">
        <w:r>
          <w:t xml:space="preserve"> </w:t>
        </w:r>
      </w:ins>
      <w:ins w:id="9" w:author="dugalh" w:date="2017-06-13T19:03:00Z">
        <w:r>
          <w:t xml:space="preserve">three </w:t>
        </w:r>
        <w:proofErr w:type="spellStart"/>
        <w:r>
          <w:t>hyperspectral</w:t>
        </w:r>
        <w:proofErr w:type="spellEnd"/>
        <w:r>
          <w:t xml:space="preserve"> data sets.  </w:t>
        </w:r>
      </w:ins>
      <w:ins w:id="10" w:author="dugalh" w:date="2017-06-13T19:10:00Z">
        <w:r w:rsidR="002C1DBF">
          <w:t>They use</w:t>
        </w:r>
      </w:ins>
      <w:ins w:id="11" w:author="dugalh" w:date="2017-06-13T19:14:00Z">
        <w:r w:rsidR="002C1DBF">
          <w:t>d</w:t>
        </w:r>
      </w:ins>
      <w:ins w:id="12" w:author="dugalh" w:date="2017-06-13T19:10:00Z">
        <w:r w:rsidR="002C1DBF">
          <w:t xml:space="preserve"> a number of performance measures for comparison, including classifier accuracy and feature stability.  </w:t>
        </w:r>
      </w:ins>
      <w:ins w:id="13" w:author="dugalh" w:date="2017-06-13T19:14:00Z">
        <w:r w:rsidR="002C1DBF">
          <w:t>Their own</w:t>
        </w:r>
      </w:ins>
      <w:ins w:id="14" w:author="dugalh" w:date="2017-06-13T19:05:00Z">
        <w:r w:rsidR="002C1DBF">
          <w:t xml:space="preserve"> </w:t>
        </w:r>
      </w:ins>
      <w:ins w:id="15" w:author="dugalh" w:date="2017-06-13T19:06:00Z">
        <w:r w:rsidR="002C1DBF">
          <w:t>criterion</w:t>
        </w:r>
      </w:ins>
      <w:ins w:id="16" w:author="dugalh" w:date="2017-06-13T19:05:00Z">
        <w:r w:rsidR="002C1DBF">
          <w:t xml:space="preserve">, </w:t>
        </w:r>
      </w:ins>
      <w:ins w:id="17" w:author="dugalh" w:date="2017-06-13T19:15:00Z">
        <w:r w:rsidR="002C1DBF">
          <w:t xml:space="preserve">the </w:t>
        </w:r>
      </w:ins>
      <w:ins w:id="18" w:author="dugalh" w:date="2017-06-13T19:05:00Z">
        <w:r w:rsidR="002C1DBF" w:rsidRPr="002C1DBF">
          <w:t xml:space="preserve">maximal minimal associated index </w:t>
        </w:r>
        <w:r w:rsidR="002C1DBF">
          <w:t xml:space="preserve">quotient </w:t>
        </w:r>
        <w:r w:rsidR="002C1DBF" w:rsidRPr="002C1DBF">
          <w:t>(MMAIQ)</w:t>
        </w:r>
      </w:ins>
      <w:ins w:id="19" w:author="dugalh" w:date="2017-06-13T19:15:00Z">
        <w:r w:rsidR="002C1DBF">
          <w:t xml:space="preserve"> was included in the evaluation</w:t>
        </w:r>
      </w:ins>
      <w:ins w:id="20" w:author="dugalh" w:date="2017-06-13T19:05:00Z">
        <w:r w:rsidR="002C1DBF">
          <w:t xml:space="preserve">.  </w:t>
        </w:r>
      </w:ins>
      <w:ins w:id="21" w:author="dugalh" w:date="2017-06-13T19:06:00Z">
        <w:r w:rsidR="002C1DBF">
          <w:t xml:space="preserve">This criterion </w:t>
        </w:r>
      </w:ins>
      <w:ins w:id="22" w:author="dugalh" w:date="2017-06-13T19:12:00Z">
        <w:r w:rsidR="002C1DBF">
          <w:t xml:space="preserve">uses Cramer’s </w:t>
        </w:r>
        <w:r w:rsidR="002C1DBF" w:rsidRPr="00A548C8">
          <w:rPr>
            <w:i/>
          </w:rPr>
          <w:t>V</w:t>
        </w:r>
        <w:r w:rsidR="002C1DBF">
          <w:t xml:space="preserve">-test values to </w:t>
        </w:r>
      </w:ins>
      <w:ins w:id="23" w:author="dugalh" w:date="2017-06-13T19:06:00Z">
        <w:r w:rsidR="002C1DBF">
          <w:t>trade feature relevance against redundancy</w:t>
        </w:r>
      </w:ins>
      <w:ins w:id="24" w:author="dugalh" w:date="2017-06-13T19:15:00Z">
        <w:r w:rsidR="004F18E1">
          <w:t xml:space="preserve"> and </w:t>
        </w:r>
      </w:ins>
      <w:ins w:id="25" w:author="dugalh" w:date="2017-06-13T19:06:00Z">
        <w:r w:rsidR="002C1DBF">
          <w:t xml:space="preserve">is </w:t>
        </w:r>
      </w:ins>
      <w:ins w:id="26" w:author="dugalh" w:date="2017-06-13T19:16:00Z">
        <w:r w:rsidR="004F18E1">
          <w:t xml:space="preserve">applied </w:t>
        </w:r>
      </w:ins>
      <w:ins w:id="27" w:author="dugalh" w:date="2017-06-13T19:06:00Z">
        <w:r w:rsidR="002C1DBF">
          <w:t xml:space="preserve">in a forward selection </w:t>
        </w:r>
      </w:ins>
      <w:ins w:id="28" w:author="dugalh" w:date="2017-06-13T19:16:00Z">
        <w:r w:rsidR="004F18E1">
          <w:t>type routine</w:t>
        </w:r>
      </w:ins>
      <w:ins w:id="29" w:author="dugalh" w:date="2017-06-13T19:06:00Z">
        <w:r w:rsidR="002C1DBF">
          <w:t xml:space="preserve">.  While the authors concluded that MMAIQ </w:t>
        </w:r>
      </w:ins>
      <w:ins w:id="30" w:author="dugalh" w:date="2017-06-13T19:13:00Z">
        <w:r w:rsidR="002C1DBF">
          <w:t xml:space="preserve">provided the best overall performance, it </w:t>
        </w:r>
      </w:ins>
      <w:ins w:id="31" w:author="dugalh" w:date="2017-06-13T19:18:00Z">
        <w:r w:rsidR="003466AE">
          <w:t>did not provide good stability for high dimensional data</w:t>
        </w:r>
      </w:ins>
      <w:ins w:id="32" w:author="dugalh" w:date="2017-06-13T19:13:00Z">
        <w:r w:rsidR="002C1DBF">
          <w:t>.</w:t>
        </w:r>
      </w:ins>
      <w:commentRangeEnd w:id="2"/>
      <w:ins w:id="33" w:author="dugalh" w:date="2017-06-13T19:19:00Z">
        <w:r w:rsidR="003376AB">
          <w:rPr>
            <w:rStyle w:val="CommentReference"/>
          </w:rPr>
          <w:commentReference w:id="2"/>
        </w:r>
      </w:ins>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lastRenderedPageBreak/>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5B9C6BC0" w:rsidR="00C122D8" w:rsidRDefault="00666A66" w:rsidP="00C122D8">
      <w:pPr>
        <w:spacing w:line="360" w:lineRule="auto"/>
        <w:jc w:val="both"/>
      </w:pPr>
      <w:commentRangeStart w:id="34"/>
      <w:ins w:id="35" w:author="dugalh" w:date="2017-06-13T15:29:00Z">
        <w:r>
          <w:t>T</w:t>
        </w:r>
      </w:ins>
      <w:ins w:id="36" w:author="dugalh" w:date="2017-06-13T14:51:00Z">
        <w:r w:rsidR="00AF5C1B">
          <w:t xml:space="preserve">he </w:t>
        </w:r>
      </w:ins>
      <w:ins w:id="37" w:author="dugalh" w:date="2017-06-13T14:50:00Z">
        <w:r w:rsidR="00AF5C1B">
          <w:t xml:space="preserve">availability of high resolution </w:t>
        </w:r>
      </w:ins>
      <w:ins w:id="38" w:author="dugalh" w:date="2017-06-13T14:59:00Z">
        <w:r w:rsidR="004A69A8">
          <w:t>imagery</w:t>
        </w:r>
      </w:ins>
      <w:ins w:id="39" w:author="dugalh" w:date="2017-06-13T15:08:00Z">
        <w:r>
          <w:t xml:space="preserve"> and</w:t>
        </w:r>
      </w:ins>
      <w:ins w:id="40" w:author="dugalh" w:date="2017-06-13T14:53:00Z">
        <w:r w:rsidR="00AF5C1B">
          <w:t xml:space="preserve"> </w:t>
        </w:r>
      </w:ins>
      <w:ins w:id="41" w:author="dugalh" w:date="2017-06-13T14:59:00Z">
        <w:r w:rsidR="00AF5C1B">
          <w:t xml:space="preserve">associated feature extraction </w:t>
        </w:r>
      </w:ins>
      <w:ins w:id="42" w:author="dugalh" w:date="2017-06-13T15:29:00Z">
        <w:r>
          <w:t xml:space="preserve">and classification </w:t>
        </w:r>
      </w:ins>
      <w:ins w:id="43" w:author="dugalh" w:date="2017-06-13T14:59:00Z">
        <w:r w:rsidR="00AF5C1B">
          <w:t>techniques</w:t>
        </w:r>
      </w:ins>
      <w:ins w:id="44" w:author="dugalh" w:date="2017-06-13T15:08:00Z">
        <w:r w:rsidR="004A69A8">
          <w:t xml:space="preserve"> </w:t>
        </w:r>
      </w:ins>
      <w:ins w:id="45" w:author="dugalh" w:date="2017-06-13T15:29:00Z">
        <w:r>
          <w:t xml:space="preserve">are </w:t>
        </w:r>
      </w:ins>
      <w:ins w:id="46" w:author="dugalh" w:date="2017-06-13T15:30:00Z">
        <w:r>
          <w:t>rapidly increasing</w:t>
        </w:r>
      </w:ins>
      <w:ins w:id="47" w:author="dugalh" w:date="2017-06-13T15:37:00Z">
        <w:r w:rsidR="004E65E0">
          <w:t xml:space="preserve"> </w:t>
        </w:r>
      </w:ins>
      <w:ins w:id="48" w:author="dugalh" w:date="2017-06-13T15:40:00Z">
        <w:r w:rsidR="004E65E0">
          <w:fldChar w:fldCharType="begin" w:fldLock="1"/>
        </w:r>
      </w:ins>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ins w:id="49" w:author="dugalh" w:date="2017-06-13T15:40:00Z">
        <w:r w:rsidR="004E65E0">
          <w:fldChar w:fldCharType="end"/>
        </w:r>
      </w:ins>
      <w:ins w:id="50" w:author="dugalh" w:date="2017-06-13T15:30:00Z">
        <w:r>
          <w:t>.  With</w:t>
        </w:r>
      </w:ins>
      <w:ins w:id="51" w:author="dugalh" w:date="2017-06-13T15:08:00Z">
        <w:r w:rsidR="004A69A8">
          <w:t xml:space="preserve"> the advent of “big data”</w:t>
        </w:r>
      </w:ins>
      <w:ins w:id="52" w:author="dugalh" w:date="2017-06-13T15:10:00Z">
        <w:r w:rsidR="00C2670B">
          <w:t xml:space="preserve"> in remote sensing</w:t>
        </w:r>
      </w:ins>
      <w:ins w:id="53" w:author="dugalh" w:date="2017-06-13T14:52:00Z">
        <w:r w:rsidR="00AF5C1B">
          <w:t xml:space="preserve">, </w:t>
        </w:r>
      </w:ins>
      <w:ins w:id="54" w:author="dugalh" w:date="2017-06-13T15:27:00Z">
        <w:r>
          <w:t>computationally efficient</w:t>
        </w:r>
      </w:ins>
      <w:ins w:id="55" w:author="dugalh" w:date="2017-06-13T14:57:00Z">
        <w:r w:rsidR="00AF5C1B">
          <w:t xml:space="preserve"> </w:t>
        </w:r>
      </w:ins>
      <w:ins w:id="56" w:author="dugalh" w:date="2017-06-13T14:52:00Z">
        <w:r w:rsidR="00AF5C1B">
          <w:t xml:space="preserve">feature selection </w:t>
        </w:r>
      </w:ins>
      <w:ins w:id="57" w:author="dugalh" w:date="2017-06-13T15:28:00Z">
        <w:r>
          <w:t xml:space="preserve">techniques robust to </w:t>
        </w:r>
      </w:ins>
      <w:ins w:id="58" w:author="dugalh" w:date="2017-06-13T14:58:00Z">
        <w:r w:rsidR="00AF5C1B">
          <w:t xml:space="preserve">high dimensional </w:t>
        </w:r>
      </w:ins>
      <w:ins w:id="59" w:author="dugalh" w:date="2017-06-13T15:28:00Z">
        <w:r>
          <w:t xml:space="preserve">redundant </w:t>
        </w:r>
      </w:ins>
      <w:ins w:id="60" w:author="dugalh" w:date="2017-06-13T14:58:00Z">
        <w:r w:rsidR="00AF5C1B">
          <w:t xml:space="preserve">spaces </w:t>
        </w:r>
      </w:ins>
      <w:ins w:id="61" w:author="dugalh" w:date="2017-06-13T21:32:00Z">
        <w:r w:rsidR="00EA0D71">
          <w:t xml:space="preserve">will </w:t>
        </w:r>
      </w:ins>
      <w:ins w:id="62" w:author="dugalh" w:date="2017-06-13T14:58:00Z">
        <w:r w:rsidR="00EA0D71">
          <w:t>become</w:t>
        </w:r>
        <w:r w:rsidR="00AF5C1B">
          <w:t xml:space="preserve"> increasingly </w:t>
        </w:r>
      </w:ins>
      <w:ins w:id="63" w:author="dugalh" w:date="2017-06-13T22:15:00Z">
        <w:r w:rsidR="002779D7">
          <w:t>important</w:t>
        </w:r>
      </w:ins>
      <w:ins w:id="64" w:author="dugalh" w:date="2017-06-13T14:58:00Z">
        <w:r w:rsidR="00AF5C1B">
          <w:t xml:space="preserve">.  </w:t>
        </w:r>
      </w:ins>
      <w:commentRangeEnd w:id="34"/>
      <w:ins w:id="65" w:author="dugalh" w:date="2017-06-13T15:34:00Z">
        <w:r w:rsidR="001D720B">
          <w:rPr>
            <w:rStyle w:val="CommentReference"/>
          </w:rPr>
          <w:commentReference w:id="34"/>
        </w:r>
      </w:ins>
      <w:commentRangeStart w:id="66"/>
      <w:ins w:id="67" w:author="dugalh" w:date="2017-06-13T15:05:00Z">
        <w:r>
          <w:t>While</w:t>
        </w:r>
        <w:r w:rsidR="004A69A8">
          <w:t xml:space="preserve"> </w:t>
        </w:r>
      </w:ins>
      <w:ins w:id="68" w:author="dugalh" w:date="2017-06-12T21:28:00Z">
        <w:r w:rsidR="004A69A8">
          <w:t>t</w:t>
        </w:r>
        <w:r w:rsidR="00336F5C">
          <w:t xml:space="preserve">he </w:t>
        </w:r>
      </w:ins>
      <w:ins w:id="69" w:author="dugalh" w:date="2017-06-12T21:34:00Z">
        <w:r w:rsidR="004A69A8">
          <w:t>problem</w:t>
        </w:r>
      </w:ins>
      <w:ins w:id="70" w:author="dugalh" w:date="2017-06-13T15:31:00Z">
        <w:r>
          <w:t>s</w:t>
        </w:r>
      </w:ins>
      <w:ins w:id="71" w:author="dugalh" w:date="2017-06-12T21:34:00Z">
        <w:r w:rsidR="004A69A8">
          <w:t xml:space="preserve"> </w:t>
        </w:r>
      </w:ins>
      <w:del w:id="72" w:author="dugalh" w:date="2017-06-12T21:35:00Z">
        <w:r w:rsidR="00FE3A40" w:rsidDel="00731FFF">
          <w:delText xml:space="preserve">Feature selection </w:delText>
        </w:r>
      </w:del>
      <w:ins w:id="73" w:author="dugalh" w:date="2017-06-12T21:28:00Z">
        <w:r w:rsidR="00336F5C">
          <w:t xml:space="preserve">associated with </w:t>
        </w:r>
      </w:ins>
      <w:del w:id="74" w:author="dugalh" w:date="2017-06-12T21:27:00Z">
        <w:r w:rsidR="00FE3A40" w:rsidDel="00336F5C">
          <w:delText>in</w:delText>
        </w:r>
      </w:del>
      <w:del w:id="75" w:author="dugalh" w:date="2017-06-12T21:28:00Z">
        <w:r w:rsidR="00FE3A40" w:rsidDel="00336F5C">
          <w:delText xml:space="preserve"> </w:delText>
        </w:r>
      </w:del>
      <w:r w:rsidR="00FE3A40">
        <w:t xml:space="preserve">redundant feature spaces </w:t>
      </w:r>
      <w:del w:id="76" w:author="dugalh" w:date="2017-06-13T15:31:00Z">
        <w:r w:rsidR="00FE3A40" w:rsidDel="00666A66">
          <w:delText xml:space="preserve">has </w:delText>
        </w:r>
      </w:del>
      <w:ins w:id="77" w:author="dugalh" w:date="2017-06-13T15:31:00Z">
        <w:r>
          <w:t xml:space="preserve">have </w:t>
        </w:r>
      </w:ins>
      <w:r w:rsidR="00FE3A40">
        <w:t xml:space="preserve">received attention in the field of bioinformatics, </w:t>
      </w:r>
      <w:ins w:id="78" w:author="dugalh" w:date="2017-06-13T15:31:00Z">
        <w:r>
          <w:t>they</w:t>
        </w:r>
      </w:ins>
      <w:ins w:id="79" w:author="dugalh" w:date="2017-06-13T15:05:00Z">
        <w:r w:rsidR="004A69A8">
          <w:t xml:space="preserve"> </w:t>
        </w:r>
      </w:ins>
      <w:del w:id="80" w:author="dugalh" w:date="2017-06-13T15:06:00Z">
        <w:r w:rsidR="00FE3A40" w:rsidDel="004A69A8">
          <w:delText xml:space="preserve">but </w:delText>
        </w:r>
      </w:del>
      <w:del w:id="81" w:author="dugalh" w:date="2017-06-13T15:31:00Z">
        <w:r w:rsidR="00FE3A40" w:rsidDel="00666A66">
          <w:delText xml:space="preserve">is </w:delText>
        </w:r>
      </w:del>
      <w:ins w:id="82" w:author="dugalh" w:date="2017-06-13T15:31:00Z">
        <w:r>
          <w:t xml:space="preserve">are </w:t>
        </w:r>
      </w:ins>
      <w:r w:rsidR="00FE3A40">
        <w:t xml:space="preserve">still </w:t>
      </w:r>
      <w:del w:id="83" w:author="dugalh" w:date="2017-06-13T15:06:00Z">
        <w:r w:rsidR="00FE3A40" w:rsidDel="004A69A8">
          <w:delText>largely</w:delText>
        </w:r>
      </w:del>
      <w:ins w:id="84" w:author="dugalh" w:date="2017-06-13T15:06:00Z">
        <w:r w:rsidR="004A69A8">
          <w:t>relatively</w:t>
        </w:r>
      </w:ins>
      <w:r w:rsidR="00FE3A40">
        <w:t xml:space="preserve"> unexplored in remote sensing applications.  </w:t>
      </w:r>
      <w:commentRangeEnd w:id="66"/>
      <w:r w:rsidR="001D720B">
        <w:rPr>
          <w:rStyle w:val="CommentReference"/>
        </w:rPr>
        <w:commentReference w:id="66"/>
      </w:r>
      <w:commentRangeStart w:id="85"/>
      <w:del w:id="86" w:author="dugalh" w:date="2017-06-13T15:07:00Z">
        <w:r w:rsidR="00FE3A40" w:rsidDel="004A69A8">
          <w:delText xml:space="preserve">Of the </w:delText>
        </w:r>
        <w:r w:rsidR="00731FFF" w:rsidDel="004A69A8">
          <w:delText xml:space="preserve">filter approach </w:delText>
        </w:r>
        <w:r w:rsidR="00FE3A40" w:rsidDel="004A69A8">
          <w:delText>methods reviewed</w:delText>
        </w:r>
        <w:r w:rsidR="00731FFF" w:rsidDel="004A69A8">
          <w:delText xml:space="preserve"> that address these problems</w:delText>
        </w:r>
        <w:r w:rsidR="00FE3A40" w:rsidDel="004A69A8">
          <w:delText>, only th</w:delText>
        </w:r>
        <w:r w:rsidR="00A60F6B" w:rsidDel="004A69A8">
          <w:delText>ose</w:delText>
        </w:r>
        <w:r w:rsidR="00FE3A40" w:rsidDel="004A69A8">
          <w:delText xml:space="preserve"> of </w:delText>
        </w:r>
        <w:commentRangeStart w:id="87"/>
        <w:commentRangeStart w:id="88"/>
        <w:commentRangeStart w:id="89"/>
        <w:commentRangeStart w:id="90"/>
        <w:r w:rsidR="00FE3A40" w:rsidDel="004A69A8">
          <w:fldChar w:fldCharType="begin" w:fldLock="1"/>
        </w:r>
        <w:r w:rsidR="00FE3A40" w:rsidDel="004A69A8">
          <w:del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delInstrText>
        </w:r>
        <w:r w:rsidR="00FE3A40" w:rsidDel="004A69A8">
          <w:fldChar w:fldCharType="separate"/>
        </w:r>
        <w:r w:rsidR="00FE3A40" w:rsidDel="004A69A8">
          <w:rPr>
            <w:noProof/>
          </w:rPr>
          <w:delText>Cukur et al.</w:delText>
        </w:r>
        <w:r w:rsidR="00FE3A40" w:rsidRPr="002B65C1" w:rsidDel="004A69A8">
          <w:rPr>
            <w:noProof/>
          </w:rPr>
          <w:delText xml:space="preserve"> </w:delText>
        </w:r>
        <w:r w:rsidR="00FE3A40" w:rsidDel="004A69A8">
          <w:rPr>
            <w:noProof/>
          </w:rPr>
          <w:delText>(</w:delText>
        </w:r>
        <w:r w:rsidR="00FE3A40" w:rsidRPr="002B65C1" w:rsidDel="004A69A8">
          <w:rPr>
            <w:noProof/>
          </w:rPr>
          <w:delText>2015)</w:delText>
        </w:r>
        <w:r w:rsidR="00FE3A40" w:rsidDel="004A69A8">
          <w:fldChar w:fldCharType="end"/>
        </w:r>
        <w:commentRangeEnd w:id="87"/>
        <w:r w:rsidR="00FE3A40" w:rsidDel="004A69A8">
          <w:rPr>
            <w:rStyle w:val="CommentReference"/>
          </w:rPr>
          <w:commentReference w:id="87"/>
        </w:r>
        <w:commentRangeEnd w:id="88"/>
        <w:r w:rsidR="000D67B4" w:rsidDel="004A69A8">
          <w:rPr>
            <w:rStyle w:val="CommentReference"/>
          </w:rPr>
          <w:commentReference w:id="88"/>
        </w:r>
        <w:commentRangeEnd w:id="89"/>
        <w:r w:rsidR="007808E6" w:rsidDel="004A69A8">
          <w:rPr>
            <w:rStyle w:val="CommentReference"/>
          </w:rPr>
          <w:commentReference w:id="89"/>
        </w:r>
        <w:commentRangeEnd w:id="90"/>
        <w:r w:rsidR="00EB6D2C" w:rsidDel="004A69A8">
          <w:rPr>
            <w:rStyle w:val="CommentReference"/>
          </w:rPr>
          <w:commentReference w:id="90"/>
        </w:r>
        <w:r w:rsidR="00FE3A40" w:rsidDel="004A69A8">
          <w:delText xml:space="preserve"> </w:delText>
        </w:r>
        <w:r w:rsidR="00A60F6B" w:rsidDel="004A69A8">
          <w:delText xml:space="preserve">and </w:delText>
        </w:r>
        <w:r w:rsidR="00A60F6B" w:rsidDel="004A69A8">
          <w:fldChar w:fldCharType="begin" w:fldLock="1"/>
        </w:r>
        <w:r w:rsidR="00A60F6B" w:rsidDel="004A69A8">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A60F6B" w:rsidDel="004A69A8">
          <w:fldChar w:fldCharType="separate"/>
        </w:r>
        <w:r w:rsidR="00A60F6B" w:rsidRPr="00CF3899" w:rsidDel="004A69A8">
          <w:rPr>
            <w:noProof/>
          </w:rPr>
          <w:delText xml:space="preserve">Brown et al. </w:delText>
        </w:r>
        <w:r w:rsidR="00A60F6B" w:rsidDel="004A69A8">
          <w:rPr>
            <w:noProof/>
          </w:rPr>
          <w:delText>(</w:delText>
        </w:r>
        <w:r w:rsidR="00A60F6B" w:rsidRPr="00CF3899" w:rsidDel="004A69A8">
          <w:rPr>
            <w:noProof/>
          </w:rPr>
          <w:delText>2012)</w:delText>
        </w:r>
        <w:r w:rsidR="00A60F6B" w:rsidDel="004A69A8">
          <w:fldChar w:fldCharType="end"/>
        </w:r>
        <w:r w:rsidR="00A60F6B" w:rsidDel="004A69A8">
          <w:delText xml:space="preserve"> were </w:delText>
        </w:r>
        <w:r w:rsidR="00FE3A40" w:rsidDel="004A69A8">
          <w:delText xml:space="preserve">applied to remotely sensed data.  </w:delText>
        </w:r>
        <w:r w:rsidR="00A60F6B" w:rsidDel="004A69A8">
          <w:fldChar w:fldCharType="begin" w:fldLock="1"/>
        </w:r>
        <w:r w:rsidR="00A60F6B" w:rsidDel="004A69A8">
          <w:del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delInstrText>
        </w:r>
        <w:r w:rsidR="00A60F6B" w:rsidDel="004A69A8">
          <w:fldChar w:fldCharType="separate"/>
        </w:r>
        <w:r w:rsidR="00A60F6B" w:rsidDel="004A69A8">
          <w:rPr>
            <w:noProof/>
          </w:rPr>
          <w:delText>Cukur et al.</w:delText>
        </w:r>
        <w:r w:rsidR="00A60F6B" w:rsidRPr="002B65C1" w:rsidDel="004A69A8">
          <w:rPr>
            <w:noProof/>
          </w:rPr>
          <w:delText xml:space="preserve"> </w:delText>
        </w:r>
        <w:r w:rsidR="00A60F6B" w:rsidDel="004A69A8">
          <w:rPr>
            <w:noProof/>
          </w:rPr>
          <w:delText>(</w:delText>
        </w:r>
        <w:r w:rsidR="00A60F6B" w:rsidRPr="002B65C1" w:rsidDel="004A69A8">
          <w:rPr>
            <w:noProof/>
          </w:rPr>
          <w:delText>2015)</w:delText>
        </w:r>
        <w:r w:rsidR="00A60F6B" w:rsidDel="004A69A8">
          <w:fldChar w:fldCharType="end"/>
        </w:r>
        <w:r w:rsidR="00A60F6B" w:rsidDel="004A69A8">
          <w:delText xml:space="preserve"> worked with two hyperspectral data sets and </w:delText>
        </w:r>
        <w:r w:rsidR="00A60F6B" w:rsidDel="004A69A8">
          <w:fldChar w:fldCharType="begin" w:fldLock="1"/>
        </w:r>
        <w:r w:rsidR="00A60F6B" w:rsidDel="004A69A8">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A60F6B" w:rsidDel="004A69A8">
          <w:fldChar w:fldCharType="separate"/>
        </w:r>
        <w:r w:rsidR="00A60F6B" w:rsidRPr="00CF3899" w:rsidDel="004A69A8">
          <w:rPr>
            <w:noProof/>
          </w:rPr>
          <w:delText xml:space="preserve">Brown et al. </w:delText>
        </w:r>
        <w:r w:rsidR="00A60F6B" w:rsidDel="004A69A8">
          <w:rPr>
            <w:noProof/>
          </w:rPr>
          <w:delText>(</w:delText>
        </w:r>
        <w:r w:rsidR="00A60F6B" w:rsidRPr="00CF3899" w:rsidDel="004A69A8">
          <w:rPr>
            <w:noProof/>
          </w:rPr>
          <w:delText>2012)</w:delText>
        </w:r>
        <w:r w:rsidR="00A60F6B" w:rsidDel="004A69A8">
          <w:fldChar w:fldCharType="end"/>
        </w:r>
        <w:r w:rsidR="00A60F6B" w:rsidDel="004A69A8">
          <w:delText xml:space="preserve"> included one remote sensing data set in the </w:delText>
        </w:r>
        <w:r w:rsidR="00C82720" w:rsidDel="004A69A8">
          <w:delText>fifteen</w:delText>
        </w:r>
        <w:r w:rsidR="00A60F6B" w:rsidDel="004A69A8">
          <w:delText xml:space="preserve"> they used for </w:delText>
        </w:r>
        <w:r w:rsidR="00B421C4" w:rsidDel="004A69A8">
          <w:delText>comparing</w:delText>
        </w:r>
        <w:r w:rsidR="00A60F6B" w:rsidDel="004A69A8">
          <w:delText xml:space="preserve"> </w:delText>
        </w:r>
        <w:r w:rsidR="00B421C4" w:rsidDel="004A69A8">
          <w:delText>criteria</w:delText>
        </w:r>
        <w:r w:rsidR="00A60F6B" w:rsidDel="004A69A8">
          <w:delText xml:space="preserve">. </w:delText>
        </w:r>
      </w:del>
      <w:r w:rsidR="00A60F6B">
        <w:t xml:space="preserve"> </w:t>
      </w:r>
      <w:commentRangeEnd w:id="85"/>
      <w:r w:rsidR="001D720B">
        <w:rPr>
          <w:rStyle w:val="CommentReference"/>
        </w:rPr>
        <w:commentReference w:id="85"/>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w:t>
      </w:r>
      <w:commentRangeStart w:id="91"/>
      <w:commentRangeStart w:id="92"/>
      <w:r w:rsidR="004D1369">
        <w:t xml:space="preserve">speed </w:t>
      </w:r>
      <w:commentRangeEnd w:id="91"/>
      <w:r w:rsidR="00573377">
        <w:rPr>
          <w:rStyle w:val="CommentReference"/>
        </w:rPr>
        <w:commentReference w:id="91"/>
      </w:r>
      <w:commentRangeEnd w:id="92"/>
      <w:r w:rsidR="00E474FF">
        <w:rPr>
          <w:rStyle w:val="CommentReference"/>
        </w:rPr>
        <w:commentReference w:id="92"/>
      </w:r>
      <w:r w:rsidR="004D1369">
        <w:t xml:space="preserve">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of category </w:t>
      </w:r>
      <w:r w:rsidR="009162F6">
        <w:t xml:space="preserve">1 </w:t>
      </w:r>
      <w:r w:rsidR="004027D2">
        <w:t>above</w:t>
      </w:r>
      <w:r w:rsidR="00ED68DE">
        <w:t xml:space="preserve">.  </w:t>
      </w:r>
      <w:r w:rsidR="008257BE">
        <w:t xml:space="preserve">While the methods of </w:t>
      </w:r>
      <w:r w:rsidR="008257BE">
        <w:fldChar w:fldCharType="begin" w:fldLock="1"/>
      </w:r>
      <w:r w:rsidR="008257BE">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8257BE">
        <w:fldChar w:fldCharType="separate"/>
      </w:r>
      <w:r w:rsidR="008257BE" w:rsidRPr="00C530E6">
        <w:rPr>
          <w:noProof/>
        </w:rPr>
        <w:t xml:space="preserve">Sahu &amp; Mishra </w:t>
      </w:r>
      <w:r w:rsidR="008257BE">
        <w:rPr>
          <w:noProof/>
        </w:rPr>
        <w:t>(</w:t>
      </w:r>
      <w:r w:rsidR="008257BE" w:rsidRPr="00C530E6">
        <w:rPr>
          <w:noProof/>
        </w:rPr>
        <w:t>2011)</w:t>
      </w:r>
      <w:r w:rsidR="008257BE">
        <w:fldChar w:fldCharType="end"/>
      </w:r>
      <w:r w:rsidR="008257BE">
        <w:t xml:space="preserve"> and </w:t>
      </w:r>
      <w:r w:rsidR="008257BE">
        <w:fldChar w:fldCharType="begin" w:fldLock="1"/>
      </w:r>
      <w:r w:rsidR="008257BE">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8257BE">
        <w:fldChar w:fldCharType="separate"/>
      </w:r>
      <w:r w:rsidR="008257BE" w:rsidRPr="00652404">
        <w:rPr>
          <w:noProof/>
        </w:rPr>
        <w:t xml:space="preserve">Yousef et al. </w:t>
      </w:r>
      <w:r w:rsidR="008257BE">
        <w:rPr>
          <w:noProof/>
        </w:rPr>
        <w:t>(</w:t>
      </w:r>
      <w:r w:rsidR="008257BE" w:rsidRPr="00652404">
        <w:rPr>
          <w:noProof/>
        </w:rPr>
        <w:t>2007)</w:t>
      </w:r>
      <w:r w:rsidR="008257BE">
        <w:fldChar w:fldCharType="end"/>
      </w:r>
      <w:r w:rsidR="008257BE">
        <w:t xml:space="preserve"> use k-means clustering, the proposed method uses 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93" w:name="_Ref475980656"/>
      <w:r>
        <w:t>Formulation</w:t>
      </w:r>
      <w:bookmarkEnd w:id="93"/>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ins w:id="94" w:author="dugalh" w:date="2017-06-13T19:34:00Z">
        <w:r w:rsidR="000B115B">
          <w:t>dissimilarity threshold at which to extract</w:t>
        </w:r>
      </w:ins>
      <w:ins w:id="95" w:author="dugalh" w:date="2017-06-13T19:41:00Z">
        <w:r w:rsidR="00EA23F7">
          <w:t xml:space="preserve"> a</w:t>
        </w:r>
      </w:ins>
      <w:ins w:id="96" w:author="dugalh" w:date="2017-06-13T19:34:00Z">
        <w:r w:rsidR="000B115B">
          <w:t xml:space="preserve"> </w:t>
        </w:r>
      </w:ins>
      <w:r>
        <w:t xml:space="preserve">natural number of clusters containing high correlation </w:t>
      </w:r>
      <w:r w:rsidR="00E163BD">
        <w:t xml:space="preserve">(in this study it is done </w:t>
      </w:r>
      <w:r>
        <w:t xml:space="preserve">by </w:t>
      </w:r>
      <w:commentRangeStart w:id="97"/>
      <w:commentRangeStart w:id="98"/>
      <w:commentRangeStart w:id="99"/>
      <w:r>
        <w:t xml:space="preserve">visual inspection </w:t>
      </w:r>
      <w:commentRangeEnd w:id="97"/>
      <w:r w:rsidR="0074255F">
        <w:rPr>
          <w:rStyle w:val="CommentReference"/>
        </w:rPr>
        <w:commentReference w:id="97"/>
      </w:r>
      <w:commentRangeEnd w:id="98"/>
      <w:r w:rsidR="00E163BD">
        <w:rPr>
          <w:rStyle w:val="CommentReference"/>
        </w:rPr>
        <w:commentReference w:id="98"/>
      </w:r>
      <w:commentRangeEnd w:id="99"/>
      <w:r w:rsidR="006F3970">
        <w:rPr>
          <w:rStyle w:val="CommentReference"/>
        </w:rPr>
        <w:commentReference w:id="99"/>
      </w:r>
      <w:r>
        <w:t xml:space="preserve">of the </w:t>
      </w:r>
      <w:proofErr w:type="spellStart"/>
      <w:r>
        <w:t>dendrogram</w:t>
      </w:r>
      <w:proofErr w:type="spellEnd"/>
      <w:r w:rsidR="00E163BD">
        <w:t xml:space="preserve">, but selection can </w:t>
      </w:r>
      <w:ins w:id="100" w:author="dugalh" w:date="2017-06-13T19:34:00Z">
        <w:r w:rsidR="000B115B">
          <w:t xml:space="preserve">conceivably </w:t>
        </w:r>
      </w:ins>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6A4E3094" w14:textId="5FE7DDB5" w:rsidR="00B72E9A" w:rsidRDefault="004D38FC" w:rsidP="004D38FC">
      <w:pPr>
        <w:spacing w:line="360" w:lineRule="auto"/>
        <w:jc w:val="both"/>
      </w:pPr>
      <w:r>
        <w:t xml:space="preserve">Hierarchical clustering provides a simple way of </w:t>
      </w:r>
      <w:r w:rsidR="00E5542B">
        <w:t xml:space="preserve">grouping </w:t>
      </w:r>
      <w:r>
        <w:t xml:space="preserve">the 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r w:rsidR="008905E8">
        <w:t>The method</w:t>
      </w:r>
      <w:r>
        <w:t xml:space="preserve"> starts with each individual feature in its own cluster and proceeds in a number of steps where the pair of clusters that minimise a </w:t>
      </w:r>
      <w:r w:rsidR="00031908">
        <w:t xml:space="preserve">dissimilarity </w:t>
      </w:r>
      <w:r>
        <w:t xml:space="preserve">criterion are merged at each step.  </w:t>
      </w:r>
      <w:r w:rsidR="008905E8">
        <w:t>The average</w:t>
      </w:r>
      <w:r w:rsidR="00F42BC8">
        <w:t>-</w:t>
      </w:r>
      <w:r w:rsidR="008905E8">
        <w:t>linkage criterion</w:t>
      </w:r>
      <w:r w:rsidR="00176DB5">
        <w:t>,</w:t>
      </w:r>
      <w:r w:rsidR="008905E8">
        <w:t xml:space="preserve"> </w:t>
      </w:r>
      <w:r w:rsidR="00176DB5">
        <w:t>which</w:t>
      </w:r>
      <w:r w:rsidR="008905E8">
        <w:t xml:space="preserve"> is the average dissimilarity over all pairs of objects in the two clusters</w:t>
      </w:r>
      <w:r w:rsidR="00176DB5">
        <w:t>, was used in the proposed method</w:t>
      </w:r>
      <w:r w:rsidR="00031908">
        <w:t xml:space="preserve">, with the </w:t>
      </w:r>
      <w:commentRangeStart w:id="101"/>
      <w:commentRangeStart w:id="102"/>
      <w:r w:rsidR="00031908">
        <w:t xml:space="preserve">correlation coefficient </w:t>
      </w:r>
      <w:commentRangeEnd w:id="101"/>
      <w:r w:rsidR="00227D94">
        <w:rPr>
          <w:rStyle w:val="CommentReference"/>
        </w:rPr>
        <w:commentReference w:id="101"/>
      </w:r>
      <w:commentRangeEnd w:id="102"/>
      <w:r w:rsidR="0099075D">
        <w:rPr>
          <w:rStyle w:val="CommentReference"/>
        </w:rPr>
        <w:commentReference w:id="102"/>
      </w:r>
      <w:r w:rsidR="00031908">
        <w:t>as the dissimilarity measure</w:t>
      </w:r>
      <w:r w:rsidR="008905E8">
        <w:t xml:space="preserve">.  </w:t>
      </w:r>
      <w:r>
        <w:t xml:space="preserve">The </w:t>
      </w:r>
      <w:proofErr w:type="spellStart"/>
      <w:r>
        <w:t>dendrogram</w:t>
      </w:r>
      <w:proofErr w:type="spellEnd"/>
      <w:r>
        <w:t xml:space="preserve"> is </w:t>
      </w:r>
      <w:r w:rsidR="00176DB5">
        <w:t xml:space="preserve">a </w:t>
      </w:r>
      <w:r>
        <w:t>graphical representation of th</w:t>
      </w:r>
      <w:r w:rsidR="008905E8">
        <w:t>e clustering</w:t>
      </w:r>
      <w:r>
        <w:t xml:space="preserve"> process</w:t>
      </w:r>
      <w:r w:rsidR="00356DA1">
        <w:t xml:space="preserve"> </w:t>
      </w:r>
      <w:r w:rsidR="00356DA1">
        <w:fldChar w:fldCharType="begin" w:fldLock="1"/>
      </w:r>
      <w:r w:rsidR="0023284A">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356DA1">
        <w:fldChar w:fldCharType="separate"/>
      </w:r>
      <w:r w:rsidR="00356DA1" w:rsidRPr="00356DA1">
        <w:rPr>
          <w:noProof/>
        </w:rPr>
        <w:t>(MathWorks, 2016)</w:t>
      </w:r>
      <w:r w:rsidR="00356DA1">
        <w:fldChar w:fldCharType="end"/>
      </w:r>
      <w:r>
        <w:t xml:space="preserve">.  Cluster stability and strength of correlation within each cluster are the key factors to consider when choosing the number of clusters and can be visually interpreted from the </w:t>
      </w:r>
      <w:proofErr w:type="spellStart"/>
      <w:r>
        <w:t>dendrogram</w:t>
      </w:r>
      <w:proofErr w:type="spellEnd"/>
      <w:r>
        <w:t xml:space="preserve">.  </w:t>
      </w:r>
      <w:proofErr w:type="gramStart"/>
      <w:r w:rsidR="00C82720">
        <w:t>A</w:t>
      </w:r>
      <w:r w:rsidR="009F4EC4">
        <w:t xml:space="preserve">n </w:t>
      </w:r>
      <w:r w:rsidR="00C82720">
        <w:t xml:space="preserve"> example</w:t>
      </w:r>
      <w:proofErr w:type="gramEnd"/>
      <w:r w:rsidR="00C82720">
        <w:t xml:space="preserve"> </w:t>
      </w:r>
      <w:proofErr w:type="spellStart"/>
      <w:r w:rsidR="009F4EC4">
        <w:t>dendrogram</w:t>
      </w:r>
      <w:proofErr w:type="spellEnd"/>
      <w:r w:rsidR="009F4EC4">
        <w:t xml:space="preserve"> </w:t>
      </w:r>
      <w:r w:rsidR="00C82720">
        <w:t xml:space="preserve">is shown in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F4EC4">
        <w:t xml:space="preserve">.  </w:t>
      </w:r>
      <w:r w:rsidR="00F247DD">
        <w:t xml:space="preserve">The inverted U-shaped lines show which clusters are combined </w:t>
      </w:r>
      <w:r w:rsidR="009F4EC4">
        <w:t xml:space="preserve">into new </w:t>
      </w:r>
      <w:r w:rsidR="00F247DD">
        <w:t>c</w:t>
      </w:r>
      <w:r w:rsidR="009F4EC4">
        <w:t xml:space="preserve">lusters.  The height of the horizontal line indicates the </w:t>
      </w:r>
      <w:r w:rsidR="00031908">
        <w:t>magnitude of the dissimilarity (i.e. average linkage correlation distance)</w:t>
      </w:r>
      <w:r w:rsidR="003810DD">
        <w:t xml:space="preserve"> </w:t>
      </w:r>
      <w:r w:rsidR="00F247DD">
        <w:t xml:space="preserve">between clusters.  </w:t>
      </w:r>
      <w:r w:rsidR="003810DD">
        <w:t xml:space="preserve">The 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val="en-US"/>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103" w:name="_Ref466974803"/>
      <w:r>
        <w:t xml:space="preserve">Figure </w:t>
      </w:r>
      <w:r>
        <w:fldChar w:fldCharType="begin"/>
      </w:r>
      <w:r>
        <w:instrText xml:space="preserve"> SEQ Figure \* ARABIC </w:instrText>
      </w:r>
      <w:r>
        <w:fldChar w:fldCharType="separate"/>
      </w:r>
      <w:r>
        <w:rPr>
          <w:noProof/>
        </w:rPr>
        <w:t>1</w:t>
      </w:r>
      <w:r>
        <w:fldChar w:fldCharType="end"/>
      </w:r>
      <w:bookmarkEnd w:id="103"/>
      <w:r>
        <w:t xml:space="preserve"> Example </w:t>
      </w:r>
      <w:proofErr w:type="spellStart"/>
      <w:r>
        <w:t>dendrogram</w:t>
      </w:r>
      <w:proofErr w:type="spellEnd"/>
      <w:r>
        <w:t xml:space="preserve">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w:t>
      </w:r>
      <w:proofErr w:type="spellStart"/>
      <w:r w:rsidR="00EB77E7">
        <w:t>separability</w:t>
      </w:r>
      <w:proofErr w:type="spellEnd"/>
      <w:r w:rsidR="00EB77E7">
        <w:t xml:space="preserve">.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104" w:name="_Ref463338697"/>
            <w:bookmarkStart w:id="105"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104"/>
            <w:r w:rsidRPr="003B5532">
              <w:rPr>
                <w:sz w:val="24"/>
                <w:szCs w:val="24"/>
              </w:rPr>
              <w:t>)</w:t>
            </w:r>
            <w:bookmarkEnd w:id="105"/>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77777777" w:rsidR="004D38FC" w:rsidRDefault="004D38FC" w:rsidP="004D38FC">
      <w:pPr>
        <w:spacing w:line="360" w:lineRule="auto"/>
        <w:jc w:val="both"/>
      </w:pPr>
      <w:r>
        <w:t>The number of clusters</w:t>
      </w:r>
      <w:r w:rsidR="00C122D8">
        <w:t xml:space="preserve"> to select</w:t>
      </w:r>
      <w:r>
        <w:t xml:space="preserve">, </w:t>
      </w:r>
      <w:r w:rsidRPr="00C86108">
        <w:rPr>
          <w:i/>
        </w:rPr>
        <w:t>N</w:t>
      </w:r>
      <w:r>
        <w:t>, can be specified by the user based on the size of the training set or chosen 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106" w:name="_Ref453592367"/>
      <w:bookmarkStart w:id="107" w:name="_Ref464223017"/>
      <w:r>
        <w:lastRenderedPageBreak/>
        <w:t xml:space="preserve">Data </w:t>
      </w:r>
      <w:bookmarkEnd w:id="106"/>
      <w:r w:rsidR="004D3E92">
        <w:t>Sets</w:t>
      </w:r>
      <w:bookmarkEnd w:id="107"/>
    </w:p>
    <w:p w14:paraId="1B704381" w14:textId="7A572A97"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 xml:space="preserve">of the underlying class distributions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spectral and textural features derived from four band multi-spectral,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C19002B"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six band multi</w:t>
      </w:r>
      <w:r w:rsidR="008A52DF">
        <w:t>-spectral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w:t>
      </w:r>
      <w:proofErr w:type="spellStart"/>
      <w:r>
        <w:t>hyperspectral</w:t>
      </w:r>
      <w:proofErr w:type="spellEnd"/>
      <w:r>
        <w:t xml:space="preserve">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108" w:name="_Ref463953775"/>
      <w:r>
        <w:t xml:space="preserve">Table </w:t>
      </w:r>
      <w:r>
        <w:fldChar w:fldCharType="begin"/>
      </w:r>
      <w:r>
        <w:instrText xml:space="preserve"> SEQ Table \* ARABIC </w:instrText>
      </w:r>
      <w:r>
        <w:fldChar w:fldCharType="separate"/>
      </w:r>
      <w:r w:rsidR="00211FFA">
        <w:rPr>
          <w:noProof/>
        </w:rPr>
        <w:t>1</w:t>
      </w:r>
      <w:r>
        <w:fldChar w:fldCharType="end"/>
      </w:r>
      <w:bookmarkEnd w:id="108"/>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ins w:id="109" w:author="dugalh" w:date="2017-06-13T21:38:00Z">
        <w:r w:rsidR="00EA0D71">
          <w:t xml:space="preserve"> and </w:t>
        </w:r>
      </w:ins>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3D67DE"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110" w:name="_Ref464223138"/>
      <w:r>
        <w:t xml:space="preserve">Table </w:t>
      </w:r>
      <w:r>
        <w:fldChar w:fldCharType="begin"/>
      </w:r>
      <w:r>
        <w:instrText xml:space="preserve"> SEQ Table \* ARABIC </w:instrText>
      </w:r>
      <w:r>
        <w:fldChar w:fldCharType="separate"/>
      </w:r>
      <w:r w:rsidR="00211FFA">
        <w:rPr>
          <w:noProof/>
        </w:rPr>
        <w:t>2</w:t>
      </w:r>
      <w:r>
        <w:fldChar w:fldCharType="end"/>
      </w:r>
      <w:bookmarkEnd w:id="110"/>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proofErr w:type="spellStart"/>
            <w:r w:rsidR="00DC1844">
              <w:t>NaiveBC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proofErr w:type="spellStart"/>
            <w:r w:rsidR="00DC1844">
              <w:t>NaiveBC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proofErr w:type="spellStart"/>
            <w:r w:rsidR="00DC1844">
              <w:t>NaiveBC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proofErr w:type="spellStart"/>
            <w:r w:rsidR="00DC1844">
              <w:t>NaiveBC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EE50E19"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  </w:t>
      </w:r>
      <w:r w:rsidR="007D269D">
        <w:t xml:space="preserve">These </w:t>
      </w:r>
      <w:r w:rsidR="003663A7">
        <w:t xml:space="preserve">pairwise </w:t>
      </w:r>
      <w:r w:rsidR="007D269D">
        <w:t>consistency indices are 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t>
      </w:r>
      <w:proofErr w:type="gramStart"/>
      <w:r w:rsidR="006E1B94">
        <w:t xml:space="preserve">with </w:t>
      </w:r>
      <w:proofErr w:type="gramEnd"/>
      <m:oMath>
        <m:r>
          <w:rPr>
            <w:rFonts w:ascii="Cambria Math" w:hAnsi="Cambria Math"/>
          </w:rPr>
          <m:t>k=3</m:t>
        </m:r>
      </m:oMath>
      <w:r w:rsidR="006E1B94">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DC1844">
        <w:t>NaiveBC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9AD5C4E" w:rsidR="00731384" w:rsidRDefault="005B388C" w:rsidP="00731384">
      <w:pPr>
        <w:spacing w:line="360" w:lineRule="auto"/>
        <w:jc w:val="both"/>
      </w:pPr>
      <w:r>
        <w:t>The FCR methods (FCR-MI and FCR-</w:t>
      </w:r>
      <w:proofErr w:type="spellStart"/>
      <w:r w:rsidR="00DC1844">
        <w:t>NaiveBC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w:t>
      </w:r>
      <w:proofErr w:type="spellStart"/>
      <w:r w:rsidR="0028101A">
        <w:t>dendrogram</w:t>
      </w:r>
      <w:proofErr w:type="spellEnd"/>
      <w:r w:rsidR="0028101A">
        <w:t xml:space="preserve">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commentRangeStart w:id="111"/>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commentRangeEnd w:id="111"/>
      <w:r w:rsidR="001773E5">
        <w:rPr>
          <w:rStyle w:val="CommentReference"/>
        </w:rPr>
        <w:commentReference w:id="111"/>
      </w:r>
    </w:p>
    <w:p w14:paraId="1F91BFE8" w14:textId="77777777" w:rsidR="00662CA9" w:rsidRDefault="00662CA9" w:rsidP="00731384">
      <w:pPr>
        <w:spacing w:line="360" w:lineRule="auto"/>
        <w:jc w:val="both"/>
      </w:pPr>
    </w:p>
    <w:p w14:paraId="6C68DD00" w14:textId="6060EB3D" w:rsidR="00435086" w:rsidRDefault="00DA04AE" w:rsidP="00416694">
      <w:pPr>
        <w:spacing w:line="360" w:lineRule="auto"/>
        <w:jc w:val="bot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commentRangeStart w:id="112"/>
      <w:commentRangeStart w:id="113"/>
      <w:commentRangeStart w:id="114"/>
      <w:commentRangeStart w:id="115"/>
      <w:del w:id="116" w:author="dugalh" w:date="2017-06-13T22:09:00Z">
        <w:r w:rsidR="0037111A" w:rsidDel="009426F2">
          <w:delText xml:space="preserve">Using the approach of </w:delText>
        </w:r>
        <w:r w:rsidR="0037111A" w:rsidDel="009426F2">
          <w:fldChar w:fldCharType="begin" w:fldLock="1"/>
        </w:r>
        <w:r w:rsidR="00B417EF" w:rsidDel="009426F2">
          <w:delInstrText>ADDIN CSL_CITATION { "citationItems" : [ { "id" : "ITEM-1", "itemData" : { "ISSN" : "15337928", "abstract" : "While methods for comparing two learning algorithms on a single data set have been scrutinized for quite some time already, the issue of statistical tests for comparisons of more algorithms on multiple data sets, which is even more essential to typical machine learning studies, has been all but ignored. This article reviews the current practice and then theoretically and empirically examines several suitable tests. Based on that, we recommend a set of simple, yet safe and robust non-parametric tests for statistical comparisons of classifiers: the Wilcoxon signed ranks test for comparison of two classifiers and the Friedman test with the corresponding post-hoc tests for comparison of more classifiers over multiple data sets. Results of the latter can also be neatly presented with the newly introduced CD (critical difference) diagrams.", "author" : [ { "dropping-particle" : "", "family" : "Dem\u0161ar", "given" : "Janez", "non-dropping-particle" : "", "parse-names" : false, "suffix" : "" } ], "container-title" : "Journal of Machine Learning Research", "id" : "ITEM-1", "issued" : { "date-parts" : [ [ "2006", "1" ] ] }, "page" : "1-30", "title" : "Statistical comparisons of classifiers over multiple data sets", "type" : "article-journal", "volume" : "7" }, "uris" : [ "http://www.mendeley.com/documents/?uuid=957f08a7-9957-3e58-8e3b-94b11b8767ec" ] } ], "mendeley" : { "formattedCitation" : "(Dem\u0161ar, 2006)", "plainTextFormattedCitation" : "(Dem\u0161ar, 2006)", "previouslyFormattedCitation" : "(Dem\u0161ar, 2006)" }, "properties" : { "noteIndex" : 0 }, "schema" : "https://github.com/citation-style-language/schema/raw/master/csl-citation.json" }</w:delInstrText>
        </w:r>
        <w:r w:rsidR="0037111A" w:rsidDel="009426F2">
          <w:fldChar w:fldCharType="separate"/>
        </w:r>
        <w:r w:rsidR="0037111A" w:rsidRPr="0037111A" w:rsidDel="009426F2">
          <w:rPr>
            <w:noProof/>
          </w:rPr>
          <w:delText>(Demšar, 2006)</w:delText>
        </w:r>
        <w:r w:rsidR="0037111A" w:rsidDel="009426F2">
          <w:fldChar w:fldCharType="end"/>
        </w:r>
        <w:r w:rsidR="0037111A" w:rsidDel="009426F2">
          <w:delText xml:space="preserve">, a Friedman test </w:delText>
        </w:r>
        <w:r w:rsidR="00B417EF" w:rsidDel="009426F2">
          <w:delText>and</w:delText>
        </w:r>
        <w:r w:rsidR="000D690A" w:rsidDel="009426F2">
          <w:delText xml:space="preserve"> post-hoc Nemenyi test</w:delText>
        </w:r>
        <w:r w:rsidR="00B417EF" w:rsidDel="009426F2">
          <w:delText>s</w:delText>
        </w:r>
        <w:r w:rsidR="0037111A" w:rsidDel="009426F2">
          <w:delText xml:space="preserve"> </w:delText>
        </w:r>
        <w:r w:rsidR="00B417EF" w:rsidDel="009426F2">
          <w:delText>were</w:delText>
        </w:r>
        <w:r w:rsidR="000D690A" w:rsidDel="009426F2">
          <w:delText xml:space="preserve"> </w:delText>
        </w:r>
        <w:r w:rsidR="0037111A" w:rsidDel="009426F2">
          <w:delText xml:space="preserve">conducted on the method ranks to </w:delText>
        </w:r>
        <w:r w:rsidR="000D690A" w:rsidDel="009426F2">
          <w:delText xml:space="preserve">look for statistically significant differences between individual </w:delText>
        </w:r>
        <w:r w:rsidR="0037111A" w:rsidDel="009426F2">
          <w:delText>methods.</w:delText>
        </w:r>
        <w:r w:rsidR="000D690A" w:rsidDel="009426F2">
          <w:delText xml:space="preserve"> </w:delText>
        </w:r>
      </w:del>
      <w:commentRangeEnd w:id="112"/>
      <w:r w:rsidR="00841B20">
        <w:rPr>
          <w:rStyle w:val="CommentReference"/>
        </w:rPr>
        <w:commentReference w:id="112"/>
      </w:r>
      <w:commentRangeEnd w:id="113"/>
      <w:r w:rsidR="00227D94">
        <w:rPr>
          <w:rStyle w:val="CommentReference"/>
        </w:rPr>
        <w:commentReference w:id="113"/>
      </w:r>
      <w:commentRangeEnd w:id="114"/>
      <w:r w:rsidR="00FA7D45">
        <w:rPr>
          <w:rStyle w:val="CommentReference"/>
        </w:rPr>
        <w:commentReference w:id="114"/>
      </w:r>
      <w:commentRangeEnd w:id="115"/>
      <w:r w:rsidR="000B115B">
        <w:rPr>
          <w:rStyle w:val="CommentReference"/>
        </w:rPr>
        <w:commentReference w:id="115"/>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w:t>
      </w:r>
      <w:proofErr w:type="spellStart"/>
      <w:r>
        <w:t>FEAture</w:t>
      </w:r>
      <w:proofErr w:type="spellEnd"/>
      <w:r>
        <w:t xml:space="preserv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proofErr w:type="spellStart"/>
            <w:r>
              <w:t>Num</w:t>
            </w:r>
            <w:proofErr w:type="spellEnd"/>
            <w:r>
              <w:t xml:space="preserve">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proofErr w:type="spellStart"/>
            <w:r>
              <w:t>Spekboom</w:t>
            </w:r>
            <w:proofErr w:type="spellEnd"/>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proofErr w:type="spellStart"/>
            <w:r>
              <w:t>Statlog</w:t>
            </w:r>
            <w:proofErr w:type="spellEnd"/>
            <w:r>
              <w:t xml:space="preserve">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DC1844">
        <w:t>NaiveBC</w:t>
      </w:r>
      <w:proofErr w:type="spellEnd"/>
      <w:r w:rsidR="00E95C2A">
        <w:t xml:space="preserve"> is the most accurate overall</w:t>
      </w:r>
      <w:r w:rsidR="00CF3F90">
        <w:t>,</w:t>
      </w:r>
      <w:r w:rsidR="00E95C2A">
        <w:t xml:space="preserve"> but is the least stable.  While neither FCR-</w:t>
      </w:r>
      <w:proofErr w:type="spellStart"/>
      <w:r w:rsidR="00DC1844">
        <w:t>NaiveBC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75C0135F" w:rsidR="00C951C7" w:rsidRDefault="00C951C7" w:rsidP="00416694">
      <w:pPr>
        <w:spacing w:line="360" w:lineRule="auto"/>
        <w:jc w:val="both"/>
      </w:pPr>
      <w:r>
        <w:t>The ranking methods, Rank-MI and Rank-</w:t>
      </w:r>
      <w:proofErr w:type="spellStart"/>
      <w:r w:rsidR="00DC1844">
        <w:t>NaiveBC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xml:space="preserve">.  </w:t>
      </w:r>
      <w:commentRangeStart w:id="117"/>
      <w:del w:id="118" w:author="dugalh" w:date="2017-06-13T22:08:00Z">
        <w:r w:rsidR="00CB2D23" w:rsidDel="009426F2">
          <w:delText xml:space="preserve">Another contributing factor to this </w:delText>
        </w:r>
        <w:r w:rsidR="007E6994" w:rsidDel="009426F2">
          <w:delText>anomaly</w:delText>
        </w:r>
        <w:r w:rsidR="00CB2D23" w:rsidDel="009426F2">
          <w:delText xml:space="preserve"> may be that</w:delText>
        </w:r>
        <w:r w:rsidR="00CF3F90" w:rsidDel="009426F2">
          <w:delText>,</w:delText>
        </w:r>
        <w:r w:rsidR="00CB2D23" w:rsidDel="009426F2">
          <w:delText xml:space="preserve"> while we fixed the number of selected features to a small number, </w:delText>
        </w:r>
        <w:r w:rsidR="00CB2D23" w:rsidDel="009426F2">
          <w:fldChar w:fldCharType="begin" w:fldLock="1"/>
        </w:r>
        <w:r w:rsidR="00CB2D23" w:rsidDel="009426F2">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CB2D23" w:rsidDel="009426F2">
          <w:fldChar w:fldCharType="separate"/>
        </w:r>
        <w:r w:rsidR="00CB2D23" w:rsidRPr="009C1CCB" w:rsidDel="009426F2">
          <w:rPr>
            <w:noProof/>
          </w:rPr>
          <w:delText xml:space="preserve">Brown et al. </w:delText>
        </w:r>
        <w:r w:rsidR="00CB2D23" w:rsidDel="009426F2">
          <w:rPr>
            <w:noProof/>
          </w:rPr>
          <w:delText>(</w:delText>
        </w:r>
        <w:r w:rsidR="00CB2D23" w:rsidRPr="009C1CCB" w:rsidDel="009426F2">
          <w:rPr>
            <w:noProof/>
          </w:rPr>
          <w:delText>2012)</w:delText>
        </w:r>
        <w:r w:rsidR="00CB2D23" w:rsidDel="009426F2">
          <w:fldChar w:fldCharType="end"/>
        </w:r>
        <w:r w:rsidR="00CB2D23" w:rsidDel="009426F2">
          <w:delText xml:space="preserve"> </w:delText>
        </w:r>
        <w:r w:rsidR="0012260F" w:rsidDel="009426F2">
          <w:delText xml:space="preserve">evaluated performance for a variable </w:delText>
        </w:r>
        <w:r w:rsidR="0012260F" w:rsidDel="009426F2">
          <w:lastRenderedPageBreak/>
          <w:delText xml:space="preserve">number of features and found that for some data, the superiority of the FS-JMI method only became apparent after many (more than </w:delText>
        </w:r>
        <w:r w:rsidR="00097680" w:rsidDel="009426F2">
          <w:delText>ten</w:delText>
        </w:r>
        <w:r w:rsidR="0012260F" w:rsidDel="009426F2">
          <w:delText>) features had been selected.</w:delText>
        </w:r>
        <w:r w:rsidR="00CB2D23" w:rsidDel="009426F2">
          <w:delText xml:space="preserve"> </w:delText>
        </w:r>
        <w:r w:rsidR="0012260F" w:rsidDel="009426F2">
          <w:delText xml:space="preserve"> </w:delText>
        </w:r>
        <w:commentRangeEnd w:id="117"/>
        <w:r w:rsidR="00BD6332" w:rsidDel="009426F2">
          <w:rPr>
            <w:rStyle w:val="CommentReference"/>
          </w:rPr>
          <w:commentReference w:id="117"/>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50C51691"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del w:id="119" w:author="dugalh" w:date="2017-06-12T17:56:00Z">
        <w:r w:rsidR="00E87ABA" w:rsidDel="004B1E78">
          <w:delText xml:space="preserve">  </w:delText>
        </w:r>
      </w:del>
      <w:ins w:id="120" w:author="dugalh" w:date="2017-06-12T17:55:00Z">
        <w:r w:rsidR="004B1E78">
          <w:t xml:space="preserve">  </w:t>
        </w:r>
      </w:ins>
      <w:ins w:id="121" w:author="dugalh" w:date="2017-06-12T20:14:00Z">
        <w:r w:rsidR="0040315E">
          <w:t>Note that p</w:t>
        </w:r>
      </w:ins>
      <w:ins w:id="122" w:author="dugalh" w:date="2017-06-12T17:55:00Z">
        <w:r w:rsidR="004B1E78">
          <w:t xml:space="preserve">art of the motivation for the JMI </w:t>
        </w:r>
      </w:ins>
      <w:ins w:id="123" w:author="dugalh" w:date="2017-06-12T20:14:00Z">
        <w:r w:rsidR="0040315E">
          <w:t xml:space="preserve">formulation </w:t>
        </w:r>
      </w:ins>
      <w:ins w:id="124" w:author="dugalh" w:date="2017-06-12T17:55:00Z">
        <w:r w:rsidR="004B1E78">
          <w:t xml:space="preserve">is to circumvent </w:t>
        </w:r>
      </w:ins>
      <w:ins w:id="125" w:author="dugalh" w:date="2017-06-12T20:15:00Z">
        <w:r w:rsidR="0040315E">
          <w:t xml:space="preserve">this kind of </w:t>
        </w:r>
        <w:proofErr w:type="spellStart"/>
        <w:r w:rsidR="0040315E">
          <w:t>representivity</w:t>
        </w:r>
        <w:proofErr w:type="spellEnd"/>
        <w:r w:rsidR="0040315E">
          <w:t xml:space="preserve"> issue </w:t>
        </w:r>
      </w:ins>
      <w:ins w:id="126" w:author="dugalh" w:date="2017-06-12T20:16:00Z">
        <w:r w:rsidR="0040315E">
          <w:t>by using</w:t>
        </w:r>
      </w:ins>
      <w:ins w:id="127" w:author="dugalh" w:date="2017-06-12T17:57:00Z">
        <w:r w:rsidR="0075363A">
          <w:t xml:space="preserve"> a</w:t>
        </w:r>
      </w:ins>
      <w:ins w:id="128" w:author="dugalh" w:date="2017-06-12T17:55:00Z">
        <w:r w:rsidR="0075363A">
          <w:t xml:space="preserve"> low dimensional approximation</w:t>
        </w:r>
        <w:r w:rsidR="004B1E78">
          <w:t xml:space="preserve"> to MI.  </w:t>
        </w:r>
      </w:ins>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US"/>
        </w:rPr>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129"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129"/>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US"/>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130"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130"/>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proofErr w:type="spellStart"/>
      <w:r w:rsidR="00DC1844">
        <w:t>NaiveBC</w:t>
      </w:r>
      <w:proofErr w:type="spellEnd"/>
      <w:r w:rsidR="00124A7A">
        <w:t xml:space="preserve"> criterion is slower to compute than the MI criterion as it uses a five-fold cross-validation</w:t>
      </w:r>
      <w:r w:rsidR="00A9661F">
        <w:t xml:space="preserve">, implemented in </w:t>
      </w:r>
      <w:proofErr w:type="spellStart"/>
      <w:r w:rsidR="00A9661F">
        <w:t>Matlab</w:t>
      </w:r>
      <w:r w:rsidR="00A9661F" w:rsidRPr="00305563">
        <w:rPr>
          <w:vertAlign w:val="superscript"/>
        </w:rPr>
        <w:t>TM</w:t>
      </w:r>
      <w:proofErr w:type="spellEnd"/>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proofErr w:type="spellStart"/>
      <w:r w:rsidR="00DC1844">
        <w:t>NaiveBC</w:t>
      </w:r>
      <w:proofErr w:type="spellEnd"/>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131" w:name="_Ref464732046"/>
      <w:r>
        <w:lastRenderedPageBreak/>
        <w:t xml:space="preserve">Table </w:t>
      </w:r>
      <w:r>
        <w:fldChar w:fldCharType="begin"/>
      </w:r>
      <w:r>
        <w:instrText xml:space="preserve"> SEQ Table \* ARABIC </w:instrText>
      </w:r>
      <w:r>
        <w:fldChar w:fldCharType="separate"/>
      </w:r>
      <w:r w:rsidR="00DC7FE9">
        <w:rPr>
          <w:noProof/>
        </w:rPr>
        <w:t>4</w:t>
      </w:r>
      <w:r>
        <w:fldChar w:fldCharType="end"/>
      </w:r>
      <w:bookmarkEnd w:id="131"/>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proofErr w:type="spellStart"/>
            <w:r w:rsidR="00DC1844">
              <w:t>NaiveBC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proofErr w:type="spellStart"/>
            <w:r w:rsidR="00DC1844">
              <w:t>NaiveBC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proofErr w:type="spellStart"/>
            <w:r w:rsidR="00DC1844">
              <w:t>NaiveBC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proofErr w:type="spellStart"/>
            <w:r w:rsidR="00DC1844">
              <w:t>NaiveBC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1460BC4"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DC1844">
        <w:t>NaiveBC</w:t>
      </w:r>
      <w:proofErr w:type="spellEnd"/>
      <w:r>
        <w:t>, FS-MI and FS-</w:t>
      </w:r>
      <w:proofErr w:type="spellStart"/>
      <w:r w:rsidR="00DC1844">
        <w:t>NaiveBC</w:t>
      </w:r>
      <w:proofErr w:type="spellEnd"/>
      <w:r>
        <w:t xml:space="preserve"> occupying the second rank position.  While the FS-MI and FS-</w:t>
      </w:r>
      <w:proofErr w:type="spellStart"/>
      <w:r w:rsidR="00DC1844">
        <w:t>NaiveBC</w:t>
      </w:r>
      <w:proofErr w:type="spellEnd"/>
      <w:r>
        <w:t xml:space="preserve"> produce</w:t>
      </w:r>
      <w:r w:rsidR="00CF3F90">
        <w:t>d</w:t>
      </w:r>
      <w:r>
        <w:t xml:space="preserve"> the best performance for stability and accuracy respectively, FCR-MI and FCR-</w:t>
      </w:r>
      <w:proofErr w:type="spellStart"/>
      <w:r w:rsidR="00DC1844">
        <w:t>NaiveBC</w:t>
      </w:r>
      <w:proofErr w:type="spellEnd"/>
      <w:r>
        <w:t xml:space="preserve"> achieve</w:t>
      </w:r>
      <w:r w:rsidR="00CF3F90">
        <w:t>d</w:t>
      </w:r>
      <w:r>
        <w:t xml:space="preserve"> a better compromise between these two measures.  The Rank-</w:t>
      </w:r>
      <w:proofErr w:type="spellStart"/>
      <w:r w:rsidR="00DC1844">
        <w:t>NaiveBC</w:t>
      </w:r>
      <w:proofErr w:type="spellEnd"/>
      <w:r>
        <w:t>, Rank-MI and BE-MI methods are ranked lowest</w:t>
      </w:r>
      <w:r w:rsidR="00127256">
        <w:t xml:space="preserve"> due to</w:t>
      </w:r>
      <w:r>
        <w:t xml:space="preserve"> the known limitations of these methods.</w:t>
      </w:r>
      <w:commentRangeStart w:id="132"/>
      <w:commentRangeStart w:id="133"/>
      <w:commentRangeStart w:id="134"/>
      <w:del w:id="135" w:author="dugalh" w:date="2017-06-13T22:10:00Z">
        <w:r w:rsidR="00841B20" w:rsidDel="009426F2">
          <w:delText xml:space="preserve">  The Friedman and Nemenyi tests did not reveal any significant differences between the method rankings over the data sets.  </w:delText>
        </w:r>
        <w:r w:rsidR="003D2849" w:rsidDel="009426F2">
          <w:delText xml:space="preserve">Further data sets </w:delText>
        </w:r>
        <w:r w:rsidR="004B3548" w:rsidDel="009426F2">
          <w:delText xml:space="preserve">and or bootstraps </w:delText>
        </w:r>
        <w:r w:rsidR="003D2849" w:rsidDel="009426F2">
          <w:delText>would need to be included in the evaluation to show significance.</w:delText>
        </w:r>
        <w:commentRangeEnd w:id="132"/>
        <w:r w:rsidR="003D2849" w:rsidDel="009426F2">
          <w:rPr>
            <w:rStyle w:val="CommentReference"/>
          </w:rPr>
          <w:commentReference w:id="132"/>
        </w:r>
        <w:commentRangeEnd w:id="133"/>
        <w:r w:rsidR="00573377" w:rsidDel="009426F2">
          <w:rPr>
            <w:rStyle w:val="CommentReference"/>
          </w:rPr>
          <w:commentReference w:id="133"/>
        </w:r>
        <w:commentRangeEnd w:id="134"/>
        <w:r w:rsidR="00662CA9" w:rsidDel="009426F2">
          <w:rPr>
            <w:rStyle w:val="CommentReference"/>
          </w:rPr>
          <w:commentReference w:id="134"/>
        </w:r>
      </w:del>
      <w:del w:id="136" w:author="dugalh" w:date="2017-03-01T20:40:00Z">
        <w:r w:rsidDel="003D2849">
          <w:delText xml:space="preserve"> </w:delText>
        </w:r>
      </w:del>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proofErr w:type="spellStart"/>
      <w:r w:rsidR="00DC1844">
        <w:t>NaiveBC</w:t>
      </w:r>
      <w:proofErr w:type="spellEnd"/>
      <w:r>
        <w:t xml:space="preserve"> would simplify to Rank-MI and Rank-</w:t>
      </w:r>
      <w:proofErr w:type="spellStart"/>
      <w:r w:rsidR="00DC1844">
        <w:t>NaiveBC</w:t>
      </w:r>
      <w:proofErr w:type="spellEnd"/>
      <w:r>
        <w:t xml:space="preserve"> respectively.  FCR-MI and FCR-</w:t>
      </w:r>
      <w:proofErr w:type="spellStart"/>
      <w:r w:rsidR="00DC1844">
        <w:t>NaiveBC</w:t>
      </w:r>
      <w:proofErr w:type="spellEnd"/>
      <w:r>
        <w:t xml:space="preserve"> show a substantial improvement in performance compared to Rank-MI and Rank-</w:t>
      </w:r>
      <w:proofErr w:type="spellStart"/>
      <w:r w:rsidR="00DC1844">
        <w:t>NaiveBC</w:t>
      </w:r>
      <w:proofErr w:type="spellEnd"/>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137" w:name="_Ref464737145"/>
      <w:r>
        <w:lastRenderedPageBreak/>
        <w:t xml:space="preserve">Table </w:t>
      </w:r>
      <w:r>
        <w:fldChar w:fldCharType="begin"/>
      </w:r>
      <w:r>
        <w:instrText xml:space="preserve"> SEQ Table \* ARABIC </w:instrText>
      </w:r>
      <w:r>
        <w:fldChar w:fldCharType="separate"/>
      </w:r>
      <w:r w:rsidR="00C35006">
        <w:rPr>
          <w:noProof/>
        </w:rPr>
        <w:t>5</w:t>
      </w:r>
      <w:r>
        <w:fldChar w:fldCharType="end"/>
      </w:r>
      <w:bookmarkEnd w:id="137"/>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proofErr w:type="spellStart"/>
            <w:r w:rsidR="00DC1844">
              <w:t>NaiveBC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proofErr w:type="spellStart"/>
            <w:r w:rsidR="00DC1844">
              <w:t>NaiveBC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proofErr w:type="spellStart"/>
            <w:r w:rsidR="00DC1844">
              <w:t>NaiveBC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proofErr w:type="spellStart"/>
            <w:r w:rsidR="00DC1844">
              <w:t>NaiveBC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Del="009426F2" w:rsidRDefault="00FA0958" w:rsidP="00416694">
      <w:pPr>
        <w:spacing w:line="360" w:lineRule="auto"/>
        <w:jc w:val="both"/>
        <w:rPr>
          <w:del w:id="138" w:author="dugalh" w:date="2017-06-13T22:06:00Z"/>
        </w:rPr>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w:t>
      </w:r>
      <w:proofErr w:type="spellStart"/>
      <w:r w:rsidR="00416694">
        <w:t>dendrogram</w:t>
      </w:r>
      <w:proofErr w:type="spellEnd"/>
      <w:r w:rsidR="00416694">
        <w:t xml:space="preserve">.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213013FB" w14:textId="31309EBF" w:rsidR="00EF292E" w:rsidRDefault="00B001F4" w:rsidP="00EF292E">
      <w:pPr>
        <w:pStyle w:val="1TeksCharChar"/>
      </w:pPr>
      <w:r>
        <w:t xml:space="preserve">The effectiveness of </w:t>
      </w:r>
      <w:r w:rsidR="00CF3F90">
        <w:t xml:space="preserve">the </w:t>
      </w:r>
      <w:r>
        <w:t xml:space="preserve">proposed </w:t>
      </w:r>
      <w:r w:rsidR="00171F29">
        <w:t>FCR</w:t>
      </w:r>
      <w:r>
        <w:t xml:space="preserve"> method was evaluated by comparing its accuracy, stability and execution time to a </w:t>
      </w:r>
      <w:r w:rsidR="00171F29">
        <w:t xml:space="preserve">set of popular feature selection methods.  A set of five remote sensing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of a </w:t>
      </w:r>
      <w:r w:rsidR="005122E9">
        <w:t>naive</w:t>
      </w:r>
      <w:r w:rsidR="000C625D">
        <w:t xml:space="preserve"> Bayes classifier trained on the </w:t>
      </w:r>
      <w:r w:rsidR="0099587B">
        <w:t>candidate</w:t>
      </w:r>
      <w:r w:rsidR="000C625D">
        <w:t xml:space="preserve"> feature(s).  </w:t>
      </w:r>
      <w:commentRangeStart w:id="139"/>
      <w:del w:id="140" w:author="dugalh" w:date="2017-06-13T22:03:00Z">
        <w:r w:rsidR="00CF15E1" w:rsidDel="00BC71B0">
          <w:delText xml:space="preserve">The </w:delText>
        </w:r>
        <w:r w:rsidR="00957D6D" w:rsidDel="00BC71B0">
          <w:delText>FS</w:delText>
        </w:r>
        <w:r w:rsidR="00CF15E1" w:rsidDel="00BC71B0">
          <w:delText xml:space="preserve"> method in combination with the JMI criterion is recognised as providing competitive performance on high dimensional problems </w:delText>
        </w:r>
        <w:r w:rsidR="00CF15E1" w:rsidDel="00BC71B0">
          <w:fldChar w:fldCharType="begin" w:fldLock="1"/>
        </w:r>
        <w:r w:rsidR="00A97877" w:rsidDel="00BC71B0">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delInstrText>
        </w:r>
        <w:r w:rsidR="00CF15E1" w:rsidDel="00BC71B0">
          <w:fldChar w:fldCharType="separate"/>
        </w:r>
        <w:r w:rsidR="00CF15E1" w:rsidRPr="00CF15E1" w:rsidDel="00BC71B0">
          <w:rPr>
            <w:noProof/>
          </w:rPr>
          <w:delText>(Brown et al., 2012)</w:delText>
        </w:r>
        <w:r w:rsidR="00CF15E1" w:rsidDel="00BC71B0">
          <w:fldChar w:fldCharType="end"/>
        </w:r>
        <w:r w:rsidR="00CF15E1" w:rsidDel="00BC71B0">
          <w:delText xml:space="preserve">, and consequently was also included in the tested methods.  </w:delText>
        </w:r>
      </w:del>
      <w:commentRangeEnd w:id="139"/>
      <w:r w:rsidR="00BC71B0">
        <w:rPr>
          <w:rStyle w:val="CommentReference"/>
        </w:rPr>
        <w:commentReference w:id="139"/>
      </w:r>
      <w:r w:rsidR="004E08EA">
        <w:t>FS-</w:t>
      </w:r>
      <w:proofErr w:type="spellStart"/>
      <w:r w:rsidR="00DC1844">
        <w:t>NaiveBC</w:t>
      </w:r>
      <w:proofErr w:type="spellEnd"/>
      <w:r w:rsidR="004E08EA">
        <w:t xml:space="preserve"> provided the best accuracy performance but the worst stability performance.  In a </w:t>
      </w:r>
      <w:r w:rsidR="004E08EA">
        <w:lastRenderedPageBreak/>
        <w:t xml:space="preserve">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 xml:space="preserve">with both </w:t>
      </w:r>
      <w:r w:rsidR="005122E9">
        <w:t>naive</w:t>
      </w:r>
      <w:r w:rsidR="004E08EA">
        <w:t xml:space="preser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commentRangeStart w:id="141"/>
      <w:commentRangeStart w:id="142"/>
      <w:r w:rsidR="00EF292E">
        <w:t>Another benefit of FCR is its relative speed compared to greedy search FS and BE type methods.</w:t>
      </w:r>
      <w:commentRangeEnd w:id="141"/>
      <w:r w:rsidR="00573377">
        <w:rPr>
          <w:rStyle w:val="CommentReference"/>
        </w:rPr>
        <w:commentReference w:id="141"/>
      </w:r>
      <w:commentRangeEnd w:id="142"/>
      <w:r w:rsidR="009843A9">
        <w:rPr>
          <w:rStyle w:val="CommentReference"/>
        </w:rPr>
        <w:commentReference w:id="142"/>
      </w:r>
      <w:ins w:id="143" w:author="dugalh" w:date="2017-06-13T16:13:00Z">
        <w:r w:rsidR="00661F8A">
          <w:t xml:space="preserve">  </w:t>
        </w:r>
      </w:ins>
      <w:ins w:id="144" w:author="dugalh" w:date="2017-06-13T16:21:00Z">
        <w:r w:rsidR="008F72CD">
          <w:t xml:space="preserve">Ever </w:t>
        </w:r>
      </w:ins>
      <w:ins w:id="145" w:author="dugalh" w:date="2017-06-13T16:19:00Z">
        <w:r w:rsidR="008F72CD">
          <w:t>increasing quantities of high spatial and spectral resolution remote sensing data are being produced and require interpretation</w:t>
        </w:r>
      </w:ins>
      <w:ins w:id="146" w:author="dugalh" w:date="2017-06-13T16:20:00Z">
        <w:r w:rsidR="008F72CD">
          <w:t xml:space="preserve"> </w:t>
        </w:r>
        <w:r w:rsidR="008F72CD">
          <w:fldChar w:fldCharType="begin" w:fldLock="1"/>
        </w:r>
      </w:ins>
      <w:r w:rsidR="005111F4">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8F72CD">
        <w:fldChar w:fldCharType="separate"/>
      </w:r>
      <w:r w:rsidR="008F72CD" w:rsidRPr="008F72CD">
        <w:rPr>
          <w:noProof/>
        </w:rPr>
        <w:t>(Chi et al., 2016)</w:t>
      </w:r>
      <w:ins w:id="147" w:author="dugalh" w:date="2017-06-13T16:20:00Z">
        <w:r w:rsidR="008F72CD">
          <w:fldChar w:fldCharType="end"/>
        </w:r>
      </w:ins>
      <w:ins w:id="148" w:author="dugalh" w:date="2017-06-13T16:19:00Z">
        <w:r w:rsidR="008F72CD">
          <w:t xml:space="preserve">.  </w:t>
        </w:r>
      </w:ins>
      <w:ins w:id="149" w:author="dugalh" w:date="2017-06-13T16:13:00Z">
        <w:r w:rsidR="00661F8A">
          <w:t>In th</w:t>
        </w:r>
      </w:ins>
      <w:ins w:id="150" w:author="dugalh" w:date="2017-06-13T16:20:00Z">
        <w:r w:rsidR="008F72CD">
          <w:t>is</w:t>
        </w:r>
      </w:ins>
      <w:ins w:id="151" w:author="dugalh" w:date="2017-06-13T16:13:00Z">
        <w:r w:rsidR="00661F8A">
          <w:t xml:space="preserve"> context</w:t>
        </w:r>
      </w:ins>
      <w:ins w:id="152" w:author="dugalh" w:date="2017-06-13T16:14:00Z">
        <w:r w:rsidR="00661F8A">
          <w:t xml:space="preserve">, </w:t>
        </w:r>
      </w:ins>
      <w:ins w:id="153" w:author="dugalh" w:date="2017-06-13T16:18:00Z">
        <w:r w:rsidR="00AA4D62">
          <w:t xml:space="preserve">instability and sub-optimality associated with feature selection from high dimensional </w:t>
        </w:r>
      </w:ins>
      <w:ins w:id="154" w:author="dugalh" w:date="2017-06-13T16:23:00Z">
        <w:r w:rsidR="008F72CD">
          <w:t xml:space="preserve">redundant </w:t>
        </w:r>
      </w:ins>
      <w:ins w:id="155" w:author="dugalh" w:date="2017-06-13T16:18:00Z">
        <w:r w:rsidR="00AA4D62">
          <w:t xml:space="preserve">data </w:t>
        </w:r>
      </w:ins>
      <w:ins w:id="156" w:author="dugalh" w:date="2017-06-13T16:22:00Z">
        <w:r w:rsidR="008F72CD">
          <w:t>will</w:t>
        </w:r>
      </w:ins>
      <w:ins w:id="157" w:author="dugalh" w:date="2017-06-13T16:20:00Z">
        <w:r w:rsidR="008F72CD">
          <w:t xml:space="preserve"> </w:t>
        </w:r>
      </w:ins>
      <w:ins w:id="158" w:author="dugalh" w:date="2017-06-13T16:22:00Z">
        <w:r w:rsidR="008F72CD">
          <w:t xml:space="preserve">become increasingly </w:t>
        </w:r>
      </w:ins>
      <w:ins w:id="159" w:author="dugalh" w:date="2017-06-13T16:21:00Z">
        <w:r w:rsidR="008F72CD">
          <w:t>critical</w:t>
        </w:r>
      </w:ins>
      <w:ins w:id="160" w:author="dugalh" w:date="2017-06-13T16:22:00Z">
        <w:r w:rsidR="008F72CD">
          <w:t xml:space="preserve"> </w:t>
        </w:r>
      </w:ins>
      <w:ins w:id="161" w:author="dugalh" w:date="2017-06-14T12:54:00Z">
        <w:r w:rsidR="001773E5">
          <w:t>issues</w:t>
        </w:r>
      </w:ins>
      <w:ins w:id="162" w:author="dugalh" w:date="2017-06-13T16:17:00Z">
        <w:r w:rsidR="00661F8A">
          <w:t xml:space="preserve">.  Computationally efficient techniques, such as FCR, are required to address these challenges.  </w:t>
        </w:r>
      </w:ins>
    </w:p>
    <w:p w14:paraId="4A3AEC6A" w14:textId="77777777" w:rsidR="0093215E" w:rsidRDefault="0093215E" w:rsidP="00416694">
      <w:pPr>
        <w:pStyle w:val="1TeksCharChar"/>
      </w:pPr>
      <w:bookmarkStart w:id="163" w:name="_GoBack"/>
      <w:bookmarkEnd w:id="163"/>
    </w:p>
    <w:p w14:paraId="5F61E92A" w14:textId="5C6EC152" w:rsidR="0093215E" w:rsidRDefault="008257F7" w:rsidP="00416694">
      <w:pPr>
        <w:pStyle w:val="1TeksCharChar"/>
      </w:pPr>
      <w:r>
        <w:t xml:space="preserve">The need for user specification of </w:t>
      </w:r>
      <w:r w:rsidR="005873FC">
        <w:t>dissimilarity threshold</w:t>
      </w:r>
      <w:r>
        <w:t xml:space="preserve"> is 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No user intervention is required for the other methods considered in this study.  </w:t>
      </w:r>
      <w:commentRangeStart w:id="164"/>
      <w:r w:rsidR="002306EC">
        <w:t xml:space="preserve">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w:t>
      </w:r>
      <w:commentRangeEnd w:id="164"/>
      <w:r w:rsidR="003D3F29">
        <w:rPr>
          <w:rStyle w:val="CommentReference"/>
        </w:rPr>
        <w:commentReference w:id="164"/>
      </w:r>
      <w:r w:rsidR="002306EC">
        <w:t xml:space="preserve">The need for visual inspection of the </w:t>
      </w:r>
      <w:proofErr w:type="spellStart"/>
      <w:r w:rsidR="002306EC">
        <w:t>dendrogram</w:t>
      </w:r>
      <w:proofErr w:type="spellEnd"/>
      <w:r w:rsidR="002306EC">
        <w:t xml:space="preserve"> to make the choice of </w:t>
      </w:r>
      <w:r w:rsidR="005873FC">
        <w:t xml:space="preserve">dissimilarity threshold </w:t>
      </w:r>
      <w:r w:rsidR="002306EC">
        <w:t>also limits the dimensionality of data that the FCR method can practically be applied to.  For data sets of hundreds or thousands of features</w:t>
      </w:r>
      <w:r w:rsidR="00997A57">
        <w:t xml:space="preserve">, </w:t>
      </w:r>
      <w:r w:rsidR="002306EC">
        <w:t xml:space="preserve">the </w:t>
      </w:r>
      <w:proofErr w:type="spellStart"/>
      <w:r w:rsidR="002306EC">
        <w:t>dendrogram</w:t>
      </w:r>
      <w:proofErr w:type="spellEnd"/>
      <w:r w:rsidR="002306EC">
        <w:t xml:space="preserve">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proofErr w:type="spellStart"/>
      <w:r w:rsidR="00DC1844">
        <w:t>NaiveBC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7A9600C3" w14:textId="1E32E2C7" w:rsidR="00416694" w:rsidRDefault="00A26160" w:rsidP="00416694">
      <w:pPr>
        <w:spacing w:line="360" w:lineRule="auto"/>
        <w:jc w:val="both"/>
      </w:pPr>
      <w:r>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 possible </w:t>
      </w:r>
      <w:r w:rsidR="005331E4">
        <w:t xml:space="preserve">limitation of </w:t>
      </w:r>
      <w:r w:rsidR="00416694">
        <w:t xml:space="preserve">the </w:t>
      </w:r>
      <w:r w:rsidR="008257F7">
        <w:t xml:space="preserve">proposed </w:t>
      </w:r>
      <w:r w:rsidR="00416694">
        <w:t xml:space="preserve">method is the </w:t>
      </w:r>
      <w:r w:rsidR="00183DC8">
        <w:t>use of ranking for selecting the best clusters</w:t>
      </w:r>
      <w:r w:rsidR="00416694">
        <w:t xml:space="preserve">.  </w:t>
      </w:r>
      <w:r w:rsidR="00183DC8">
        <w:t xml:space="preserve">Ranking is known to be sub-optimal in the presence of redundancy </w:t>
      </w:r>
      <w:r w:rsidR="00416694">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rsidR="00416694">
        <w:fldChar w:fldCharType="separate"/>
      </w:r>
      <w:r w:rsidR="00B550FC" w:rsidRPr="00B550FC">
        <w:rPr>
          <w:noProof/>
        </w:rPr>
        <w:t>(Cover, 1974)</w:t>
      </w:r>
      <w:r w:rsidR="00416694">
        <w:fldChar w:fldCharType="end"/>
      </w:r>
      <w:r w:rsidR="00416694">
        <w:t xml:space="preserve">.  </w:t>
      </w:r>
      <w:r w:rsidR="00183DC8">
        <w:t xml:space="preserve">While much of the feature redundancy will be eliminated by selecting individual features from correlated clusters, it seems likely that remnant redundancy will be present in many problems.  </w:t>
      </w:r>
      <w:r w:rsidR="00416694">
        <w:t xml:space="preserve">Ideally the </w:t>
      </w:r>
      <w:r w:rsidR="00416694">
        <w:lastRenderedPageBreak/>
        <w:t xml:space="preserve">importance of clusters should be evaluated in the context of other clusters so that the effect of informative relationships is incorporated into the </w:t>
      </w:r>
      <w:r w:rsidR="00DE2DAE">
        <w:t>selection</w:t>
      </w:r>
      <w:r w:rsidR="00416694">
        <w:t xml:space="preserve">.  </w:t>
      </w:r>
      <w:r w:rsidR="00183DC8">
        <w:t>This could conceivably be done by adopting a</w:t>
      </w:r>
      <w:r w:rsidR="005331E4">
        <w:t xml:space="preserve"> </w:t>
      </w:r>
      <w:r w:rsidR="00183DC8">
        <w:t>FS or BE</w:t>
      </w:r>
      <w:r w:rsidR="005331E4">
        <w:t xml:space="preserve"> type approach to clusters rather than features.  </w:t>
      </w:r>
      <w:r w:rsidR="00416694">
        <w:t xml:space="preserve">Another aspect of our method that could benefit from further investigation is the correlation coefficient dissimilarity metric.  It would be preferable to use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472F54B" w14:textId="69590882" w:rsidR="00EA0D71" w:rsidRPr="00EA0D71" w:rsidRDefault="00CE1864" w:rsidP="00EA0D7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EA0D71" w:rsidRPr="00EA0D71">
        <w:rPr>
          <w:noProof/>
        </w:rPr>
        <w:t>Bishop, C.M., 2003. Neural networks for pattern recognition. Oxford University Press, New York. doi:10.1002/0470854774</w:t>
      </w:r>
    </w:p>
    <w:p w14:paraId="59391D54"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Blaschke, T., 2010. Object based image analysis for remote sensing. ISPRS J. Photogramm. Remote Sens. 65, 2–16. doi:10.1016/j.isprsjprs.2009.06.004</w:t>
      </w:r>
    </w:p>
    <w:p w14:paraId="7F270C9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Breiman, L., 2001. Random Forests. Mach. Learn. 45, 5–32. doi:10.1023/A:1010933404324</w:t>
      </w:r>
    </w:p>
    <w:p w14:paraId="181BA87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Brown, G., Pocock, A., Zhao, M.-J., Lujan, M., 2012. Conditional likelihood maximisation: A unifying framework for mutual information feature selection. J. Mach. Learn. Res. 13, 27–66. doi:10.1016/j.patcog.2015.11.007</w:t>
      </w:r>
    </w:p>
    <w:p w14:paraId="781BD24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Burges, C.J.C., 1998. A tutorial on support vector machines for pattern recognition. Data Min. Knowl. Discov. 2, 121–167. doi:10.1023/A:1009715923555</w:t>
      </w:r>
    </w:p>
    <w:p w14:paraId="5E5F965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Chi, M., Plaza, A., Benediktsson, J.A., Sun, Z., Shen, J., Zhu, Y., 2016. Big data for remote sensing: challenges and opportunities. Proc. IEEE 104, 2207–2219. doi:10.1109/JPROC.2016.2598228</w:t>
      </w:r>
    </w:p>
    <w:p w14:paraId="14181EDE"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Cover, T.M., 1974. The best two independent measurements are not the two best. IEEE Trans. Syst. Man. Cybern. SMC-4, 116–117. doi:10.1109/TSMC.1974.5408535</w:t>
      </w:r>
    </w:p>
    <w:p w14:paraId="7C64DD26"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4484E4F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Demšar, J., 2006. Statistical comparisons of classifiers over multiple data sets. J. Mach. Learn. Res. 7, 1–30.</w:t>
      </w:r>
    </w:p>
    <w:p w14:paraId="3951337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Duin, R.P.W., Tax, D.M.J., 2005. Statistical Pattern Recognition, in: Chen, C., Wang, P. (Eds.), Handbook of Pattern Recognition and Computer Vision, 3rd Ed. World Scientific, Singapore, pp. 1–21. doi:10.1142/9789812775320_0001</w:t>
      </w:r>
    </w:p>
    <w:p w14:paraId="7B315F75"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GIC, 2014. Hyperspectral Remote Sensing Scenes [WWW Document]. URL http://www.ehu.eus/ccwintco/index.php?title=Hyperspectral_Remote_Sensing_Scenes</w:t>
      </w:r>
    </w:p>
    <w:p w14:paraId="302800E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Guyon, I., Elisseeff, A., 2003. An introduction to variable and feature selection. J. ofMachine Learn. Res. 3, 1157–1182. doi:10.1016/j.aca.2011.07.027</w:t>
      </w:r>
    </w:p>
    <w:p w14:paraId="09B80321"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Guyon, I., Weston, J., Barnhill, S., Vapnik, V., 2002. Gene selection for cancer classification using support vector machines. Mach. Learn. 46, 389–422. doi:10.1023/A:1012487302797</w:t>
      </w:r>
    </w:p>
    <w:p w14:paraId="735CAE9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lastRenderedPageBreak/>
        <w:t>Hand, D.J., Yu, K., 2001. Idiot’s Bayes - not so stupid after all? Int. Statisitical Rev. 69, 385–398.</w:t>
      </w:r>
    </w:p>
    <w:p w14:paraId="45A32AD4"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Inza, I., Larrañaga, P., Blanco, R., Cerrolaza, A.J., 2004. Filter versus wrapper gene selection approaches in DNA microarray domains. Artif. Intell. Med. 31, 91–103. doi:10.1016/j.artmed.2004.01.007</w:t>
      </w:r>
    </w:p>
    <w:p w14:paraId="1FAEDB9D"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Jain, A.K., Duin, R.P.W., Mao, J., 2000. Statistical pattern recognition: a review. IEEE Trans. Pattern Anal. Mach. Intell. 22, 4–37.</w:t>
      </w:r>
    </w:p>
    <w:p w14:paraId="122BCC4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Johnson, B., Xie, Z., 2013. Classifying a high resolution image of an urban area using super-object information. ISPRS J. Photogramm. Remote Sens. 83, 40–49. doi:10.1016/j.isprsjprs.2013.05.008</w:t>
      </w:r>
    </w:p>
    <w:p w14:paraId="3548D37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Kalousis, A., Prados, J., Hilario, M., 2007. Stability of feature selection algorithms: A study on high-dimensional spaces. Knowl. Inf. Syst. 12, 95–116. doi:10.1007/s10115-006-0040-8</w:t>
      </w:r>
    </w:p>
    <w:p w14:paraId="45E5C9A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Kononenko, I., Šimec, E., Robnik-Šikonja, M., 1997. Overcoming the myopia of inductive learning algorithms with RELIEFF. Appl. Intell. 7, 39–55. doi:10.1023/A:1008280620621</w:t>
      </w:r>
    </w:p>
    <w:p w14:paraId="1B771AA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Kuncheva, L.I., 2007. A stability index for feature selection, in: International Multi-Conference: Artificial Intelligence and Applications. IASTED, Innsbruck, Austria, pp. 390–395.</w:t>
      </w:r>
    </w:p>
    <w:p w14:paraId="4346A84D"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Li, S., Harner, E.J., Adjeroh, D. a, 2011. Random KNN feature selection - a fast and stable alternative to Random Forests. BMC Bioinformatics 12, 450. doi:10.1186/1471-2105-12-450</w:t>
      </w:r>
    </w:p>
    <w:p w14:paraId="08B362D3"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Lichman, M., 2013. UCI Machine learning repository [WWW Document]. URL http://archive.ics.uci.edu/ml</w:t>
      </w:r>
    </w:p>
    <w:p w14:paraId="64E2EBC0"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MathWorks, 2016. Hierarchical Clustering - Statistics and Machine Learning Toolbox [WWW Document]. Matlab Doc. URL https://www.mathworks.com/help/stats/hierarchical-clustering.html (accessed 3.1.17).</w:t>
      </w:r>
    </w:p>
    <w:p w14:paraId="707B204E"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Mishra, K.K., Harit, S., 2010. A fast algorithm for finding the non dominated set in multi objective optimization. Multi-Objective Optim. using Evol. Algorithms 1, 35–39.</w:t>
      </w:r>
    </w:p>
    <w:p w14:paraId="3E933E55"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Mitra, P., Murthy, C. a, Pal, S.K., 2002. Unsupervised feature selection using feature similarity. IEEE Trans. Pattern Anal. Mach. Intell. PAMI 24, 301–312. doi:10.1109/34.990133</w:t>
      </w:r>
    </w:p>
    <w:p w14:paraId="31CB0F3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 xml:space="preserve">Sahu, B., Mishra, D., 2011. A novel approach for selecting informative genes from gene expression data using signal-to-noise ratio and t-statistics, in: 2011 2nd International </w:t>
      </w:r>
      <w:r w:rsidRPr="00EA0D71">
        <w:rPr>
          <w:noProof/>
        </w:rPr>
        <w:lastRenderedPageBreak/>
        <w:t>Conference on Computer and Communication Technology (ICCCT-2011). IEEE, Allahabad, India, pp. 5–10. doi:10.1109/ICCCT.2011.6075207</w:t>
      </w:r>
    </w:p>
    <w:p w14:paraId="561427C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Strobl, C., Boulesteix, A.-L., Kneib, T., Augustin, T., Zeileis, A., 2008. Conditional variable importance for random forests. BMC Bioinformatics 9, 307. doi:10.1186/1471-2105-9-307</w:t>
      </w:r>
    </w:p>
    <w:p w14:paraId="5E477D06"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Szekely, G.J., Rizzo, M.L., 2005. Hierarchical clustering via joint between-within distances: extending Ward’s minimum variance method. J. Classif. 22, 151–183. doi:10.1007/s00357-005-0012-9</w:t>
      </w:r>
    </w:p>
    <w:p w14:paraId="779426B1"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Tolosi, L., Lengauer, T., 2011. Classification with correlated features: unreliability of feature ranking and solutions. Bioinformatics 27, 1986–1994. doi:10.1093/bioinformatics/btr300</w:t>
      </w:r>
    </w:p>
    <w:p w14:paraId="099D5A80"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TU Delft, 2015. PRTools [WWW Document]. URL http://prtools.org/prtools/ (accessed 10.20.16).</w:t>
      </w:r>
    </w:p>
    <w:p w14:paraId="74A5A043"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Webb, A.R., 2002. Statistical Pattern Recognition. John Wiley &amp; Sons, Ltd, Chichester, UK. doi:10.1002/0470854774</w:t>
      </w:r>
    </w:p>
    <w:p w14:paraId="11021A4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Wu, B., Chen, C., Kechadi, T.M., Sun, L., 2013. A comparative evaluation of filter-based feature selection methods for hyper-spectral band selection. Int. J. Remote Sens. 34, 7974–7990. doi:10.1080/01431161.2013.827815</w:t>
      </w:r>
    </w:p>
    <w:p w14:paraId="18B72462"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Yang, H.H., Moody, J., 1999. Data Visualization and Feature Selection: New Algorithms for Nongaussian Data. Adv. Neural Inf. Process. Syst. 12, 687–693.</w:t>
      </w:r>
    </w:p>
    <w:p w14:paraId="44FB907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Yousef, M., Jung, S., Showe, L.C., Showe, M.K., 2007. Recursive cluster elimination (RCE) for classification and feature selection from gene expression data. BMC Bioinformatics 8. doi:10.1186/1471-2105-8-144</w:t>
      </w:r>
    </w:p>
    <w:p w14:paraId="01E2801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ugalh" w:date="2017-06-13T19:19:00Z" w:initials="dh">
    <w:p w14:paraId="65DA6212" w14:textId="60DA4B05" w:rsidR="003376AB" w:rsidRDefault="003376AB">
      <w:pPr>
        <w:pStyle w:val="CommentText"/>
      </w:pPr>
      <w:r>
        <w:rPr>
          <w:rStyle w:val="CommentReference"/>
        </w:rPr>
        <w:annotationRef/>
      </w:r>
      <w:r w:rsidR="001773E5">
        <w:t>Not sure if it is worth</w:t>
      </w:r>
      <w:r>
        <w:t xml:space="preserve"> includ</w:t>
      </w:r>
      <w:r w:rsidR="001773E5">
        <w:t>ing</w:t>
      </w:r>
      <w:r>
        <w:t xml:space="preserve"> this?  You asked about comparative studies – this is one.  And it is also one that is applied to </w:t>
      </w:r>
      <w:proofErr w:type="spellStart"/>
      <w:r>
        <w:t>hyperspectral</w:t>
      </w:r>
      <w:proofErr w:type="spellEnd"/>
      <w:r>
        <w:t xml:space="preserve"> data. </w:t>
      </w:r>
    </w:p>
    <w:p w14:paraId="12C40199" w14:textId="77777777" w:rsidR="003376AB" w:rsidRDefault="003376AB">
      <w:pPr>
        <w:pStyle w:val="CommentText"/>
      </w:pPr>
    </w:p>
    <w:p w14:paraId="3ED8E3C3" w14:textId="317CE578" w:rsidR="003376AB" w:rsidRDefault="003376AB">
      <w:pPr>
        <w:pStyle w:val="CommentText"/>
      </w:pPr>
      <w:r>
        <w:t xml:space="preserve">I should ideally include MMAIQ in my comparison but am not </w:t>
      </w:r>
      <w:r w:rsidR="00EA0D71">
        <w:t>keen to redo everything and am not convinced it will do any better than JMI as it is similar in principal</w:t>
      </w:r>
      <w:r>
        <w:t xml:space="preserve">.  </w:t>
      </w:r>
    </w:p>
  </w:comment>
  <w:comment w:id="34" w:author="dugalh" w:date="2017-06-13T15:34:00Z" w:initials="dh">
    <w:p w14:paraId="7BD4BA13" w14:textId="0A2B2A59" w:rsidR="00BC360A" w:rsidRDefault="00BC360A">
      <w:pPr>
        <w:pStyle w:val="CommentText"/>
      </w:pPr>
      <w:r>
        <w:rPr>
          <w:rStyle w:val="CommentReference"/>
        </w:rPr>
        <w:annotationRef/>
      </w:r>
      <w:r>
        <w:t>Ref</w:t>
      </w:r>
      <w:r w:rsidR="003376AB">
        <w:t>erence to big data.</w:t>
      </w:r>
    </w:p>
  </w:comment>
  <w:comment w:id="66" w:author="dugalh" w:date="2017-06-13T15:33:00Z" w:initials="dh">
    <w:p w14:paraId="3209D1C5" w14:textId="114FF348" w:rsidR="00BC360A" w:rsidRDefault="00BC360A">
      <w:pPr>
        <w:pStyle w:val="CommentText"/>
      </w:pPr>
      <w:r>
        <w:rPr>
          <w:rStyle w:val="CommentReference"/>
        </w:rPr>
        <w:annotationRef/>
      </w:r>
      <w:r>
        <w:t>I have de-emphasised this distinction</w:t>
      </w:r>
      <w:r w:rsidR="00EA23F7">
        <w:t xml:space="preserve"> as it is a little suspect</w:t>
      </w:r>
    </w:p>
  </w:comment>
  <w:comment w:id="87" w:author="Van Niekerk, A, Prof &lt;avn@sun.ac.za&gt;" w:date="2016-11-10T12:39:00Z" w:initials="VNAP&lt;">
    <w:p w14:paraId="74865487" w14:textId="627FF259" w:rsidR="00BC360A" w:rsidRDefault="00BC360A">
      <w:pPr>
        <w:pStyle w:val="CommentText"/>
      </w:pPr>
      <w:r>
        <w:rPr>
          <w:rStyle w:val="CommentReference"/>
        </w:rPr>
        <w:annotationRef/>
      </w:r>
      <w:r>
        <w:t xml:space="preserve">I am really surprised that only one study have used these methods for RS data. </w:t>
      </w:r>
    </w:p>
  </w:comment>
  <w:comment w:id="88" w:author="dugalh" w:date="2016-11-14T16:55:00Z" w:initials="d">
    <w:p w14:paraId="0363436B" w14:textId="61ED158C" w:rsidR="00BC360A" w:rsidRDefault="00BC360A">
      <w:pPr>
        <w:pStyle w:val="CommentText"/>
      </w:pPr>
      <w:r>
        <w:rPr>
          <w:rStyle w:val="CommentReference"/>
        </w:rPr>
        <w:annotationRef/>
      </w:r>
      <w:r>
        <w:t xml:space="preserve">Well… I see Brown used one of UCI data sets </w:t>
      </w:r>
    </w:p>
    <w:p w14:paraId="24B9C773" w14:textId="49504AAB" w:rsidR="00BC360A" w:rsidRDefault="00BC360A">
      <w:pPr>
        <w:pStyle w:val="CommentText"/>
      </w:pPr>
      <w:r>
        <w:t xml:space="preserve"> </w:t>
      </w:r>
    </w:p>
  </w:comment>
  <w:comment w:id="89" w:author="Van Niekerk, A, Prof &lt;avn@sun.ac.za&gt;" w:date="2017-04-20T13:54:00Z" w:initials="VNAP&lt;">
    <w:p w14:paraId="33905123" w14:textId="5BCE6DD7" w:rsidR="00BC360A" w:rsidRDefault="00BC360A">
      <w:pPr>
        <w:pStyle w:val="CommentText"/>
      </w:pPr>
      <w:r>
        <w:rPr>
          <w:rStyle w:val="CommentReference"/>
        </w:rPr>
        <w:annotationRef/>
      </w:r>
      <w:r>
        <w:t xml:space="preserve">Still, many will argue that all </w:t>
      </w:r>
      <w:proofErr w:type="spellStart"/>
      <w:r>
        <w:t>hyperspectral</w:t>
      </w:r>
      <w:proofErr w:type="spellEnd"/>
      <w:r>
        <w:t xml:space="preserve"> imagery is redundant. And there has been ample feature selection studies on </w:t>
      </w:r>
      <w:proofErr w:type="spellStart"/>
      <w:r>
        <w:t>hyperspectral</w:t>
      </w:r>
      <w:proofErr w:type="spellEnd"/>
      <w:r>
        <w:t xml:space="preserve"> data. In fact, almost all </w:t>
      </w:r>
      <w:proofErr w:type="spellStart"/>
      <w:r>
        <w:t>hyperspectral</w:t>
      </w:r>
      <w:proofErr w:type="spellEnd"/>
      <w:r>
        <w:t xml:space="preserve"> studies include feature selection. I just think we should either qualify this statement so that it only refers to studies in which different feature selection methods were assessed, and not merely applied. And perhaps adding the filter angle to narrow it down? </w:t>
      </w:r>
    </w:p>
  </w:comment>
  <w:comment w:id="90" w:author="dugalh" w:date="2017-06-12T20:51:00Z" w:initials="dh">
    <w:p w14:paraId="24D38ED6" w14:textId="32AD5FC2" w:rsidR="00BC360A" w:rsidRDefault="00BC360A">
      <w:pPr>
        <w:pStyle w:val="CommentText"/>
      </w:pPr>
      <w:r>
        <w:rPr>
          <w:rStyle w:val="CommentReference"/>
        </w:rPr>
        <w:annotationRef/>
      </w:r>
      <w:r>
        <w:t xml:space="preserve">OK.  You do have a point.  I missed the </w:t>
      </w:r>
      <w:proofErr w:type="spellStart"/>
      <w:r>
        <w:t>hyperspectral</w:t>
      </w:r>
      <w:proofErr w:type="spellEnd"/>
      <w:r>
        <w:t xml:space="preserve"> methods in my initial literature search.  As you say, any </w:t>
      </w:r>
      <w:proofErr w:type="spellStart"/>
      <w:r>
        <w:t>hyperspectral</w:t>
      </w:r>
      <w:proofErr w:type="spellEnd"/>
      <w:r>
        <w:t xml:space="preserve"> feature selection needs to deal with redundancy but there are v few </w:t>
      </w:r>
      <w:proofErr w:type="spellStart"/>
      <w:r>
        <w:t>hs</w:t>
      </w:r>
      <w:proofErr w:type="spellEnd"/>
      <w:r>
        <w:t xml:space="preserve"> studies that address instability due to high dimensional redundancy specifically.      </w:t>
      </w:r>
    </w:p>
    <w:p w14:paraId="754DFBC0" w14:textId="77777777" w:rsidR="00BC360A" w:rsidRDefault="00BC360A">
      <w:pPr>
        <w:pStyle w:val="CommentText"/>
      </w:pPr>
    </w:p>
    <w:p w14:paraId="25247A82" w14:textId="1CBF451A" w:rsidR="00BC360A" w:rsidRDefault="00BC360A">
      <w:pPr>
        <w:pStyle w:val="CommentText"/>
      </w:pPr>
      <w:r>
        <w:t>The papers I reviewed are papers presenting new feature selection methods to deal with instability from redundancy. I have hopefully clarified a bit above.</w:t>
      </w:r>
    </w:p>
    <w:p w14:paraId="70CAA69F" w14:textId="77777777" w:rsidR="00BC360A" w:rsidRDefault="00BC360A">
      <w:pPr>
        <w:pStyle w:val="CommentText"/>
      </w:pPr>
    </w:p>
    <w:p w14:paraId="29671A19" w14:textId="4C8ECC11" w:rsidR="00BC360A" w:rsidRDefault="00BC360A">
      <w:pPr>
        <w:pStyle w:val="CommentText"/>
      </w:pPr>
      <w:r>
        <w:t xml:space="preserve">The distinction that we are applying to remote sensing data is perhaps a little arbitrary as similar techniques and issues apply to any data.  It is also a dubious distinction as you note above.  So I have now de-emphasised this.  </w:t>
      </w:r>
    </w:p>
  </w:comment>
  <w:comment w:id="85" w:author="dugalh" w:date="2017-06-13T15:32:00Z" w:initials="dh">
    <w:p w14:paraId="6FE65969" w14:textId="695A8B38" w:rsidR="00BC360A" w:rsidRDefault="00BC360A">
      <w:pPr>
        <w:pStyle w:val="CommentText"/>
      </w:pPr>
      <w:r>
        <w:rPr>
          <w:rStyle w:val="CommentReference"/>
        </w:rPr>
        <w:annotationRef/>
      </w:r>
      <w:r>
        <w:t xml:space="preserve">I have excluded this now as it seems a </w:t>
      </w:r>
      <w:r w:rsidR="005E273C">
        <w:t xml:space="preserve">suspect </w:t>
      </w:r>
      <w:r>
        <w:t>distinction.</w:t>
      </w:r>
    </w:p>
  </w:comment>
  <w:comment w:id="91" w:author="Van Niekerk, A, Prof &lt;avn@sun.ac.za&gt;" w:date="2017-04-20T14:24:00Z" w:initials="VNAP&lt;">
    <w:p w14:paraId="0E48FD17" w14:textId="0A058628" w:rsidR="00BC360A" w:rsidRDefault="00BC360A">
      <w:pPr>
        <w:pStyle w:val="CommentText"/>
      </w:pPr>
      <w:r>
        <w:rPr>
          <w:rStyle w:val="CommentReference"/>
        </w:rPr>
        <w:annotationRef/>
      </w:r>
      <w:r>
        <w:t xml:space="preserve">I am wondering if we should not add an additional spin to this paper relating to “big data”? In the modern RS era speed of computation is increasingly receiving attention, especially for operation solutions. It might make the paper a bit more appealing… </w:t>
      </w:r>
    </w:p>
  </w:comment>
  <w:comment w:id="92" w:author="dugalh" w:date="2017-06-12T21:39:00Z" w:initials="dh">
    <w:p w14:paraId="39B80553" w14:textId="44DF7350" w:rsidR="00BC360A" w:rsidRDefault="00BC360A">
      <w:pPr>
        <w:pStyle w:val="CommentText"/>
      </w:pPr>
      <w:r>
        <w:rPr>
          <w:rStyle w:val="CommentReference"/>
        </w:rPr>
        <w:annotationRef/>
      </w:r>
      <w:r>
        <w:rPr>
          <w:rStyle w:val="CommentReference"/>
        </w:rPr>
        <w:t>Have added a bit above</w:t>
      </w:r>
    </w:p>
  </w:comment>
  <w:comment w:id="97" w:author="dugalh" w:date="2016-10-03T14:46:00Z" w:initials="d">
    <w:p w14:paraId="535EE365" w14:textId="77777777" w:rsidR="00BC360A" w:rsidRDefault="00BC360A">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3224E086" w14:textId="77777777" w:rsidR="00BC360A" w:rsidRDefault="00BC360A">
      <w:pPr>
        <w:pStyle w:val="CommentText"/>
      </w:pPr>
    </w:p>
    <w:p w14:paraId="525F622B" w14:textId="60B0F2C6" w:rsidR="00BC360A" w:rsidRDefault="00BC360A">
      <w:pPr>
        <w:pStyle w:val="CommentText"/>
      </w:pPr>
      <w:r>
        <w:t xml:space="preserve">Yes, this is a weakness of the method compared to fully automatic approaches.  It could be possible to modify the method to work through all possible clustering levels in the </w:t>
      </w:r>
      <w:proofErr w:type="spellStart"/>
      <w:r>
        <w:t>dendrogram</w:t>
      </w:r>
      <w:proofErr w:type="spellEnd"/>
      <w:r>
        <w:t xml:space="preserve">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98" w:author="Van Niekerk, A, Prof &lt;avn@sun.ac.za&gt;" w:date="2017-04-20T14:08:00Z" w:initials="VNAP&lt;">
    <w:p w14:paraId="0A689646" w14:textId="60DAE98F" w:rsidR="00BC360A" w:rsidRDefault="00BC360A">
      <w:pPr>
        <w:pStyle w:val="CommentText"/>
      </w:pPr>
      <w:r>
        <w:rPr>
          <w:rStyle w:val="CommentReference"/>
        </w:rPr>
        <w:annotationRef/>
      </w:r>
      <w:r>
        <w:t>Fair enough. Then perhaps we can add a qualification here (see suggestion in text)?</w:t>
      </w:r>
    </w:p>
  </w:comment>
  <w:comment w:id="99" w:author="dugalh" w:date="2017-06-12T21:41:00Z" w:initials="dh">
    <w:p w14:paraId="2BB12A66" w14:textId="194E7E9B" w:rsidR="00BC360A" w:rsidRDefault="00BC360A">
      <w:pPr>
        <w:pStyle w:val="CommentText"/>
      </w:pPr>
      <w:r>
        <w:rPr>
          <w:rStyle w:val="CommentReference"/>
        </w:rPr>
        <w:annotationRef/>
      </w:r>
      <w:r>
        <w:t>Accepted</w:t>
      </w:r>
      <w:proofErr w:type="gramStart"/>
      <w:r>
        <w:t xml:space="preserve">,  </w:t>
      </w:r>
      <w:r w:rsidR="00EA23F7">
        <w:t>And</w:t>
      </w:r>
      <w:proofErr w:type="gramEnd"/>
      <w:r w:rsidR="00EA23F7">
        <w:t xml:space="preserve"> it is f</w:t>
      </w:r>
      <w:r>
        <w:t>ollow</w:t>
      </w:r>
      <w:r w:rsidR="00EA23F7">
        <w:t>ed</w:t>
      </w:r>
      <w:r>
        <w:t xml:space="preserve"> up with suggestion in conclusion.</w:t>
      </w:r>
    </w:p>
  </w:comment>
  <w:comment w:id="101" w:author="Van Niekerk, A, Prof &lt;avn@sun.ac.za&gt;" w:date="2017-04-20T14:10:00Z" w:initials="VNAP&lt;">
    <w:p w14:paraId="1036F9C3" w14:textId="4EB13DFA" w:rsidR="00BC360A" w:rsidRDefault="00BC360A">
      <w:pPr>
        <w:pStyle w:val="CommentText"/>
      </w:pPr>
      <w:r>
        <w:rPr>
          <w:rStyle w:val="CommentReference"/>
        </w:rPr>
        <w:annotationRef/>
      </w:r>
      <w:r>
        <w:t>How are non-normal distributions handled?</w:t>
      </w:r>
    </w:p>
  </w:comment>
  <w:comment w:id="102" w:author="dugalh" w:date="2017-06-12T17:20:00Z" w:initials="dh">
    <w:p w14:paraId="3DC598BC" w14:textId="735BC58A" w:rsidR="00BC360A" w:rsidRDefault="00BC360A">
      <w:pPr>
        <w:pStyle w:val="CommentText"/>
      </w:pPr>
      <w:r>
        <w:rPr>
          <w:rStyle w:val="CommentReference"/>
        </w:rPr>
        <w:annotationRef/>
      </w:r>
      <w:r>
        <w:t xml:space="preserve">?.. </w:t>
      </w:r>
      <w:proofErr w:type="gramStart"/>
      <w:r>
        <w:t>the</w:t>
      </w:r>
      <w:proofErr w:type="gramEnd"/>
      <w:r>
        <w:t xml:space="preserve"> (Pearson) correlation coefficient can describe correlation between non-normal variables. </w:t>
      </w:r>
    </w:p>
    <w:p w14:paraId="59CC6BC6" w14:textId="77777777" w:rsidR="00BC360A" w:rsidRDefault="00BC360A">
      <w:pPr>
        <w:pStyle w:val="CommentText"/>
      </w:pPr>
    </w:p>
    <w:p w14:paraId="0EF89BC7" w14:textId="3B5EEC3A" w:rsidR="00BC360A" w:rsidRDefault="00BC360A">
      <w:pPr>
        <w:pStyle w:val="CommentText"/>
      </w:pPr>
      <w:r>
        <w:t xml:space="preserve">It is limited in that it can only describe linear correlation but this did not seem to be an issue for the data we used here.  In practice I guess that the majority of non-linear dependencies can be approximated well </w:t>
      </w:r>
      <w:r w:rsidR="00EA23F7">
        <w:t xml:space="preserve">enough </w:t>
      </w:r>
      <w:r>
        <w:t>by linear dependencies.</w:t>
      </w:r>
    </w:p>
    <w:p w14:paraId="2D4DF08C" w14:textId="77777777" w:rsidR="00BC360A" w:rsidRDefault="00BC360A">
      <w:pPr>
        <w:pStyle w:val="CommentText"/>
      </w:pPr>
    </w:p>
    <w:p w14:paraId="263D105E" w14:textId="2BD4354F" w:rsidR="00BC360A" w:rsidRDefault="00BC360A">
      <w:pPr>
        <w:pStyle w:val="CommentText"/>
      </w:pPr>
      <w:r>
        <w:t>I do suggest the investigation of a non-linear correlation metric in the conclusion</w:t>
      </w:r>
    </w:p>
  </w:comment>
  <w:comment w:id="111" w:author="dugalh" w:date="2017-06-14T12:51:00Z" w:initials="dh">
    <w:p w14:paraId="1F7C0C0E" w14:textId="656792D3" w:rsidR="001773E5" w:rsidRDefault="001773E5">
      <w:pPr>
        <w:pStyle w:val="CommentText"/>
      </w:pPr>
      <w:r>
        <w:rPr>
          <w:rStyle w:val="CommentReference"/>
        </w:rPr>
        <w:annotationRef/>
      </w:r>
      <w:r>
        <w:t>Include?</w:t>
      </w:r>
    </w:p>
  </w:comment>
  <w:comment w:id="112" w:author="dugalh" w:date="2017-03-01T20:35:00Z" w:initials="dh">
    <w:p w14:paraId="52AE33C9" w14:textId="52F75725" w:rsidR="00BC360A" w:rsidRDefault="00BC360A">
      <w:pPr>
        <w:pStyle w:val="CommentText"/>
      </w:pPr>
      <w:r>
        <w:rPr>
          <w:rStyle w:val="CommentReference"/>
        </w:rPr>
        <w:annotationRef/>
      </w:r>
      <w:r>
        <w:t>No significant differences were found – should I leave this out?</w:t>
      </w:r>
    </w:p>
  </w:comment>
  <w:comment w:id="113" w:author="Van Niekerk, A, Prof &lt;avn@sun.ac.za&gt;" w:date="2017-04-20T14:20:00Z" w:initials="VNAP&lt;">
    <w:p w14:paraId="3CF63AB9" w14:textId="654464A1" w:rsidR="00BC360A" w:rsidRDefault="00BC360A">
      <w:pPr>
        <w:pStyle w:val="CommentText"/>
      </w:pPr>
      <w:r>
        <w:rPr>
          <w:rStyle w:val="CommentReference"/>
        </w:rPr>
        <w:annotationRef/>
      </w:r>
      <w:r>
        <w:t xml:space="preserve">No, leave. Talks to methods. </w:t>
      </w:r>
    </w:p>
  </w:comment>
  <w:comment w:id="114" w:author="dugalh" w:date="2017-06-12T16:53:00Z" w:initials="dh">
    <w:p w14:paraId="2D3567A1" w14:textId="68D4B4AF" w:rsidR="00BC360A" w:rsidRDefault="00BC360A">
      <w:pPr>
        <w:pStyle w:val="CommentText"/>
      </w:pPr>
      <w:r>
        <w:rPr>
          <w:rStyle w:val="CommentReference"/>
        </w:rPr>
        <w:annotationRef/>
      </w:r>
      <w:r>
        <w:t>See my comment in results – these tests showed no significant differences – should I omit?</w:t>
      </w:r>
    </w:p>
  </w:comment>
  <w:comment w:id="115" w:author="dugalh" w:date="2017-06-13T19:26:00Z" w:initials="dh">
    <w:p w14:paraId="03E244BC" w14:textId="61462A17" w:rsidR="000B115B" w:rsidRDefault="000B115B">
      <w:pPr>
        <w:pStyle w:val="CommentText"/>
      </w:pPr>
      <w:r>
        <w:rPr>
          <w:rStyle w:val="CommentReference"/>
        </w:rPr>
        <w:annotationRef/>
      </w:r>
      <w:r>
        <w:t>Also note that Wu et al did no significance testing</w:t>
      </w:r>
    </w:p>
  </w:comment>
  <w:comment w:id="117" w:author="dugalh" w:date="2017-06-13T21:53:00Z" w:initials="dh">
    <w:p w14:paraId="3939A83C" w14:textId="64B425F6" w:rsidR="00BD6332" w:rsidRDefault="00BD6332">
      <w:pPr>
        <w:pStyle w:val="CommentText"/>
      </w:pPr>
      <w:r>
        <w:rPr>
          <w:rStyle w:val="CommentReference"/>
        </w:rPr>
        <w:annotationRef/>
      </w:r>
      <w:r w:rsidR="009426F2">
        <w:t>Omit? We are drawing attention to a weakness of the study</w:t>
      </w:r>
    </w:p>
  </w:comment>
  <w:comment w:id="132" w:author="dugalh" w:date="2017-03-01T20:40:00Z" w:initials="dh">
    <w:p w14:paraId="44AAFE62" w14:textId="34D16D00" w:rsidR="00BC360A" w:rsidRDefault="00BC360A">
      <w:pPr>
        <w:pStyle w:val="CommentText"/>
      </w:pPr>
      <w:r>
        <w:rPr>
          <w:rStyle w:val="CommentReference"/>
        </w:rPr>
        <w:annotationRef/>
      </w:r>
      <w:r>
        <w:t>Not sure if this will just open a can of worms.  Should I omit?</w:t>
      </w:r>
    </w:p>
  </w:comment>
  <w:comment w:id="133" w:author="Van Niekerk, A, Prof &lt;avn@sun.ac.za&gt;" w:date="2017-04-20T14:28:00Z" w:initials="VNAP&lt;">
    <w:p w14:paraId="433AA351" w14:textId="42DF81E9" w:rsidR="00BC360A" w:rsidRDefault="00BC360A">
      <w:pPr>
        <w:pStyle w:val="CommentText"/>
      </w:pPr>
      <w:r>
        <w:rPr>
          <w:rStyle w:val="CommentReference"/>
        </w:rPr>
        <w:annotationRef/>
      </w:r>
      <w:r>
        <w:t>Yes omit!</w:t>
      </w:r>
    </w:p>
  </w:comment>
  <w:comment w:id="134" w:author="dugalh" w:date="2017-06-12T16:47:00Z" w:initials="dh">
    <w:p w14:paraId="4DF721B7" w14:textId="16875792" w:rsidR="00BC360A" w:rsidRDefault="00BC360A">
      <w:pPr>
        <w:pStyle w:val="CommentText"/>
      </w:pPr>
      <w:r>
        <w:rPr>
          <w:rStyle w:val="CommentReference"/>
        </w:rPr>
        <w:annotationRef/>
      </w:r>
      <w:r>
        <w:t>OK but I mentioned these tests in methods too.  So should I omit there too?</w:t>
      </w:r>
      <w:r w:rsidR="009426F2">
        <w:t xml:space="preserve">  I think it’s best…</w:t>
      </w:r>
    </w:p>
  </w:comment>
  <w:comment w:id="139" w:author="dugalh" w:date="2017-06-13T22:03:00Z" w:initials="dh">
    <w:p w14:paraId="72217E5F" w14:textId="7363B8BF" w:rsidR="00BC71B0" w:rsidRDefault="00BC71B0">
      <w:pPr>
        <w:pStyle w:val="CommentText"/>
      </w:pPr>
      <w:r>
        <w:rPr>
          <w:rStyle w:val="CommentReference"/>
        </w:rPr>
        <w:annotationRef/>
      </w:r>
      <w:r w:rsidR="009426F2">
        <w:t>Omit to shorten things</w:t>
      </w:r>
    </w:p>
  </w:comment>
  <w:comment w:id="141" w:author="Van Niekerk, A, Prof &lt;avn@sun.ac.za&gt;" w:date="2017-04-20T14:29:00Z" w:initials="VNAP&lt;">
    <w:p w14:paraId="13878CE2" w14:textId="6C45460A" w:rsidR="00BC360A" w:rsidRDefault="00BC360A">
      <w:pPr>
        <w:pStyle w:val="CommentText"/>
      </w:pPr>
      <w:r>
        <w:rPr>
          <w:rStyle w:val="CommentReference"/>
        </w:rPr>
        <w:annotationRef/>
      </w:r>
      <w:r>
        <w:t>Add something about big data…</w:t>
      </w:r>
    </w:p>
  </w:comment>
  <w:comment w:id="142" w:author="dugalh" w:date="2017-06-13T16:24:00Z" w:initials="dh">
    <w:p w14:paraId="76217D52" w14:textId="706230E1" w:rsidR="009843A9" w:rsidRDefault="009843A9">
      <w:pPr>
        <w:pStyle w:val="CommentText"/>
      </w:pPr>
      <w:r>
        <w:rPr>
          <w:rStyle w:val="CommentReference"/>
        </w:rPr>
        <w:annotationRef/>
      </w:r>
      <w:r>
        <w:t>See below</w:t>
      </w:r>
    </w:p>
  </w:comment>
  <w:comment w:id="164" w:author="dugalh" w:date="2017-06-13T19:35:00Z" w:initials="dh">
    <w:p w14:paraId="501E724A" w14:textId="16016723" w:rsidR="003D3F29" w:rsidRDefault="003D3F29">
      <w:pPr>
        <w:pStyle w:val="CommentText"/>
      </w:pPr>
      <w:r>
        <w:rPr>
          <w:rStyle w:val="CommentReference"/>
        </w:rPr>
        <w:annotationRef/>
      </w:r>
      <w:r>
        <w:rPr>
          <w:rStyle w:val="CommentReference"/>
        </w:rPr>
        <w:t>Relates</w:t>
      </w:r>
      <w:r>
        <w:t xml:space="preserve"> to the automation comment in 2.1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8E3C3" w15:done="0"/>
  <w15:commentEx w15:paraId="7BD4BA13" w15:done="0"/>
  <w15:commentEx w15:paraId="3209D1C5" w15:done="0"/>
  <w15:commentEx w15:paraId="74865487" w15:done="0"/>
  <w15:commentEx w15:paraId="24B9C773" w15:paraIdParent="74865487" w15:done="0"/>
  <w15:commentEx w15:paraId="33905123" w15:paraIdParent="74865487" w15:done="0"/>
  <w15:commentEx w15:paraId="29671A19" w15:paraIdParent="74865487" w15:done="0"/>
  <w15:commentEx w15:paraId="6FE65969" w15:done="0"/>
  <w15:commentEx w15:paraId="0E48FD17" w15:done="0"/>
  <w15:commentEx w15:paraId="39B80553" w15:paraIdParent="0E48FD17" w15:done="0"/>
  <w15:commentEx w15:paraId="525F622B" w15:done="0"/>
  <w15:commentEx w15:paraId="0A689646" w15:paraIdParent="525F622B" w15:done="0"/>
  <w15:commentEx w15:paraId="2BB12A66" w15:paraIdParent="525F622B" w15:done="0"/>
  <w15:commentEx w15:paraId="1036F9C3" w15:done="0"/>
  <w15:commentEx w15:paraId="263D105E" w15:paraIdParent="1036F9C3" w15:done="0"/>
  <w15:commentEx w15:paraId="1F7C0C0E" w15:done="0"/>
  <w15:commentEx w15:paraId="52AE33C9" w15:done="0"/>
  <w15:commentEx w15:paraId="3CF63AB9" w15:paraIdParent="52AE33C9" w15:done="0"/>
  <w15:commentEx w15:paraId="2D3567A1" w15:paraIdParent="52AE33C9" w15:done="0"/>
  <w15:commentEx w15:paraId="03E244BC" w15:paraIdParent="52AE33C9" w15:done="0"/>
  <w15:commentEx w15:paraId="3939A83C" w15:done="0"/>
  <w15:commentEx w15:paraId="44AAFE62" w15:done="0"/>
  <w15:commentEx w15:paraId="433AA351" w15:paraIdParent="44AAFE62" w15:done="0"/>
  <w15:commentEx w15:paraId="4DF721B7" w15:paraIdParent="44AAFE62" w15:done="0"/>
  <w15:commentEx w15:paraId="72217E5F" w15:done="0"/>
  <w15:commentEx w15:paraId="13878CE2" w15:done="0"/>
  <w15:commentEx w15:paraId="76217D52" w15:paraIdParent="13878CE2" w15:done="0"/>
  <w15:commentEx w15:paraId="501E72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ACADE" w14:textId="77777777" w:rsidR="003D67DE" w:rsidRDefault="003D67DE" w:rsidP="00A90339">
      <w:r>
        <w:separator/>
      </w:r>
    </w:p>
  </w:endnote>
  <w:endnote w:type="continuationSeparator" w:id="0">
    <w:p w14:paraId="194420B0" w14:textId="77777777" w:rsidR="003D67DE" w:rsidRDefault="003D67DE"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BC360A" w:rsidRPr="00921F50" w:rsidRDefault="00BC360A"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77777777" w:rsidR="00BC360A" w:rsidRDefault="00BC360A" w:rsidP="00C35A8C">
    <w:pPr>
      <w:pStyle w:val="Footer"/>
    </w:pPr>
    <w:proofErr w:type="spellStart"/>
    <w:r>
      <w:rPr>
        <w:sz w:val="20"/>
      </w:rPr>
      <w:t>Adriaan</w:t>
    </w:r>
    <w:proofErr w:type="spellEnd"/>
    <w:r>
      <w:rPr>
        <w:sz w:val="20"/>
      </w:rPr>
      <w:t xml:space="preserve"> Van </w:t>
    </w:r>
    <w:proofErr w:type="spellStart"/>
    <w:r>
      <w:rPr>
        <w:sz w:val="20"/>
      </w:rPr>
      <w:t>Niekerk</w:t>
    </w:r>
    <w:proofErr w:type="spellEnd"/>
    <w:r w:rsidRPr="00921F50">
      <w:rPr>
        <w:sz w:val="20"/>
      </w:rPr>
      <w:t xml:space="preserve"> is with </w:t>
    </w:r>
    <w:r>
      <w:rPr>
        <w:sz w:val="20"/>
      </w:rPr>
      <w:t xml:space="preserve">the </w:t>
    </w:r>
    <w:proofErr w:type="spellStart"/>
    <w:r>
      <w:rPr>
        <w:sz w:val="20"/>
      </w:rPr>
      <w:t>Center</w:t>
    </w:r>
    <w:proofErr w:type="spellEnd"/>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BC360A" w:rsidRDefault="00BC3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20B5C" w14:textId="77777777" w:rsidR="003D67DE" w:rsidRDefault="003D67DE" w:rsidP="00A90339">
      <w:r>
        <w:separator/>
      </w:r>
    </w:p>
  </w:footnote>
  <w:footnote w:type="continuationSeparator" w:id="0">
    <w:p w14:paraId="3F82A05C" w14:textId="77777777" w:rsidR="003D67DE" w:rsidRDefault="003D67DE"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4A428A0"/>
    <w:lvl w:ilvl="0">
      <w:start w:val="1"/>
      <w:numFmt w:val="decimal"/>
      <w:lvlText w:val="%1."/>
      <w:lvlJc w:val="left"/>
      <w:pPr>
        <w:tabs>
          <w:tab w:val="num" w:pos="1492"/>
        </w:tabs>
        <w:ind w:left="1492" w:hanging="360"/>
      </w:pPr>
    </w:lvl>
  </w:abstractNum>
  <w:abstractNum w:abstractNumId="1">
    <w:nsid w:val="FFFFFF7D"/>
    <w:multiLevelType w:val="singleLevel"/>
    <w:tmpl w:val="5358D6A2"/>
    <w:lvl w:ilvl="0">
      <w:start w:val="1"/>
      <w:numFmt w:val="decimal"/>
      <w:lvlText w:val="%1."/>
      <w:lvlJc w:val="left"/>
      <w:pPr>
        <w:tabs>
          <w:tab w:val="num" w:pos="1209"/>
        </w:tabs>
        <w:ind w:left="1209" w:hanging="360"/>
      </w:pPr>
    </w:lvl>
  </w:abstractNum>
  <w:abstractNum w:abstractNumId="2">
    <w:nsid w:val="FFFFFF7E"/>
    <w:multiLevelType w:val="singleLevel"/>
    <w:tmpl w:val="2C22916C"/>
    <w:lvl w:ilvl="0">
      <w:start w:val="1"/>
      <w:numFmt w:val="decimal"/>
      <w:lvlText w:val="%1."/>
      <w:lvlJc w:val="left"/>
      <w:pPr>
        <w:tabs>
          <w:tab w:val="num" w:pos="926"/>
        </w:tabs>
        <w:ind w:left="926" w:hanging="360"/>
      </w:pPr>
    </w:lvl>
  </w:abstractNum>
  <w:abstractNum w:abstractNumId="3">
    <w:nsid w:val="FFFFFF7F"/>
    <w:multiLevelType w:val="singleLevel"/>
    <w:tmpl w:val="ABA2F86E"/>
    <w:lvl w:ilvl="0">
      <w:start w:val="1"/>
      <w:numFmt w:val="decimal"/>
      <w:lvlText w:val="%1."/>
      <w:lvlJc w:val="left"/>
      <w:pPr>
        <w:tabs>
          <w:tab w:val="num" w:pos="643"/>
        </w:tabs>
        <w:ind w:left="643" w:hanging="360"/>
      </w:pPr>
    </w:lvl>
  </w:abstractNum>
  <w:abstractNum w:abstractNumId="4">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F43716"/>
    <w:lvl w:ilvl="0">
      <w:start w:val="1"/>
      <w:numFmt w:val="decimal"/>
      <w:lvlText w:val="%1."/>
      <w:lvlJc w:val="left"/>
      <w:pPr>
        <w:tabs>
          <w:tab w:val="num" w:pos="360"/>
        </w:tabs>
        <w:ind w:left="360" w:hanging="360"/>
      </w:pPr>
    </w:lvl>
  </w:abstractNum>
  <w:abstractNum w:abstractNumId="9">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Van Niekerk, A, Prof &lt;avn@sun.ac.za&gt;">
    <w15:presenceInfo w15:providerId="AD" w15:userId="S-1-5-21-1214440339-602609370-839522115-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20F5D"/>
    <w:rsid w:val="00022BB0"/>
    <w:rsid w:val="00023B39"/>
    <w:rsid w:val="00026A2A"/>
    <w:rsid w:val="00031908"/>
    <w:rsid w:val="00032AD9"/>
    <w:rsid w:val="00034B46"/>
    <w:rsid w:val="00037DF2"/>
    <w:rsid w:val="00040D8B"/>
    <w:rsid w:val="00041075"/>
    <w:rsid w:val="00043847"/>
    <w:rsid w:val="00043B5D"/>
    <w:rsid w:val="00044EBF"/>
    <w:rsid w:val="00047BAC"/>
    <w:rsid w:val="000547C6"/>
    <w:rsid w:val="00055A37"/>
    <w:rsid w:val="00070CD0"/>
    <w:rsid w:val="000725ED"/>
    <w:rsid w:val="0007269E"/>
    <w:rsid w:val="0007318B"/>
    <w:rsid w:val="000763C7"/>
    <w:rsid w:val="0008112F"/>
    <w:rsid w:val="000812FA"/>
    <w:rsid w:val="0008612B"/>
    <w:rsid w:val="0009083A"/>
    <w:rsid w:val="00092DD4"/>
    <w:rsid w:val="00094357"/>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77CE"/>
    <w:rsid w:val="00157BEE"/>
    <w:rsid w:val="00161C7E"/>
    <w:rsid w:val="00162268"/>
    <w:rsid w:val="00164407"/>
    <w:rsid w:val="00171F29"/>
    <w:rsid w:val="00174F09"/>
    <w:rsid w:val="00176DB5"/>
    <w:rsid w:val="001773E5"/>
    <w:rsid w:val="001815AF"/>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325E"/>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51CE"/>
    <w:rsid w:val="002970F5"/>
    <w:rsid w:val="002A08A3"/>
    <w:rsid w:val="002A159A"/>
    <w:rsid w:val="002A297D"/>
    <w:rsid w:val="002A764F"/>
    <w:rsid w:val="002B1A65"/>
    <w:rsid w:val="002B20D7"/>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5AC"/>
    <w:rsid w:val="0033669F"/>
    <w:rsid w:val="00336F5C"/>
    <w:rsid w:val="003376AB"/>
    <w:rsid w:val="00337BAD"/>
    <w:rsid w:val="003408CE"/>
    <w:rsid w:val="00340D7B"/>
    <w:rsid w:val="00341253"/>
    <w:rsid w:val="00343365"/>
    <w:rsid w:val="003466AE"/>
    <w:rsid w:val="00347EAA"/>
    <w:rsid w:val="003520C4"/>
    <w:rsid w:val="00353385"/>
    <w:rsid w:val="00356DA1"/>
    <w:rsid w:val="0035754D"/>
    <w:rsid w:val="00361263"/>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90CCE"/>
    <w:rsid w:val="00396D87"/>
    <w:rsid w:val="00397AD0"/>
    <w:rsid w:val="003A280D"/>
    <w:rsid w:val="003A32EB"/>
    <w:rsid w:val="003A3B01"/>
    <w:rsid w:val="003A66B6"/>
    <w:rsid w:val="003A68B4"/>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1443"/>
    <w:rsid w:val="004E27F1"/>
    <w:rsid w:val="004E2B9D"/>
    <w:rsid w:val="004E2C44"/>
    <w:rsid w:val="004E65E0"/>
    <w:rsid w:val="004F1024"/>
    <w:rsid w:val="004F18E1"/>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607A4"/>
    <w:rsid w:val="005608B5"/>
    <w:rsid w:val="005642EC"/>
    <w:rsid w:val="00570695"/>
    <w:rsid w:val="00573377"/>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71D3"/>
    <w:rsid w:val="0063303E"/>
    <w:rsid w:val="00633179"/>
    <w:rsid w:val="00635541"/>
    <w:rsid w:val="00636C2E"/>
    <w:rsid w:val="00637319"/>
    <w:rsid w:val="00645CD5"/>
    <w:rsid w:val="0064651C"/>
    <w:rsid w:val="006504BD"/>
    <w:rsid w:val="00656881"/>
    <w:rsid w:val="006609B0"/>
    <w:rsid w:val="00661F8A"/>
    <w:rsid w:val="00662CA9"/>
    <w:rsid w:val="006638B3"/>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7F6324"/>
    <w:rsid w:val="00801C55"/>
    <w:rsid w:val="0080304C"/>
    <w:rsid w:val="0080507C"/>
    <w:rsid w:val="00807B29"/>
    <w:rsid w:val="00807B99"/>
    <w:rsid w:val="008109E8"/>
    <w:rsid w:val="008110F9"/>
    <w:rsid w:val="00811CBD"/>
    <w:rsid w:val="0082368E"/>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5877"/>
    <w:rsid w:val="00966C02"/>
    <w:rsid w:val="009714A2"/>
    <w:rsid w:val="00971D77"/>
    <w:rsid w:val="009734F8"/>
    <w:rsid w:val="00980E9E"/>
    <w:rsid w:val="00981C11"/>
    <w:rsid w:val="0098241E"/>
    <w:rsid w:val="0098326B"/>
    <w:rsid w:val="009843A9"/>
    <w:rsid w:val="009850D1"/>
    <w:rsid w:val="009853E3"/>
    <w:rsid w:val="00985F28"/>
    <w:rsid w:val="00987821"/>
    <w:rsid w:val="0099075D"/>
    <w:rsid w:val="0099210E"/>
    <w:rsid w:val="0099278C"/>
    <w:rsid w:val="00992894"/>
    <w:rsid w:val="009955F0"/>
    <w:rsid w:val="0099587B"/>
    <w:rsid w:val="00997A57"/>
    <w:rsid w:val="009A02AD"/>
    <w:rsid w:val="009A2B0C"/>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E271E"/>
    <w:rsid w:val="009E44A8"/>
    <w:rsid w:val="009E58C2"/>
    <w:rsid w:val="009E78F6"/>
    <w:rsid w:val="009F022A"/>
    <w:rsid w:val="009F0B05"/>
    <w:rsid w:val="009F0EA0"/>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988"/>
    <w:rsid w:val="00AC0C42"/>
    <w:rsid w:val="00AC2C6A"/>
    <w:rsid w:val="00AC32E8"/>
    <w:rsid w:val="00AC47A1"/>
    <w:rsid w:val="00AC54D2"/>
    <w:rsid w:val="00AD0B97"/>
    <w:rsid w:val="00AD1A8C"/>
    <w:rsid w:val="00AD3891"/>
    <w:rsid w:val="00AE1B2C"/>
    <w:rsid w:val="00AE29F5"/>
    <w:rsid w:val="00AE2E69"/>
    <w:rsid w:val="00AE32A4"/>
    <w:rsid w:val="00AE4C88"/>
    <w:rsid w:val="00AE7659"/>
    <w:rsid w:val="00AF147F"/>
    <w:rsid w:val="00AF313A"/>
    <w:rsid w:val="00AF5C1B"/>
    <w:rsid w:val="00AF6735"/>
    <w:rsid w:val="00AF7A92"/>
    <w:rsid w:val="00B001F4"/>
    <w:rsid w:val="00B0045D"/>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20A8"/>
    <w:rsid w:val="00B72E9A"/>
    <w:rsid w:val="00B776FE"/>
    <w:rsid w:val="00B778BC"/>
    <w:rsid w:val="00B84135"/>
    <w:rsid w:val="00B849C0"/>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AC7"/>
    <w:rsid w:val="00D175C2"/>
    <w:rsid w:val="00D20359"/>
    <w:rsid w:val="00D20FA3"/>
    <w:rsid w:val="00D222E1"/>
    <w:rsid w:val="00D30997"/>
    <w:rsid w:val="00D31171"/>
    <w:rsid w:val="00D31C5F"/>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789D"/>
    <w:rsid w:val="00DA7A66"/>
    <w:rsid w:val="00DB2C16"/>
    <w:rsid w:val="00DB421B"/>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C2A"/>
    <w:rsid w:val="00E979AE"/>
    <w:rsid w:val="00E97C08"/>
    <w:rsid w:val="00EA04F1"/>
    <w:rsid w:val="00EA0D71"/>
    <w:rsid w:val="00EA14E7"/>
    <w:rsid w:val="00EA2065"/>
    <w:rsid w:val="00EA23F7"/>
    <w:rsid w:val="00EA2F99"/>
    <w:rsid w:val="00EA5315"/>
    <w:rsid w:val="00EA7032"/>
    <w:rsid w:val="00EA70FC"/>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Ind w:w="0" w:type="dxa"/>
      <w:tblBorders>
        <w:top w:val="single" w:sz="12" w:space="0" w:color="000000" w:themeColor="text1"/>
        <w:bottom w:val="single" w:sz="12" w:space="0" w:color="000000" w:themeColor="text1"/>
      </w:tblBorders>
      <w:tblCellMar>
        <w:top w:w="0" w:type="dxa"/>
        <w:left w:w="108" w:type="dxa"/>
        <w:bottom w:w="0" w:type="dxa"/>
        <w:right w:w="108" w:type="dxa"/>
      </w:tblCellMar>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AF32-D4F7-4015-A735-6B922CDD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28795</TotalTime>
  <Pages>23</Pages>
  <Words>38640</Words>
  <Characters>220251</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167</cp:revision>
  <dcterms:created xsi:type="dcterms:W3CDTF">2016-10-15T09:35:00Z</dcterms:created>
  <dcterms:modified xsi:type="dcterms:W3CDTF">2017-06-14T10:54:00Z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56904224-cd2d-35ab-8229-04fd27c806b9</vt:lpwstr>
  </property>
</Properties>
</file>