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77777777" w:rsidR="00704D02" w:rsidRDefault="00704D02" w:rsidP="00704D02">
      <w:pPr>
        <w:pStyle w:val="Articletitle"/>
      </w:pPr>
      <w:bookmarkStart w:id="0" w:name="_Toc448324286"/>
      <w:r>
        <w:t>Coarse surface reflectance homogenisation of aerial images by calibration 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3631000B" w14:textId="77777777" w:rsidR="00704D02" w:rsidRDefault="00704D02" w:rsidP="00704D02">
      <w:pPr>
        <w:pStyle w:val="Correspondencedetails"/>
      </w:pPr>
      <w:r>
        <w:t xml:space="preserve">Corresponding author: Dugal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1"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7777777" w:rsidR="00704D02" w:rsidRDefault="00704D02" w:rsidP="00704D02">
      <w:pPr>
        <w:pStyle w:val="Articletitle"/>
      </w:pPr>
      <w:commentRangeStart w:id="2"/>
      <w:commentRangeStart w:id="3"/>
      <w:commentRangeStart w:id="4"/>
      <w:commentRangeStart w:id="5"/>
      <w:commentRangeStart w:id="6"/>
      <w:commentRangeStart w:id="7"/>
      <w:r>
        <w:lastRenderedPageBreak/>
        <w:t>Coarse surface reflec</w:t>
      </w:r>
      <w:r w:rsidR="00A53CD5">
        <w:t>tance homogenisation of aerial i</w:t>
      </w:r>
      <w:r>
        <w:t>mages by calibration with satellite d</w:t>
      </w:r>
      <w:r w:rsidRPr="00606DCE">
        <w:t>ata</w:t>
      </w:r>
      <w:commentRangeEnd w:id="2"/>
      <w:r w:rsidR="00562EB1">
        <w:rPr>
          <w:rStyle w:val="CommentReference"/>
          <w:b w:val="0"/>
        </w:rPr>
        <w:commentReference w:id="2"/>
      </w:r>
      <w:commentRangeEnd w:id="3"/>
      <w:commentRangeEnd w:id="5"/>
      <w:r w:rsidR="00471884">
        <w:rPr>
          <w:rStyle w:val="CommentReference"/>
          <w:b w:val="0"/>
        </w:rPr>
        <w:commentReference w:id="5"/>
      </w:r>
      <w:commentRangeEnd w:id="6"/>
      <w:r w:rsidR="00471884">
        <w:rPr>
          <w:rStyle w:val="CommentReference"/>
          <w:b w:val="0"/>
        </w:rPr>
        <w:commentReference w:id="6"/>
      </w:r>
      <w:r w:rsidR="00662628">
        <w:rPr>
          <w:rStyle w:val="CommentReference"/>
          <w:b w:val="0"/>
        </w:rPr>
        <w:commentReference w:id="3"/>
      </w:r>
      <w:commentRangeEnd w:id="4"/>
      <w:r w:rsidR="008F74E0">
        <w:rPr>
          <w:rStyle w:val="CommentReference"/>
          <w:b w:val="0"/>
        </w:rPr>
        <w:commentReference w:id="4"/>
      </w:r>
      <w:commentRangeEnd w:id="7"/>
      <w:r w:rsidR="00653ACD">
        <w:rPr>
          <w:rStyle w:val="CommentReference"/>
          <w:b w:val="0"/>
        </w:rPr>
        <w:commentReference w:id="7"/>
      </w:r>
    </w:p>
    <w:p w14:paraId="3F67B6DF" w14:textId="77777777"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commentRangeStart w:id="8"/>
      <w:r w:rsidRPr="002E1F44">
        <w:t xml:space="preserve">It is shown that a spatially varying local linear model can be used to approximate the relationship between the surface reflectance of the reference image and the digital numbers of the aerial images.  </w:t>
      </w:r>
      <w:commentRangeEnd w:id="8"/>
      <w:r w:rsidR="00FB4904">
        <w:rPr>
          <w:rStyle w:val="CommentReference"/>
        </w:rPr>
        <w:commentReference w:id="8"/>
      </w:r>
      <w:r w:rsidRPr="002E1F44">
        <w:t xml:space="preserve">The model parameters for each satellite pixel location are estimated using </w:t>
      </w:r>
      <w:commentRangeStart w:id="9"/>
      <w:r w:rsidRPr="002E1F44">
        <w:t>least squares</w:t>
      </w:r>
      <w:commentRangeEnd w:id="9"/>
      <w:r w:rsidR="00096789">
        <w:rPr>
          <w:rStyle w:val="CommentReference"/>
        </w:rPr>
        <w:commentReference w:id="9"/>
      </w:r>
      <w:r w:rsidRPr="002E1F44">
        <w:t xml:space="preserve"> inside a small sliding window.  The technique was applied to a set of aerial images captured over multiple days with an Intergraph </w:t>
      </w:r>
      <w:commentRangeStart w:id="10"/>
      <w:r w:rsidRPr="002E1F44">
        <w:t xml:space="preserve">DMC </w:t>
      </w:r>
      <w:commentRangeEnd w:id="10"/>
      <w:r w:rsidR="00096789">
        <w:rPr>
          <w:rStyle w:val="CommentReference"/>
        </w:rPr>
        <w:commentReference w:id="10"/>
      </w:r>
      <w:r w:rsidRPr="002E1F44">
        <w:t xml:space="preserve">(digital mapping camera) system.  A near-concurrent MODIS nadir BRDF-adjusted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4.2% and the mean </w:t>
      </w:r>
      <w:r w:rsidRPr="002E1F44">
        <w:rPr>
          <w:i/>
        </w:rPr>
        <w:t>R</w:t>
      </w:r>
      <w:r w:rsidRPr="002E1F44">
        <w:rPr>
          <w:vertAlign w:val="superscript"/>
        </w:rPr>
        <w:t>2</w:t>
      </w:r>
      <w:r w:rsidRPr="002E1F44">
        <w:t xml:space="preserve"> coefficient over the bands was 0.72.  </w:t>
      </w:r>
      <w:commentRangeStart w:id="11"/>
      <w:r w:rsidRPr="002E1F44">
        <w:t>The technique allows the production of seamless mosaics corrected for coarse scale atmospheric and bidirectional reflectance distribution function (</w:t>
      </w:r>
      <w:commentRangeStart w:id="12"/>
      <w:r w:rsidRPr="002E1F44">
        <w:t>BRDF</w:t>
      </w:r>
      <w:commentRangeEnd w:id="12"/>
      <w:r w:rsidR="00096789">
        <w:rPr>
          <w:rStyle w:val="CommentReference"/>
        </w:rPr>
        <w:commentReference w:id="12"/>
      </w:r>
      <w:r w:rsidRPr="002E1F44">
        <w:t xml:space="preserve">) effects and does not require spectral measurements of field sites or placement of known reflectance targets.  </w:t>
      </w:r>
      <w:commentRangeEnd w:id="11"/>
      <w:r w:rsidR="00096789">
        <w:rPr>
          <w:rStyle w:val="CommentReference"/>
        </w:rPr>
        <w:commentReference w:id="11"/>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77777777" w:rsidR="00704D02" w:rsidRDefault="00704D02" w:rsidP="00704D02">
      <w:pPr>
        <w:pStyle w:val="Paragraph"/>
      </w:pPr>
      <w:commentRangeStart w:id="13"/>
      <w:r>
        <w:t xml:space="preserve">VHR </w:t>
      </w:r>
      <w:commentRangeEnd w:id="13"/>
      <w:r w:rsidR="00096789">
        <w:rPr>
          <w:rStyle w:val="CommentReference"/>
        </w:rPr>
        <w:commentReference w:id="13"/>
      </w:r>
      <w:r>
        <w:t>aerial and drone imagery is increasingly being used in remote sensing studies.  The high spatial resolution of these images enables analyses on a finer spatial scale than most satellite-</w:t>
      </w:r>
      <w:r>
        <w:lastRenderedPageBreak/>
        <w:t xml:space="preserve">based platforms can provide and consequently allows the exploitation of information such as texture, object-based features and unmixed pixel spectra that is not available in lower resolution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"(Chandelier and Martinoty, 2009; Collings et al., 2011; Honkavaara et al., 2009; L\u00f3pez et al., 2011; Markelin et al., 2012)" }, "properties" : { "noteIndex" : 0 }, "schema" : "https://github.com/citation-style-language/schema/raw/master/csl-citation.json" }</w:instrText>
      </w:r>
      <w:r>
        <w:fldChar w:fldCharType="separate"/>
      </w:r>
      <w:r w:rsidR="00B6684D" w:rsidRPr="00B6684D">
        <w:rPr>
          <w:noProof/>
        </w:rPr>
        <w:t>(Markelin et al. 2012; Collings et al. 2011; López et al. 2011; Chandelier and Martinoty 2009; Honkavaara et al. 2009)</w:t>
      </w:r>
      <w:r>
        <w:fldChar w:fldCharType="end"/>
      </w:r>
      <w:r>
        <w:t xml:space="preserve">.  Accurate geometric calibration techniques for producing orthorectified images are well established and form part of typical aerial imagery processing workflows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Because aerial image mosaics are commonly produced for the purpose of visual interpretation, techniques such as dodging and lookup tables (LUTs) are often used to produce smooth and visually appealing results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fldChar w:fldCharType="begin" w:fldLock="1"/>
      </w:r>
      <w:r w:rsidR="00B6684D">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et al., 2008)" }, "properties" : { "noteIndex" : 0 }, "schema" : "https://github.com/citation-style-language/schema/raw/master/csl-citation.json" }</w:instrText>
      </w:r>
      <w:r>
        <w:fldChar w:fldCharType="separate"/>
      </w:r>
      <w:r w:rsidR="00B6684D" w:rsidRPr="00B6684D">
        <w:rPr>
          <w:noProof/>
        </w:rPr>
        <w:t>(Downey et al. 2010; Vicente-Serrano, Pérez-Cabello, and Lasanta 2008)</w:t>
      </w:r>
      <w:r>
        <w:fldChar w:fldCharType="end"/>
      </w:r>
      <w:r>
        <w:t xml:space="preserve">.  </w:t>
      </w:r>
    </w:p>
    <w:p w14:paraId="19B7C7B9" w14:textId="77777777" w:rsidR="00704D02" w:rsidRDefault="00704D02" w:rsidP="00704D02">
      <w:pPr>
        <w:pStyle w:val="Newparagraph"/>
      </w:pPr>
    </w:p>
    <w:p w14:paraId="3A75CDA3" w14:textId="77777777" w:rsidR="00704D02" w:rsidRDefault="00704D02" w:rsidP="00704D02">
      <w:pPr>
        <w:pStyle w:val="Newparagraph"/>
      </w:pPr>
      <w:r>
        <w:t xml:space="preserve">There is some confusion and ambiguity around the use of reflectance terminology in the literature </w:t>
      </w:r>
      <w:r>
        <w:fldChar w:fldCharType="begin" w:fldLock="1"/>
      </w:r>
      <w:r w:rsidR="00B6684D">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"noteIndex" : 0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MODIS MCD43 products.  NBAR is the bidirectional reflectance factor normalised to local solar </w:t>
      </w:r>
      <w:r>
        <w:lastRenderedPageBreak/>
        <w:t>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77777777"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B6684D">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et al., 1992)" }, "properties" : { "noteIndex" : 0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B6684D">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"noteIndex" : 0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B6684D">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"(Vermote et al., 1997)" }, "properties" : { "noteIndex" : 0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B6684D">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"noteIndex" : 0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14"/>
      <w:commentRangeStart w:id="15"/>
      <w:r>
        <w:t xml:space="preserve">.  The large view angles of aerial imaging cameras cause the solar and viewing geometries to vary significantly within images </w:t>
      </w:r>
      <w:r>
        <w:fldChar w:fldCharType="begin" w:fldLock="1"/>
      </w:r>
      <w:r w:rsidR="00B6684D">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"noteIndex" : 0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14"/>
      <w:r w:rsidR="00096789">
        <w:rPr>
          <w:rStyle w:val="CommentReference"/>
        </w:rPr>
        <w:commentReference w:id="14"/>
      </w:r>
      <w:commentRangeEnd w:id="15"/>
      <w:r w:rsidR="00653ACD">
        <w:rPr>
          <w:rStyle w:val="CommentReference"/>
        </w:rPr>
        <w:commentReference w:id="15"/>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"noteIndex" : 0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77777777" w:rsidR="00704D02" w:rsidRDefault="00704D02" w:rsidP="00704D02">
      <w:pPr>
        <w:pStyle w:val="Newparagraph"/>
      </w:pPr>
      <w:r>
        <w:t xml:space="preserve">Approaches to calibrating mosaics of aerial imagery are receiving increasing attention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Collings et al., 2011; Downey et al., 2010; Gehrke and Beshah, 2016; L\u00f3pez et al., 2011)" }, "properties" : { "noteIndex" : 0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w:t>
      </w:r>
      <w:r>
        <w:lastRenderedPageBreak/>
        <w:t xml:space="preserve">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B6684D">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"(Gehrke, 2010)" }, "properties" : { "noteIndex" : 0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77777777"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w:t>
      </w:r>
      <w:r>
        <w:lastRenderedPageBreak/>
        <w:t xml:space="preserve">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"(Chander et al., 2004; Gao et al., 2013; Liu et al., 2004)" }, "properties" : { "noteIndex" : 0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6" w:name="_Ref452295690"/>
      <w:bookmarkStart w:id="17" w:name="_Toc391220510"/>
      <w:bookmarkStart w:id="18" w:name="_Toc394607642"/>
      <w:r>
        <w:t>Methods</w:t>
      </w:r>
      <w:bookmarkEnd w:id="16"/>
    </w:p>
    <w:p w14:paraId="01D2C4A1" w14:textId="77777777" w:rsidR="00704D02" w:rsidRPr="00AE6010" w:rsidRDefault="00704D02" w:rsidP="00704D02">
      <w:pPr>
        <w:pStyle w:val="Heading2"/>
      </w:pPr>
      <w:bookmarkStart w:id="19" w:name="_Ref452295966"/>
      <w:bookmarkStart w:id="20" w:name="_Ref474669339"/>
      <w:bookmarkStart w:id="21" w:name="_Ref475359885"/>
      <w:bookmarkEnd w:id="17"/>
      <w:bookmarkEnd w:id="18"/>
      <w:commentRangeStart w:id="22"/>
      <w:commentRangeStart w:id="23"/>
      <w:r w:rsidRPr="00AE6010">
        <w:t>Formulation</w:t>
      </w:r>
      <w:bookmarkEnd w:id="19"/>
      <w:r>
        <w:t xml:space="preserve"> of the Local Linear Model</w:t>
      </w:r>
      <w:bookmarkEnd w:id="20"/>
      <w:bookmarkEnd w:id="21"/>
      <w:commentRangeEnd w:id="22"/>
      <w:r w:rsidR="008F74E0">
        <w:rPr>
          <w:rStyle w:val="CommentReference"/>
          <w:rFonts w:cs="Times New Roman"/>
          <w:b w:val="0"/>
          <w:bCs w:val="0"/>
          <w:i w:val="0"/>
          <w:iCs w:val="0"/>
        </w:rPr>
        <w:commentReference w:id="22"/>
      </w:r>
      <w:commentRangeEnd w:id="23"/>
      <w:r w:rsidR="000035DA">
        <w:rPr>
          <w:rStyle w:val="CommentReference"/>
          <w:rFonts w:cs="Times New Roman"/>
          <w:b w:val="0"/>
          <w:bCs w:val="0"/>
          <w:i w:val="0"/>
          <w:iCs w:val="0"/>
        </w:rPr>
        <w:commentReference w:id="23"/>
      </w:r>
    </w:p>
    <w:p w14:paraId="0DCE14B5" w14:textId="77777777"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B6684D">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"(Gehrke and Beshah, 2016)" }, "properties" : { "noteIndex" : 0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77777777" w:rsidR="00704D02" w:rsidRDefault="00704D02" w:rsidP="00704D02">
      <w:pPr>
        <w:pStyle w:val="Newparagraph"/>
      </w:pPr>
      <w:r>
        <w:t xml:space="preserve">Following the notation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4" w:name="_Ref389744231"/>
            <w:bookmarkStart w:id="25"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26" w:name="_Ref389744253"/>
            <w:bookmarkEnd w:id="24"/>
            <w:r w:rsidRPr="003B5532">
              <w:t>)</w:t>
            </w:r>
            <w:bookmarkEnd w:id="25"/>
            <w:bookmarkEnd w:id="26"/>
          </w:p>
        </w:tc>
      </w:tr>
    </w:tbl>
    <w:p w14:paraId="11675FE9" w14:textId="77777777" w:rsidR="00704D02" w:rsidRDefault="00704D02" w:rsidP="00704D02">
      <w:pPr>
        <w:pStyle w:val="Paragraph"/>
      </w:pPr>
      <w:commentRangeStart w:id="27"/>
      <w:r w:rsidRPr="00912559">
        <w:t xml:space="preserve">where </w:t>
      </w:r>
      <m:oMath>
        <m:r>
          <w:rPr>
            <w:rFonts w:ascii="Cambria Math" w:hAnsi="Cambria Math"/>
          </w:rPr>
          <m:t>DN</m:t>
        </m:r>
      </m:oMath>
      <w:r>
        <w:t xml:space="preserve"> (digital number)</w:t>
      </w:r>
      <w:r w:rsidRPr="00912559">
        <w:t xml:space="preserve"> </w:t>
      </w:r>
      <w:commentRangeEnd w:id="27"/>
      <w:r w:rsidR="00096789">
        <w:rPr>
          <w:rStyle w:val="CommentReference"/>
        </w:rPr>
        <w:commentReference w:id="27"/>
      </w:r>
      <w:r w:rsidRPr="00912559">
        <w:t xml:space="preserve">is 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562EB1"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28"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28"/>
          </w:p>
        </w:tc>
      </w:tr>
    </w:tbl>
    <w:p w14:paraId="22DCB320" w14:textId="77777777" w:rsidR="00704D02" w:rsidRDefault="00704D02" w:rsidP="00704D02">
      <w:pPr>
        <w:pStyle w:val="Paragraph"/>
      </w:pPr>
      <w:commentRangeStart w:id="29"/>
      <w:commentRangeStart w:id="30"/>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1"/>
      <w:r>
        <w:t>the reflectance at the sensor</w:t>
      </w:r>
      <w:commentRangeEnd w:id="31"/>
      <w:r w:rsidR="00096789">
        <w:rPr>
          <w:rStyle w:val="CommentReference"/>
        </w:rPr>
        <w:commentReference w:id="31"/>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top of atmosphere irradiance and </w:t>
      </w:r>
      <m:oMath>
        <m:r>
          <w:rPr>
            <w:rFonts w:ascii="Cambria Math" w:hAnsi="Cambria Math"/>
          </w:rPr>
          <m:t>θ</m:t>
        </m:r>
      </m:oMath>
      <w:r>
        <w:t xml:space="preserve"> is the solar zenith angle.  </w:t>
      </w:r>
      <w:commentRangeEnd w:id="29"/>
      <w:r w:rsidR="00096789">
        <w:rPr>
          <w:rStyle w:val="CommentReference"/>
        </w:rPr>
        <w:commentReference w:id="29"/>
      </w:r>
      <w:commentRangeEnd w:id="30"/>
      <w:r w:rsidR="000035DA">
        <w:rPr>
          <w:rStyle w:val="CommentReference"/>
        </w:rPr>
        <w:commentReference w:id="30"/>
      </w:r>
      <w:r>
        <w:t xml:space="preserve">The reflectance of a uniform Lambertian surface at the sensor is described by the radiative transfer equation </w:t>
      </w:r>
      <w:r>
        <w:fldChar w:fldCharType="begin" w:fldLock="1"/>
      </w:r>
      <w:r w:rsidR="00B6684D">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562EB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2"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32"/>
          </w:p>
        </w:tc>
      </w:tr>
    </w:tbl>
    <w:p w14:paraId="32783242" w14:textId="77777777" w:rsidR="00704D02" w:rsidRDefault="00704D02" w:rsidP="00704D02">
      <w:pPr>
        <w:pStyle w:val="Paragraph"/>
      </w:pPr>
      <w:r w:rsidRPr="00912559">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and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"noteIndex" : 0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B6684D">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"noteIndex" : 0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for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562EB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3"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33"/>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34" w:name="_Ref391633308"/>
            <w:bookmarkStart w:id="35" w:name="_Ref452308124"/>
            <w:bookmarkStart w:id="36"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34"/>
            <w:bookmarkEnd w:id="35"/>
            <w:r w:rsidRPr="003B5532">
              <w:t>)</w:t>
            </w:r>
            <w:bookmarkEnd w:id="36"/>
          </w:p>
        </w:tc>
      </w:tr>
    </w:tbl>
    <w:p w14:paraId="09900F81" w14:textId="77777777" w:rsidR="00704D02" w:rsidRDefault="00704D02" w:rsidP="00704D02">
      <w:pPr>
        <w:pStyle w:val="Paragraph"/>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37"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3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38" w:name="_Ref474690141"/>
      <w:r>
        <w:lastRenderedPageBreak/>
        <w:t>Parameter Estimation</w:t>
      </w:r>
      <w:bookmarkEnd w:id="38"/>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phenological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77777777" w:rsidR="00704D02" w:rsidRDefault="00704D02" w:rsidP="00704D02">
      <w:pPr>
        <w:pStyle w:val="Newparagraph"/>
      </w:pPr>
      <w:r>
        <w:t xml:space="preserve">Least squares estimates of </w:t>
      </w:r>
      <m:oMath>
        <m:r>
          <w:rPr>
            <w:rFonts w:ascii="Cambria Math" w:hAnsi="Cambria Math"/>
          </w:rPr>
          <m:t>M</m:t>
        </m:r>
      </m:oMath>
      <w:r>
        <w:t xml:space="preserve"> and </w:t>
      </w:r>
      <m:oMath>
        <m:r>
          <w:rPr>
            <w:rFonts w:ascii="Cambria Math" w:hAnsi="Cambria Math"/>
          </w:rPr>
          <m:t>C</m:t>
        </m:r>
      </m:oMath>
      <w:r>
        <w:t xml:space="preserve">, for the aerial sensor, are found for each pixel of the reference image inside </w:t>
      </w:r>
      <w:commentRangeStart w:id="39"/>
      <w:commentRangeStart w:id="40"/>
      <w:r>
        <w:t>a sliding window</w:t>
      </w:r>
      <w:commentRangeEnd w:id="39"/>
      <w:r w:rsidR="00096789">
        <w:rPr>
          <w:rStyle w:val="CommentReference"/>
        </w:rPr>
        <w:commentReference w:id="39"/>
      </w:r>
      <w:commentRangeEnd w:id="40"/>
      <w:r w:rsidR="000035DA">
        <w:rPr>
          <w:rStyle w:val="CommentReference"/>
        </w:rPr>
        <w:commentReference w:id="40"/>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xml:space="preserve">) can be rewritten in vector form, using the reference surface reflectance,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77777777" w:rsidR="00704D02" w:rsidRDefault="00704D02" w:rsidP="00704D02">
      <w:pPr>
        <w:pStyle w:val="Paragraph"/>
      </w:pPr>
      <w:r>
        <w:t xml:space="preserve">where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row vectors of the </w:t>
      </w:r>
      <w:r w:rsidRPr="00CA2802">
        <w:rPr>
          <w:i/>
          <w:iCs/>
        </w:rPr>
        <w:t>N</w:t>
      </w:r>
      <w:r>
        <w:t xml:space="preserve"> values inside the sliding window and </w:t>
      </w:r>
      <m:oMath>
        <m:r>
          <m:rPr>
            <m:sty m:val="bi"/>
          </m:rPr>
          <w:rPr>
            <w:rFonts w:ascii="Cambria Math" w:hAnsi="Cambria Math"/>
          </w:rPr>
          <m:t>1</m:t>
        </m:r>
      </m:oMath>
      <w:r>
        <w:t xml:space="preserve"> is a row vector of ones of length </w:t>
      </w:r>
      <w:r w:rsidRPr="00CA2802">
        <w:rPr>
          <w:i/>
          <w:iCs/>
        </w:rPr>
        <w:t>N</w:t>
      </w:r>
      <w:r>
        <w:t xml:space="preserve">.    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562EB1"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1"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41"/>
            <w:r w:rsidRPr="003B5532">
              <w:t>)</w:t>
            </w:r>
          </w:p>
        </w:tc>
      </w:tr>
    </w:tbl>
    <w:p w14:paraId="19ADB72C" w14:textId="77777777"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w:t>
      </w:r>
      <w:r>
        <w:lastRenderedPageBreak/>
        <w:t xml:space="preserve">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p>
    <w:p w14:paraId="3858E3AF" w14:textId="77777777" w:rsidR="00704D02" w:rsidRDefault="00704D02" w:rsidP="00704D02">
      <w:pPr>
        <w:pStyle w:val="Newparagraph"/>
      </w:pPr>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Lambertian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562EB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42"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42"/>
          </w:p>
        </w:tc>
      </w:tr>
    </w:tbl>
    <w:p w14:paraId="5F4E0593" w14:textId="77777777" w:rsidR="00704D02" w:rsidRDefault="00704D02" w:rsidP="00704D02">
      <w:pPr>
        <w:pStyle w:val="Paragraph"/>
      </w:pPr>
      <w:r>
        <w:t xml:space="preserve">where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reflectances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562EB1"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43"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43"/>
          </w:p>
        </w:tc>
      </w:tr>
    </w:tbl>
    <w:p w14:paraId="45262AE3" w14:textId="77777777" w:rsidR="00704D02" w:rsidRDefault="00562EB1"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562EB1"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44"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44"/>
            <w:r w:rsidRPr="003B5532">
              <w:t>)</w:t>
            </w:r>
          </w:p>
        </w:tc>
      </w:tr>
    </w:tbl>
    <w:p w14:paraId="6CA7CDE0" w14:textId="77777777" w:rsidR="00704D02" w:rsidRDefault="00704D02" w:rsidP="00704D02">
      <w:pPr>
        <w:pStyle w:val="Paragraph"/>
        <w:rPr>
          <w:lang w:eastAsia="en-ZA"/>
        </w:rPr>
      </w:pPr>
      <m:oMath>
        <m:r>
          <w:rPr>
            <w:rFonts w:ascii="Cambria Math" w:hAnsi="Cambria Math"/>
          </w:rPr>
          <w:lastRenderedPageBreak/>
          <m:t>F</m:t>
        </m:r>
      </m:oMath>
      <w:r>
        <w:t xml:space="preserve"> is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77777777"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upsampled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by </w: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B6684D">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"noteIndex" : 0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p>
    <w:p w14:paraId="7BC66BB0" w14:textId="77777777" w:rsidR="00704D02" w:rsidRDefault="00704D02" w:rsidP="00704D02">
      <w:pPr>
        <w:pStyle w:val="Newparagraph"/>
        <w:rPr>
          <w:lang w:eastAsia="en-ZA"/>
        </w:rPr>
      </w:pPr>
    </w:p>
    <w:p w14:paraId="061E3661" w14:textId="77777777"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562EB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45"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45"/>
            <w:r w:rsidRPr="003B5532">
              <w:t>)</w:t>
            </w:r>
          </w:p>
        </w:tc>
      </w:tr>
    </w:tbl>
    <w:p w14:paraId="20038953" w14:textId="77777777"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w:t>
      </w:r>
      <w:r>
        <w:lastRenderedPageBreak/>
        <w:t xml:space="preserve">response (RSR)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77777777" w:rsidR="00704D02" w:rsidRDefault="00704D02" w:rsidP="00704D02">
      <w:pPr>
        <w:pStyle w:val="Newparagraph"/>
      </w:pPr>
      <w:r>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C55794">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B6684D">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"(Vermote et al., 2006)" }, "properties" : { "noteIndex" : 0 }, "schema" : "https://github.com/citation-style-language/schema/raw/master/csl-citation.json" }</w:instrText>
      </w:r>
      <w:r w:rsidRPr="00652770">
        <w:rPr>
          <w:lang w:eastAsia="en-ZA"/>
        </w:rPr>
        <w:fldChar w:fldCharType="separate"/>
      </w:r>
      <w:r w:rsidR="00B6684D"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"(Chandelier and Martinoty, 2009; Collings et al., 2011; L\u00f3pez et al., 2011)" }, "properties" : { "noteIndex" : 0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rsidR="00B6684D">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Gehrke and Beshah, 2016)" }, "properties" : { "noteIndex" : 0 }, "schema" : "https://github.com/citation-style-language/schema/raw/master/csl-citation.json" }</w:instrText>
      </w:r>
      <w:r>
        <w:fldChar w:fldCharType="separate"/>
      </w:r>
      <w:r w:rsidR="00B6684D" w:rsidRPr="00B6684D">
        <w:rPr>
          <w:noProof/>
        </w:rPr>
        <w:t>(Chandelier and Martinoty 2009; Collings et al. 2011; S. Gehrke and Beshah 2016)</w:t>
      </w:r>
      <w:r>
        <w:fldChar w:fldCharType="end"/>
      </w:r>
      <w:r>
        <w:t xml:space="preserve">.   </w:t>
      </w:r>
    </w:p>
    <w:p w14:paraId="2DE6EFAB"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46"/>
      <w:commentRangeStart w:id="47"/>
      <w:r>
        <w:t>The homogenisation procedure follows these steps:</w:t>
      </w:r>
      <w:commentRangeEnd w:id="46"/>
      <w:r w:rsidR="008F74E0">
        <w:rPr>
          <w:rStyle w:val="CommentReference"/>
        </w:rPr>
        <w:commentReference w:id="46"/>
      </w:r>
      <w:commentRangeEnd w:id="47"/>
      <w:r w:rsidR="005C3FA5">
        <w:rPr>
          <w:rStyle w:val="CommentReference"/>
        </w:rPr>
        <w:commentReference w:id="47"/>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77777777" w:rsidR="00704D02" w:rsidRPr="00D35244" w:rsidRDefault="00704D02" w:rsidP="00704D02">
      <w:pPr>
        <w:pStyle w:val="Bulletedlist"/>
        <w:numPr>
          <w:ilvl w:val="0"/>
          <w:numId w:val="31"/>
        </w:numPr>
      </w:pPr>
      <w:r w:rsidRPr="00D35244">
        <w:t xml:space="preserve">Calculate estimates of </w:t>
      </w:r>
      <m:oMath>
        <m:r>
          <w:rPr>
            <w:rFonts w:ascii="Cambria Math" w:hAnsi="Cambria Math"/>
          </w:rPr>
          <m:t>M</m:t>
        </m:r>
      </m:oMath>
      <w:r w:rsidRPr="00D35244">
        <w:t xml:space="preserve"> and </w:t>
      </w:r>
      <m:oMath>
        <m:r>
          <w:rPr>
            <w:rFonts w:ascii="Cambria Math" w:hAnsi="Cambria Math"/>
          </w:rPr>
          <m:t>C</m:t>
        </m:r>
      </m:oMath>
      <w:r w:rsidRPr="00D35244">
        <w:t xml:space="preserve"> for each pixel of each band of the reference image using Equation</w:t>
      </w:r>
      <w:r>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Pr="00D35244">
        <w:t xml:space="preserve">.  This forms two multi-band rasters </w:t>
      </w:r>
      <w:r w:rsidRPr="00D35244">
        <w:rPr>
          <w:b/>
          <w:bCs/>
        </w:rPr>
        <w:t>M</w:t>
      </w:r>
      <w:r w:rsidRPr="00D35244">
        <w:t xml:space="preserve"> and </w:t>
      </w:r>
      <w:r w:rsidRPr="00D35244">
        <w:rPr>
          <w:b/>
          <w:bCs/>
        </w:rPr>
        <w:t>C</w:t>
      </w:r>
      <w:r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rasters to the aerial image resolution and grid.</w:t>
      </w:r>
    </w:p>
    <w:p w14:paraId="698FD33E" w14:textId="77777777"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77777777"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B6684D">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"noteIndex" : 0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downsampling in </w:t>
      </w:r>
      <w:r>
        <w:lastRenderedPageBreak/>
        <w:t xml:space="preserve">step 1.  This will approximate the spectral mixing that occurs in the larger reference image pixels.  </w:t>
      </w:r>
    </w:p>
    <w:p w14:paraId="482BE420" w14:textId="77777777" w:rsidR="00704D02" w:rsidRDefault="00704D02" w:rsidP="00704D02">
      <w:pPr>
        <w:pStyle w:val="Newparagraph"/>
      </w:pPr>
    </w:p>
    <w:p w14:paraId="56DB89DF" w14:textId="77777777"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rasters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B6684D">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"noteIndex" : 0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B6684D">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"noteIndex" : 0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77777777" w:rsidR="00704D02" w:rsidRDefault="00704D02" w:rsidP="00704D02">
      <w:pPr>
        <w:pStyle w:val="Newparagraph"/>
      </w:pPr>
      <w:commentRangeStart w:id="48"/>
      <w:commentRangeStart w:id="49"/>
      <w:r>
        <w:t xml:space="preserve">Blocks of aerial surface reflectance images generated with the procedure outlined above can be mosaicked without the need for additional colour balancing or normalisation procedures to reduce seam lines.  </w:t>
      </w:r>
      <w:commentRangeEnd w:id="48"/>
      <w:r w:rsidR="00471884">
        <w:rPr>
          <w:rStyle w:val="CommentReference"/>
        </w:rPr>
        <w:commentReference w:id="48"/>
      </w:r>
      <w:commentRangeEnd w:id="49"/>
      <w:r w:rsidR="00471884">
        <w:rPr>
          <w:rStyle w:val="CommentReference"/>
        </w:rPr>
        <w:commentReference w:id="49"/>
      </w:r>
      <w:r>
        <w:t xml:space="preserve">The pixels in overlapping areas can be chosen from any of the overlapping images.  Because a single wide swath width reference satellite image will typically cover many aerial images, the calibrated images tend to combine into a seamless mosaic.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50" w:name="_Toc448324292"/>
      <w:bookmarkStart w:id="51" w:name="_Ref452296020"/>
      <w:commentRangeStart w:id="52"/>
      <w:commentRangeStart w:id="53"/>
      <w:commentRangeStart w:id="54"/>
      <w:commentRangeStart w:id="55"/>
      <w:r>
        <w:t xml:space="preserve">Study Site, </w:t>
      </w:r>
      <w:bookmarkEnd w:id="50"/>
      <w:r>
        <w:t>Data Collection and Preparation</w:t>
      </w:r>
      <w:bookmarkEnd w:id="51"/>
      <w:commentRangeEnd w:id="52"/>
      <w:r w:rsidR="00240A8F">
        <w:rPr>
          <w:rStyle w:val="CommentReference"/>
          <w:rFonts w:cs="Times New Roman"/>
          <w:b w:val="0"/>
          <w:bCs w:val="0"/>
          <w:i w:val="0"/>
          <w:iCs w:val="0"/>
        </w:rPr>
        <w:commentReference w:id="52"/>
      </w:r>
      <w:commentRangeEnd w:id="53"/>
      <w:commentRangeEnd w:id="54"/>
      <w:commentRangeEnd w:id="55"/>
      <w:r w:rsidR="005C3FA5">
        <w:rPr>
          <w:rStyle w:val="CommentReference"/>
          <w:rFonts w:cs="Times New Roman"/>
          <w:b w:val="0"/>
          <w:bCs w:val="0"/>
          <w:i w:val="0"/>
          <w:iCs w:val="0"/>
        </w:rPr>
        <w:commentReference w:id="54"/>
      </w:r>
      <w:r w:rsidR="008F74E0">
        <w:rPr>
          <w:rStyle w:val="CommentReference"/>
          <w:rFonts w:cs="Times New Roman"/>
          <w:b w:val="0"/>
          <w:bCs w:val="0"/>
          <w:i w:val="0"/>
          <w:iCs w:val="0"/>
        </w:rPr>
        <w:commentReference w:id="53"/>
      </w:r>
      <w:r w:rsidR="005C3FA5">
        <w:rPr>
          <w:rStyle w:val="CommentReference"/>
          <w:rFonts w:cs="Times New Roman"/>
          <w:b w:val="0"/>
          <w:bCs w:val="0"/>
          <w:i w:val="0"/>
          <w:iCs w:val="0"/>
        </w:rPr>
        <w:commentReference w:id="55"/>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lastRenderedPageBreak/>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56"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56"/>
      <w:r w:rsidR="00704D02">
        <w:t>. Study area orientation map]</w:t>
      </w:r>
    </w:p>
    <w:p w14:paraId="7C6B7C45" w14:textId="77777777" w:rsidR="00704D02" w:rsidRPr="00330ABD" w:rsidRDefault="00704D02" w:rsidP="00704D02">
      <w:pPr>
        <w:pStyle w:val="Newparagraph"/>
      </w:pPr>
    </w:p>
    <w:p w14:paraId="428B534F" w14:textId="7777777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57"/>
      <w:r>
        <w:t xml:space="preserve">The peak overlap between the sensors is good in all bands, with the exception of NIR. </w:t>
      </w:r>
      <w:commentRangeEnd w:id="57"/>
      <w:r w:rsidR="00240A8F">
        <w:rPr>
          <w:rStyle w:val="CommentReference"/>
        </w:rPr>
        <w:commentReference w:id="57"/>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58"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58"/>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7777777"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sidelap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p>
    <w:p w14:paraId="7FEC5F54" w14:textId="77777777" w:rsidR="00704D02" w:rsidRDefault="00704D02" w:rsidP="00704D02">
      <w:pPr>
        <w:pStyle w:val="Newparagraph"/>
      </w:pPr>
    </w:p>
    <w:p w14:paraId="2A120F4E" w14:textId="77777777" w:rsidR="00704D02" w:rsidRDefault="00704D02" w:rsidP="00704D02">
      <w:pPr>
        <w:pStyle w:val="Newparagraph"/>
      </w:pPr>
      <w:r>
        <w:lastRenderedPageBreak/>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xml:space="preserve">)), with zero offset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2314178B" w14:textId="77777777" w:rsidR="00704D02" w:rsidRDefault="00704D02" w:rsidP="00704D02">
      <w:pPr>
        <w:pStyle w:val="Newparagraph"/>
      </w:pPr>
      <w:r>
        <w:t xml:space="preserve">A MODIS </w:t>
      </w:r>
      <w:r w:rsidRPr="001066EA">
        <w:t xml:space="preserve">MCD43A4 </w:t>
      </w:r>
      <w:r>
        <w:t xml:space="preserve">composite image for the period from 25 January 2010 to 9 February 2010 was selected as a reference for the cross calibration.  This image has a 500 m resolution and contains NBAR data composited from the best values over a 16-day period.  The MODIS NBAR data has been processed with atmospheric and BRDF correction procedures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and is recognised as a reliable reference source for cross calibration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Jiang and Li, 2009; Li et al., 2012; Liu et al., 2004)" }, "properties" : { "noteIndex" : 0 }, "schema" : "https://github.com/citation-style-language/schema/raw/master/csl-citation.json" }</w:instrText>
      </w:r>
      <w:r>
        <w:fldChar w:fldCharType="separate"/>
      </w:r>
      <w:r w:rsidR="00B6684D" w:rsidRPr="00B6684D">
        <w:rPr>
          <w:noProof/>
        </w:rPr>
        <w:t>(Gao et al. 2013; Li, Yang, and Wang 2012; Jiang and Li 2009; Liu et al. 2004)</w:t>
      </w:r>
      <w:r>
        <w:fldChar w:fldCharType="end"/>
      </w:r>
      <w:r>
        <w:t>.  The NBAR data accuracy has been verified in a number of studies and is accurate to ‘</w:t>
      </w:r>
      <w:r w:rsidRPr="003F1E81">
        <w:t>well less than 5% albedo at the majority of the validation sites</w:t>
      </w:r>
      <w:r>
        <w:t xml:space="preserve">’ </w:t>
      </w:r>
      <w:r>
        <w:fldChar w:fldCharType="begin" w:fldLock="1"/>
      </w:r>
      <w:r w:rsidR="00B6684D">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"noteIndex" : 0 }, "schema" : "https://github.com/citation-style-language/schema/raw/master/csl-citation.json" }</w:instrText>
      </w:r>
      <w:r>
        <w:fldChar w:fldCharType="separate"/>
      </w:r>
      <w:r w:rsidR="00B6684D" w:rsidRPr="00B6684D">
        <w:rPr>
          <w:noProof/>
        </w:rPr>
        <w:t>(MODIS Land Team 2014)</w:t>
      </w:r>
      <w:r>
        <w:fldChar w:fldCharType="end"/>
      </w:r>
      <w:r>
        <w:t xml:space="preserve">.  MODIS was also selected as it has similar spectral bands to the Intergraph DMC.  Bands 4, 1, 3 and 2 from the MODIS sensor were used to correspond to the red, green, blue and NIR bands from the DMC sensor respectively.  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w:t>
      </w:r>
      <w:r>
        <w:lastRenderedPageBreak/>
        <w:t xml:space="preserve">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59" w:name="_Ref486590748"/>
      <w:r>
        <w:t>Linearity of Band Averaged Values</w:t>
      </w:r>
      <w:bookmarkEnd w:id="59"/>
      <w:r>
        <w:t xml:space="preserve"> </w:t>
      </w:r>
    </w:p>
    <w:p w14:paraId="7E8A905A" w14:textId="77777777"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B6684D">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"noteIndex" : 0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60" w:name="_Ref452296021"/>
      <w:commentRangeStart w:id="61"/>
      <w:commentRangeStart w:id="62"/>
      <w:r>
        <w:t>Accuracy Assessment</w:t>
      </w:r>
      <w:bookmarkEnd w:id="60"/>
      <w:commentRangeEnd w:id="61"/>
      <w:r w:rsidR="008F74E0">
        <w:rPr>
          <w:rStyle w:val="CommentReference"/>
          <w:rFonts w:cs="Times New Roman"/>
          <w:b w:val="0"/>
          <w:bCs w:val="0"/>
          <w:i w:val="0"/>
          <w:iCs w:val="0"/>
        </w:rPr>
        <w:commentReference w:id="61"/>
      </w:r>
      <w:commentRangeEnd w:id="62"/>
      <w:r w:rsidR="005C3FA5">
        <w:rPr>
          <w:rStyle w:val="CommentReference"/>
          <w:rFonts w:cs="Times New Roman"/>
          <w:b w:val="0"/>
          <w:bCs w:val="0"/>
          <w:i w:val="0"/>
          <w:iCs w:val="0"/>
        </w:rPr>
        <w:commentReference w:id="62"/>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w:t>
      </w:r>
      <w:r>
        <w:lastRenderedPageBreak/>
        <w:t xml:space="preserve">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77777777"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orthorectified using a 5 m resolution DEM </w:t>
      </w:r>
      <w:r>
        <w:fldChar w:fldCharType="begin" w:fldLock="1"/>
      </w:r>
      <w:r w:rsidR="00B6684D">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"noteIndex" : 0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Amospheric/Topographic correction (ATCOR-3) method </w:t>
      </w:r>
      <w:r>
        <w:fldChar w:fldCharType="begin" w:fldLock="1"/>
      </w:r>
      <w:r w:rsidR="00B6684D">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"noteIndex" : 0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63"/>
      <w:commentRangeStart w:id="64"/>
      <w:r>
        <w:t xml:space="preserve">To establish the relative accuracy of the corrected SPOT 5 scene, it was downsampled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65"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65"/>
          </w:p>
        </w:tc>
      </w:tr>
    </w:tbl>
    <w:p w14:paraId="4B89B79A" w14:textId="77777777" w:rsidR="00704D02" w:rsidRDefault="00704D02" w:rsidP="00704D02">
      <w:pPr>
        <w:pStyle w:val="Paragraph"/>
      </w:pPr>
      <w:r>
        <w:t xml:space="preserve">where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63"/>
      <w:r w:rsidR="008F74E0">
        <w:rPr>
          <w:rStyle w:val="CommentReference"/>
        </w:rPr>
        <w:commentReference w:id="63"/>
      </w:r>
      <w:commentRangeEnd w:id="64"/>
      <w:r w:rsidR="005C3FA5">
        <w:rPr>
          <w:rStyle w:val="CommentReference"/>
        </w:rPr>
        <w:commentReference w:id="64"/>
      </w:r>
    </w:p>
    <w:p w14:paraId="7D557179" w14:textId="77777777" w:rsidR="00704D02" w:rsidRDefault="00704D02" w:rsidP="00704D02">
      <w:pPr>
        <w:pStyle w:val="Newparagraph"/>
      </w:pPr>
    </w:p>
    <w:p w14:paraId="51EF29B0" w14:textId="77777777" w:rsidR="00704D02" w:rsidRDefault="00704D02" w:rsidP="00704D02">
      <w:pPr>
        <w:pStyle w:val="Newparagraph"/>
      </w:pPr>
      <w:r>
        <w:t xml:space="preserve">The DMC homogenised mosaic was then downsampled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66" w:name="_Ref447467040"/>
      <w:bookmarkStart w:id="67"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66"/>
      <w:r w:rsidR="00704D02">
        <w:t>. SPOT 5 scene and mosaic extents</w:t>
      </w:r>
      <w:bookmarkEnd w:id="67"/>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68" w:name="_Ref452458445"/>
      <w:bookmarkStart w:id="69" w:name="_Toc394607645"/>
      <w:r>
        <w:t>Results and Discussion</w:t>
      </w:r>
      <w:bookmarkEnd w:id="68"/>
    </w:p>
    <w:p w14:paraId="19C05BFE" w14:textId="77777777" w:rsidR="00704D02" w:rsidRDefault="00704D02" w:rsidP="00704D02">
      <w:pPr>
        <w:pStyle w:val="Heading2"/>
      </w:pPr>
      <w:bookmarkStart w:id="70" w:name="_Ref447456652"/>
      <w:bookmarkStart w:id="71" w:name="_Toc448324295"/>
      <w:r>
        <w:t>Band Averaged Relationships</w:t>
      </w:r>
      <w:bookmarkEnd w:id="70"/>
      <w:bookmarkEnd w:id="71"/>
    </w:p>
    <w:p w14:paraId="0395D440" w14:textId="77777777" w:rsidR="00704D02" w:rsidRDefault="00704D02" w:rsidP="00704D02">
      <w:pPr>
        <w:pStyle w:val="Paragraph"/>
      </w:pPr>
      <w:r>
        <w:t xml:space="preserve">The measured band averaged reflectance relationship for typical surface reflectances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reflectances are reported in </w:t>
      </w:r>
      <w:r>
        <w:fldChar w:fldCharType="begin" w:fldLock="1"/>
      </w:r>
      <w:r w:rsidR="00B6684D">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"noteIndex" : 0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lastRenderedPageBreak/>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lowest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72" w:name="_Ref447457220"/>
      <w:bookmarkStart w:id="73" w:name="_Ref452304545"/>
      <w:bookmarkStart w:id="74" w:name="_Ref447457216"/>
      <w:bookmarkStart w:id="75"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72"/>
      <w:bookmarkEnd w:id="73"/>
      <w:r w:rsidR="00704D02">
        <w:t>. DMC vs. MODIS simulated band averaged relationship for typical surface reflectances</w:t>
      </w:r>
      <w:bookmarkEnd w:id="74"/>
      <w:bookmarkEnd w:id="75"/>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76" w:name="_Toc448324296"/>
      <w:r>
        <w:t>Mosaicking</w:t>
      </w:r>
      <w:bookmarkEnd w:id="69"/>
      <w:bookmarkEnd w:id="76"/>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77" w:name="_Ref389939317"/>
      <w:bookmarkStart w:id="78" w:name="_Ref452304551"/>
      <w:bookmarkStart w:id="79" w:name="_Toc391220527"/>
      <w:bookmarkStart w:id="80" w:name="_Toc394582250"/>
      <w:bookmarkStart w:id="81"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77"/>
      <w:bookmarkEnd w:id="78"/>
      <w:r w:rsidR="00704D02">
        <w:t>.  Uncalibrated mosaic on MODIS reference image background</w:t>
      </w:r>
      <w:bookmarkEnd w:id="79"/>
      <w:bookmarkEnd w:id="80"/>
      <w:bookmarkEnd w:id="81"/>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82" w:name="_Ref452304657"/>
      <w:bookmarkStart w:id="83"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82"/>
      <w:r w:rsidR="00704D02">
        <w:t>.  Homogenised mosaic on MODIS reference image background</w:t>
      </w:r>
      <w:bookmarkEnd w:id="83"/>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w:t>
      </w:r>
      <w:r>
        <w:lastRenderedPageBreak/>
        <w:t xml:space="preserve">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84" w:name="_Ref447547463"/>
      <w:bookmarkStart w:id="85"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84"/>
      <w:r w:rsidR="00704D02">
        <w:t>. Reduction of hot spot and seam lines, with (a) showing raw DN images including hot spot and seam lines and (b) the corrected surface reflectance image</w:t>
      </w:r>
      <w:bookmarkEnd w:id="85"/>
      <w:r w:rsidR="00704D02">
        <w:t>]</w:t>
      </w:r>
    </w:p>
    <w:p w14:paraId="4AAF0352" w14:textId="77777777" w:rsidR="00704D02" w:rsidRPr="0030202D" w:rsidRDefault="00704D02" w:rsidP="00704D02"/>
    <w:p w14:paraId="371F3ED3" w14:textId="77777777" w:rsidR="00704D02" w:rsidRDefault="00704D02" w:rsidP="00704D02">
      <w:pPr>
        <w:pStyle w:val="Heading2"/>
      </w:pPr>
      <w:bookmarkStart w:id="86" w:name="_Toc448324297"/>
      <w:bookmarkStart w:id="87" w:name="_Toc394607646"/>
      <w:r>
        <w:t>MODIS Statistical Comparison</w:t>
      </w:r>
      <w:bookmarkEnd w:id="86"/>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upsample the </w:t>
      </w:r>
      <w:r w:rsidRPr="00B829B4">
        <w:rPr>
          <w:b/>
          <w:bCs/>
        </w:rPr>
        <w:t>M</w:t>
      </w:r>
      <w:r>
        <w:t xml:space="preserve"> and </w:t>
      </w:r>
      <w:r w:rsidRPr="00B829B4">
        <w:rPr>
          <w:b/>
          <w:bCs/>
        </w:rPr>
        <w:t>C</w:t>
      </w:r>
      <w:r>
        <w:t xml:space="preserve"> rasters from the MODIS to DMC resolution.  The spline interpolation is non-invertible (i.e. downsampling the upsampled rasters does not produce the original </w:t>
      </w:r>
      <w:r w:rsidRPr="00B829B4">
        <w:rPr>
          <w:b/>
          <w:bCs/>
        </w:rPr>
        <w:t>M</w:t>
      </w:r>
      <w:r>
        <w:t xml:space="preserve"> and </w:t>
      </w:r>
      <w:r w:rsidRPr="00B829B4">
        <w:rPr>
          <w:b/>
          <w:bCs/>
        </w:rPr>
        <w:t>C</w:t>
      </w:r>
      <w:r>
        <w:t xml:space="preserve"> rasters,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w:t>
      </w:r>
      <w:r>
        <w:lastRenderedPageBreak/>
        <w:t xml:space="preserve">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88" w:name="_Ref447548615"/>
      <w:bookmarkStart w:id="89"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88"/>
      <w:r w:rsidR="00704D02">
        <w:t>.  DMC DN values and MODIS surface reflectance correlation</w:t>
      </w:r>
      <w:bookmarkEnd w:id="89"/>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90" w:name="_Ref447546798"/>
      <w:bookmarkStart w:id="91" w:name="_Ref452304734"/>
      <w:bookmarkStart w:id="92"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90"/>
      <w:bookmarkEnd w:id="91"/>
      <w:r w:rsidR="00704D02">
        <w:t xml:space="preserve">.  </w:t>
      </w:r>
      <w:commentRangeStart w:id="93"/>
      <w:commentRangeStart w:id="94"/>
      <w:r w:rsidR="00704D02">
        <w:t>DMC homogenised mosaic and MODIS surface reflectance correlation</w:t>
      </w:r>
      <w:bookmarkEnd w:id="92"/>
      <w:commentRangeEnd w:id="93"/>
      <w:r w:rsidR="00240A8F">
        <w:rPr>
          <w:rStyle w:val="CommentReference"/>
        </w:rPr>
        <w:commentReference w:id="93"/>
      </w:r>
      <w:commentRangeEnd w:id="94"/>
      <w:r w:rsidR="00215832">
        <w:rPr>
          <w:rStyle w:val="CommentReference"/>
        </w:rPr>
        <w:commentReference w:id="94"/>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95" w:name="_Ref447552510"/>
      <w:bookmarkStart w:id="96" w:name="_Ref447552506"/>
      <w:bookmarkStart w:id="97"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95"/>
      <w:r w:rsidR="00704D02">
        <w:t>.  Statistical comparison between MODIS and DMC surface reflectance images</w:t>
      </w:r>
      <w:bookmarkEnd w:id="96"/>
      <w:bookmarkEnd w:id="97"/>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98" w:name="_Toc448324298"/>
      <w:r>
        <w:t>SPOT 5 Statistical Comparison</w:t>
      </w:r>
      <w:bookmarkEnd w:id="87"/>
      <w:bookmarkEnd w:id="98"/>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77777777"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reflectances.  Spatial misalignment of pixels due to orthorectification differences and errors in the SPOT 5 surface reflectances also contribute to the recorded differences.  Despite the contribution of other error sources, these reflectance differences compare well to figures reported by other aerial image correction methods.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w:t>
      </w:r>
      <w:r>
        <w:lastRenderedPageBreak/>
        <w:t xml:space="preserve">measured on placed targets of known reflectance for their aerial mosaic correction technique, and in the aerotriangulation approach of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77777777"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are fairly low (an average of </w:t>
      </w:r>
      <w:r w:rsidRPr="00036836">
        <w:t>0.719</w:t>
      </w:r>
      <w:r>
        <w:t xml:space="preserve"> 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w:t>
      </w:r>
      <w:r>
        <w:lastRenderedPageBreak/>
        <w:t xml:space="preserve">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99" w:name="_Ref391064113"/>
      <w:bookmarkStart w:id="100" w:name="_Toc448324359"/>
      <w:bookmarkStart w:id="101" w:name="_Toc391220531"/>
      <w:bookmarkStart w:id="102"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99"/>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00"/>
      <w:bookmarkEnd w:id="101"/>
      <w:bookmarkEnd w:id="102"/>
      <w:r w:rsidR="00704D02">
        <w:t>]</w:t>
      </w:r>
    </w:p>
    <w:p w14:paraId="5DF5F938" w14:textId="77777777" w:rsidR="00704D02" w:rsidRDefault="00704D02" w:rsidP="00704D02"/>
    <w:p w14:paraId="4066BCDA" w14:textId="77777777" w:rsidR="00704D02" w:rsidRDefault="00602A7E" w:rsidP="00602A7E">
      <w:r>
        <w:t>[</w:t>
      </w:r>
      <w:bookmarkStart w:id="103" w:name="_Ref447606984"/>
      <w:bookmarkStart w:id="104" w:name="_Ref452304797"/>
      <w:bookmarkStart w:id="105" w:name="_Ref447557093"/>
      <w:bookmarkStart w:id="106"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103"/>
      <w:bookmarkEnd w:id="104"/>
      <w:r w:rsidR="00704D02">
        <w:t xml:space="preserve">.  DMC and SPOT 5 </w:t>
      </w:r>
      <w:bookmarkEnd w:id="105"/>
      <w:r w:rsidR="00704D02">
        <w:t>RSRs</w:t>
      </w:r>
      <w:bookmarkEnd w:id="106"/>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07" w:name="_Ref447612399"/>
      <w:bookmarkStart w:id="108"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107"/>
      <w:r w:rsidR="00704D02">
        <w:t>.  DMC DN mosaic and SPOT 5 surface reflectance correlation</w:t>
      </w:r>
      <w:bookmarkEnd w:id="108"/>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109" w:name="_Ref447612403"/>
      <w:bookmarkStart w:id="110"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109"/>
      <w:r w:rsidR="00704D02">
        <w:t>.  DMC homogenised mosaic and SPOT 5 surface reflectance correlation</w:t>
      </w:r>
      <w:bookmarkEnd w:id="110"/>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111"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111"/>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112"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112"/>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113" w:name="_Ref447556200"/>
      <w:bookmarkStart w:id="114" w:name="_Ref452304869"/>
      <w:bookmarkStart w:id="115"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113"/>
      <w:bookmarkEnd w:id="114"/>
      <w:r w:rsidR="00704D02">
        <w:t>.</w:t>
      </w:r>
      <w:r w:rsidR="00704D02" w:rsidRPr="0002729A">
        <w:t xml:space="preserve"> </w:t>
      </w:r>
      <w:r w:rsidR="00704D02">
        <w:t xml:space="preserve"> Statistical comparison between SPOT 5 and DMC surface reflectance images</w:t>
      </w:r>
      <w:bookmarkEnd w:id="115"/>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116" w:name="_Ref475615975"/>
      <w:bookmarkStart w:id="117"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116"/>
      <w:r w:rsidR="00704D02">
        <w:t>.  Comparison of DMC and SPOT 5 spectra</w:t>
      </w:r>
      <w:bookmarkEnd w:id="117"/>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18" w:name="_Ref452458695"/>
      <w:r>
        <w:t>Conclusions</w:t>
      </w:r>
      <w:bookmarkEnd w:id="118"/>
    </w:p>
    <w:p w14:paraId="4783A9F9" w14:textId="77777777"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 xml:space="preserve">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77777777"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B6684D">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"noteIndex" : 0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B6684D">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"noteIndex" : 0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77777777" w:rsidR="00704D02" w:rsidRDefault="00704D02" w:rsidP="00704D02">
      <w:pPr>
        <w:pStyle w:val="Newparagraph"/>
      </w:pPr>
      <w:commentRangeStart w:id="119"/>
      <w:commentRangeStart w:id="120"/>
      <w:r>
        <w:t xml:space="preserve">The proposed technique does not require explicit BRDF and atmospheric correction, and mosaic normalisation techniques to reduce seam lines.  </w:t>
      </w:r>
      <w:commentRangeEnd w:id="119"/>
      <w:r w:rsidR="00240A8F">
        <w:rPr>
          <w:rStyle w:val="CommentReference"/>
        </w:rPr>
        <w:commentReference w:id="119"/>
      </w:r>
      <w:commentRangeEnd w:id="120"/>
      <w:r w:rsidR="00215832">
        <w:rPr>
          <w:rStyle w:val="CommentReference"/>
        </w:rPr>
        <w:commentReference w:id="120"/>
      </w:r>
      <w:r>
        <w:t xml:space="preserve">The spatially varying linear </w:t>
      </w:r>
      <w:r>
        <w:lastRenderedPageBreak/>
        <w:t>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77777777" w:rsidR="00704D02" w:rsidRDefault="00704D02" w:rsidP="00704D02">
      <w:pPr>
        <w:pStyle w:val="Newparagraph"/>
      </w:pPr>
      <w:commentRangeStart w:id="121"/>
      <w:commentRangeStart w:id="122"/>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B6684D">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"noteIndex" : 0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commentRangeEnd w:id="121"/>
      <w:r w:rsidR="00240A8F">
        <w:rPr>
          <w:rStyle w:val="CommentReference"/>
        </w:rPr>
        <w:lastRenderedPageBreak/>
        <w:commentReference w:id="121"/>
      </w:r>
      <w:commentRangeEnd w:id="122"/>
      <w:r w:rsidR="00116A88">
        <w:rPr>
          <w:rStyle w:val="CommentReference"/>
        </w:rPr>
        <w:commentReference w:id="122"/>
      </w:r>
      <w:r>
        <w:t xml:space="preserve">data at nine different angles, which allows a more accurate modelling of the BRDF compared to the kernel-based approach followed in the calibration of the MODIS data </w:t>
      </w:r>
      <w:r>
        <w:fldChar w:fldCharType="begin" w:fldLock="1"/>
      </w:r>
      <w:r w:rsidR="00B6684D">
        <w:instrText>ADDIN CSL_CITATION { "citationItems" : [ { "id" : "ITEM-1", "itemData" : { "URL" : "http://tinyurl.com/33zbxmn", "accessed" : { "date-parts" : [ [ "2014", "5", "27" ] ] }, "author" : [ { "dropping-particle" : "", "family" : "Strahler", "given" : "A. H.", "non-dropping-particle" : "", "parse-names" : false, "suffix" : "" }, { "dropping-particle" : "", "family" : "Wanner", "given" : "W.", "non-dropping-particle" : "", "parse-names" : false, "suffix" : "" }, { "dropping-particle" : "", "family" : "Lucht", "given" : "W.", "non-dropping-particle" : "", "parse-names" : false, "suffix" : "" }, { "dropping-particle" : "", "family" : "Schaaf", "given" : "C. B.", "non-dropping-particle" : "", "parse-names" : false, "suffix" : "" }, { "dropping-particle" : "", "family" : "Tsang", "given" : "T.", "non-dropping-particle" : "", "parse-names" : false, "suffix" : "" }, { "dropping-particle" : "", "family" : "Gao", "given" : "F.", "non-dropping-particle" : "", "parse-names" : false, "suffix" : "" }, { "dropping-particle" : "", "family" : "Li", "given" : "X.", "non-dropping-particle" : "", "parse-names" : false, "suffix" : "" }, { "dropping-particle" : "", "family" : "Muller", "given" : "J.P.", "non-dropping-particle" : "", "parse-names" : false, "suffix" : "" }, { "dropping-particle" : "", "family" : "Lewis", "given" : "P.", "non-dropping-particle" : "", "parse-names" : false, "suffix" : "" }, { "dropping-particle" : "", "family" : "Barnsley", "given" : "M. J.", "non-dropping-particle" : "", "parse-names" : false, "suffix" : "" } ], "id" : "ITEM-1", "issued" : { "date-parts" : [ [ "1999" ] ] }, "note" : "Useful description of kernel based BRDF method\nsee figs at end", "publisher" : "NASA", "title" : "MODIS BRDF/albedo product: algorithm theoretical basis document version 5.0", "type" : "webpage" }, "uris" : [ "http://www.mendeley.com/documents/?uuid=3ef63ded-ebe0-4203-90ab-10a4ba9e1867" ] } ], "mendeley" : { "formattedCitation" : "(Strahler et al. 1999)", "plainTextFormattedCitation" : "(Strahler et al. 1999)", "previouslyFormattedCitation" : "(Strahler et al., 1999)" }, "properties" : { "noteIndex" : 0 }, "schema" : "https://github.com/citation-style-language/schema/raw/master/csl-citation.json" }</w:instrText>
      </w:r>
      <w:r>
        <w:fldChar w:fldCharType="separate"/>
      </w:r>
      <w:r w:rsidR="00B6684D" w:rsidRPr="00B6684D">
        <w:rPr>
          <w:noProof/>
        </w:rPr>
        <w:t>(Strahler et al. 1999)</w:t>
      </w:r>
      <w:r>
        <w:fldChar w:fldCharType="end"/>
      </w:r>
      <w:r>
        <w:t xml:space="preserve">.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360AEEE1" w14:textId="77777777" w:rsidR="00B6684D" w:rsidRPr="00B6684D" w:rsidRDefault="00B6684D" w:rsidP="00B6684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B6684D">
        <w:rPr>
          <w:noProof/>
        </w:rPr>
        <w:t xml:space="preserve">Akhmanov, S. A., and S. Yu. Nikitin. 1997. </w:t>
      </w:r>
      <w:r w:rsidRPr="00B6684D">
        <w:rPr>
          <w:i/>
          <w:iCs/>
          <w:noProof/>
        </w:rPr>
        <w:t>Physical Optics</w:t>
      </w:r>
      <w:r w:rsidRPr="00B6684D">
        <w:rPr>
          <w:noProof/>
        </w:rPr>
        <w:t>. Oxford: Clarendon Press.</w:t>
      </w:r>
    </w:p>
    <w:p w14:paraId="5C7AF7B1"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Baldridge, A. M., S. J. Hook, C. I. Grove, and G. Rivera. 2009. “The ASTER Spectral Library Version 2.0.” </w:t>
      </w:r>
      <w:r w:rsidRPr="00B6684D">
        <w:rPr>
          <w:i/>
          <w:iCs/>
          <w:noProof/>
        </w:rPr>
        <w:t>Remote Sensing of Environment</w:t>
      </w:r>
      <w:r w:rsidRPr="00B6684D">
        <w:rPr>
          <w:noProof/>
        </w:rPr>
        <w:t xml:space="preserve"> 113 (4). Elsevier Inc.: 711–715. doi:10.1016/j.rse.2008.11.007.</w:t>
      </w:r>
    </w:p>
    <w:p w14:paraId="747D25DA"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Berk, A., G. P. Anderson, L. S. Bernstein, P. K. Acharya, H. Dothe, M. W. Matthew, S. M. Adler-Golden, et al. 1999. “MODTRAN4 Radiative Transfer Modeling for Atmospheric Correction.” In </w:t>
      </w:r>
      <w:r w:rsidRPr="00B6684D">
        <w:rPr>
          <w:i/>
          <w:iCs/>
          <w:noProof/>
        </w:rPr>
        <w:t>Proceedings of SPIE - The International Society for Optical Engineering</w:t>
      </w:r>
      <w:r w:rsidRPr="00B6684D">
        <w:rPr>
          <w:noProof/>
        </w:rPr>
        <w:t>, 3756:348–353. Denver, CO: Society of Photo-Optical Instrumentation Engineers.</w:t>
      </w:r>
    </w:p>
    <w:p w14:paraId="0022134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Chandelier, Laure, and Gilles Martinoty. 2009. “A Radiometric Aerial Triangulation for the </w:t>
      </w:r>
      <w:r w:rsidRPr="00B6684D">
        <w:rPr>
          <w:noProof/>
        </w:rPr>
        <w:lastRenderedPageBreak/>
        <w:t xml:space="preserve">Equalization of Digital Aerial Images and Orthoimages.” </w:t>
      </w:r>
      <w:r w:rsidRPr="00B6684D">
        <w:rPr>
          <w:i/>
          <w:iCs/>
          <w:noProof/>
        </w:rPr>
        <w:t>Photogrammetric Engineering &amp; Remote Sensing</w:t>
      </w:r>
      <w:r w:rsidRPr="00B6684D">
        <w:rPr>
          <w:noProof/>
        </w:rPr>
        <w:t xml:space="preserve"> 75 (2): 193–200.</w:t>
      </w:r>
    </w:p>
    <w:p w14:paraId="36499695"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Chander, Gyanesh, D.J. Meyer, and D.L. Helder. 2004. “Cross Calibration of the Landsat-7 ETM+ and EO-1 ALI Sensor.” </w:t>
      </w:r>
      <w:r w:rsidRPr="00B6684D">
        <w:rPr>
          <w:i/>
          <w:iCs/>
          <w:noProof/>
        </w:rPr>
        <w:t>IEEE Transactions on Geoscience and Remote Sensing</w:t>
      </w:r>
      <w:r w:rsidRPr="00B6684D">
        <w:rPr>
          <w:noProof/>
        </w:rPr>
        <w:t xml:space="preserve"> 42 (12): 2821–2831. doi:10.1109/TGRS.2004.836387.</w:t>
      </w:r>
    </w:p>
    <w:p w14:paraId="4022902C"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Collings, Simon, Peter Caccetta, Norm Campbell, and Xiaoliang Wu. 2011. “Empirical Models for Radiometric Calibration of Digital Aerial Frame Mosaics.” </w:t>
      </w:r>
      <w:r w:rsidRPr="00B6684D">
        <w:rPr>
          <w:i/>
          <w:iCs/>
          <w:noProof/>
        </w:rPr>
        <w:t>IEEE Transactions on Geoscience and Remote Sensing</w:t>
      </w:r>
      <w:r w:rsidRPr="00B6684D">
        <w:rPr>
          <w:noProof/>
        </w:rPr>
        <w:t xml:space="preserve"> 49 (7): 2573–2588. doi:10.1109/TGRS.2011.2108301.</w:t>
      </w:r>
    </w:p>
    <w:p w14:paraId="0901B92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Del Pozo, Susana, Pablo Rodríguez-Gonzálvez, David Hernández-López, and Beatriz Felipe-García. 2014. “Vicarious Radiometric Calibration of a Multispectral Camera on Board an Unmanned Aerial System.” </w:t>
      </w:r>
      <w:r w:rsidRPr="00B6684D">
        <w:rPr>
          <w:i/>
          <w:iCs/>
          <w:noProof/>
        </w:rPr>
        <w:t>Remote Sensing</w:t>
      </w:r>
      <w:r w:rsidRPr="00B6684D">
        <w:rPr>
          <w:noProof/>
        </w:rPr>
        <w:t xml:space="preserve"> 6 (3): 1918–1937. doi:10.3390/rs6031918.</w:t>
      </w:r>
    </w:p>
    <w:p w14:paraId="22281C5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Downey, Michael, Robert Uebbing, Stephan Gehrke, and Ulrich Beisl. 2010. “Radiometric Processing of ADS Imagery: Using Atmospheric and BRDF Corrections in Production.” In </w:t>
      </w:r>
      <w:r w:rsidRPr="00B6684D">
        <w:rPr>
          <w:i/>
          <w:iCs/>
          <w:noProof/>
        </w:rPr>
        <w:t>ASPRS 2010 Annual Conference</w:t>
      </w:r>
      <w:r w:rsidRPr="00B6684D">
        <w:rPr>
          <w:noProof/>
        </w:rPr>
        <w:t>. San Diego, CA, USA.</w:t>
      </w:r>
    </w:p>
    <w:p w14:paraId="77D38739"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Gao, Caixia, Xiaoguang Jiang, Xianbin Li, and Xiaohui Li. 2013. “The Cross-Calibration of CBERS-02B/CCD Visible-near Infrared Channels with Terra/MODIS Channels.” </w:t>
      </w:r>
      <w:r w:rsidRPr="00B6684D">
        <w:rPr>
          <w:i/>
          <w:iCs/>
          <w:noProof/>
        </w:rPr>
        <w:t>International Journal of Remote Sensing</w:t>
      </w:r>
      <w:r w:rsidRPr="00B6684D">
        <w:rPr>
          <w:noProof/>
        </w:rPr>
        <w:t xml:space="preserve"> 34 (9–10): 3688–3698. doi:10.1080/01431161.2012.716531.</w:t>
      </w:r>
    </w:p>
    <w:p w14:paraId="08F7853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GDAL Development Team. 2014. “Geospatial Data Abstraction Library.” </w:t>
      </w:r>
      <w:r w:rsidRPr="00B6684D">
        <w:rPr>
          <w:i/>
          <w:iCs/>
          <w:noProof/>
        </w:rPr>
        <w:t>Open Source Geospatial Foundation</w:t>
      </w:r>
      <w:r w:rsidRPr="00B6684D">
        <w:rPr>
          <w:noProof/>
        </w:rPr>
        <w:t>. http://www.gdal.org/.</w:t>
      </w:r>
    </w:p>
    <w:p w14:paraId="1ABDDA29"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Gehrke, S., and B. T. Beshah. 2016. “Radiometric Normalization of Large Airborne Image Data Sets Acquired by Different Sensor Types.” </w:t>
      </w:r>
      <w:r w:rsidRPr="00B6684D">
        <w:rPr>
          <w:i/>
          <w:iCs/>
          <w:noProof/>
        </w:rPr>
        <w:t>International Archives of the Photogrammetry, Remote Sensing and Spatial Information Sciences - ISPRS Archives</w:t>
      </w:r>
      <w:r w:rsidRPr="00B6684D">
        <w:rPr>
          <w:noProof/>
        </w:rPr>
        <w:t xml:space="preserve"> </w:t>
      </w:r>
      <w:r w:rsidRPr="00B6684D">
        <w:rPr>
          <w:noProof/>
        </w:rPr>
        <w:lastRenderedPageBreak/>
        <w:t>2016–Janua (July): 317–326. doi:10.5194/isprsarchives-XLI-B1-317-2016.</w:t>
      </w:r>
    </w:p>
    <w:p w14:paraId="0067083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Gehrke, Stephan. 2010. “Radiometric Processing of ADS Imagery: Mosaicking of Large Image Blocks.” In </w:t>
      </w:r>
      <w:r w:rsidRPr="00B6684D">
        <w:rPr>
          <w:i/>
          <w:iCs/>
          <w:noProof/>
        </w:rPr>
        <w:t>Opportunities for Emerging Geospatial Technologies</w:t>
      </w:r>
      <w:r w:rsidRPr="00B6684D">
        <w:rPr>
          <w:noProof/>
        </w:rPr>
        <w:t>, 1:184–195. American Society for Photogrammetry and Remote Sensing Annual Conference 2010 Held 26-30 April 2010. San Diego, USA: American Society for Photogrammetry and Remote Sensing.</w:t>
      </w:r>
    </w:p>
    <w:p w14:paraId="0BB253F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B6684D">
        <w:rPr>
          <w:i/>
          <w:iCs/>
          <w:noProof/>
        </w:rPr>
        <w:t>Remote Sensing</w:t>
      </w:r>
      <w:r w:rsidRPr="00B6684D">
        <w:rPr>
          <w:noProof/>
        </w:rPr>
        <w:t xml:space="preserve"> 1 (4): 577–605. doi:10.3390/rs1030577.</w:t>
      </w:r>
    </w:p>
    <w:p w14:paraId="534AD5A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Hou, Hsieh S., and H. Andrews. 1978. “Cubic Splines for Image Interpolation and Digital Filtering.” </w:t>
      </w:r>
      <w:r w:rsidRPr="00B6684D">
        <w:rPr>
          <w:i/>
          <w:iCs/>
          <w:noProof/>
        </w:rPr>
        <w:t>IEEE Transactions on Acoustics, Speech, and Signal Processing</w:t>
      </w:r>
      <w:r w:rsidRPr="00B6684D">
        <w:rPr>
          <w:noProof/>
        </w:rPr>
        <w:t xml:space="preserve"> 26 (6): 508–517. doi:10.1109/TASSP.1978.1163154.</w:t>
      </w:r>
    </w:p>
    <w:p w14:paraId="78F29FF3"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Jiang, G. M., and Z. L. Li. 2009. “Cross-Calibration of MSG1-SEVIRI Infrared Channels with Terra-MODIS Channels.” </w:t>
      </w:r>
      <w:r w:rsidRPr="00B6684D">
        <w:rPr>
          <w:i/>
          <w:iCs/>
          <w:noProof/>
        </w:rPr>
        <w:t>International Journal of Remote Sensing</w:t>
      </w:r>
      <w:r w:rsidRPr="00B6684D">
        <w:rPr>
          <w:noProof/>
        </w:rPr>
        <w:t xml:space="preserve"> 30 (3): 753–769. doi:10.1080/01431160802392638.</w:t>
      </w:r>
    </w:p>
    <w:p w14:paraId="0EEF24B7"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Lelong, Camille C. D., Phillipe Burger, Guillame Jubelin, Bruno Roux, Sylvain Labbé, and Frédéric Baret. 2008. “Assessment of Unmanned Aerial Vehicles Imagery for Quantitative Monitoring of Wheat Crop in Small Plots.” </w:t>
      </w:r>
      <w:r w:rsidRPr="00B6684D">
        <w:rPr>
          <w:i/>
          <w:iCs/>
          <w:noProof/>
        </w:rPr>
        <w:t>Sensors</w:t>
      </w:r>
      <w:r w:rsidRPr="00B6684D">
        <w:rPr>
          <w:noProof/>
        </w:rPr>
        <w:t xml:space="preserve"> 8 (5): 3557–3585. doi:10.3390/s8053557.</w:t>
      </w:r>
    </w:p>
    <w:p w14:paraId="076048A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Li, Lili, Jingxue Yang, and Yunpeng Wang. 2012. “Cross-Calibration of HJ-1B/CCD1 Image Based on Aqua/MODIS Data.” In </w:t>
      </w:r>
      <w:r w:rsidRPr="00B6684D">
        <w:rPr>
          <w:i/>
          <w:iCs/>
          <w:noProof/>
        </w:rPr>
        <w:t>2012 Second International Workshop on Earth Observation and Remote Sensing Applications</w:t>
      </w:r>
      <w:r w:rsidRPr="00B6684D">
        <w:rPr>
          <w:noProof/>
        </w:rPr>
        <w:t>, 116–119. Shanghai, China: IEEE. doi:10.1109/EORSA.2012.6261147.</w:t>
      </w:r>
    </w:p>
    <w:p w14:paraId="13CF6BFC" w14:textId="77777777" w:rsidR="00B6684D" w:rsidRPr="00B6684D" w:rsidRDefault="00B6684D" w:rsidP="00B6684D">
      <w:pPr>
        <w:widowControl w:val="0"/>
        <w:autoSpaceDE w:val="0"/>
        <w:autoSpaceDN w:val="0"/>
        <w:adjustRightInd w:val="0"/>
        <w:ind w:left="480" w:hanging="480"/>
        <w:rPr>
          <w:noProof/>
        </w:rPr>
      </w:pPr>
      <w:r w:rsidRPr="00B6684D">
        <w:rPr>
          <w:noProof/>
        </w:rPr>
        <w:lastRenderedPageBreak/>
        <w:t xml:space="preserve">Liu, J.-J., Z. Li, Y.-L. Qiao, Y.-J. Liu, and Y.-X. Zhang. 2004. “A New Method for Cross-Calibration of Two Satellite Sensors.” </w:t>
      </w:r>
      <w:r w:rsidRPr="00B6684D">
        <w:rPr>
          <w:i/>
          <w:iCs/>
          <w:noProof/>
        </w:rPr>
        <w:t>International Journal of Remote Sensing</w:t>
      </w:r>
      <w:r w:rsidRPr="00B6684D">
        <w:rPr>
          <w:noProof/>
        </w:rPr>
        <w:t xml:space="preserve"> 25 (23): 5267–5281. doi:10.1080/01431160412331269779.</w:t>
      </w:r>
    </w:p>
    <w:p w14:paraId="176E631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López, David Hernández, Beatriz Felipe García, José González Piqueras, and Villa Alcázar Guillermo. 2011. “An Approach to the Radiometric Aerotriangulation of Photogrammetric Images.” </w:t>
      </w:r>
      <w:r w:rsidRPr="00B6684D">
        <w:rPr>
          <w:i/>
          <w:iCs/>
          <w:noProof/>
        </w:rPr>
        <w:t>ISPRS Journal of Photogrammetry and Remote Sensing</w:t>
      </w:r>
      <w:r w:rsidRPr="00B6684D">
        <w:rPr>
          <w:noProof/>
        </w:rPr>
        <w:t xml:space="preserve"> 66 (6): 883–893. doi:10.1016/j.isprsjprs.2011.09.011.</w:t>
      </w:r>
    </w:p>
    <w:p w14:paraId="00DB1F5A"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Manabe, Syukuro, and Robert F. Strickler. 1964. “Thermal Equilibrium of the Atmosphere with a Convective Adjustment.” </w:t>
      </w:r>
      <w:r w:rsidRPr="00B6684D">
        <w:rPr>
          <w:i/>
          <w:iCs/>
          <w:noProof/>
        </w:rPr>
        <w:t>Journal of the Atmospheric Sciences</w:t>
      </w:r>
      <w:r w:rsidRPr="00B6684D">
        <w:rPr>
          <w:noProof/>
        </w:rPr>
        <w:t xml:space="preserve"> 21 (4): 361–385. doi:10.1175.</w:t>
      </w:r>
    </w:p>
    <w:p w14:paraId="714E7E8F"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Markelin, Lauri, Eija Honkavaara, Daniel Schläpfer, Stéphane Bovet, and Ilkka Korpela. 2012. “Assessment of Radiometric Correction Methods for ADS40 Imagery.” </w:t>
      </w:r>
      <w:r w:rsidRPr="00B6684D">
        <w:rPr>
          <w:i/>
          <w:iCs/>
          <w:noProof/>
        </w:rPr>
        <w:t>Photogrammetrie - Fernerkundung - Geoinformation</w:t>
      </w:r>
      <w:r w:rsidRPr="00B6684D">
        <w:rPr>
          <w:noProof/>
        </w:rPr>
        <w:t xml:space="preserve"> 2012 (3): 251–266. doi:10.1127/1432-8364/2012/0115.</w:t>
      </w:r>
    </w:p>
    <w:p w14:paraId="6B5A1CFF" w14:textId="77777777" w:rsidR="00B6684D" w:rsidRPr="00B6684D" w:rsidRDefault="00B6684D" w:rsidP="00B6684D">
      <w:pPr>
        <w:widowControl w:val="0"/>
        <w:autoSpaceDE w:val="0"/>
        <w:autoSpaceDN w:val="0"/>
        <w:adjustRightInd w:val="0"/>
        <w:ind w:left="480" w:hanging="480"/>
        <w:rPr>
          <w:noProof/>
        </w:rPr>
      </w:pPr>
      <w:r w:rsidRPr="00B6684D">
        <w:rPr>
          <w:noProof/>
        </w:rPr>
        <w:t>MODIS Land Team. 2014. “EOS Validation Status for MODIS BRDF/albedo: MCD43.” http://tinyurl.com/jyx8gjs.</w:t>
      </w:r>
    </w:p>
    <w:p w14:paraId="7B176156"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Richter, R. 1997. “Correction of Atmospheric and Topographic Effects for High Spatial Resolution Satellite Imagery.” </w:t>
      </w:r>
      <w:r w:rsidRPr="00B6684D">
        <w:rPr>
          <w:i/>
          <w:iCs/>
          <w:noProof/>
        </w:rPr>
        <w:t>International Journal of Remote Sensing</w:t>
      </w:r>
      <w:r w:rsidRPr="00B6684D">
        <w:rPr>
          <w:noProof/>
        </w:rPr>
        <w:t xml:space="preserve"> 18 (5): 1099–1111.</w:t>
      </w:r>
    </w:p>
    <w:p w14:paraId="4AFE267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Roujean, Jean-Louis, Marc Leroy, and Pierre-Yves Deschamps. 1992. “A Bidirectional Reflectance Model of the Earth’s Surface for the Correction of Remote Sensing Data.” </w:t>
      </w:r>
      <w:r w:rsidRPr="00B6684D">
        <w:rPr>
          <w:i/>
          <w:iCs/>
          <w:noProof/>
        </w:rPr>
        <w:t>Journal of Geophysical Research</w:t>
      </w:r>
      <w:r w:rsidRPr="00B6684D">
        <w:rPr>
          <w:noProof/>
        </w:rPr>
        <w:t xml:space="preserve"> 97 (D18): 20455. doi:10.1029/92JD01411.</w:t>
      </w:r>
    </w:p>
    <w:p w14:paraId="13157CD1"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Schaepman-Strub, G., M.E. Schaepman, T.H. Painter, S. Dangel, and J.V. Martonchik. 2006. “Reflectance Quantities in Optical Remote Sensing—definitions and Case Studies.” </w:t>
      </w:r>
      <w:r w:rsidRPr="00B6684D">
        <w:rPr>
          <w:i/>
          <w:iCs/>
          <w:noProof/>
        </w:rPr>
        <w:t>Remote Sensing of Environment</w:t>
      </w:r>
      <w:r w:rsidRPr="00B6684D">
        <w:rPr>
          <w:noProof/>
        </w:rPr>
        <w:t xml:space="preserve"> 103 (1): 27–42. doi:10.1016/j.rse.2006.03.002.</w:t>
      </w:r>
    </w:p>
    <w:p w14:paraId="3A622782" w14:textId="77777777" w:rsidR="00B6684D" w:rsidRPr="00B6684D" w:rsidRDefault="00B6684D" w:rsidP="00B6684D">
      <w:pPr>
        <w:widowControl w:val="0"/>
        <w:autoSpaceDE w:val="0"/>
        <w:autoSpaceDN w:val="0"/>
        <w:adjustRightInd w:val="0"/>
        <w:ind w:left="480" w:hanging="480"/>
        <w:rPr>
          <w:noProof/>
        </w:rPr>
      </w:pPr>
      <w:r w:rsidRPr="00B6684D">
        <w:rPr>
          <w:noProof/>
        </w:rPr>
        <w:lastRenderedPageBreak/>
        <w:t>Strahler, A. H., W. Wanner, W. Lucht, C. B. Schaaf, T. Tsang, F. Gao, X. Li, J.P. Muller, P. Lewis, and M. J. Barnsley. 1999. “MODIS BRDF/albedo Product: Algorithm Theoretical Basis Document Version 5.0.” NASA. http://tinyurl.com/33zbxmn.</w:t>
      </w:r>
    </w:p>
    <w:p w14:paraId="629267F0"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Van Niekerk, A. 2014. “Stellenbosch University Digital Elevation Model (SUDEM).” </w:t>
      </w:r>
      <w:r w:rsidRPr="00B6684D">
        <w:rPr>
          <w:i/>
          <w:iCs/>
          <w:noProof/>
        </w:rPr>
        <w:t>ResearchGate</w:t>
      </w:r>
      <w:r w:rsidRPr="00B6684D">
        <w:rPr>
          <w:noProof/>
        </w:rPr>
        <w:t xml:space="preserve"> 16 (February 2016). doi:10.13140/2.1.3015.5922.</w:t>
      </w:r>
    </w:p>
    <w:p w14:paraId="25AA477E"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Vermote, E.F., D. Tanre, J.L. Deuze, Maurice Herman, and J.-J. Morcette. 1997. “Second Simulation of the Satellite Signal in the Solar Spectrum, 6S: An Overview.” </w:t>
      </w:r>
      <w:r w:rsidRPr="00B6684D">
        <w:rPr>
          <w:i/>
          <w:iCs/>
          <w:noProof/>
        </w:rPr>
        <w:t>IEEE Transactions on Geoscience and Remote Sensing</w:t>
      </w:r>
      <w:r w:rsidRPr="00B6684D">
        <w:rPr>
          <w:noProof/>
        </w:rPr>
        <w:t xml:space="preserve"> 35 (3): 675–686. doi:10.1109/36.581987.</w:t>
      </w:r>
    </w:p>
    <w:p w14:paraId="1085766E"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Vermote, E, D Tanré, J L Deuzé, and M Herman. 2006. </w:t>
      </w:r>
      <w:r w:rsidRPr="00B6684D">
        <w:rPr>
          <w:i/>
          <w:iCs/>
          <w:noProof/>
        </w:rPr>
        <w:t>Second Simulation of a Satellite Signal in the Solar Spectrum - Vector (6SV) (User Guide V3)</w:t>
      </w:r>
      <w:r w:rsidRPr="00B6684D">
        <w:rPr>
          <w:noProof/>
        </w:rPr>
        <w:t>. NASA.</w:t>
      </w:r>
    </w:p>
    <w:p w14:paraId="6B1D22A4"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Verstraete, Michel M., Linda A. Hunt, Robert J. Scholes, Marco Clerici, Bernard Pinty, and David L. Nelson. 2012. “Generating 275-M Resolution Land Surface Products from the Multi-Angle Imaging Spectroradiometer Data.” </w:t>
      </w:r>
      <w:r w:rsidRPr="00B6684D">
        <w:rPr>
          <w:i/>
          <w:iCs/>
          <w:noProof/>
        </w:rPr>
        <w:t>IEEE Transactions on Geoscience and Remote Sensing</w:t>
      </w:r>
      <w:r w:rsidRPr="00B6684D">
        <w:rPr>
          <w:noProof/>
        </w:rPr>
        <w:t xml:space="preserve"> 50 (10): 3980–3990. doi:10.1109/TGRS.2012.2189575.</w:t>
      </w:r>
    </w:p>
    <w:p w14:paraId="57C6CEC2" w14:textId="77777777" w:rsidR="00B6684D" w:rsidRPr="00B6684D" w:rsidRDefault="00B6684D" w:rsidP="00B6684D">
      <w:pPr>
        <w:widowControl w:val="0"/>
        <w:autoSpaceDE w:val="0"/>
        <w:autoSpaceDN w:val="0"/>
        <w:adjustRightInd w:val="0"/>
        <w:ind w:left="480" w:hanging="480"/>
        <w:rPr>
          <w:noProof/>
        </w:rPr>
      </w:pPr>
      <w:r w:rsidRPr="00B6684D">
        <w:rPr>
          <w:noProof/>
        </w:rPr>
        <w:t xml:space="preserve">Vicente-Serrano, S, F Pérez-Cabello, and T Lasanta. 2008. “Assessment of Radiometric Correction Techniques in Analyzing Vegetation Variability and Change Using Time Series of Landsat Images.” </w:t>
      </w:r>
      <w:r w:rsidRPr="00B6684D">
        <w:rPr>
          <w:i/>
          <w:iCs/>
          <w:noProof/>
        </w:rPr>
        <w:t>Remote Sensing of Environment</w:t>
      </w:r>
      <w:r w:rsidRPr="00B6684D">
        <w:rPr>
          <w:noProof/>
        </w:rPr>
        <w:t xml:space="preserve"> 112 (10): 3916–3934. doi:10.1016/j.rse.2008.06.011.</w:t>
      </w:r>
    </w:p>
    <w:p w14:paraId="00F6D8F3" w14:textId="77777777" w:rsidR="000F20E4" w:rsidRDefault="00B6684D">
      <w:r>
        <w:fldChar w:fldCharType="end"/>
      </w:r>
    </w:p>
    <w:sectPr w:rsidR="000F20E4" w:rsidSect="00096789">
      <w:pgSz w:w="11906" w:h="16838"/>
      <w:pgMar w:top="1440" w:right="1440" w:bottom="1440" w:left="1440" w:header="706" w:footer="706" w:gutter="0"/>
      <w:lnNumType w:countBy="1"/>
      <w:cols w:space="708"/>
      <w:docGrid w:linePitch="360"/>
      <w:sectPrChange w:id="124" w:author="reviewer1" w:date="2018-03-18T19:13:00Z">
        <w:sectPr w:rsidR="000F20E4" w:rsidSect="00096789">
          <w:pgMar w:top="1440" w:right="1440" w:bottom="1440" w:left="1440" w:header="708" w:footer="708" w:gutter="0"/>
          <w:lnNumType w:countBy="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3-17T16:15:00Z" w:initials="rev1">
    <w:p w14:paraId="583CDEEE" w14:textId="77777777" w:rsidR="00FB4904" w:rsidRDefault="00FB4904">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5" w:author="dugalh" w:date="2018-03-18T19:43:00Z" w:initials="dh">
    <w:p w14:paraId="02C1433B" w14:textId="7323BD37" w:rsidR="00471884" w:rsidRDefault="00471884">
      <w:pPr>
        <w:pStyle w:val="CommentText"/>
      </w:pPr>
      <w:r>
        <w:rPr>
          <w:rStyle w:val="CommentReference"/>
        </w:rPr>
        <w:annotationRef/>
      </w:r>
      <w:r>
        <w:t>Can we get a Landsat well calibrated reference i.e. atmospheric and BRDF corrected?  Last time I checked the answer was no, hence we use MODIS.  But lets check up on this and make a reference.</w:t>
      </w:r>
    </w:p>
  </w:comment>
  <w:comment w:id="6" w:author="dugalh" w:date="2018-03-18T19:48:00Z" w:initials="dh">
    <w:p w14:paraId="0931D417" w14:textId="4DA40821" w:rsidR="00471884" w:rsidRDefault="00471884">
      <w:pPr>
        <w:pStyle w:val="CommentText"/>
      </w:pPr>
      <w:r>
        <w:rPr>
          <w:rStyle w:val="CommentReference"/>
        </w:rPr>
        <w:annotationRef/>
      </w:r>
      <w:r w:rsidR="00653ACD">
        <w:rPr>
          <w:rStyle w:val="CommentReference"/>
        </w:rPr>
        <w:t>There are results to back up the claim on p14 ll 25-27.  We can perhaps describe why this is so.</w:t>
      </w:r>
    </w:p>
  </w:comment>
  <w:comment w:id="3" w:author="reviewer1" w:date="2018-03-17T16:33:00Z" w:initials="rev1">
    <w:p w14:paraId="32412C79" w14:textId="77777777" w:rsidR="00FB4904" w:rsidRDefault="00FB4904">
      <w:pPr>
        <w:pStyle w:val="CommentText"/>
      </w:pPr>
      <w:r>
        <w:rPr>
          <w:rStyle w:val="CommentReference"/>
        </w:rPr>
        <w:annotationRef/>
      </w:r>
      <w:r>
        <w:t>I am not a native English speaker, but may be the title should be "by calibrating with"</w:t>
      </w:r>
    </w:p>
  </w:comment>
  <w:comment w:id="4" w:author="reviewer2" w:date="2018-03-18T19:32:00Z" w:initials="rev2">
    <w:p w14:paraId="0BEF9FC5" w14:textId="77777777" w:rsidR="008F74E0" w:rsidRDefault="008F74E0"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8F74E0" w:rsidRDefault="008F74E0">
      <w:pPr>
        <w:pStyle w:val="CommentText"/>
      </w:pPr>
    </w:p>
  </w:comment>
  <w:comment w:id="7" w:author="dugalh" w:date="2018-03-18T19:55:00Z" w:initials="dh">
    <w:p w14:paraId="76DA8609" w14:textId="6D6585D1" w:rsidR="00653ACD" w:rsidRDefault="00653ACD">
      <w:pPr>
        <w:pStyle w:val="CommentText"/>
      </w:pPr>
      <w:r>
        <w:rPr>
          <w:rStyle w:val="CommentReference"/>
        </w:rPr>
        <w:annotationRef/>
      </w:r>
      <w:r>
        <w:t>It is not a radiometric calibration of the camera but of the camera – atmosphere –surface interaction.  The camera images used in the case study are already radiometrically calibrated for the camera and this is a requirement to satisfy eq 5 as is made explicit after eq1 on pg7</w:t>
      </w:r>
    </w:p>
  </w:comment>
  <w:comment w:id="8" w:author="reviewer1" w:date="2018-03-17T16:40:00Z" w:initials="rev1">
    <w:p w14:paraId="0953F9E6" w14:textId="77777777" w:rsidR="00FB4904" w:rsidRDefault="00FB4904">
      <w:pPr>
        <w:pStyle w:val="CommentText"/>
      </w:pPr>
      <w:r>
        <w:rPr>
          <w:rStyle w:val="CommentReference"/>
        </w:rPr>
        <w:annotationRef/>
      </w:r>
      <w:r>
        <w:t>“It is shown that ...” what shows? Please rephrase the sentence.</w:t>
      </w:r>
    </w:p>
  </w:comment>
  <w:comment w:id="9" w:author="reviewer1" w:date="2018-03-18T19:15:00Z" w:initials="rev1">
    <w:p w14:paraId="75A69B28" w14:textId="77777777" w:rsidR="00096789" w:rsidRDefault="00096789">
      <w:pPr>
        <w:pStyle w:val="CommentText"/>
      </w:pPr>
      <w:r>
        <w:rPr>
          <w:rStyle w:val="CommentReference"/>
        </w:rPr>
        <w:annotationRef/>
      </w:r>
      <w:r>
        <w:t>maybe “lease squares regression”? Please clarify.</w:t>
      </w:r>
      <w:r>
        <w:br/>
      </w:r>
    </w:p>
  </w:comment>
  <w:comment w:id="10" w:author="reviewer1" w:date="2018-03-18T19:15:00Z" w:initials="rev1">
    <w:p w14:paraId="139B4CFD" w14:textId="77777777" w:rsidR="00096789" w:rsidRDefault="00096789">
      <w:pPr>
        <w:pStyle w:val="CommentText"/>
      </w:pPr>
      <w:r>
        <w:rPr>
          <w:rStyle w:val="CommentReference"/>
        </w:rPr>
        <w:annotationRef/>
      </w:r>
      <w:r>
        <w:t>the acronym DMC should be in parenthesis, please check the journal style.</w:t>
      </w:r>
    </w:p>
  </w:comment>
  <w:comment w:id="12" w:author="reviewer1" w:date="2018-03-18T19:15:00Z" w:initials="rev1">
    <w:p w14:paraId="47E53856" w14:textId="77777777" w:rsidR="00096789" w:rsidRDefault="00096789">
      <w:pPr>
        <w:pStyle w:val="CommentText"/>
      </w:pPr>
      <w:r>
        <w:rPr>
          <w:rStyle w:val="CommentReference"/>
        </w:rPr>
        <w:annotationRef/>
      </w:r>
      <w:r>
        <w:t>BRDF used before defined in line 38.</w:t>
      </w:r>
    </w:p>
  </w:comment>
  <w:comment w:id="11" w:author="reviewer1" w:date="2018-03-18T19:16:00Z" w:initials="rev1">
    <w:p w14:paraId="3FAF1E73" w14:textId="77777777" w:rsidR="00096789" w:rsidRDefault="00096789">
      <w:pPr>
        <w:pStyle w:val="CommentText"/>
      </w:pPr>
      <w:r>
        <w:rPr>
          <w:rStyle w:val="CommentReference"/>
        </w:rPr>
        <w:annotationRef/>
      </w:r>
      <w:r>
        <w:t>the sentence is not clear to me, please rephrase this sentence.</w:t>
      </w:r>
    </w:p>
  </w:comment>
  <w:comment w:id="13" w:author="reviewer1" w:date="2018-03-18T19:16:00Z" w:initials="rev1">
    <w:p w14:paraId="3C2FE823" w14:textId="77777777" w:rsidR="00096789" w:rsidRDefault="00096789">
      <w:pPr>
        <w:pStyle w:val="CommentText"/>
      </w:pPr>
      <w:r>
        <w:rPr>
          <w:rStyle w:val="CommentReference"/>
        </w:rPr>
        <w:annotationRef/>
      </w:r>
      <w:r>
        <w:t>VHR, maybe need to be defined before use in main text, please check the journal style.</w:t>
      </w:r>
      <w:r>
        <w:br/>
      </w:r>
    </w:p>
  </w:comment>
  <w:comment w:id="14" w:author="reviewer1" w:date="2018-03-18T19:17:00Z" w:initials="rev1">
    <w:p w14:paraId="14E94FB3" w14:textId="77777777" w:rsidR="00096789" w:rsidRDefault="00096789">
      <w:pPr>
        <w:pStyle w:val="CommentText"/>
      </w:pPr>
      <w:r>
        <w:rPr>
          <w:rStyle w:val="CommentReference"/>
        </w:rPr>
        <w:annotationRef/>
      </w:r>
      <w:r>
        <w:t>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p>
  </w:comment>
  <w:comment w:id="15" w:author="dugalh" w:date="2018-03-18T19:59:00Z" w:initials="dh">
    <w:p w14:paraId="0E466748" w14:textId="41E3F8CB" w:rsidR="00653ACD" w:rsidRDefault="00653ACD">
      <w:pPr>
        <w:pStyle w:val="CommentText"/>
      </w:pPr>
      <w:r>
        <w:rPr>
          <w:rStyle w:val="CommentReference"/>
        </w:rPr>
        <w:annotationRef/>
      </w:r>
      <w:r>
        <w:t>Terminology: change “view angle” to “field of view”.  OK – not solar geometry here, only viewing geometry.</w:t>
      </w:r>
    </w:p>
  </w:comment>
  <w:comment w:id="22" w:author="reviewer2" w:date="2018-03-18T19:34:00Z" w:initials="rev2">
    <w:p w14:paraId="14E32419" w14:textId="77777777" w:rsidR="008F74E0" w:rsidRDefault="008F74E0" w:rsidP="008F74E0">
      <w:r>
        <w:rPr>
          <w:rStyle w:val="CommentReference"/>
        </w:rPr>
        <w:annotationRef/>
      </w:r>
      <w:r>
        <w:t>Section 2.1 and 2.2, in my opinion, is almost useless. However, this part occupied 6 pages.</w:t>
      </w:r>
    </w:p>
    <w:p w14:paraId="68EC9DA2" w14:textId="77777777" w:rsidR="008F74E0" w:rsidRDefault="008F74E0"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8F74E0" w:rsidRDefault="008F74E0">
      <w:pPr>
        <w:pStyle w:val="CommentText"/>
      </w:pPr>
    </w:p>
  </w:comment>
  <w:comment w:id="23" w:author="dugalh" w:date="2018-03-18T20:31:00Z" w:initials="dh">
    <w:p w14:paraId="31CFFD6F" w14:textId="38539220" w:rsidR="000035DA" w:rsidRDefault="000035DA">
      <w:pPr>
        <w:pStyle w:val="CommentText"/>
      </w:pPr>
      <w:r>
        <w:rPr>
          <w:rStyle w:val="CommentReference"/>
        </w:rPr>
        <w:annotationRef/>
      </w:r>
      <w:r>
        <w:t>Maybe he has a point – we could shift to an appendix perhaps</w:t>
      </w:r>
    </w:p>
    <w:p w14:paraId="0006DF02" w14:textId="4C3A76FC" w:rsidR="000035DA" w:rsidRDefault="000035DA">
      <w:pPr>
        <w:pStyle w:val="CommentText"/>
      </w:pPr>
      <w:r>
        <w:t>We don’t take RSR into account – well we do by showing it is linear, so perhaps we need to change how we phrase all this.  But the RSR stuff could also perhaps be moved to an appendix</w:t>
      </w:r>
    </w:p>
  </w:comment>
  <w:comment w:id="27" w:author="reviewer1" w:date="2018-03-18T19:18:00Z" w:initials="rev1">
    <w:p w14:paraId="55A3365B" w14:textId="77777777" w:rsidR="00096789" w:rsidRDefault="00096789">
      <w:pPr>
        <w:pStyle w:val="CommentText"/>
      </w:pPr>
      <w:r>
        <w:rPr>
          <w:rStyle w:val="CommentReference"/>
        </w:rPr>
        <w:annotationRef/>
      </w:r>
      <w:r>
        <w:t>the acronym DN should be in parenthesis, please check the journal style.</w:t>
      </w:r>
    </w:p>
  </w:comment>
  <w:comment w:id="31" w:author="reviewer1" w:date="2018-03-18T19:20:00Z" w:initials="rev1">
    <w:p w14:paraId="716920F7" w14:textId="77777777" w:rsidR="00096789" w:rsidRDefault="00096789">
      <w:pPr>
        <w:pStyle w:val="CommentText"/>
      </w:pPr>
      <w:r>
        <w:rPr>
          <w:rStyle w:val="CommentReference"/>
        </w:rPr>
        <w:annotationRef/>
      </w:r>
      <w:r>
        <w:t>should be described as “TOA reflectance” rather than “reflectance”, since the reflectance and TOA reflectance are quite different.</w:t>
      </w:r>
      <w:r>
        <w:br/>
      </w:r>
    </w:p>
  </w:comment>
  <w:comment w:id="29" w:author="reviewer1" w:date="2018-03-18T19:19:00Z" w:initials="rev1">
    <w:p w14:paraId="692290C0" w14:textId="77777777" w:rsidR="00096789" w:rsidRDefault="00096789">
      <w:pPr>
        <w:pStyle w:val="CommentText"/>
      </w:pPr>
      <w:r>
        <w:rPr>
          <w:rStyle w:val="CommentReference"/>
        </w:rPr>
        <w:annotationRef/>
      </w:r>
      <w:r>
        <w:t>Equation (2) should be  , where d is the distance between the sun and the earth in astronomical units.</w:t>
      </w:r>
      <w:r>
        <w:br/>
      </w:r>
    </w:p>
  </w:comment>
  <w:comment w:id="30" w:author="dugalh" w:date="2018-03-18T20:35:00Z" w:initials="dh">
    <w:p w14:paraId="1F5B5389" w14:textId="1E1B3A53" w:rsidR="000035DA" w:rsidRDefault="000035DA">
      <w:pPr>
        <w:pStyle w:val="CommentText"/>
      </w:pPr>
      <w:r>
        <w:rPr>
          <w:rStyle w:val="CommentReference"/>
        </w:rPr>
        <w:annotationRef/>
      </w:r>
      <w:r>
        <w:t>Eh?  There is no “d” – should we include this somewhere?  Es is theTOA irradiance which makes the distance to sun irrelevant.</w:t>
      </w:r>
    </w:p>
  </w:comment>
  <w:comment w:id="39" w:author="reviewer1" w:date="2018-03-18T19:21:00Z" w:initials="rev1">
    <w:p w14:paraId="6E17FAAD" w14:textId="77777777" w:rsidR="00096789" w:rsidRDefault="00096789">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0" w:author="dugalh" w:date="2018-03-18T20:38:00Z" w:initials="dh">
    <w:p w14:paraId="44478126" w14:textId="77777777" w:rsidR="000035DA" w:rsidRDefault="000035DA">
      <w:pPr>
        <w:pStyle w:val="CommentText"/>
      </w:pPr>
      <w:r>
        <w:t xml:space="preserve">I think his pt is that one want to ideally have one land cover/BRDF inside the sliding window.  </w:t>
      </w:r>
      <w:r>
        <w:rPr>
          <w:rStyle w:val="CommentReference"/>
        </w:rPr>
        <w:annotationRef/>
      </w:r>
    </w:p>
    <w:p w14:paraId="55C2FC1D" w14:textId="7D66FDC5" w:rsidR="000035DA" w:rsidRDefault="000035DA">
      <w:pPr>
        <w:pStyle w:val="CommentText"/>
      </w:pPr>
      <w:r>
        <w:t>We don’t want to speficy the sliding window size here – perhaps we should say so and why.</w:t>
      </w:r>
    </w:p>
    <w:p w14:paraId="4C33E1B7" w14:textId="6D57A3E3" w:rsidR="000035DA" w:rsidRDefault="000035DA">
      <w:pPr>
        <w:pStyle w:val="CommentText"/>
      </w:pPr>
      <w:r>
        <w:t>We specify it later for the case study.</w:t>
      </w:r>
    </w:p>
  </w:comment>
  <w:comment w:id="46" w:author="reviewer2" w:date="2018-03-18T19:36:00Z" w:initials="rev2">
    <w:p w14:paraId="0531BEDD" w14:textId="77777777" w:rsidR="008F74E0" w:rsidRDefault="008F74E0" w:rsidP="008F74E0">
      <w:r>
        <w:rPr>
          <w:rStyle w:val="CommentReference"/>
        </w:rPr>
        <w:annotationRef/>
      </w:r>
      <w:r>
        <w:t>In homogenization procedure, if we perform step (2) and (3) directly at course resolution without step (1), what’s the difference, please clarify.</w:t>
      </w:r>
    </w:p>
    <w:p w14:paraId="245B8753" w14:textId="66633FC9" w:rsidR="008F74E0" w:rsidRDefault="008F74E0">
      <w:pPr>
        <w:pStyle w:val="CommentText"/>
      </w:pPr>
    </w:p>
  </w:comment>
  <w:comment w:id="47" w:author="dugalh" w:date="2018-03-18T20:40:00Z" w:initials="dh">
    <w:p w14:paraId="792C0FD6" w14:textId="53052914" w:rsidR="005C3FA5" w:rsidRDefault="005C3FA5">
      <w:pPr>
        <w:pStyle w:val="CommentText"/>
      </w:pPr>
      <w:r>
        <w:rPr>
          <w:rStyle w:val="CommentReference"/>
        </w:rPr>
        <w:annotationRef/>
      </w:r>
      <w:r>
        <w:t>Reconsider wording and eq presentation – he seems to think step 2 involves only ref image but from eq 9, we see we need step 1.</w:t>
      </w:r>
    </w:p>
    <w:p w14:paraId="29EBB82C" w14:textId="35166B3E" w:rsidR="005C3FA5" w:rsidRDefault="005C3FA5">
      <w:pPr>
        <w:pStyle w:val="CommentText"/>
      </w:pPr>
      <w:r>
        <w:t>Eg: “Using the output of step 1 and ref image in eq 9, calculate M and C for each band</w:t>
      </w:r>
    </w:p>
  </w:comment>
  <w:comment w:id="48" w:author="reviewer1" w:date="2018-03-18T19:51:00Z" w:initials="rev1">
    <w:p w14:paraId="411ED62C" w14:textId="28EC204D" w:rsidR="00471884" w:rsidRDefault="00471884">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49" w:author="dugalh" w:date="2018-03-18T19:51:00Z" w:initials="dh">
    <w:p w14:paraId="58ECBD1D" w14:textId="16A1A1D4" w:rsidR="00471884" w:rsidRDefault="00471884">
      <w:pPr>
        <w:pStyle w:val="CommentText"/>
      </w:pPr>
      <w:r>
        <w:rPr>
          <w:rStyle w:val="CommentReference"/>
        </w:rPr>
        <w:annotationRef/>
      </w:r>
      <w:r>
        <w:t>Add a description of why this is so?  Then proof is in section 3.2</w:t>
      </w:r>
    </w:p>
  </w:comment>
  <w:comment w:id="52" w:author="reviewer1" w:date="2018-03-18T19:27:00Z" w:initials="rev1">
    <w:p w14:paraId="752DF27A" w14:textId="1BB32DDB" w:rsidR="00240A8F" w:rsidRDefault="00240A8F">
      <w:pPr>
        <w:pStyle w:val="CommentText"/>
      </w:pPr>
      <w:r>
        <w:rPr>
          <w:rStyle w:val="CommentReference"/>
        </w:rPr>
        <w:annotationRef/>
      </w:r>
      <w:r>
        <w:t>In my opinion, section 2.4 should be placed as 3.1, or 2.1, please check the journal manuscript guidance.</w:t>
      </w:r>
      <w:r>
        <w:br/>
      </w:r>
    </w:p>
  </w:comment>
  <w:comment w:id="54" w:author="dugalh" w:date="2018-03-18T20:44:00Z" w:initials="dh">
    <w:p w14:paraId="00ADEECE" w14:textId="77777777" w:rsidR="005C3FA5" w:rsidRDefault="005C3FA5">
      <w:pPr>
        <w:pStyle w:val="CommentText"/>
      </w:pPr>
      <w:r>
        <w:rPr>
          <w:rStyle w:val="CommentReference"/>
        </w:rPr>
        <w:annotationRef/>
      </w:r>
      <w:r>
        <w:t xml:space="preserve">Ok lets check the guidance. </w:t>
      </w:r>
    </w:p>
    <w:p w14:paraId="67EDACC0" w14:textId="77777777" w:rsidR="005C3FA5" w:rsidRDefault="005C3FA5">
      <w:pPr>
        <w:pStyle w:val="CommentText"/>
      </w:pPr>
    </w:p>
    <w:p w14:paraId="09FD5CE2" w14:textId="36FD78E7" w:rsidR="005C3FA5" w:rsidRDefault="005C3FA5">
      <w:pPr>
        <w:pStyle w:val="CommentText"/>
      </w:pPr>
      <w:r>
        <w:t>We refer to section 2.1-2.2 here, so unless we separate that out, we can’t put this as 2.1  3.1 seems wrong</w:t>
      </w:r>
    </w:p>
  </w:comment>
  <w:comment w:id="53" w:author="reviewer2" w:date="2018-03-18T19:40:00Z" w:initials="rev2">
    <w:p w14:paraId="078AC89E" w14:textId="6BB29B04" w:rsidR="008F74E0" w:rsidRDefault="008F74E0">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55" w:author="dugalh" w:date="2018-03-18T20:47:00Z" w:initials="dh">
    <w:p w14:paraId="27F30D29" w14:textId="386F272F" w:rsidR="005C3FA5" w:rsidRDefault="005C3FA5">
      <w:pPr>
        <w:pStyle w:val="CommentText"/>
      </w:pPr>
      <w:r>
        <w:rPr>
          <w:rStyle w:val="CommentReference"/>
        </w:rPr>
        <w:annotationRef/>
      </w:r>
      <w:r>
        <w:t>Only the last two questions are valid.  I do mention clear days – I guess we could check MODIS AOD as a backup and ref these values…</w:t>
      </w:r>
    </w:p>
  </w:comment>
  <w:comment w:id="57" w:author="reviewer1" w:date="2018-03-18T19:28:00Z" w:initials="rev1">
    <w:p w14:paraId="6D6DF99A" w14:textId="0287AB29" w:rsidR="00240A8F" w:rsidRDefault="00240A8F">
      <w:pPr>
        <w:pStyle w:val="CommentText"/>
      </w:pPr>
      <w:r>
        <w:rPr>
          <w:rStyle w:val="CommentReference"/>
        </w:rPr>
        <w:annotationRef/>
      </w:r>
      <w:r>
        <w:t>Line 23: since “except NIR”, then not good in all bands. Please phrase</w:t>
      </w:r>
      <w:r>
        <w:rPr>
          <w:rFonts w:ascii="MS Gothic" w:hAnsi="MS Gothic" w:cs="MS Gothic"/>
        </w:rPr>
        <w:t>？</w:t>
      </w:r>
      <w:r>
        <w:br/>
      </w:r>
    </w:p>
  </w:comment>
  <w:comment w:id="61" w:author="reviewer2" w:date="2018-03-18T19:37:00Z" w:initials="rev2">
    <w:p w14:paraId="0BE7768B" w14:textId="327D1714" w:rsidR="008F74E0" w:rsidRDefault="008F74E0">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62" w:author="dugalh" w:date="2018-03-18T20:48:00Z" w:initials="dh">
    <w:p w14:paraId="18C4653B" w14:textId="2E6634C6" w:rsidR="005C3FA5" w:rsidRDefault="005C3FA5">
      <w:pPr>
        <w:pStyle w:val="CommentText"/>
      </w:pPr>
      <w:r>
        <w:rPr>
          <w:rStyle w:val="CommentReference"/>
        </w:rPr>
        <w:annotationRef/>
      </w:r>
      <w:r>
        <w:t>These things are all covered.  Not sure how to satisfy this guy</w:t>
      </w:r>
    </w:p>
  </w:comment>
  <w:comment w:id="63" w:author="reviewer2" w:date="2018-03-18T19:39:00Z" w:initials="rev2">
    <w:p w14:paraId="2C027284" w14:textId="77777777" w:rsidR="008F74E0" w:rsidRDefault="008F74E0"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8F74E0" w:rsidRDefault="008F74E0">
      <w:pPr>
        <w:pStyle w:val="CommentText"/>
      </w:pPr>
    </w:p>
  </w:comment>
  <w:comment w:id="64" w:author="dugalh" w:date="2018-03-18T20:49:00Z" w:initials="dh">
    <w:p w14:paraId="522B0D3D" w14:textId="7D22F772" w:rsidR="005C3FA5" w:rsidRDefault="005C3FA5">
      <w:pPr>
        <w:pStyle w:val="CommentText"/>
      </w:pPr>
      <w:r>
        <w:rPr>
          <w:rStyle w:val="CommentReference"/>
        </w:rPr>
        <w:annotationRef/>
      </w:r>
      <w:r>
        <w:t>See paragraph below – although I agree this is pretty meaningless</w:t>
      </w:r>
    </w:p>
    <w:p w14:paraId="3B90865F" w14:textId="448BD852" w:rsidR="00215832" w:rsidRDefault="00215832">
      <w:pPr>
        <w:pStyle w:val="CommentText"/>
      </w:pPr>
      <w:r>
        <w:t>What would with and w/o BRDF tell us?  It would tell us if SPOT BRDF helps… but leave us with a difficult expanation</w:t>
      </w:r>
    </w:p>
  </w:comment>
  <w:comment w:id="93" w:author="reviewer1" w:date="2018-03-18T19:24:00Z" w:initials="rev1">
    <w:p w14:paraId="4462ACEA" w14:textId="2195DADE" w:rsidR="00240A8F" w:rsidRDefault="00240A8F">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94" w:author="dugalh" w:date="2018-03-18T20:52:00Z" w:initials="dh">
    <w:p w14:paraId="2B79CEED" w14:textId="15792BDC" w:rsidR="00215832" w:rsidRDefault="00215832">
      <w:pPr>
        <w:pStyle w:val="CommentText"/>
      </w:pPr>
      <w:r>
        <w:t>Mmmm – he wants results per land cover I think.  Is there a product I could use for this.  Its not an invalid request but difficult to provide and possibly open a can of worms</w:t>
      </w:r>
    </w:p>
    <w:p w14:paraId="6D9FD0B3" w14:textId="77777777" w:rsidR="00215832" w:rsidRDefault="00215832">
      <w:pPr>
        <w:pStyle w:val="CommentText"/>
      </w:pPr>
    </w:p>
    <w:p w14:paraId="00D43563" w14:textId="1564933E" w:rsidR="00215832" w:rsidRDefault="00215832">
      <w:pPr>
        <w:pStyle w:val="CommentText"/>
      </w:pPr>
      <w:r>
        <w:rPr>
          <w:rStyle w:val="CommentReference"/>
        </w:rPr>
        <w:annotationRef/>
      </w:r>
      <w:r>
        <w:t xml:space="preserve">The point of fig 4 is that RSR is a general linear rel. for all targets.  Although in effect, the way it is modelled may vary. Then BRDF has theoretically been modelled for in MODIS although not in DMC.  </w:t>
      </w:r>
    </w:p>
  </w:comment>
  <w:comment w:id="119" w:author="reviewer1" w:date="2018-03-18T19:29:00Z" w:initials="rev1">
    <w:p w14:paraId="19D6A0DE" w14:textId="1F3415CF" w:rsidR="00240A8F" w:rsidRDefault="00240A8F">
      <w:pPr>
        <w:pStyle w:val="CommentText"/>
      </w:pPr>
      <w:r>
        <w:rPr>
          <w:rStyle w:val="CommentReference"/>
        </w:rPr>
        <w:annotationRef/>
      </w:r>
      <w:r>
        <w:t>“and mosaic normalization techniques to reduce seam lines” sentence is not complete.</w:t>
      </w:r>
      <w:r>
        <w:br/>
      </w:r>
    </w:p>
  </w:comment>
  <w:comment w:id="120" w:author="dugalh" w:date="2018-03-18T20:58:00Z" w:initials="dh">
    <w:p w14:paraId="73DE3763" w14:textId="68BEF487" w:rsidR="00215832" w:rsidRDefault="00215832">
      <w:pPr>
        <w:pStyle w:val="CommentText"/>
      </w:pPr>
      <w:r>
        <w:rPr>
          <w:rStyle w:val="CommentReference"/>
        </w:rPr>
        <w:annotationRef/>
      </w:r>
      <w:r>
        <w:t>or mosaic… ?</w:t>
      </w:r>
    </w:p>
  </w:comment>
  <w:comment w:id="121" w:author="reviewer1" w:date="2018-03-18T19:30:00Z" w:initials="rev1">
    <w:p w14:paraId="38B59468" w14:textId="568646A6" w:rsidR="00240A8F" w:rsidRDefault="00240A8F">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122" w:author="dugalh" w:date="2018-03-18T21:00:00Z" w:initials="dh">
    <w:p w14:paraId="49C966FC" w14:textId="7DDF937C" w:rsidR="00116A88" w:rsidRDefault="00116A88">
      <w:pPr>
        <w:pStyle w:val="CommentText"/>
      </w:pPr>
      <w:r>
        <w:rPr>
          <w:rStyle w:val="CommentReference"/>
        </w:rPr>
        <w:annotationRef/>
      </w:r>
      <w:r>
        <w:t>Landsat calib seems to use MODIS data, so is it an improvement???</w:t>
      </w:r>
      <w:bookmarkStart w:id="123" w:name="_GoBack"/>
      <w:bookmarkEnd w:id="12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76DA8609"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006DF02" w15:paraIdParent="33199CA9" w15:done="0"/>
  <w15:commentEx w15:paraId="55A3365B" w15:done="0"/>
  <w15:commentEx w15:paraId="716920F7" w15:done="0"/>
  <w15:commentEx w15:paraId="692290C0" w15:done="0"/>
  <w15:commentEx w15:paraId="1F5B5389" w15:paraIdParent="692290C0" w15:done="0"/>
  <w15:commentEx w15:paraId="6E17FAAD" w15:done="0"/>
  <w15:commentEx w15:paraId="4C33E1B7" w15:paraIdParent="6E17FAAD" w15:done="0"/>
  <w15:commentEx w15:paraId="245B8753" w15:done="0"/>
  <w15:commentEx w15:paraId="29EBB82C" w15:paraIdParent="245B8753" w15:done="0"/>
  <w15:commentEx w15:paraId="411ED62C" w15:done="0"/>
  <w15:commentEx w15:paraId="58ECBD1D" w15:paraIdParent="411ED62C" w15:done="0"/>
  <w15:commentEx w15:paraId="752DF27A" w15:done="0"/>
  <w15:commentEx w15:paraId="09FD5CE2" w15:paraIdParent="752DF27A" w15:done="0"/>
  <w15:commentEx w15:paraId="078AC89E" w15:done="0"/>
  <w15:commentEx w15:paraId="27F30D29" w15:paraIdParent="078AC89E" w15:done="0"/>
  <w15:commentEx w15:paraId="6D6DF99A" w15:done="0"/>
  <w15:commentEx w15:paraId="0BE7768B" w15:done="0"/>
  <w15:commentEx w15:paraId="18C4653B" w15:paraIdParent="0BE7768B" w15:done="0"/>
  <w15:commentEx w15:paraId="4AFFFFC1" w15:done="0"/>
  <w15:commentEx w15:paraId="3B90865F" w15:paraIdParent="4AFFFFC1" w15:done="0"/>
  <w15:commentEx w15:paraId="4462ACEA" w15:done="0"/>
  <w15:commentEx w15:paraId="00D43563" w15:paraIdParent="4462ACEA" w15:done="0"/>
  <w15:commentEx w15:paraId="19D6A0DE" w15:done="0"/>
  <w15:commentEx w15:paraId="73DE3763" w15:paraIdParent="19D6A0DE" w15:done="0"/>
  <w15:commentEx w15:paraId="38B59468" w15:done="0"/>
  <w15:commentEx w15:paraId="49C966FC" w15:paraIdParent="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A153E" w14:textId="77777777" w:rsidR="007472B0" w:rsidRDefault="007472B0">
      <w:pPr>
        <w:spacing w:line="240" w:lineRule="auto"/>
      </w:pPr>
      <w:r>
        <w:separator/>
      </w:r>
    </w:p>
  </w:endnote>
  <w:endnote w:type="continuationSeparator" w:id="0">
    <w:p w14:paraId="1E46186B" w14:textId="77777777" w:rsidR="007472B0" w:rsidRDefault="00747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FB4904" w:rsidRDefault="00FB4904">
    <w:pPr>
      <w:pStyle w:val="Footer"/>
    </w:pPr>
  </w:p>
  <w:p w14:paraId="1D016D30" w14:textId="77777777" w:rsidR="00FB4904" w:rsidRDefault="00FB49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6C0C4" w14:textId="77777777" w:rsidR="007472B0" w:rsidRDefault="007472B0">
      <w:pPr>
        <w:spacing w:line="240" w:lineRule="auto"/>
      </w:pPr>
      <w:r>
        <w:separator/>
      </w:r>
    </w:p>
  </w:footnote>
  <w:footnote w:type="continuationSeparator" w:id="0">
    <w:p w14:paraId="4580FE42" w14:textId="77777777" w:rsidR="007472B0" w:rsidRDefault="007472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FB4904" w:rsidRDefault="00FB4904">
        <w:pPr>
          <w:pStyle w:val="Header"/>
          <w:jc w:val="center"/>
        </w:pPr>
        <w:r>
          <w:fldChar w:fldCharType="begin"/>
        </w:r>
        <w:r>
          <w:instrText xml:space="preserve"> PAGE   \* MERGEFORMAT </w:instrText>
        </w:r>
        <w:r>
          <w:fldChar w:fldCharType="separate"/>
        </w:r>
        <w:r w:rsidR="00116A88">
          <w:rPr>
            <w:noProof/>
          </w:rPr>
          <w:t>28</w:t>
        </w:r>
        <w:r>
          <w:rPr>
            <w:noProof/>
          </w:rPr>
          <w:fldChar w:fldCharType="end"/>
        </w:r>
      </w:p>
    </w:sdtContent>
  </w:sdt>
  <w:p w14:paraId="70308C52" w14:textId="77777777" w:rsidR="00FB4904" w:rsidRDefault="00FB4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57840"/>
    <w:rsid w:val="00096789"/>
    <w:rsid w:val="0009681F"/>
    <w:rsid w:val="000E4C92"/>
    <w:rsid w:val="000F20E4"/>
    <w:rsid w:val="001138DC"/>
    <w:rsid w:val="00116A88"/>
    <w:rsid w:val="00214903"/>
    <w:rsid w:val="00215832"/>
    <w:rsid w:val="00240A8F"/>
    <w:rsid w:val="00251295"/>
    <w:rsid w:val="002B2D50"/>
    <w:rsid w:val="00304500"/>
    <w:rsid w:val="003866A5"/>
    <w:rsid w:val="003F5315"/>
    <w:rsid w:val="00404FC6"/>
    <w:rsid w:val="00471884"/>
    <w:rsid w:val="00492664"/>
    <w:rsid w:val="004E5D40"/>
    <w:rsid w:val="00562EB1"/>
    <w:rsid w:val="00582F14"/>
    <w:rsid w:val="005C3FA5"/>
    <w:rsid w:val="00601E07"/>
    <w:rsid w:val="00602A7E"/>
    <w:rsid w:val="00653ACD"/>
    <w:rsid w:val="00662628"/>
    <w:rsid w:val="006A53B2"/>
    <w:rsid w:val="00704D02"/>
    <w:rsid w:val="007472B0"/>
    <w:rsid w:val="007D4D6C"/>
    <w:rsid w:val="008F74E0"/>
    <w:rsid w:val="009129D5"/>
    <w:rsid w:val="00A53CD5"/>
    <w:rsid w:val="00B56D26"/>
    <w:rsid w:val="00B6684D"/>
    <w:rsid w:val="00BC15C8"/>
    <w:rsid w:val="00C55794"/>
    <w:rsid w:val="00FB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40820-14F2-4859-BCA6-3A33E98EC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32</Pages>
  <Words>34114</Words>
  <Characters>194450</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21</cp:revision>
  <dcterms:created xsi:type="dcterms:W3CDTF">2017-06-30T13:14:00Z</dcterms:created>
  <dcterms:modified xsi:type="dcterms:W3CDTF">2018-03-18T19:00:00Z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http://www.zotero.org/styles/isprs-journal-of-photogrammetry-and-remote-sensing</vt:lpwstr>
  </property>
  <property fmtid="{D5CDD505-2E9C-101B-9397-08002B2CF9AE}" pid="15" name="Mendeley Recent Style Name 6_1">
    <vt:lpwstr>ISPRS Journal of Photogrammetry and Remote Sensing</vt:lpwstr>
  </property>
  <property fmtid="{D5CDD505-2E9C-101B-9397-08002B2CF9AE}" pid="16" name="Mendeley Recent Style Id 7_1">
    <vt:lpwstr>http://www.zotero.org/styles/international-journal-of-remote-sensing</vt:lpwstr>
  </property>
  <property fmtid="{D5CDD505-2E9C-101B-9397-08002B2CF9AE}" pid="17" name="Mendeley Recent Style Name 7_1">
    <vt:lpwstr>International Journal of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