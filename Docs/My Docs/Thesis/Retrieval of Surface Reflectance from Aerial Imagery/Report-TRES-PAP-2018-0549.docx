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43D9A" w14:textId="36371E35" w:rsidR="00237003" w:rsidRPr="00237003" w:rsidRDefault="00237003" w:rsidP="001F5E8E">
      <w:pPr>
        <w:rPr>
          <w:b/>
          <w:color w:val="FF0000"/>
          <w:sz w:val="32"/>
          <w:szCs w:val="32"/>
          <w:lang w:val="en-US"/>
        </w:rPr>
      </w:pPr>
      <w:r w:rsidRPr="00237003">
        <w:rPr>
          <w:b/>
          <w:color w:val="FF0000"/>
          <w:sz w:val="32"/>
          <w:szCs w:val="32"/>
          <w:lang w:val="en-US"/>
        </w:rPr>
        <w:t>Response to editor’s report</w:t>
      </w:r>
    </w:p>
    <w:p w14:paraId="2B84BA6F" w14:textId="2F7780AA" w:rsidR="00237003" w:rsidRDefault="00237003" w:rsidP="001F5E8E">
      <w:pPr>
        <w:rPr>
          <w:color w:val="FF0000"/>
          <w:sz w:val="24"/>
          <w:szCs w:val="24"/>
          <w:lang w:val="en-US"/>
        </w:rPr>
      </w:pPr>
      <w:r w:rsidRPr="00237003">
        <w:rPr>
          <w:color w:val="FF0000"/>
          <w:sz w:val="24"/>
          <w:szCs w:val="24"/>
          <w:lang w:val="en-US"/>
        </w:rPr>
        <w:t xml:space="preserve">Thank </w:t>
      </w:r>
      <w:r>
        <w:rPr>
          <w:color w:val="FF0000"/>
          <w:sz w:val="24"/>
          <w:szCs w:val="24"/>
          <w:lang w:val="en-US"/>
        </w:rPr>
        <w:t>you for reviewing the manuscript.  We have applied the corrections and suggestions</w:t>
      </w:r>
      <w:r w:rsidR="00F02B66">
        <w:rPr>
          <w:color w:val="FF0000"/>
          <w:sz w:val="24"/>
          <w:szCs w:val="24"/>
          <w:lang w:val="en-US"/>
        </w:rPr>
        <w:t>,</w:t>
      </w:r>
      <w:r>
        <w:rPr>
          <w:color w:val="FF0000"/>
          <w:sz w:val="24"/>
          <w:szCs w:val="24"/>
          <w:lang w:val="en-US"/>
        </w:rPr>
        <w:t xml:space="preserve"> and hope that the manuscript will now comply with the journal style.  Where it was not possible to apply corrections as stipulated, we have commented in red in the relevant sections below.  </w:t>
      </w:r>
    </w:p>
    <w:p w14:paraId="13AC3FD9" w14:textId="0B44D7FF" w:rsidR="00237003" w:rsidRDefault="00237003" w:rsidP="001F5E8E">
      <w:pPr>
        <w:rPr>
          <w:color w:val="FF0000"/>
          <w:sz w:val="24"/>
          <w:szCs w:val="24"/>
          <w:lang w:val="en-US"/>
        </w:rPr>
      </w:pPr>
      <w:r>
        <w:rPr>
          <w:color w:val="FF0000"/>
          <w:sz w:val="24"/>
          <w:szCs w:val="24"/>
          <w:lang w:val="en-US"/>
        </w:rPr>
        <w:t>Changes to the original manuscript are formatted in red (</w:t>
      </w:r>
      <w:r w:rsidR="00626840">
        <w:rPr>
          <w:color w:val="FF0000"/>
          <w:sz w:val="24"/>
          <w:szCs w:val="24"/>
          <w:lang w:val="en-US"/>
        </w:rPr>
        <w:t xml:space="preserve">text </w:t>
      </w:r>
      <w:r>
        <w:rPr>
          <w:color w:val="FF0000"/>
          <w:sz w:val="24"/>
          <w:szCs w:val="24"/>
          <w:lang w:val="en-US"/>
        </w:rPr>
        <w:t>deletions are marked in strikethrough red).</w:t>
      </w:r>
    </w:p>
    <w:p w14:paraId="068E9C32" w14:textId="77777777" w:rsidR="00020BAC" w:rsidRPr="00237003" w:rsidRDefault="00020BAC" w:rsidP="001F5E8E">
      <w:pPr>
        <w:rPr>
          <w:color w:val="FF0000"/>
          <w:sz w:val="24"/>
          <w:szCs w:val="24"/>
          <w:lang w:val="en-US"/>
        </w:rPr>
      </w:pPr>
      <w:bookmarkStart w:id="0" w:name="_GoBack"/>
      <w:bookmarkEnd w:id="0"/>
    </w:p>
    <w:p w14:paraId="377628C1" w14:textId="77777777" w:rsidR="004C0A4B" w:rsidRDefault="00382AF7" w:rsidP="001F5E8E">
      <w:pPr>
        <w:rPr>
          <w:sz w:val="32"/>
          <w:szCs w:val="32"/>
          <w:lang w:val="en-US"/>
        </w:rPr>
      </w:pPr>
      <w:r w:rsidRPr="00780F1E">
        <w:rPr>
          <w:b/>
          <w:sz w:val="32"/>
          <w:szCs w:val="32"/>
          <w:lang w:val="en-US"/>
        </w:rPr>
        <w:t>REPORT</w:t>
      </w:r>
      <w:r w:rsidR="00217AE1">
        <w:rPr>
          <w:b/>
          <w:sz w:val="32"/>
          <w:szCs w:val="32"/>
          <w:lang w:val="en-US"/>
        </w:rPr>
        <w:t xml:space="preserve"> </w:t>
      </w:r>
      <w:r w:rsidR="00921833">
        <w:rPr>
          <w:b/>
          <w:sz w:val="32"/>
          <w:szCs w:val="32"/>
          <w:lang w:val="en-US"/>
        </w:rPr>
        <w:br/>
      </w:r>
      <w:r w:rsidR="00921833" w:rsidRPr="00146F25">
        <w:rPr>
          <w:sz w:val="32"/>
          <w:szCs w:val="32"/>
          <w:lang w:val="en-US"/>
        </w:rPr>
        <w:t>Technical editor’s report</w:t>
      </w:r>
      <w:r w:rsidR="00D1210A">
        <w:rPr>
          <w:sz w:val="32"/>
          <w:szCs w:val="32"/>
          <w:lang w:val="en-US"/>
        </w:rPr>
        <w:t xml:space="preserve">: </w:t>
      </w:r>
      <w:r w:rsidR="004C0A4B">
        <w:rPr>
          <w:sz w:val="32"/>
          <w:szCs w:val="32"/>
          <w:lang w:val="en-US"/>
        </w:rPr>
        <w:t>TRES-PAP-2018</w:t>
      </w:r>
      <w:r w:rsidR="00B32EFB" w:rsidRPr="00B32EFB">
        <w:rPr>
          <w:sz w:val="32"/>
          <w:szCs w:val="32"/>
          <w:lang w:val="en-US"/>
        </w:rPr>
        <w:t>-</w:t>
      </w:r>
      <w:r w:rsidR="004C0A4B">
        <w:rPr>
          <w:sz w:val="32"/>
          <w:szCs w:val="32"/>
          <w:lang w:val="en-US"/>
        </w:rPr>
        <w:t>0549</w:t>
      </w:r>
    </w:p>
    <w:p w14:paraId="4B0650A6" w14:textId="77777777" w:rsidR="003F2A81" w:rsidRPr="004C0A4B" w:rsidRDefault="003F2A81" w:rsidP="004C0A4B">
      <w:pPr>
        <w:jc w:val="both"/>
        <w:rPr>
          <w:sz w:val="32"/>
          <w:szCs w:val="32"/>
          <w:lang w:val="en-US"/>
        </w:rPr>
      </w:pPr>
      <w:r w:rsidRPr="001A3889">
        <w:rPr>
          <w:b/>
          <w:sz w:val="24"/>
          <w:lang w:val="en-US"/>
        </w:rPr>
        <w:t>Dear Authors, thank you for submitting your manuscript to IJRS. Please find mandatory editing corrections and helpful suggestions to make your manuscript compliant with the journal style as follows.</w:t>
      </w:r>
    </w:p>
    <w:p w14:paraId="4C50D6A8" w14:textId="77777777" w:rsidR="003F2A81" w:rsidRPr="001A3889" w:rsidRDefault="003F2A81" w:rsidP="004C0A4B">
      <w:pPr>
        <w:jc w:val="both"/>
        <w:rPr>
          <w:b/>
          <w:sz w:val="24"/>
          <w:lang w:val="en-US"/>
        </w:rPr>
      </w:pPr>
      <w:r w:rsidRPr="001A3889">
        <w:rPr>
          <w:b/>
          <w:sz w:val="24"/>
          <w:lang w:val="en-US"/>
        </w:rPr>
        <w:t>Kindly keep in mind that a late response or neglected corrections will result in a longer delay of the publication time.</w:t>
      </w:r>
    </w:p>
    <w:p w14:paraId="5447C984" w14:textId="77777777" w:rsidR="003F2A81" w:rsidRPr="001A3889" w:rsidRDefault="003F2A81" w:rsidP="003F2A81">
      <w:pPr>
        <w:jc w:val="both"/>
        <w:rPr>
          <w:b/>
          <w:sz w:val="24"/>
          <w:lang w:val="en-US"/>
        </w:rPr>
      </w:pPr>
    </w:p>
    <w:p w14:paraId="610AA8AA" w14:textId="77777777" w:rsidR="00D1210A" w:rsidRPr="0060167A" w:rsidRDefault="005D5959" w:rsidP="00D1210A">
      <w:pPr>
        <w:jc w:val="both"/>
        <w:rPr>
          <w:b/>
          <w:color w:val="000000" w:themeColor="text1"/>
          <w:sz w:val="24"/>
          <w:lang w:val="en-US"/>
        </w:rPr>
      </w:pPr>
      <w:r w:rsidRPr="00D1210A">
        <w:rPr>
          <w:b/>
          <w:sz w:val="24"/>
          <w:lang w:val="en-US"/>
        </w:rPr>
        <w:t>General</w:t>
      </w:r>
      <w:r w:rsidR="00831A8D" w:rsidRPr="00756ECD">
        <w:rPr>
          <w:b/>
          <w:sz w:val="24"/>
          <w:lang w:val="en-US"/>
        </w:rPr>
        <w:br/>
      </w:r>
    </w:p>
    <w:p w14:paraId="70F5682F" w14:textId="77777777" w:rsidR="00B32EFB" w:rsidRDefault="00B32EFB" w:rsidP="00B32EFB">
      <w:pPr>
        <w:pStyle w:val="ListParagraph"/>
        <w:numPr>
          <w:ilvl w:val="0"/>
          <w:numId w:val="4"/>
        </w:numPr>
        <w:ind w:left="709"/>
        <w:jc w:val="both"/>
        <w:rPr>
          <w:sz w:val="24"/>
          <w:lang w:val="en-US"/>
        </w:rPr>
      </w:pPr>
      <w:r w:rsidRPr="00D1210A">
        <w:rPr>
          <w:sz w:val="24"/>
          <w:lang w:val="en-US"/>
        </w:rPr>
        <w:t xml:space="preserve">Please define all the acronyms at their first instance, and please define them separately in the abstract and in the body of the text (i. e., </w:t>
      </w:r>
      <w:r w:rsidR="001029DD">
        <w:rPr>
          <w:sz w:val="24"/>
          <w:lang w:val="en-US"/>
        </w:rPr>
        <w:t xml:space="preserve">MODIS, SPOT, </w:t>
      </w:r>
      <w:r w:rsidR="00920E1A">
        <w:rPr>
          <w:sz w:val="24"/>
          <w:lang w:val="en-US"/>
        </w:rPr>
        <w:t xml:space="preserve">MCD43, ATCOR, MODTRAN, 6S, DMC, MCD43A4, </w:t>
      </w:r>
      <w:r w:rsidR="00295149">
        <w:rPr>
          <w:sz w:val="24"/>
          <w:lang w:val="en-US"/>
        </w:rPr>
        <w:t xml:space="preserve">FOV, </w:t>
      </w:r>
      <w:r w:rsidR="00315736">
        <w:rPr>
          <w:sz w:val="24"/>
          <w:lang w:val="en-US"/>
        </w:rPr>
        <w:t>Landsat,</w:t>
      </w:r>
      <w:r w:rsidR="001A4BD1">
        <w:rPr>
          <w:sz w:val="24"/>
          <w:lang w:val="en-US"/>
        </w:rPr>
        <w:t xml:space="preserve"> </w:t>
      </w:r>
      <w:r w:rsidR="00DB3C75">
        <w:rPr>
          <w:sz w:val="24"/>
          <w:lang w:val="en-US"/>
        </w:rPr>
        <w:t xml:space="preserve">ASTER, </w:t>
      </w:r>
      <w:r w:rsidR="00315736">
        <w:rPr>
          <w:sz w:val="24"/>
          <w:lang w:val="en-US"/>
        </w:rPr>
        <w:t xml:space="preserve"> </w:t>
      </w:r>
      <w:r w:rsidR="00E01A45">
        <w:rPr>
          <w:sz w:val="24"/>
          <w:lang w:val="en-US"/>
        </w:rPr>
        <w:t xml:space="preserve">AM, </w:t>
      </w:r>
      <w:r w:rsidRPr="00D1210A">
        <w:rPr>
          <w:sz w:val="24"/>
          <w:lang w:val="en-US"/>
        </w:rPr>
        <w:t xml:space="preserve">etc.). </w:t>
      </w:r>
    </w:p>
    <w:p w14:paraId="271AE6A6" w14:textId="77777777" w:rsidR="00A27882" w:rsidRDefault="004D58B0" w:rsidP="00C879C8">
      <w:pPr>
        <w:pStyle w:val="ListParagraph"/>
        <w:ind w:left="709"/>
        <w:jc w:val="both"/>
        <w:rPr>
          <w:color w:val="FF0000"/>
          <w:sz w:val="24"/>
          <w:lang w:val="en-US"/>
        </w:rPr>
      </w:pPr>
      <w:r w:rsidRPr="004D58B0">
        <w:rPr>
          <w:color w:val="FF0000"/>
          <w:sz w:val="24"/>
          <w:lang w:val="en-US"/>
        </w:rPr>
        <w:t>MCD43 and MCD43A4 are MODIS product ID’s and not acronyms.  This has been clarified in the manuscript</w:t>
      </w:r>
      <w:r w:rsidR="00A27882">
        <w:rPr>
          <w:color w:val="FF0000"/>
          <w:sz w:val="24"/>
          <w:lang w:val="en-US"/>
        </w:rPr>
        <w:t xml:space="preserve"> by altering the relevant wording</w:t>
      </w:r>
      <w:r w:rsidRPr="004D58B0">
        <w:rPr>
          <w:color w:val="FF0000"/>
          <w:sz w:val="24"/>
          <w:lang w:val="en-US"/>
        </w:rPr>
        <w:t>.</w:t>
      </w:r>
      <w:r>
        <w:rPr>
          <w:color w:val="FF0000"/>
          <w:sz w:val="24"/>
          <w:lang w:val="en-US"/>
        </w:rPr>
        <w:t xml:space="preserve">  </w:t>
      </w:r>
    </w:p>
    <w:p w14:paraId="11AAB888" w14:textId="48B4749B" w:rsidR="00C879C8" w:rsidRPr="004D58B0" w:rsidRDefault="004D58B0" w:rsidP="00C879C8">
      <w:pPr>
        <w:pStyle w:val="ListParagraph"/>
        <w:ind w:left="709"/>
        <w:jc w:val="both"/>
        <w:rPr>
          <w:ins w:id="1" w:author="dugalh" w:date="2018-09-17T12:48:00Z"/>
          <w:color w:val="FF0000"/>
          <w:sz w:val="24"/>
          <w:lang w:val="en-US"/>
        </w:rPr>
      </w:pPr>
      <w:r>
        <w:rPr>
          <w:color w:val="FF0000"/>
          <w:sz w:val="24"/>
          <w:lang w:val="en-US"/>
        </w:rPr>
        <w:t>Landsat is the name of a satellite program and not an acronym, so this has been left as is.</w:t>
      </w:r>
      <w:r w:rsidR="00C305B4">
        <w:rPr>
          <w:color w:val="FF0000"/>
          <w:sz w:val="24"/>
          <w:lang w:val="en-US"/>
        </w:rPr>
        <w:t xml:space="preserve">  We </w:t>
      </w:r>
      <w:r w:rsidR="00A27882">
        <w:rPr>
          <w:color w:val="FF0000"/>
          <w:sz w:val="24"/>
          <w:lang w:val="en-US"/>
        </w:rPr>
        <w:t>have deleted</w:t>
      </w:r>
      <w:r w:rsidR="00C305B4">
        <w:rPr>
          <w:color w:val="FF0000"/>
          <w:sz w:val="24"/>
          <w:lang w:val="en-US"/>
        </w:rPr>
        <w:t xml:space="preserve"> </w:t>
      </w:r>
      <w:r w:rsidR="00A27882">
        <w:rPr>
          <w:color w:val="FF0000"/>
          <w:sz w:val="24"/>
          <w:lang w:val="en-US"/>
        </w:rPr>
        <w:t>“</w:t>
      </w:r>
      <w:r w:rsidR="00C305B4">
        <w:rPr>
          <w:color w:val="FF0000"/>
          <w:sz w:val="24"/>
          <w:lang w:val="en-US"/>
        </w:rPr>
        <w:t>AM</w:t>
      </w:r>
      <w:r w:rsidR="00A27882">
        <w:rPr>
          <w:color w:val="FF0000"/>
          <w:sz w:val="24"/>
          <w:lang w:val="en-US"/>
        </w:rPr>
        <w:t xml:space="preserve">” from the reported time, to make it in 24 hour format.  </w:t>
      </w:r>
    </w:p>
    <w:p w14:paraId="51874F71" w14:textId="77777777" w:rsidR="004D58B0" w:rsidRDefault="004D58B0" w:rsidP="00C879C8">
      <w:pPr>
        <w:pStyle w:val="ListParagraph"/>
        <w:ind w:left="709"/>
        <w:jc w:val="both"/>
        <w:rPr>
          <w:sz w:val="24"/>
          <w:lang w:val="en-US"/>
        </w:rPr>
      </w:pPr>
    </w:p>
    <w:p w14:paraId="5D75EAC8" w14:textId="77777777" w:rsidR="00C879C8" w:rsidRPr="00C879C8" w:rsidRDefault="00920E1A" w:rsidP="00C879C8">
      <w:pPr>
        <w:pStyle w:val="ListParagraph"/>
        <w:numPr>
          <w:ilvl w:val="0"/>
          <w:numId w:val="4"/>
        </w:numPr>
        <w:ind w:left="709"/>
        <w:jc w:val="both"/>
        <w:rPr>
          <w:sz w:val="24"/>
          <w:lang w:val="en-US"/>
        </w:rPr>
      </w:pPr>
      <w:r>
        <w:rPr>
          <w:sz w:val="24"/>
          <w:lang w:val="en-US"/>
        </w:rPr>
        <w:t>Replace “&amp;” with “and”</w:t>
      </w:r>
      <w:r w:rsidR="00C879C8">
        <w:rPr>
          <w:sz w:val="24"/>
          <w:lang w:val="en-US"/>
        </w:rPr>
        <w:t xml:space="preserve"> at page 5.</w:t>
      </w:r>
    </w:p>
    <w:p w14:paraId="0FBCEF66" w14:textId="77777777" w:rsidR="00C879C8" w:rsidRDefault="00C879C8" w:rsidP="00C879C8">
      <w:pPr>
        <w:pStyle w:val="ListParagraph"/>
        <w:ind w:left="709"/>
        <w:jc w:val="both"/>
        <w:rPr>
          <w:sz w:val="24"/>
          <w:lang w:val="en-US"/>
        </w:rPr>
      </w:pPr>
    </w:p>
    <w:p w14:paraId="5E38CF61" w14:textId="77777777" w:rsidR="00AE026F" w:rsidRDefault="00AE026F" w:rsidP="00AE026F">
      <w:pPr>
        <w:pStyle w:val="ListParagraph"/>
        <w:numPr>
          <w:ilvl w:val="0"/>
          <w:numId w:val="4"/>
        </w:numPr>
        <w:ind w:left="709"/>
        <w:jc w:val="both"/>
        <w:rPr>
          <w:sz w:val="24"/>
          <w:lang w:val="en-US"/>
        </w:rPr>
      </w:pPr>
      <w:r w:rsidRPr="00D1210A">
        <w:rPr>
          <w:sz w:val="24"/>
          <w:lang w:val="en-US"/>
        </w:rPr>
        <w:t>Please remove t</w:t>
      </w:r>
      <w:r w:rsidR="00C51A8D">
        <w:rPr>
          <w:sz w:val="24"/>
          <w:lang w:val="en-US"/>
        </w:rPr>
        <w:t xml:space="preserve">he dashes between digits and words </w:t>
      </w:r>
      <w:r w:rsidRPr="00D1210A">
        <w:rPr>
          <w:sz w:val="24"/>
          <w:lang w:val="en-US"/>
        </w:rPr>
        <w:t>everywhere, i. e.</w:t>
      </w:r>
      <w:r>
        <w:rPr>
          <w:sz w:val="24"/>
          <w:lang w:val="en-US"/>
        </w:rPr>
        <w:t>, “16-day” should be “16 day”, etc</w:t>
      </w:r>
      <w:r w:rsidRPr="00D1210A">
        <w:rPr>
          <w:sz w:val="24"/>
          <w:lang w:val="en-US"/>
        </w:rPr>
        <w:t>.</w:t>
      </w:r>
    </w:p>
    <w:p w14:paraId="4478A656" w14:textId="77777777" w:rsidR="00C879C8" w:rsidRPr="00C879C8" w:rsidRDefault="00C879C8" w:rsidP="00C879C8">
      <w:pPr>
        <w:pStyle w:val="ListParagraph"/>
        <w:rPr>
          <w:sz w:val="24"/>
          <w:lang w:val="en-US"/>
        </w:rPr>
      </w:pPr>
    </w:p>
    <w:p w14:paraId="639212DF" w14:textId="77777777" w:rsidR="001A4BD1" w:rsidRPr="001A4BD1" w:rsidRDefault="00C879C8" w:rsidP="001A4BD1">
      <w:pPr>
        <w:pStyle w:val="ListParagraph"/>
        <w:numPr>
          <w:ilvl w:val="0"/>
          <w:numId w:val="4"/>
        </w:numPr>
        <w:ind w:left="709"/>
        <w:jc w:val="both"/>
        <w:rPr>
          <w:sz w:val="24"/>
          <w:lang w:val="en-US"/>
        </w:rPr>
      </w:pPr>
      <w:r>
        <w:rPr>
          <w:sz w:val="24"/>
          <w:lang w:val="en-US"/>
        </w:rPr>
        <w:t>Do not define acronyms twice (i. e., see RSR at page 13).</w:t>
      </w:r>
    </w:p>
    <w:p w14:paraId="75EAE8D9" w14:textId="77777777" w:rsidR="001A4BD1" w:rsidRDefault="001A4BD1" w:rsidP="001A4BD1">
      <w:pPr>
        <w:pStyle w:val="ListParagraph"/>
        <w:ind w:left="709"/>
        <w:jc w:val="both"/>
        <w:rPr>
          <w:sz w:val="24"/>
          <w:lang w:val="en-US"/>
        </w:rPr>
      </w:pPr>
    </w:p>
    <w:p w14:paraId="4FF3C5FE" w14:textId="77777777" w:rsidR="001A4BD1" w:rsidRPr="001A4BD1" w:rsidRDefault="00EF3BB9" w:rsidP="001A4BD1">
      <w:pPr>
        <w:pStyle w:val="ListParagraph"/>
        <w:numPr>
          <w:ilvl w:val="0"/>
          <w:numId w:val="4"/>
        </w:numPr>
        <w:ind w:left="709"/>
        <w:jc w:val="both"/>
        <w:rPr>
          <w:sz w:val="24"/>
          <w:lang w:val="en-US"/>
        </w:rPr>
      </w:pPr>
      <w:r>
        <w:rPr>
          <w:sz w:val="24"/>
          <w:lang w:val="en-US"/>
        </w:rPr>
        <w:t>Please use the symbol “</w:t>
      </w:r>
      <w:r>
        <w:rPr>
          <w:sz w:val="24"/>
          <w:lang w:val="en-US"/>
        </w:rPr>
        <w:sym w:font="Symbol" w:char="F0B4"/>
      </w:r>
      <w:r>
        <w:rPr>
          <w:sz w:val="24"/>
          <w:lang w:val="en-US"/>
        </w:rPr>
        <w:t>” instead of “x” for indicating spatial resolutions, area sizes, etc. (see page 15).</w:t>
      </w:r>
    </w:p>
    <w:p w14:paraId="55FF702C" w14:textId="77777777" w:rsidR="001A4BD1" w:rsidRDefault="001A4BD1" w:rsidP="001A4BD1">
      <w:pPr>
        <w:pStyle w:val="ListParagraph"/>
        <w:ind w:left="709"/>
        <w:jc w:val="both"/>
        <w:rPr>
          <w:sz w:val="24"/>
          <w:lang w:val="en-US"/>
        </w:rPr>
      </w:pPr>
    </w:p>
    <w:p w14:paraId="437F2C17" w14:textId="77777777" w:rsidR="001A4BD1" w:rsidRPr="001A4BD1" w:rsidRDefault="004C5B46" w:rsidP="001A4BD1">
      <w:pPr>
        <w:pStyle w:val="ListParagraph"/>
        <w:numPr>
          <w:ilvl w:val="0"/>
          <w:numId w:val="4"/>
        </w:numPr>
        <w:ind w:left="709"/>
        <w:jc w:val="both"/>
        <w:rPr>
          <w:sz w:val="24"/>
          <w:lang w:val="en-US"/>
        </w:rPr>
      </w:pPr>
      <w:r>
        <w:rPr>
          <w:sz w:val="24"/>
          <w:lang w:val="en-US"/>
        </w:rPr>
        <w:lastRenderedPageBreak/>
        <w:t>All the units in the format “m/g” must be written as “m g</w:t>
      </w:r>
      <w:r w:rsidRPr="004C5B46">
        <w:rPr>
          <w:sz w:val="24"/>
          <w:vertAlign w:val="superscript"/>
          <w:lang w:val="en-US"/>
        </w:rPr>
        <w:t>-1</w:t>
      </w:r>
      <w:r>
        <w:rPr>
          <w:sz w:val="24"/>
          <w:lang w:val="en-US"/>
        </w:rPr>
        <w:t xml:space="preserve">”, </w:t>
      </w:r>
      <w:r w:rsidR="00D45624">
        <w:rPr>
          <w:sz w:val="24"/>
          <w:lang w:val="en-US"/>
        </w:rPr>
        <w:t>see page 15.</w:t>
      </w:r>
    </w:p>
    <w:p w14:paraId="00CB3B9C" w14:textId="77777777" w:rsidR="001A4BD1" w:rsidRDefault="001A4BD1" w:rsidP="001A4BD1">
      <w:pPr>
        <w:pStyle w:val="ListParagraph"/>
        <w:ind w:left="709"/>
        <w:jc w:val="both"/>
        <w:rPr>
          <w:sz w:val="24"/>
          <w:lang w:val="en-US"/>
        </w:rPr>
      </w:pPr>
    </w:p>
    <w:p w14:paraId="0FBA8D91" w14:textId="77777777" w:rsidR="001A4BD1" w:rsidRPr="001A4BD1" w:rsidRDefault="0043570E" w:rsidP="001A4BD1">
      <w:pPr>
        <w:pStyle w:val="ListParagraph"/>
        <w:numPr>
          <w:ilvl w:val="0"/>
          <w:numId w:val="4"/>
        </w:numPr>
        <w:ind w:left="709"/>
        <w:jc w:val="both"/>
        <w:rPr>
          <w:sz w:val="24"/>
          <w:lang w:val="en-US"/>
        </w:rPr>
      </w:pPr>
      <w:r>
        <w:rPr>
          <w:sz w:val="24"/>
          <w:lang w:val="en-US"/>
        </w:rPr>
        <w:t>Please check the use of the degree symbol, it should be “ ° ”, see page 16.</w:t>
      </w:r>
    </w:p>
    <w:p w14:paraId="02D5A881" w14:textId="77777777" w:rsidR="001A4BD1" w:rsidRDefault="001A4BD1" w:rsidP="001A4BD1">
      <w:pPr>
        <w:pStyle w:val="ListParagraph"/>
        <w:ind w:left="709"/>
        <w:jc w:val="both"/>
        <w:rPr>
          <w:sz w:val="24"/>
          <w:lang w:val="en-US"/>
        </w:rPr>
      </w:pPr>
    </w:p>
    <w:p w14:paraId="59AE1E03" w14:textId="77777777" w:rsidR="002F3327" w:rsidRDefault="002F3327" w:rsidP="00B32EFB">
      <w:pPr>
        <w:pStyle w:val="ListParagraph"/>
        <w:numPr>
          <w:ilvl w:val="0"/>
          <w:numId w:val="4"/>
        </w:numPr>
        <w:ind w:left="709"/>
        <w:jc w:val="both"/>
        <w:rPr>
          <w:sz w:val="24"/>
          <w:lang w:val="en-US"/>
        </w:rPr>
      </w:pPr>
      <w:r>
        <w:rPr>
          <w:sz w:val="24"/>
          <w:lang w:val="en-US"/>
        </w:rPr>
        <w:t>Use a single decimal digit for all the angle values in page 16.</w:t>
      </w:r>
    </w:p>
    <w:p w14:paraId="07C243AE" w14:textId="77777777" w:rsidR="00B32EFB" w:rsidRDefault="00B32EFB" w:rsidP="00B32EFB">
      <w:pPr>
        <w:pStyle w:val="ListParagraph"/>
        <w:ind w:left="709"/>
        <w:jc w:val="both"/>
        <w:rPr>
          <w:sz w:val="24"/>
          <w:lang w:val="en-US"/>
        </w:rPr>
      </w:pPr>
    </w:p>
    <w:p w14:paraId="42AB3032" w14:textId="77777777" w:rsidR="00B32EFB" w:rsidRDefault="005E58EF" w:rsidP="0019558C">
      <w:pPr>
        <w:pStyle w:val="ListParagraph"/>
        <w:numPr>
          <w:ilvl w:val="0"/>
          <w:numId w:val="4"/>
        </w:numPr>
        <w:ind w:left="709"/>
        <w:jc w:val="both"/>
        <w:rPr>
          <w:sz w:val="24"/>
          <w:lang w:val="en-US"/>
        </w:rPr>
      </w:pPr>
      <w:r w:rsidRPr="00A0470E">
        <w:rPr>
          <w:sz w:val="24"/>
          <w:lang w:val="en-US"/>
        </w:rPr>
        <w:t>At page 23 please add the “%”</w:t>
      </w:r>
      <w:r w:rsidR="00514ACB" w:rsidRPr="00A0470E">
        <w:rPr>
          <w:sz w:val="24"/>
          <w:lang w:val="en-US"/>
        </w:rPr>
        <w:t xml:space="preserve"> symbol close to each value of the range.</w:t>
      </w:r>
      <w:r w:rsidR="00A0470E" w:rsidRPr="00A0470E">
        <w:rPr>
          <w:sz w:val="24"/>
          <w:lang w:val="en-US"/>
        </w:rPr>
        <w:t xml:space="preserve"> </w:t>
      </w:r>
    </w:p>
    <w:p w14:paraId="3C64BAAB" w14:textId="77777777" w:rsidR="00A0470E" w:rsidRPr="00A0470E" w:rsidRDefault="00A0470E" w:rsidP="00A0470E">
      <w:pPr>
        <w:pStyle w:val="ListParagraph"/>
        <w:rPr>
          <w:sz w:val="24"/>
          <w:lang w:val="en-US"/>
        </w:rPr>
      </w:pPr>
    </w:p>
    <w:p w14:paraId="1C5E3DFB" w14:textId="77777777" w:rsidR="00C305B4" w:rsidRDefault="00A0470E" w:rsidP="00426F13">
      <w:pPr>
        <w:pStyle w:val="ListParagraph"/>
        <w:numPr>
          <w:ilvl w:val="0"/>
          <w:numId w:val="4"/>
        </w:numPr>
        <w:ind w:left="709"/>
        <w:jc w:val="both"/>
        <w:rPr>
          <w:sz w:val="24"/>
          <w:lang w:val="en-US"/>
        </w:rPr>
      </w:pPr>
      <w:r w:rsidRPr="00C305B4">
        <w:rPr>
          <w:sz w:val="24"/>
          <w:lang w:val="en-US"/>
        </w:rPr>
        <w:t>To be</w:t>
      </w:r>
      <w:r w:rsidR="0085249C" w:rsidRPr="00C305B4">
        <w:rPr>
          <w:sz w:val="24"/>
          <w:lang w:val="en-US"/>
        </w:rPr>
        <w:t xml:space="preserve"> </w:t>
      </w:r>
      <w:r w:rsidRPr="00C305B4">
        <w:rPr>
          <w:sz w:val="24"/>
          <w:lang w:val="en-US"/>
        </w:rPr>
        <w:t>consistent with notation, write all the values indicating mean absolute reflectance differences with 2 decimal digits (see page 23).</w:t>
      </w:r>
      <w:r w:rsidR="00C305B4" w:rsidRPr="00C305B4">
        <w:rPr>
          <w:sz w:val="24"/>
          <w:lang w:val="en-US"/>
        </w:rPr>
        <w:t xml:space="preserve"> </w:t>
      </w:r>
    </w:p>
    <w:p w14:paraId="4FCA2046" w14:textId="77777777" w:rsidR="00C305B4" w:rsidRPr="00C305B4" w:rsidRDefault="00C305B4" w:rsidP="00C305B4">
      <w:pPr>
        <w:pStyle w:val="ListParagraph"/>
        <w:rPr>
          <w:color w:val="FF0000"/>
        </w:rPr>
      </w:pPr>
    </w:p>
    <w:p w14:paraId="0F8EE1FC" w14:textId="6F28F301" w:rsidR="00C305B4" w:rsidRPr="00C305B4" w:rsidRDefault="00C305B4" w:rsidP="00C305B4">
      <w:pPr>
        <w:pStyle w:val="ListParagraph"/>
        <w:ind w:left="709"/>
        <w:jc w:val="both"/>
        <w:rPr>
          <w:color w:val="FF0000"/>
          <w:sz w:val="24"/>
          <w:szCs w:val="24"/>
        </w:rPr>
      </w:pPr>
      <w:r w:rsidRPr="00C305B4">
        <w:rPr>
          <w:color w:val="FF0000"/>
          <w:sz w:val="24"/>
          <w:szCs w:val="24"/>
        </w:rPr>
        <w:t xml:space="preserve">The </w:t>
      </w:r>
      <w:r w:rsidRPr="00C305B4">
        <w:rPr>
          <w:color w:val="FF0000"/>
          <w:sz w:val="24"/>
          <w:szCs w:val="24"/>
        </w:rPr>
        <w:t xml:space="preserve">minimum and maximum RMS </w:t>
      </w:r>
      <w:r w:rsidRPr="00C305B4">
        <w:rPr>
          <w:color w:val="FF0000"/>
          <w:sz w:val="24"/>
          <w:szCs w:val="24"/>
        </w:rPr>
        <w:t xml:space="preserve">values for </w:t>
      </w:r>
      <w:r w:rsidRPr="00C305B4">
        <w:rPr>
          <w:color w:val="FF0000"/>
          <w:sz w:val="24"/>
          <w:szCs w:val="24"/>
        </w:rPr>
        <w:fldChar w:fldCharType="begin" w:fldLock="1"/>
      </w:r>
      <w:r w:rsidRPr="00C305B4">
        <w:rPr>
          <w:color w:val="FF0000"/>
          <w:sz w:val="24"/>
          <w:szCs w:val="24"/>
        </w:rP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rsidRPr="00C305B4">
        <w:rPr>
          <w:color w:val="FF0000"/>
          <w:sz w:val="24"/>
          <w:szCs w:val="24"/>
        </w:rPr>
        <w:fldChar w:fldCharType="separate"/>
      </w:r>
      <w:r w:rsidRPr="00C305B4">
        <w:rPr>
          <w:noProof/>
          <w:color w:val="FF0000"/>
          <w:sz w:val="24"/>
          <w:szCs w:val="24"/>
        </w:rPr>
        <w:t>Collings et al. (2011)</w:t>
      </w:r>
      <w:r w:rsidRPr="00C305B4">
        <w:rPr>
          <w:color w:val="FF0000"/>
          <w:sz w:val="24"/>
          <w:szCs w:val="24"/>
        </w:rPr>
        <w:fldChar w:fldCharType="end"/>
      </w:r>
      <w:r w:rsidRPr="00C305B4">
        <w:rPr>
          <w:color w:val="FF0000"/>
          <w:sz w:val="24"/>
          <w:szCs w:val="24"/>
        </w:rPr>
        <w:t xml:space="preserve"> are quoted in the</w:t>
      </w:r>
      <w:r w:rsidRPr="00C305B4">
        <w:rPr>
          <w:color w:val="FF0000"/>
          <w:sz w:val="24"/>
          <w:szCs w:val="24"/>
        </w:rPr>
        <w:t>ir</w:t>
      </w:r>
      <w:r w:rsidRPr="00C305B4">
        <w:rPr>
          <w:color w:val="FF0000"/>
          <w:sz w:val="24"/>
          <w:szCs w:val="24"/>
        </w:rPr>
        <w:t xml:space="preserve"> text as being approximately 4% and 10%</w:t>
      </w:r>
      <w:r w:rsidRPr="00C305B4">
        <w:rPr>
          <w:color w:val="FF0000"/>
          <w:sz w:val="24"/>
          <w:szCs w:val="24"/>
        </w:rPr>
        <w:t xml:space="preserve"> respectively (with no decimals)</w:t>
      </w:r>
      <w:r w:rsidRPr="00C305B4">
        <w:rPr>
          <w:color w:val="FF0000"/>
          <w:sz w:val="24"/>
          <w:szCs w:val="24"/>
        </w:rPr>
        <w:t xml:space="preserve">.  The actual </w:t>
      </w:r>
      <w:r w:rsidR="00237003">
        <w:rPr>
          <w:color w:val="FF0000"/>
          <w:sz w:val="24"/>
          <w:szCs w:val="24"/>
        </w:rPr>
        <w:t xml:space="preserve">RMS </w:t>
      </w:r>
      <w:r w:rsidRPr="00C305B4">
        <w:rPr>
          <w:color w:val="FF0000"/>
          <w:sz w:val="24"/>
          <w:szCs w:val="24"/>
        </w:rPr>
        <w:t>values from the</w:t>
      </w:r>
      <w:r w:rsidRPr="00C305B4">
        <w:rPr>
          <w:color w:val="FF0000"/>
          <w:sz w:val="24"/>
          <w:szCs w:val="24"/>
        </w:rPr>
        <w:t>ir</w:t>
      </w:r>
      <w:r w:rsidRPr="00C305B4">
        <w:rPr>
          <w:color w:val="FF0000"/>
          <w:sz w:val="24"/>
          <w:szCs w:val="24"/>
        </w:rPr>
        <w:t xml:space="preserve"> table are between 1.37%</w:t>
      </w:r>
      <w:r w:rsidRPr="00C305B4">
        <w:rPr>
          <w:color w:val="FF0000"/>
          <w:sz w:val="24"/>
          <w:szCs w:val="24"/>
        </w:rPr>
        <w:t xml:space="preserve"> -</w:t>
      </w:r>
      <w:r w:rsidRPr="00C305B4">
        <w:rPr>
          <w:color w:val="FF0000"/>
          <w:sz w:val="24"/>
          <w:szCs w:val="24"/>
        </w:rPr>
        <w:t>12.30%.</w:t>
      </w:r>
      <w:r w:rsidRPr="00C305B4">
        <w:rPr>
          <w:color w:val="FF0000"/>
          <w:sz w:val="24"/>
          <w:szCs w:val="24"/>
        </w:rPr>
        <w:t xml:space="preserve">  </w:t>
      </w:r>
      <w:r w:rsidR="00BD01A7">
        <w:rPr>
          <w:color w:val="FF0000"/>
          <w:sz w:val="24"/>
          <w:szCs w:val="24"/>
        </w:rPr>
        <w:t>T</w:t>
      </w:r>
      <w:r w:rsidRPr="00C305B4">
        <w:rPr>
          <w:color w:val="FF0000"/>
          <w:sz w:val="24"/>
          <w:szCs w:val="24"/>
        </w:rPr>
        <w:t xml:space="preserve">he manuscript </w:t>
      </w:r>
      <w:r w:rsidR="00BD01A7">
        <w:rPr>
          <w:color w:val="FF0000"/>
          <w:sz w:val="24"/>
          <w:szCs w:val="24"/>
        </w:rPr>
        <w:t xml:space="preserve">has been modified </w:t>
      </w:r>
      <w:r w:rsidRPr="00C305B4">
        <w:rPr>
          <w:color w:val="FF0000"/>
          <w:sz w:val="24"/>
          <w:szCs w:val="24"/>
        </w:rPr>
        <w:t xml:space="preserve">to reflect </w:t>
      </w:r>
      <w:r w:rsidR="000A0DDA">
        <w:rPr>
          <w:color w:val="FF0000"/>
          <w:sz w:val="24"/>
          <w:szCs w:val="24"/>
        </w:rPr>
        <w:t xml:space="preserve">the </w:t>
      </w:r>
      <w:r w:rsidR="00237003">
        <w:rPr>
          <w:color w:val="FF0000"/>
          <w:sz w:val="24"/>
          <w:szCs w:val="24"/>
        </w:rPr>
        <w:t xml:space="preserve">actual </w:t>
      </w:r>
      <w:r w:rsidR="000A0DDA">
        <w:rPr>
          <w:color w:val="FF0000"/>
          <w:sz w:val="24"/>
          <w:szCs w:val="24"/>
        </w:rPr>
        <w:t>range of values from the table</w:t>
      </w:r>
      <w:r w:rsidRPr="00C305B4">
        <w:rPr>
          <w:color w:val="FF0000"/>
          <w:sz w:val="24"/>
          <w:szCs w:val="24"/>
        </w:rPr>
        <w:t>.</w:t>
      </w:r>
      <w:r w:rsidRPr="00C305B4">
        <w:rPr>
          <w:color w:val="FF0000"/>
          <w:sz w:val="24"/>
          <w:szCs w:val="24"/>
        </w:rPr>
        <w:t xml:space="preserve">  </w:t>
      </w:r>
    </w:p>
    <w:p w14:paraId="53D35287" w14:textId="168FD7B9" w:rsidR="00C305B4" w:rsidRPr="00C305B4" w:rsidRDefault="00C305B4" w:rsidP="00C305B4">
      <w:pPr>
        <w:pStyle w:val="ListParagraph"/>
        <w:ind w:left="709"/>
        <w:jc w:val="both"/>
        <w:rPr>
          <w:color w:val="FF0000"/>
          <w:sz w:val="24"/>
          <w:szCs w:val="24"/>
          <w:lang w:val="en-US"/>
        </w:rPr>
      </w:pPr>
      <w:r w:rsidRPr="00C305B4">
        <w:rPr>
          <w:rStyle w:val="CommentReference"/>
          <w:color w:val="FF0000"/>
          <w:sz w:val="24"/>
          <w:szCs w:val="24"/>
        </w:rPr>
        <w:t/>
      </w:r>
      <w:r w:rsidR="00237003" w:rsidRPr="00C305B4">
        <w:rPr>
          <w:color w:val="FF0000"/>
          <w:sz w:val="24"/>
          <w:szCs w:val="24"/>
        </w:rPr>
        <w:fldChar w:fldCharType="begin" w:fldLock="1"/>
      </w:r>
      <w:r w:rsidR="00237003" w:rsidRPr="00C305B4">
        <w:rPr>
          <w:color w:val="FF0000"/>
          <w:sz w:val="24"/>
          <w:szCs w:val="24"/>
        </w:rPr>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rsidR="00237003" w:rsidRPr="00C305B4">
        <w:rPr>
          <w:color w:val="FF0000"/>
          <w:sz w:val="24"/>
          <w:szCs w:val="24"/>
        </w:rPr>
        <w:fldChar w:fldCharType="separate"/>
      </w:r>
      <w:r w:rsidR="00237003" w:rsidRPr="00C305B4">
        <w:rPr>
          <w:noProof/>
          <w:color w:val="FF0000"/>
          <w:sz w:val="24"/>
          <w:szCs w:val="24"/>
        </w:rPr>
        <w:t>López et al. (2011)</w:t>
      </w:r>
      <w:r w:rsidR="00237003" w:rsidRPr="00C305B4">
        <w:rPr>
          <w:color w:val="FF0000"/>
          <w:sz w:val="24"/>
          <w:szCs w:val="24"/>
        </w:rPr>
        <w:fldChar w:fldCharType="end"/>
      </w:r>
      <w:r w:rsidR="00237003">
        <w:rPr>
          <w:color w:val="FF0000"/>
          <w:sz w:val="24"/>
          <w:szCs w:val="24"/>
        </w:rPr>
        <w:t xml:space="preserve"> present t</w:t>
      </w:r>
      <w:r w:rsidRPr="00C305B4">
        <w:rPr>
          <w:color w:val="FF0000"/>
          <w:sz w:val="24"/>
          <w:szCs w:val="24"/>
        </w:rPr>
        <w:t xml:space="preserve">he </w:t>
      </w:r>
      <w:r w:rsidRPr="00C305B4">
        <w:rPr>
          <w:color w:val="FF0000"/>
          <w:sz w:val="24"/>
          <w:szCs w:val="24"/>
          <w:lang w:val="en-US"/>
        </w:rPr>
        <w:t>mean absolute reflectance difference</w:t>
      </w:r>
      <w:r w:rsidR="00237003">
        <w:rPr>
          <w:color w:val="FF0000"/>
          <w:sz w:val="24"/>
          <w:szCs w:val="24"/>
          <w:lang w:val="en-US"/>
        </w:rPr>
        <w:t>s</w:t>
      </w:r>
      <w:r w:rsidRPr="00C305B4">
        <w:rPr>
          <w:color w:val="FF0000"/>
          <w:sz w:val="24"/>
          <w:szCs w:val="24"/>
        </w:rPr>
        <w:t xml:space="preserve"> in </w:t>
      </w:r>
      <w:r w:rsidRPr="00C305B4">
        <w:rPr>
          <w:color w:val="FF0000"/>
          <w:sz w:val="24"/>
          <w:szCs w:val="24"/>
        </w:rPr>
        <w:t>a bar graph</w:t>
      </w:r>
      <w:r>
        <w:rPr>
          <w:color w:val="FF0000"/>
          <w:sz w:val="24"/>
          <w:szCs w:val="24"/>
        </w:rPr>
        <w:t xml:space="preserve">.  It is not possible to read off the exact (2 decimal) values </w:t>
      </w:r>
      <w:r w:rsidRPr="00C305B4">
        <w:rPr>
          <w:color w:val="FF0000"/>
          <w:sz w:val="24"/>
          <w:szCs w:val="24"/>
        </w:rPr>
        <w:t>from the graph, so we have specified “</w:t>
      </w:r>
      <w:r w:rsidRPr="00C305B4">
        <w:rPr>
          <w:color w:val="FF0000"/>
        </w:rPr>
        <w:t>approximately 3.30%–5.00%</w:t>
      </w:r>
      <w:r w:rsidRPr="00C305B4">
        <w:rPr>
          <w:color w:val="FF0000"/>
        </w:rPr>
        <w:t>” in the manuscript.</w:t>
      </w:r>
    </w:p>
    <w:p w14:paraId="3967B21F" w14:textId="77777777" w:rsidR="00907D93" w:rsidRPr="00907D93" w:rsidRDefault="00907D93" w:rsidP="00907D93">
      <w:pPr>
        <w:pStyle w:val="ListParagraph"/>
        <w:rPr>
          <w:sz w:val="24"/>
          <w:lang w:val="en-US"/>
        </w:rPr>
      </w:pPr>
    </w:p>
    <w:p w14:paraId="27FA371E" w14:textId="77777777" w:rsidR="00F02B66" w:rsidRPr="00F02B66" w:rsidRDefault="00907D93" w:rsidP="00B747DB">
      <w:pPr>
        <w:pStyle w:val="ListParagraph"/>
        <w:numPr>
          <w:ilvl w:val="0"/>
          <w:numId w:val="4"/>
        </w:numPr>
        <w:ind w:left="709"/>
        <w:jc w:val="both"/>
        <w:rPr>
          <w:color w:val="FF0000"/>
          <w:sz w:val="24"/>
          <w:lang w:val="en-US"/>
        </w:rPr>
      </w:pPr>
      <w:r w:rsidRPr="00F02B66">
        <w:rPr>
          <w:sz w:val="24"/>
          <w:lang w:val="en-US"/>
        </w:rPr>
        <w:t>Write “AM” in capital letters at page 25.</w:t>
      </w:r>
    </w:p>
    <w:p w14:paraId="3635191B" w14:textId="45213DB5" w:rsidR="00F02B66" w:rsidRPr="00F02B66" w:rsidRDefault="00F02B66" w:rsidP="00F02B66">
      <w:pPr>
        <w:pStyle w:val="ListParagraph"/>
        <w:ind w:left="709"/>
        <w:jc w:val="both"/>
        <w:rPr>
          <w:ins w:id="2" w:author="dugalh" w:date="2018-09-17T12:48:00Z"/>
          <w:color w:val="FF0000"/>
          <w:sz w:val="24"/>
          <w:lang w:val="en-US"/>
        </w:rPr>
      </w:pPr>
      <w:r w:rsidRPr="00F02B66">
        <w:rPr>
          <w:color w:val="FF0000"/>
          <w:sz w:val="24"/>
          <w:lang w:val="en-US"/>
        </w:rPr>
        <w:t xml:space="preserve">We have deleted “AM” from the reported time, to make it in 24 hour format.  </w:t>
      </w:r>
    </w:p>
    <w:p w14:paraId="77E11EB3" w14:textId="77777777" w:rsidR="00A30D2A" w:rsidRPr="004C5B46" w:rsidRDefault="00A30D2A" w:rsidP="004C5B46">
      <w:pPr>
        <w:jc w:val="both"/>
        <w:rPr>
          <w:sz w:val="24"/>
          <w:lang w:val="en-US"/>
        </w:rPr>
      </w:pPr>
    </w:p>
    <w:p w14:paraId="1263BE7A" w14:textId="77777777" w:rsidR="00731A5B" w:rsidRDefault="00711C4E" w:rsidP="00F354CB">
      <w:pPr>
        <w:jc w:val="both"/>
        <w:rPr>
          <w:b/>
          <w:sz w:val="24"/>
          <w:lang w:val="en-US"/>
        </w:rPr>
      </w:pPr>
      <w:r w:rsidRPr="00C42E9B">
        <w:rPr>
          <w:b/>
          <w:sz w:val="24"/>
          <w:lang w:val="en-US"/>
        </w:rPr>
        <w:t>Equatio</w:t>
      </w:r>
      <w:r w:rsidR="00ED5834" w:rsidRPr="00C42E9B">
        <w:rPr>
          <w:b/>
          <w:sz w:val="24"/>
          <w:lang w:val="en-US"/>
        </w:rPr>
        <w:t>ns and variables</w:t>
      </w:r>
    </w:p>
    <w:p w14:paraId="178F1521" w14:textId="77777777" w:rsidR="004C5B46" w:rsidRPr="00F354CB" w:rsidRDefault="004C5B46" w:rsidP="00F354CB">
      <w:pPr>
        <w:jc w:val="both"/>
        <w:rPr>
          <w:b/>
          <w:sz w:val="24"/>
          <w:lang w:val="en-US"/>
        </w:rPr>
      </w:pPr>
    </w:p>
    <w:p w14:paraId="672A5F6A" w14:textId="77777777" w:rsidR="001029DD" w:rsidRPr="00302728" w:rsidRDefault="001029DD" w:rsidP="00FB34AE">
      <w:pPr>
        <w:pStyle w:val="ListParagraph"/>
        <w:numPr>
          <w:ilvl w:val="0"/>
          <w:numId w:val="1"/>
        </w:numPr>
        <w:jc w:val="both"/>
        <w:rPr>
          <w:sz w:val="24"/>
          <w:szCs w:val="24"/>
          <w:lang w:val="en-US"/>
        </w:rPr>
      </w:pPr>
      <w:r w:rsidRPr="00ED16C8">
        <w:rPr>
          <w:rFonts w:cstheme="minorHAnsi"/>
          <w:sz w:val="24"/>
          <w:lang w:val="en-US"/>
        </w:rPr>
        <w:t xml:space="preserve">Please define </w:t>
      </w:r>
      <w:r w:rsidRPr="00ED16C8">
        <w:rPr>
          <w:rStyle w:val="Emphasis"/>
          <w:rFonts w:eastAsia="Times New Roman" w:cstheme="minorHAnsi"/>
          <w:sz w:val="24"/>
          <w:lang w:val="en-US"/>
        </w:rPr>
        <w:t>R</w:t>
      </w:r>
      <w:r w:rsidRPr="00ED16C8">
        <w:rPr>
          <w:rStyle w:val="Emphasis"/>
          <w:rFonts w:eastAsia="Times New Roman" w:cstheme="minorHAnsi"/>
          <w:sz w:val="24"/>
          <w:vertAlign w:val="superscript"/>
          <w:lang w:val="en-US"/>
        </w:rPr>
        <w:t>2</w:t>
      </w:r>
      <w:r w:rsidRPr="00ED16C8">
        <w:rPr>
          <w:rFonts w:eastAsia="Times New Roman" w:cstheme="minorHAnsi"/>
          <w:sz w:val="24"/>
          <w:lang w:val="en-US"/>
        </w:rPr>
        <w:t xml:space="preserve"> </w:t>
      </w:r>
      <w:r w:rsidRPr="00ED16C8">
        <w:rPr>
          <w:rFonts w:cstheme="minorHAnsi"/>
          <w:sz w:val="24"/>
          <w:lang w:val="en-US"/>
        </w:rPr>
        <w:t xml:space="preserve">as </w:t>
      </w:r>
      <w:r w:rsidRPr="00ED16C8">
        <w:rPr>
          <w:rFonts w:eastAsia="Times New Roman" w:cstheme="minorHAnsi"/>
          <w:sz w:val="24"/>
          <w:lang w:val="en-US"/>
        </w:rPr>
        <w:t>the coefficient of determination the first time used</w:t>
      </w:r>
      <w:r>
        <w:rPr>
          <w:rFonts w:eastAsia="Times New Roman" w:cstheme="minorHAnsi"/>
          <w:sz w:val="24"/>
          <w:lang w:val="en-US"/>
        </w:rPr>
        <w:t>, in the abstract and the main body of the text separately.</w:t>
      </w:r>
    </w:p>
    <w:p w14:paraId="5F9B49D6" w14:textId="77777777" w:rsidR="00302728" w:rsidRPr="005E5BBA" w:rsidRDefault="00302728" w:rsidP="00302728">
      <w:pPr>
        <w:pStyle w:val="ListParagraph"/>
        <w:jc w:val="both"/>
        <w:rPr>
          <w:sz w:val="24"/>
          <w:szCs w:val="24"/>
          <w:lang w:val="en-US"/>
        </w:rPr>
      </w:pPr>
    </w:p>
    <w:p w14:paraId="636C78E5" w14:textId="77777777" w:rsidR="00302728" w:rsidRPr="00302728" w:rsidRDefault="005E5BBA" w:rsidP="00302728">
      <w:pPr>
        <w:pStyle w:val="ListParagraph"/>
        <w:numPr>
          <w:ilvl w:val="0"/>
          <w:numId w:val="1"/>
        </w:numPr>
        <w:jc w:val="both"/>
        <w:rPr>
          <w:sz w:val="24"/>
          <w:szCs w:val="24"/>
          <w:lang w:val="en-US"/>
        </w:rPr>
      </w:pPr>
      <w:r>
        <w:rPr>
          <w:sz w:val="24"/>
          <w:szCs w:val="24"/>
          <w:lang w:val="en-US"/>
        </w:rPr>
        <w:t>Please write the scalar variable “</w:t>
      </w:r>
      <w:r>
        <w:rPr>
          <w:sz w:val="24"/>
          <w:szCs w:val="24"/>
          <w:lang w:val="en-US"/>
        </w:rPr>
        <w:sym w:font="Symbol" w:char="F074"/>
      </w:r>
      <w:r>
        <w:rPr>
          <w:sz w:val="24"/>
          <w:szCs w:val="24"/>
          <w:lang w:val="en-US"/>
        </w:rPr>
        <w:t>” in italic.</w:t>
      </w:r>
    </w:p>
    <w:p w14:paraId="5366E772" w14:textId="77777777" w:rsidR="00302728" w:rsidRPr="00977731" w:rsidRDefault="00302728" w:rsidP="00302728">
      <w:pPr>
        <w:pStyle w:val="ListParagraph"/>
        <w:jc w:val="both"/>
        <w:rPr>
          <w:sz w:val="24"/>
          <w:szCs w:val="24"/>
          <w:lang w:val="en-US"/>
        </w:rPr>
      </w:pPr>
    </w:p>
    <w:p w14:paraId="2DC9DCBA" w14:textId="77777777" w:rsidR="00302728" w:rsidRPr="00302728" w:rsidRDefault="00977731" w:rsidP="00302728">
      <w:pPr>
        <w:pStyle w:val="ListParagraph"/>
        <w:numPr>
          <w:ilvl w:val="0"/>
          <w:numId w:val="1"/>
        </w:numPr>
        <w:jc w:val="both"/>
        <w:rPr>
          <w:sz w:val="24"/>
          <w:szCs w:val="24"/>
          <w:lang w:val="en-US"/>
        </w:rPr>
      </w:pPr>
      <w:r>
        <w:rPr>
          <w:sz w:val="24"/>
          <w:szCs w:val="24"/>
          <w:lang w:val="en-US"/>
        </w:rPr>
        <w:t xml:space="preserve">As a suggestion, you can replace the upward and downward arrows used as subscripts with the labels “u” and “d”, respectively, formatted in roman and placed as subscripts. </w:t>
      </w:r>
    </w:p>
    <w:p w14:paraId="34259D05" w14:textId="77777777" w:rsidR="00302728" w:rsidRDefault="00302728" w:rsidP="00302728">
      <w:pPr>
        <w:pStyle w:val="ListParagraph"/>
        <w:jc w:val="both"/>
        <w:rPr>
          <w:sz w:val="24"/>
          <w:szCs w:val="24"/>
          <w:lang w:val="en-US"/>
        </w:rPr>
      </w:pPr>
    </w:p>
    <w:p w14:paraId="22058D4E" w14:textId="77777777" w:rsidR="00302728" w:rsidRDefault="00475E1C" w:rsidP="00302728">
      <w:pPr>
        <w:pStyle w:val="ListParagraph"/>
        <w:numPr>
          <w:ilvl w:val="0"/>
          <w:numId w:val="1"/>
        </w:numPr>
        <w:jc w:val="both"/>
        <w:rPr>
          <w:sz w:val="24"/>
          <w:szCs w:val="24"/>
          <w:lang w:val="en-US"/>
        </w:rPr>
      </w:pPr>
      <w:r>
        <w:rPr>
          <w:sz w:val="24"/>
          <w:szCs w:val="24"/>
          <w:lang w:val="en-US"/>
        </w:rPr>
        <w:t>The column vector “1” must be written in bold italic</w:t>
      </w:r>
      <w:r w:rsidR="004B5186">
        <w:rPr>
          <w:sz w:val="24"/>
          <w:szCs w:val="24"/>
          <w:lang w:val="en-US"/>
        </w:rPr>
        <w:t xml:space="preserve"> and not bold r</w:t>
      </w:r>
      <w:r>
        <w:rPr>
          <w:sz w:val="24"/>
          <w:szCs w:val="24"/>
          <w:lang w:val="en-US"/>
        </w:rPr>
        <w:t>oman.</w:t>
      </w:r>
    </w:p>
    <w:p w14:paraId="4A0A9D90" w14:textId="77777777" w:rsidR="00302728" w:rsidRDefault="00302728" w:rsidP="00302728">
      <w:pPr>
        <w:pStyle w:val="ListParagraph"/>
        <w:jc w:val="both"/>
        <w:rPr>
          <w:sz w:val="24"/>
          <w:szCs w:val="24"/>
          <w:lang w:val="en-US"/>
        </w:rPr>
      </w:pPr>
    </w:p>
    <w:p w14:paraId="144B67F2" w14:textId="77777777" w:rsidR="000641FA" w:rsidRDefault="000641FA" w:rsidP="00FB34AE">
      <w:pPr>
        <w:pStyle w:val="ListParagraph"/>
        <w:numPr>
          <w:ilvl w:val="0"/>
          <w:numId w:val="1"/>
        </w:numPr>
        <w:jc w:val="both"/>
        <w:rPr>
          <w:sz w:val="24"/>
          <w:szCs w:val="24"/>
          <w:lang w:val="en-US"/>
        </w:rPr>
      </w:pPr>
      <w:r>
        <w:rPr>
          <w:sz w:val="24"/>
          <w:szCs w:val="24"/>
          <w:lang w:val="en-US"/>
        </w:rPr>
        <w:t>Please write “DN” in roman, and not italic, when it does not represent a vector, i. e., see page 11.</w:t>
      </w:r>
    </w:p>
    <w:p w14:paraId="2BDF5F18" w14:textId="77777777" w:rsidR="00302728" w:rsidRDefault="00302728" w:rsidP="00302728">
      <w:pPr>
        <w:pStyle w:val="ListParagraph"/>
        <w:jc w:val="both"/>
        <w:rPr>
          <w:sz w:val="24"/>
          <w:szCs w:val="24"/>
          <w:lang w:val="en-US"/>
        </w:rPr>
      </w:pPr>
    </w:p>
    <w:p w14:paraId="334FEDB1" w14:textId="77777777" w:rsidR="00FB34AE" w:rsidRDefault="003245B4" w:rsidP="00302728">
      <w:pPr>
        <w:pStyle w:val="ListParagraph"/>
        <w:numPr>
          <w:ilvl w:val="0"/>
          <w:numId w:val="1"/>
        </w:numPr>
        <w:jc w:val="both"/>
        <w:rPr>
          <w:sz w:val="24"/>
          <w:szCs w:val="24"/>
          <w:lang w:val="en-US"/>
        </w:rPr>
      </w:pPr>
      <w:r>
        <w:rPr>
          <w:sz w:val="24"/>
          <w:szCs w:val="24"/>
          <w:lang w:val="en-US"/>
        </w:rPr>
        <w:t>The scalar variables “</w:t>
      </w:r>
      <w:r>
        <w:rPr>
          <w:sz w:val="24"/>
          <w:szCs w:val="24"/>
          <w:lang w:val="en-US"/>
        </w:rPr>
        <w:sym w:font="Symbol" w:char="F071"/>
      </w:r>
      <w:r>
        <w:rPr>
          <w:sz w:val="24"/>
          <w:szCs w:val="24"/>
          <w:lang w:val="en-US"/>
        </w:rPr>
        <w:t>”, “</w:t>
      </w:r>
      <w:r w:rsidRPr="003245B4">
        <w:rPr>
          <w:rFonts w:asciiTheme="majorHAnsi" w:hAnsiTheme="majorHAnsi"/>
          <w:sz w:val="24"/>
          <w:szCs w:val="24"/>
          <w:lang w:val="en-US"/>
        </w:rPr>
        <w:sym w:font="Symbol" w:char="F071"/>
      </w:r>
      <w:r>
        <w:rPr>
          <w:sz w:val="24"/>
          <w:szCs w:val="24"/>
          <w:lang w:val="en-US"/>
        </w:rPr>
        <w:t>” and “</w:t>
      </w:r>
      <w:r>
        <w:rPr>
          <w:sz w:val="24"/>
          <w:szCs w:val="24"/>
          <w:lang w:val="en-US"/>
        </w:rPr>
        <w:sym w:font="Symbol" w:char="F066"/>
      </w:r>
      <w:r>
        <w:rPr>
          <w:sz w:val="24"/>
          <w:szCs w:val="24"/>
          <w:lang w:val="en-US"/>
        </w:rPr>
        <w:t xml:space="preserve">” must </w:t>
      </w:r>
      <w:r w:rsidR="004372E4">
        <w:rPr>
          <w:sz w:val="24"/>
          <w:szCs w:val="24"/>
          <w:lang w:val="en-US"/>
        </w:rPr>
        <w:t>be written in italic, not roman, see page 11 and 12.</w:t>
      </w:r>
    </w:p>
    <w:p w14:paraId="1C5E6E34" w14:textId="77777777" w:rsidR="00D508E5" w:rsidRPr="00D508E5" w:rsidRDefault="00D508E5" w:rsidP="00D508E5">
      <w:pPr>
        <w:pStyle w:val="ListParagraph"/>
        <w:rPr>
          <w:sz w:val="24"/>
          <w:szCs w:val="24"/>
          <w:lang w:val="en-US"/>
        </w:rPr>
      </w:pPr>
    </w:p>
    <w:p w14:paraId="6DB67EA1" w14:textId="77777777" w:rsidR="00D508E5" w:rsidRDefault="00D508E5" w:rsidP="00302728">
      <w:pPr>
        <w:pStyle w:val="ListParagraph"/>
        <w:numPr>
          <w:ilvl w:val="0"/>
          <w:numId w:val="1"/>
        </w:numPr>
        <w:jc w:val="both"/>
        <w:rPr>
          <w:sz w:val="24"/>
          <w:szCs w:val="24"/>
          <w:lang w:val="en-US"/>
        </w:rPr>
      </w:pPr>
      <w:r>
        <w:rPr>
          <w:sz w:val="24"/>
          <w:szCs w:val="24"/>
          <w:lang w:val="en-US"/>
        </w:rPr>
        <w:t xml:space="preserve">The variables “M” and “C” </w:t>
      </w:r>
      <w:r w:rsidR="002A3F8E">
        <w:rPr>
          <w:sz w:val="24"/>
          <w:szCs w:val="24"/>
          <w:lang w:val="en-US"/>
        </w:rPr>
        <w:t xml:space="preserve">in bold roman </w:t>
      </w:r>
      <w:r w:rsidR="002D1335">
        <w:rPr>
          <w:sz w:val="24"/>
          <w:szCs w:val="24"/>
          <w:lang w:val="en-US"/>
        </w:rPr>
        <w:t>at</w:t>
      </w:r>
      <w:r>
        <w:rPr>
          <w:sz w:val="24"/>
          <w:szCs w:val="24"/>
          <w:lang w:val="en-US"/>
        </w:rPr>
        <w:t xml:space="preserve"> page </w:t>
      </w:r>
      <w:r w:rsidR="002D1335">
        <w:rPr>
          <w:sz w:val="24"/>
          <w:szCs w:val="24"/>
          <w:lang w:val="en-US"/>
        </w:rPr>
        <w:t xml:space="preserve">13, </w:t>
      </w:r>
      <w:r w:rsidR="005D41A8">
        <w:rPr>
          <w:sz w:val="24"/>
          <w:szCs w:val="24"/>
          <w:lang w:val="en-US"/>
        </w:rPr>
        <w:t>14</w:t>
      </w:r>
      <w:r w:rsidR="002D1335">
        <w:rPr>
          <w:sz w:val="24"/>
          <w:szCs w:val="24"/>
          <w:lang w:val="en-US"/>
        </w:rPr>
        <w:t>, 17</w:t>
      </w:r>
      <w:r w:rsidR="007D0939">
        <w:rPr>
          <w:sz w:val="24"/>
          <w:szCs w:val="24"/>
          <w:lang w:val="en-US"/>
        </w:rPr>
        <w:t>, 22</w:t>
      </w:r>
      <w:r w:rsidR="005D41A8">
        <w:rPr>
          <w:sz w:val="24"/>
          <w:szCs w:val="24"/>
          <w:lang w:val="en-US"/>
        </w:rPr>
        <w:t xml:space="preserve"> </w:t>
      </w:r>
      <w:r>
        <w:rPr>
          <w:sz w:val="24"/>
          <w:szCs w:val="24"/>
          <w:lang w:val="en-US"/>
        </w:rPr>
        <w:t xml:space="preserve">are correctly formatted only if they are matrices. Please check. </w:t>
      </w:r>
    </w:p>
    <w:p w14:paraId="0D24DA1B" w14:textId="77777777" w:rsidR="00302728" w:rsidRPr="00302728" w:rsidRDefault="00302728" w:rsidP="00302728">
      <w:pPr>
        <w:pStyle w:val="ListParagraph"/>
        <w:jc w:val="both"/>
        <w:rPr>
          <w:sz w:val="24"/>
          <w:szCs w:val="24"/>
          <w:lang w:val="en-US"/>
        </w:rPr>
      </w:pPr>
    </w:p>
    <w:p w14:paraId="59CFFBC6" w14:textId="77777777" w:rsidR="00D1210A" w:rsidRPr="00FB34AE" w:rsidRDefault="00D1210A" w:rsidP="00730853">
      <w:pPr>
        <w:pStyle w:val="ListParagraph"/>
        <w:numPr>
          <w:ilvl w:val="0"/>
          <w:numId w:val="1"/>
        </w:numPr>
        <w:jc w:val="both"/>
        <w:rPr>
          <w:sz w:val="24"/>
          <w:szCs w:val="24"/>
          <w:lang w:val="en-US"/>
        </w:rPr>
      </w:pPr>
      <w:r>
        <w:rPr>
          <w:sz w:val="24"/>
          <w:szCs w:val="24"/>
          <w:lang w:val="en-US"/>
        </w:rPr>
        <w:t xml:space="preserve">EQUATION 1: Please write </w:t>
      </w:r>
      <w:r w:rsidR="00920E1A">
        <w:rPr>
          <w:sz w:val="24"/>
          <w:szCs w:val="24"/>
          <w:lang w:val="en-US"/>
        </w:rPr>
        <w:t>“DN” in roman, not italic.</w:t>
      </w:r>
    </w:p>
    <w:p w14:paraId="1AFABD17" w14:textId="77777777" w:rsidR="00FB34AE" w:rsidRPr="00FB34AE" w:rsidRDefault="00FB34AE" w:rsidP="00FB34AE">
      <w:pPr>
        <w:pStyle w:val="ListParagraph"/>
        <w:jc w:val="both"/>
        <w:rPr>
          <w:sz w:val="24"/>
          <w:szCs w:val="24"/>
          <w:lang w:val="en-US"/>
        </w:rPr>
      </w:pPr>
    </w:p>
    <w:p w14:paraId="2034CCE3" w14:textId="77777777" w:rsidR="00920E1A" w:rsidRPr="00475E1C" w:rsidRDefault="00FB34AE" w:rsidP="00475E1C">
      <w:pPr>
        <w:pStyle w:val="ListParagraph"/>
        <w:numPr>
          <w:ilvl w:val="0"/>
          <w:numId w:val="1"/>
        </w:numPr>
        <w:jc w:val="both"/>
        <w:rPr>
          <w:sz w:val="24"/>
          <w:szCs w:val="24"/>
          <w:lang w:val="en-US"/>
        </w:rPr>
      </w:pPr>
      <w:r w:rsidRPr="00920E1A">
        <w:rPr>
          <w:sz w:val="24"/>
          <w:szCs w:val="24"/>
          <w:lang w:val="en-US"/>
        </w:rPr>
        <w:t xml:space="preserve">EQUATION 2: Please write </w:t>
      </w:r>
      <w:r w:rsidR="00920E1A">
        <w:rPr>
          <w:sz w:val="24"/>
          <w:szCs w:val="24"/>
          <w:lang w:val="en-US"/>
        </w:rPr>
        <w:t>“cos” and “</w:t>
      </w:r>
      <w:r w:rsidR="00920E1A">
        <w:rPr>
          <w:sz w:val="24"/>
          <w:szCs w:val="24"/>
          <w:lang w:val="en-US"/>
        </w:rPr>
        <w:sym w:font="Symbol" w:char="F070"/>
      </w:r>
      <w:r w:rsidR="00920E1A">
        <w:rPr>
          <w:sz w:val="24"/>
          <w:szCs w:val="24"/>
          <w:lang w:val="en-US"/>
        </w:rPr>
        <w:t>” in roman, not italic.</w:t>
      </w:r>
    </w:p>
    <w:p w14:paraId="24A4D66A" w14:textId="77777777" w:rsidR="00920E1A" w:rsidRPr="00920E1A" w:rsidRDefault="00920E1A" w:rsidP="00475E1C">
      <w:pPr>
        <w:pStyle w:val="ListParagraph"/>
        <w:jc w:val="both"/>
        <w:rPr>
          <w:sz w:val="24"/>
          <w:szCs w:val="24"/>
          <w:lang w:val="en-US"/>
        </w:rPr>
      </w:pPr>
    </w:p>
    <w:p w14:paraId="62C271F4" w14:textId="77777777" w:rsidR="00FB34AE" w:rsidRDefault="00FB34AE" w:rsidP="00FB34AE">
      <w:pPr>
        <w:pStyle w:val="ListParagraph"/>
        <w:numPr>
          <w:ilvl w:val="0"/>
          <w:numId w:val="1"/>
        </w:numPr>
        <w:jc w:val="both"/>
        <w:rPr>
          <w:sz w:val="24"/>
          <w:szCs w:val="24"/>
          <w:lang w:val="en-US"/>
        </w:rPr>
      </w:pPr>
      <w:r>
        <w:rPr>
          <w:sz w:val="24"/>
          <w:szCs w:val="24"/>
          <w:lang w:val="en-US"/>
        </w:rPr>
        <w:t xml:space="preserve">EQUATION 3: Please write </w:t>
      </w:r>
      <w:r w:rsidR="008D12E9">
        <w:rPr>
          <w:sz w:val="24"/>
          <w:szCs w:val="24"/>
          <w:lang w:val="en-US"/>
        </w:rPr>
        <w:t>“</w:t>
      </w:r>
      <w:r w:rsidR="008D12E9">
        <w:rPr>
          <w:sz w:val="24"/>
          <w:szCs w:val="24"/>
          <w:lang w:val="en-US"/>
        </w:rPr>
        <w:sym w:font="Symbol" w:char="F074"/>
      </w:r>
      <w:r w:rsidR="008D12E9">
        <w:rPr>
          <w:sz w:val="24"/>
          <w:szCs w:val="24"/>
          <w:lang w:val="en-US"/>
        </w:rPr>
        <w:t xml:space="preserve">” in italic. As a suggestion, you can replace the upward and downward arrows used as subscripts with the labels “u” and “d”, respectively, formatted in roman and placed as subscripts. </w:t>
      </w:r>
    </w:p>
    <w:p w14:paraId="589A887D" w14:textId="77777777" w:rsidR="00FB34AE" w:rsidRDefault="00FB34AE" w:rsidP="00FB34AE">
      <w:pPr>
        <w:pStyle w:val="ListParagraph"/>
        <w:jc w:val="both"/>
        <w:rPr>
          <w:sz w:val="24"/>
          <w:szCs w:val="24"/>
          <w:lang w:val="en-US"/>
        </w:rPr>
      </w:pPr>
    </w:p>
    <w:p w14:paraId="3B72FE00" w14:textId="77777777" w:rsidR="00FB34AE" w:rsidRPr="00475E1C" w:rsidRDefault="00FB34AE" w:rsidP="00475E1C">
      <w:pPr>
        <w:pStyle w:val="ListParagraph"/>
        <w:numPr>
          <w:ilvl w:val="0"/>
          <w:numId w:val="1"/>
        </w:numPr>
        <w:jc w:val="both"/>
        <w:rPr>
          <w:sz w:val="24"/>
          <w:szCs w:val="24"/>
          <w:lang w:val="en-US"/>
        </w:rPr>
      </w:pPr>
      <w:r>
        <w:rPr>
          <w:sz w:val="24"/>
          <w:szCs w:val="24"/>
          <w:lang w:val="en-US"/>
        </w:rPr>
        <w:t>EQUATION</w:t>
      </w:r>
      <w:r w:rsidR="00B51D74">
        <w:rPr>
          <w:sz w:val="24"/>
          <w:szCs w:val="24"/>
          <w:lang w:val="en-US"/>
        </w:rPr>
        <w:t xml:space="preserve"> </w:t>
      </w:r>
      <w:r>
        <w:rPr>
          <w:sz w:val="24"/>
          <w:szCs w:val="24"/>
          <w:lang w:val="en-US"/>
        </w:rPr>
        <w:t xml:space="preserve">4: </w:t>
      </w:r>
      <w:r w:rsidR="00A46900">
        <w:rPr>
          <w:sz w:val="24"/>
          <w:szCs w:val="24"/>
          <w:lang w:val="en-US"/>
        </w:rPr>
        <w:t>Please write “</w:t>
      </w:r>
      <w:r w:rsidR="00A46900">
        <w:rPr>
          <w:sz w:val="24"/>
          <w:szCs w:val="24"/>
          <w:lang w:val="en-US"/>
        </w:rPr>
        <w:sym w:font="Symbol" w:char="F074"/>
      </w:r>
      <w:r w:rsidR="00A46900">
        <w:rPr>
          <w:sz w:val="24"/>
          <w:szCs w:val="24"/>
          <w:lang w:val="en-US"/>
        </w:rPr>
        <w:t xml:space="preserve">” in italic. As a suggestion, you can replace the upward and downward arrows used as subscripts with the labels “u” and “d”, respectively, formatted in roman and placed as subscripts. </w:t>
      </w:r>
    </w:p>
    <w:p w14:paraId="458710A1" w14:textId="77777777" w:rsidR="00B51D74" w:rsidRDefault="00B51D74" w:rsidP="00B51D74">
      <w:pPr>
        <w:pStyle w:val="ListParagraph"/>
        <w:jc w:val="both"/>
        <w:rPr>
          <w:sz w:val="24"/>
          <w:szCs w:val="24"/>
          <w:lang w:val="en-US"/>
        </w:rPr>
      </w:pPr>
    </w:p>
    <w:p w14:paraId="6995C707" w14:textId="77777777" w:rsidR="00B51D74" w:rsidRPr="00B51D74" w:rsidRDefault="00B51D74" w:rsidP="00B51D74">
      <w:pPr>
        <w:pStyle w:val="ListParagraph"/>
        <w:numPr>
          <w:ilvl w:val="0"/>
          <w:numId w:val="1"/>
        </w:numPr>
        <w:jc w:val="both"/>
        <w:rPr>
          <w:sz w:val="24"/>
          <w:szCs w:val="24"/>
          <w:lang w:val="en-US"/>
        </w:rPr>
      </w:pPr>
      <w:r>
        <w:rPr>
          <w:sz w:val="24"/>
          <w:szCs w:val="24"/>
          <w:lang w:val="en-US"/>
        </w:rPr>
        <w:t xml:space="preserve">EQUATION 5: </w:t>
      </w:r>
      <w:r w:rsidR="00A46900">
        <w:rPr>
          <w:sz w:val="24"/>
          <w:szCs w:val="24"/>
          <w:lang w:val="en-US"/>
        </w:rPr>
        <w:t>Please write “DN” in roman, not italic.</w:t>
      </w:r>
    </w:p>
    <w:p w14:paraId="32014FE1" w14:textId="77777777" w:rsidR="00B51D74" w:rsidRPr="00B51D74" w:rsidRDefault="00B51D74" w:rsidP="00B51D74">
      <w:pPr>
        <w:pStyle w:val="ListParagraph"/>
        <w:jc w:val="both"/>
        <w:rPr>
          <w:sz w:val="24"/>
          <w:szCs w:val="24"/>
          <w:lang w:val="en-US"/>
        </w:rPr>
      </w:pPr>
    </w:p>
    <w:p w14:paraId="776239A2" w14:textId="77777777" w:rsidR="00FB34AE" w:rsidRDefault="00B51D74" w:rsidP="00B51D74">
      <w:pPr>
        <w:pStyle w:val="ListParagraph"/>
        <w:numPr>
          <w:ilvl w:val="0"/>
          <w:numId w:val="1"/>
        </w:numPr>
        <w:jc w:val="both"/>
        <w:rPr>
          <w:sz w:val="24"/>
          <w:szCs w:val="24"/>
          <w:lang w:val="en-US"/>
        </w:rPr>
      </w:pPr>
      <w:r w:rsidRPr="00B51D74">
        <w:rPr>
          <w:sz w:val="24"/>
          <w:szCs w:val="24"/>
          <w:lang w:val="en-US"/>
        </w:rPr>
        <w:t xml:space="preserve">EQUATION 6: </w:t>
      </w:r>
      <w:r w:rsidR="00DA7973">
        <w:rPr>
          <w:sz w:val="24"/>
          <w:szCs w:val="24"/>
          <w:lang w:val="en-US"/>
        </w:rPr>
        <w:t>Please write “</w:t>
      </w:r>
      <w:r w:rsidR="00DA7973" w:rsidRPr="0007557F">
        <w:rPr>
          <w:sz w:val="24"/>
          <w:szCs w:val="24"/>
          <w:lang w:val="en-US"/>
        </w:rPr>
        <w:sym w:font="Symbol" w:char="F074"/>
      </w:r>
      <w:r w:rsidR="00DA7973">
        <w:rPr>
          <w:sz w:val="24"/>
          <w:szCs w:val="24"/>
          <w:lang w:val="en-US"/>
        </w:rPr>
        <w:t>” in italic. As a suggestion, you can replace the upward and downward arrows used as subscripts with the labels “u” and “d”, respectively, formatted in roman and placed as subscripts. Format “cos” in roman, not italic.</w:t>
      </w:r>
    </w:p>
    <w:p w14:paraId="0E4A0653" w14:textId="77777777" w:rsidR="001E5878" w:rsidRPr="001E5878" w:rsidRDefault="001E5878" w:rsidP="001E5878">
      <w:pPr>
        <w:pStyle w:val="ListParagraph"/>
        <w:rPr>
          <w:sz w:val="24"/>
          <w:szCs w:val="24"/>
          <w:lang w:val="en-US"/>
        </w:rPr>
      </w:pPr>
    </w:p>
    <w:p w14:paraId="48E1450A" w14:textId="77777777" w:rsidR="001E5878" w:rsidRDefault="001E5878" w:rsidP="001E5878">
      <w:pPr>
        <w:pStyle w:val="ListParagraph"/>
        <w:numPr>
          <w:ilvl w:val="0"/>
          <w:numId w:val="1"/>
        </w:numPr>
        <w:jc w:val="both"/>
        <w:rPr>
          <w:sz w:val="24"/>
          <w:szCs w:val="24"/>
          <w:lang w:val="en-US"/>
        </w:rPr>
      </w:pPr>
      <w:r w:rsidRPr="00920E1A">
        <w:rPr>
          <w:sz w:val="24"/>
          <w:szCs w:val="24"/>
          <w:lang w:val="en-US"/>
        </w:rPr>
        <w:t xml:space="preserve">EQUATION </w:t>
      </w:r>
      <w:r>
        <w:rPr>
          <w:sz w:val="24"/>
          <w:szCs w:val="24"/>
          <w:lang w:val="en-US"/>
        </w:rPr>
        <w:t>7</w:t>
      </w:r>
      <w:r w:rsidRPr="00920E1A">
        <w:rPr>
          <w:sz w:val="24"/>
          <w:szCs w:val="24"/>
          <w:lang w:val="en-US"/>
        </w:rPr>
        <w:t xml:space="preserve">: Please write </w:t>
      </w:r>
      <w:r>
        <w:rPr>
          <w:sz w:val="24"/>
          <w:szCs w:val="24"/>
          <w:lang w:val="en-US"/>
        </w:rPr>
        <w:t>“cos” and “</w:t>
      </w:r>
      <w:r>
        <w:rPr>
          <w:sz w:val="24"/>
          <w:szCs w:val="24"/>
          <w:lang w:val="en-US"/>
        </w:rPr>
        <w:sym w:font="Symbol" w:char="F070"/>
      </w:r>
      <w:r>
        <w:rPr>
          <w:sz w:val="24"/>
          <w:szCs w:val="24"/>
          <w:lang w:val="en-US"/>
        </w:rPr>
        <w:t>” in roman, not italic.</w:t>
      </w:r>
    </w:p>
    <w:p w14:paraId="052274E4" w14:textId="77777777" w:rsidR="00475E1C" w:rsidRPr="00475E1C" w:rsidRDefault="00475E1C" w:rsidP="00475E1C">
      <w:pPr>
        <w:pStyle w:val="ListParagraph"/>
        <w:rPr>
          <w:sz w:val="24"/>
          <w:szCs w:val="24"/>
          <w:lang w:val="en-US"/>
        </w:rPr>
      </w:pPr>
    </w:p>
    <w:p w14:paraId="15EB03A8" w14:textId="77777777" w:rsidR="00FF6630" w:rsidRPr="00FF6630" w:rsidRDefault="00475E1C" w:rsidP="00FF6630">
      <w:pPr>
        <w:pStyle w:val="ListParagraph"/>
        <w:numPr>
          <w:ilvl w:val="0"/>
          <w:numId w:val="1"/>
        </w:numPr>
        <w:jc w:val="both"/>
        <w:rPr>
          <w:sz w:val="24"/>
          <w:szCs w:val="24"/>
          <w:lang w:val="en-US"/>
        </w:rPr>
      </w:pPr>
      <w:r>
        <w:rPr>
          <w:sz w:val="24"/>
          <w:szCs w:val="24"/>
          <w:lang w:val="en-US"/>
        </w:rPr>
        <w:t>EQUATION 8: Please write in bold italic all the vectors and in bold roman all the matrices, i. e. “1” Should be in italic.</w:t>
      </w:r>
    </w:p>
    <w:p w14:paraId="73F7F9AD" w14:textId="77777777" w:rsidR="00FF6630" w:rsidRDefault="00FF6630" w:rsidP="00FF6630">
      <w:pPr>
        <w:pStyle w:val="ListParagraph"/>
        <w:jc w:val="both"/>
        <w:rPr>
          <w:sz w:val="24"/>
          <w:szCs w:val="24"/>
          <w:lang w:val="en-US"/>
        </w:rPr>
      </w:pPr>
    </w:p>
    <w:p w14:paraId="0B326427" w14:textId="77777777" w:rsidR="003245B4" w:rsidRPr="003245B4" w:rsidRDefault="00FF6630" w:rsidP="003245B4">
      <w:pPr>
        <w:pStyle w:val="ListParagraph"/>
        <w:numPr>
          <w:ilvl w:val="0"/>
          <w:numId w:val="1"/>
        </w:numPr>
        <w:jc w:val="both"/>
        <w:rPr>
          <w:sz w:val="24"/>
          <w:szCs w:val="24"/>
          <w:lang w:val="en-US"/>
        </w:rPr>
      </w:pPr>
      <w:r>
        <w:rPr>
          <w:sz w:val="24"/>
          <w:szCs w:val="24"/>
          <w:lang w:val="en-US"/>
        </w:rPr>
        <w:t>EQUATION 9: Please write in bold italic all the vectors and in bold roman all the matrices, i. e. “1” Should be in italic. Include “DN” in round brackets.</w:t>
      </w:r>
    </w:p>
    <w:p w14:paraId="2738DADA" w14:textId="77777777" w:rsidR="003245B4" w:rsidRDefault="003245B4" w:rsidP="003245B4">
      <w:pPr>
        <w:pStyle w:val="ListParagraph"/>
        <w:jc w:val="both"/>
        <w:rPr>
          <w:sz w:val="24"/>
          <w:szCs w:val="24"/>
          <w:lang w:val="en-US"/>
        </w:rPr>
      </w:pPr>
    </w:p>
    <w:p w14:paraId="4B3096E4" w14:textId="77777777" w:rsidR="001E5878" w:rsidRDefault="00DA4F62" w:rsidP="00B51D74">
      <w:pPr>
        <w:pStyle w:val="ListParagraph"/>
        <w:numPr>
          <w:ilvl w:val="0"/>
          <w:numId w:val="1"/>
        </w:numPr>
        <w:jc w:val="both"/>
        <w:rPr>
          <w:sz w:val="24"/>
          <w:szCs w:val="24"/>
          <w:lang w:val="en-US"/>
        </w:rPr>
      </w:pPr>
      <w:r>
        <w:rPr>
          <w:sz w:val="24"/>
          <w:szCs w:val="24"/>
          <w:lang w:val="en-US"/>
        </w:rPr>
        <w:t>EQUATION 10: Please format the subscript “t” in roman, not italic.</w:t>
      </w:r>
    </w:p>
    <w:p w14:paraId="22197D6D" w14:textId="77777777" w:rsidR="00C879C8" w:rsidRPr="00C879C8" w:rsidRDefault="00C879C8" w:rsidP="00C879C8">
      <w:pPr>
        <w:pStyle w:val="ListParagraph"/>
        <w:rPr>
          <w:sz w:val="24"/>
          <w:szCs w:val="24"/>
          <w:lang w:val="en-US"/>
        </w:rPr>
      </w:pPr>
    </w:p>
    <w:p w14:paraId="46ED74D8" w14:textId="77777777" w:rsidR="00C879C8" w:rsidRDefault="00C879C8" w:rsidP="00B51D74">
      <w:pPr>
        <w:pStyle w:val="ListParagraph"/>
        <w:numPr>
          <w:ilvl w:val="0"/>
          <w:numId w:val="1"/>
        </w:numPr>
        <w:jc w:val="both"/>
        <w:rPr>
          <w:sz w:val="24"/>
          <w:szCs w:val="24"/>
          <w:lang w:val="en-US"/>
        </w:rPr>
      </w:pPr>
      <w:r>
        <w:rPr>
          <w:sz w:val="24"/>
          <w:szCs w:val="24"/>
          <w:lang w:val="en-US"/>
        </w:rPr>
        <w:t>EQUATION 12: Please remove the symbol “</w:t>
      </w:r>
      <w:r w:rsidRPr="00C879C8">
        <w:rPr>
          <w:sz w:val="15"/>
          <w:szCs w:val="24"/>
          <w:lang w:val="en-US"/>
        </w:rPr>
        <w:sym w:font="Symbol" w:char="F0B7"/>
      </w:r>
      <w:r>
        <w:rPr>
          <w:sz w:val="24"/>
          <w:szCs w:val="24"/>
          <w:lang w:val="en-US"/>
        </w:rPr>
        <w:t>” for standard multiplications.</w:t>
      </w:r>
    </w:p>
    <w:p w14:paraId="1EA86FCB" w14:textId="77777777" w:rsidR="00C879C8" w:rsidRPr="00C879C8" w:rsidRDefault="00C879C8" w:rsidP="00C879C8">
      <w:pPr>
        <w:pStyle w:val="ListParagraph"/>
        <w:rPr>
          <w:sz w:val="24"/>
          <w:szCs w:val="24"/>
          <w:lang w:val="en-US"/>
        </w:rPr>
      </w:pPr>
    </w:p>
    <w:p w14:paraId="3ED572BF" w14:textId="77777777" w:rsidR="00C879C8" w:rsidRPr="00B51D74" w:rsidRDefault="00C879C8" w:rsidP="00B51D74">
      <w:pPr>
        <w:pStyle w:val="ListParagraph"/>
        <w:numPr>
          <w:ilvl w:val="0"/>
          <w:numId w:val="1"/>
        </w:numPr>
        <w:jc w:val="both"/>
        <w:rPr>
          <w:sz w:val="24"/>
          <w:szCs w:val="24"/>
          <w:lang w:val="en-US"/>
        </w:rPr>
      </w:pPr>
      <w:r>
        <w:rPr>
          <w:sz w:val="24"/>
          <w:szCs w:val="24"/>
          <w:lang w:val="en-US"/>
        </w:rPr>
        <w:t>EQUATION 13: Please format the differential operator “d” in roman, not italic.</w:t>
      </w:r>
    </w:p>
    <w:p w14:paraId="1D9FE57A" w14:textId="77777777" w:rsidR="00D1210A" w:rsidRPr="0060167A" w:rsidRDefault="00D1210A" w:rsidP="0060167A">
      <w:pPr>
        <w:jc w:val="both"/>
        <w:rPr>
          <w:sz w:val="24"/>
          <w:szCs w:val="24"/>
          <w:lang w:val="en-US"/>
        </w:rPr>
      </w:pPr>
    </w:p>
    <w:p w14:paraId="4478390F" w14:textId="77777777" w:rsidR="00D457B2" w:rsidRDefault="006A2FE5" w:rsidP="00387411">
      <w:pPr>
        <w:jc w:val="both"/>
        <w:rPr>
          <w:color w:val="FF0000"/>
          <w:sz w:val="24"/>
          <w:szCs w:val="24"/>
          <w:lang w:val="en-US"/>
        </w:rPr>
      </w:pPr>
      <w:r w:rsidRPr="00CE5028">
        <w:rPr>
          <w:b/>
          <w:sz w:val="24"/>
          <w:szCs w:val="24"/>
          <w:lang w:val="en-US"/>
        </w:rPr>
        <w:t>Figures</w:t>
      </w:r>
      <w:r w:rsidR="00CE097E" w:rsidRPr="00CE5028">
        <w:rPr>
          <w:sz w:val="24"/>
          <w:szCs w:val="24"/>
          <w:lang w:val="en-US"/>
        </w:rPr>
        <w:br/>
      </w:r>
    </w:p>
    <w:p w14:paraId="39A63022" w14:textId="77777777" w:rsidR="00EA4A98" w:rsidRDefault="0000034A" w:rsidP="00730853">
      <w:pPr>
        <w:pStyle w:val="ListParagraph"/>
        <w:numPr>
          <w:ilvl w:val="0"/>
          <w:numId w:val="19"/>
        </w:numPr>
        <w:jc w:val="both"/>
        <w:rPr>
          <w:sz w:val="24"/>
          <w:szCs w:val="24"/>
          <w:lang w:val="en-US"/>
        </w:rPr>
      </w:pPr>
      <w:r>
        <w:rPr>
          <w:sz w:val="24"/>
          <w:szCs w:val="24"/>
          <w:lang w:val="en-US"/>
        </w:rPr>
        <w:t xml:space="preserve">Please </w:t>
      </w:r>
      <w:r w:rsidR="00ED400F">
        <w:rPr>
          <w:sz w:val="24"/>
          <w:szCs w:val="24"/>
          <w:lang w:val="en-US"/>
        </w:rPr>
        <w:t>include a complete list of figure captions just after references.</w:t>
      </w:r>
    </w:p>
    <w:p w14:paraId="379161D1" w14:textId="77777777" w:rsidR="0060167A" w:rsidRDefault="0060167A" w:rsidP="0060167A">
      <w:pPr>
        <w:pStyle w:val="ListParagraph"/>
        <w:jc w:val="both"/>
        <w:rPr>
          <w:sz w:val="24"/>
          <w:szCs w:val="24"/>
          <w:lang w:val="en-US"/>
        </w:rPr>
      </w:pPr>
    </w:p>
    <w:p w14:paraId="5F62641E" w14:textId="77777777" w:rsidR="0060167A" w:rsidRDefault="001A4BD1" w:rsidP="00730853">
      <w:pPr>
        <w:pStyle w:val="ListParagraph"/>
        <w:numPr>
          <w:ilvl w:val="0"/>
          <w:numId w:val="19"/>
        </w:numPr>
        <w:jc w:val="both"/>
        <w:rPr>
          <w:sz w:val="24"/>
          <w:szCs w:val="24"/>
          <w:lang w:val="en-US"/>
        </w:rPr>
      </w:pPr>
      <w:r>
        <w:rPr>
          <w:sz w:val="24"/>
          <w:szCs w:val="24"/>
          <w:lang w:val="en-US"/>
        </w:rPr>
        <w:lastRenderedPageBreak/>
        <w:t>When putting warnings where to insert multiple-figures into the text, the corresponding caption within square brackets is enou</w:t>
      </w:r>
      <w:r w:rsidR="00D355D3">
        <w:rPr>
          <w:sz w:val="24"/>
          <w:szCs w:val="24"/>
          <w:lang w:val="en-US"/>
        </w:rPr>
        <w:t>gh, i. e., the box/table indicating (a) and (b) can be removed.</w:t>
      </w:r>
    </w:p>
    <w:p w14:paraId="5CA7C0E4" w14:textId="77777777" w:rsidR="00730853" w:rsidRDefault="00730853" w:rsidP="00730853">
      <w:pPr>
        <w:pStyle w:val="ListParagraph"/>
        <w:jc w:val="both"/>
        <w:rPr>
          <w:sz w:val="24"/>
          <w:szCs w:val="24"/>
          <w:lang w:val="en-US"/>
        </w:rPr>
      </w:pPr>
    </w:p>
    <w:p w14:paraId="2A9FDD8C" w14:textId="77777777" w:rsidR="00730853" w:rsidRDefault="00730853" w:rsidP="00730853">
      <w:pPr>
        <w:pStyle w:val="ListParagraph"/>
        <w:numPr>
          <w:ilvl w:val="0"/>
          <w:numId w:val="19"/>
        </w:numPr>
        <w:jc w:val="both"/>
        <w:rPr>
          <w:sz w:val="24"/>
          <w:szCs w:val="24"/>
          <w:lang w:val="en-US"/>
        </w:rPr>
      </w:pPr>
      <w:r>
        <w:rPr>
          <w:sz w:val="24"/>
          <w:szCs w:val="24"/>
          <w:lang w:val="en-US"/>
        </w:rPr>
        <w:t>Please ensure that each original image has a resolution of at least 300x300 DPI.</w:t>
      </w:r>
    </w:p>
    <w:p w14:paraId="5202FADB" w14:textId="77777777" w:rsidR="00730853" w:rsidRPr="00730853" w:rsidRDefault="00730853" w:rsidP="00730853">
      <w:pPr>
        <w:pStyle w:val="ListParagraph"/>
        <w:jc w:val="both"/>
        <w:rPr>
          <w:sz w:val="24"/>
          <w:szCs w:val="24"/>
          <w:lang w:val="en-US"/>
        </w:rPr>
      </w:pPr>
    </w:p>
    <w:p w14:paraId="575E89D6" w14:textId="77777777" w:rsidR="00EA4A98" w:rsidRDefault="00EA4A98" w:rsidP="00F8433D">
      <w:pPr>
        <w:pStyle w:val="ListParagraph"/>
        <w:numPr>
          <w:ilvl w:val="0"/>
          <w:numId w:val="19"/>
        </w:numPr>
        <w:jc w:val="both"/>
        <w:rPr>
          <w:sz w:val="24"/>
          <w:szCs w:val="24"/>
          <w:lang w:val="en-US"/>
        </w:rPr>
      </w:pPr>
      <w:r>
        <w:rPr>
          <w:sz w:val="24"/>
          <w:szCs w:val="24"/>
          <w:lang w:val="en-US"/>
        </w:rPr>
        <w:t xml:space="preserve">All the figures must be referred into the text as “Figure 1”, “Figure 1 (a)”, “Figure 1 (a)-(c)”, </w:t>
      </w:r>
      <w:r w:rsidR="00FB34AE">
        <w:rPr>
          <w:sz w:val="24"/>
          <w:szCs w:val="24"/>
          <w:lang w:val="en-US"/>
        </w:rPr>
        <w:t xml:space="preserve">“Figure 6 (b) and (c)”, </w:t>
      </w:r>
      <w:r w:rsidR="007D0939">
        <w:rPr>
          <w:sz w:val="24"/>
          <w:szCs w:val="24"/>
          <w:lang w:val="en-US"/>
        </w:rPr>
        <w:t xml:space="preserve">“Figures 8 – 9”, </w:t>
      </w:r>
      <w:r w:rsidR="0060167A">
        <w:rPr>
          <w:sz w:val="24"/>
          <w:szCs w:val="24"/>
          <w:lang w:val="en-US"/>
        </w:rPr>
        <w:t>etc</w:t>
      </w:r>
      <w:r w:rsidR="00CE58B2">
        <w:rPr>
          <w:sz w:val="24"/>
          <w:szCs w:val="24"/>
          <w:lang w:val="en-US"/>
        </w:rPr>
        <w:t xml:space="preserve">. </w:t>
      </w:r>
      <w:r w:rsidR="00F354CB">
        <w:rPr>
          <w:sz w:val="24"/>
          <w:szCs w:val="24"/>
          <w:lang w:val="en-US"/>
        </w:rPr>
        <w:t xml:space="preserve">Do not use </w:t>
      </w:r>
      <w:r w:rsidR="00121B70">
        <w:rPr>
          <w:sz w:val="24"/>
          <w:szCs w:val="24"/>
          <w:lang w:val="en-US"/>
        </w:rPr>
        <w:t xml:space="preserve">expressions like “Fig. 1”, </w:t>
      </w:r>
      <w:r w:rsidR="00F354CB">
        <w:rPr>
          <w:sz w:val="24"/>
          <w:szCs w:val="24"/>
          <w:lang w:val="en-US"/>
        </w:rPr>
        <w:t>“Fig. 1</w:t>
      </w:r>
      <w:r w:rsidR="00121B70">
        <w:rPr>
          <w:sz w:val="24"/>
          <w:szCs w:val="24"/>
          <w:lang w:val="en-US"/>
        </w:rPr>
        <w:t xml:space="preserve"> (</w:t>
      </w:r>
      <w:r w:rsidR="00F354CB">
        <w:rPr>
          <w:sz w:val="24"/>
          <w:szCs w:val="24"/>
          <w:lang w:val="en-US"/>
        </w:rPr>
        <w:t>a</w:t>
      </w:r>
      <w:r w:rsidR="00121B70">
        <w:rPr>
          <w:sz w:val="24"/>
          <w:szCs w:val="24"/>
          <w:lang w:val="en-US"/>
        </w:rPr>
        <w:t>)</w:t>
      </w:r>
      <w:r w:rsidR="0060167A">
        <w:rPr>
          <w:sz w:val="24"/>
          <w:szCs w:val="24"/>
          <w:lang w:val="en-US"/>
        </w:rPr>
        <w:t>”, “Figure 1a</w:t>
      </w:r>
      <w:r w:rsidR="00F354CB">
        <w:rPr>
          <w:sz w:val="24"/>
          <w:szCs w:val="24"/>
          <w:lang w:val="en-US"/>
        </w:rPr>
        <w:t xml:space="preserve">”, </w:t>
      </w:r>
      <w:r w:rsidR="00FB34AE">
        <w:rPr>
          <w:sz w:val="24"/>
          <w:szCs w:val="24"/>
          <w:lang w:val="en-US"/>
        </w:rPr>
        <w:t xml:space="preserve">“Fig. 6b and 6c”, </w:t>
      </w:r>
      <w:r w:rsidR="00B51D74">
        <w:rPr>
          <w:sz w:val="24"/>
          <w:szCs w:val="24"/>
          <w:lang w:val="en-US"/>
        </w:rPr>
        <w:t xml:space="preserve">“Figure 12ab”, </w:t>
      </w:r>
      <w:r w:rsidR="007D0939">
        <w:rPr>
          <w:sz w:val="24"/>
          <w:szCs w:val="24"/>
          <w:lang w:val="en-US"/>
        </w:rPr>
        <w:t xml:space="preserve">“Figure 8 and Figure 9”, </w:t>
      </w:r>
      <w:r w:rsidR="00F354CB">
        <w:rPr>
          <w:sz w:val="24"/>
          <w:szCs w:val="24"/>
          <w:lang w:val="en-US"/>
        </w:rPr>
        <w:t xml:space="preserve">etc. </w:t>
      </w:r>
      <w:r>
        <w:rPr>
          <w:sz w:val="24"/>
          <w:szCs w:val="24"/>
          <w:lang w:val="en-US"/>
        </w:rPr>
        <w:t>Please correct everywhere.</w:t>
      </w:r>
    </w:p>
    <w:p w14:paraId="60DAAE42" w14:textId="77777777" w:rsidR="00297D89" w:rsidRPr="00297D89" w:rsidRDefault="00297D89" w:rsidP="00297D89">
      <w:pPr>
        <w:pStyle w:val="ListParagraph"/>
        <w:jc w:val="both"/>
        <w:rPr>
          <w:sz w:val="24"/>
          <w:szCs w:val="24"/>
          <w:lang w:val="en-US"/>
        </w:rPr>
      </w:pPr>
    </w:p>
    <w:p w14:paraId="405BF9CF" w14:textId="77777777" w:rsidR="007B777E" w:rsidRPr="007B777E" w:rsidRDefault="00291E76" w:rsidP="007B777E">
      <w:pPr>
        <w:pStyle w:val="ListParagraph"/>
        <w:numPr>
          <w:ilvl w:val="0"/>
          <w:numId w:val="19"/>
        </w:numPr>
        <w:jc w:val="both"/>
        <w:rPr>
          <w:sz w:val="24"/>
          <w:szCs w:val="24"/>
          <w:lang w:val="en-US"/>
        </w:rPr>
      </w:pPr>
      <w:r w:rsidRPr="00F0637B">
        <w:rPr>
          <w:sz w:val="24"/>
          <w:szCs w:val="24"/>
          <w:lang w:val="en-US"/>
        </w:rPr>
        <w:t xml:space="preserve">FIGURE 1: </w:t>
      </w:r>
      <w:r w:rsidR="00F0637B" w:rsidRPr="00F0637B">
        <w:rPr>
          <w:sz w:val="24"/>
          <w:szCs w:val="24"/>
          <w:lang w:val="en-US"/>
        </w:rPr>
        <w:t xml:space="preserve">Do not use bold characters. Remove the gray background. Use “km” instead of “Km”. Add coordinates along left and bottom side of the image in a standard reference format, i. e., “35°10’ N”, “22°00’ E”, etc. </w:t>
      </w:r>
    </w:p>
    <w:p w14:paraId="238B6041" w14:textId="77777777" w:rsidR="007B777E" w:rsidRPr="00C0498D" w:rsidRDefault="007B777E" w:rsidP="007B777E">
      <w:pPr>
        <w:pStyle w:val="ListParagraph"/>
        <w:jc w:val="both"/>
        <w:rPr>
          <w:sz w:val="24"/>
          <w:szCs w:val="24"/>
          <w:lang w:val="en-US"/>
        </w:rPr>
      </w:pPr>
    </w:p>
    <w:p w14:paraId="34F8603A" w14:textId="77777777" w:rsidR="00FC398D" w:rsidRDefault="00F070ED" w:rsidP="00FC398D">
      <w:pPr>
        <w:pStyle w:val="ListParagraph"/>
        <w:numPr>
          <w:ilvl w:val="0"/>
          <w:numId w:val="19"/>
        </w:numPr>
        <w:jc w:val="both"/>
        <w:rPr>
          <w:sz w:val="24"/>
          <w:szCs w:val="24"/>
          <w:lang w:val="en-US"/>
        </w:rPr>
      </w:pPr>
      <w:r w:rsidRPr="00B51D74">
        <w:rPr>
          <w:sz w:val="24"/>
          <w:szCs w:val="24"/>
          <w:lang w:val="en-US"/>
        </w:rPr>
        <w:t xml:space="preserve">FIGURE 2: </w:t>
      </w:r>
      <w:r w:rsidR="00B51D74">
        <w:rPr>
          <w:sz w:val="24"/>
          <w:szCs w:val="24"/>
          <w:lang w:val="en-US"/>
        </w:rPr>
        <w:t>Remove the external black frame</w:t>
      </w:r>
      <w:r w:rsidR="00C0498D">
        <w:rPr>
          <w:sz w:val="24"/>
          <w:szCs w:val="24"/>
          <w:lang w:val="en-US"/>
        </w:rPr>
        <w:t>, leave only x and y axis. Remove the legend box. Write the unit of x axis in roman and not italic.</w:t>
      </w:r>
    </w:p>
    <w:p w14:paraId="379056E8" w14:textId="77777777" w:rsidR="00B51D74" w:rsidRPr="00B51D74" w:rsidRDefault="00B51D74" w:rsidP="00B51D74">
      <w:pPr>
        <w:pStyle w:val="ListParagraph"/>
        <w:jc w:val="both"/>
        <w:rPr>
          <w:sz w:val="24"/>
          <w:szCs w:val="24"/>
          <w:lang w:val="en-US"/>
        </w:rPr>
      </w:pPr>
    </w:p>
    <w:p w14:paraId="3762C0D9" w14:textId="77777777" w:rsidR="00B63E29" w:rsidRPr="004940C2" w:rsidRDefault="00477F1D" w:rsidP="00B63E29">
      <w:pPr>
        <w:pStyle w:val="ListParagraph"/>
        <w:numPr>
          <w:ilvl w:val="0"/>
          <w:numId w:val="4"/>
        </w:numPr>
        <w:ind w:left="709"/>
        <w:jc w:val="both"/>
        <w:rPr>
          <w:sz w:val="24"/>
          <w:lang w:val="en-US"/>
        </w:rPr>
      </w:pPr>
      <w:r w:rsidRPr="00B12C92">
        <w:rPr>
          <w:sz w:val="24"/>
          <w:szCs w:val="24"/>
          <w:lang w:val="en-US"/>
        </w:rPr>
        <w:t xml:space="preserve">FIGURE 3: </w:t>
      </w:r>
      <w:r w:rsidR="000A54C6">
        <w:rPr>
          <w:sz w:val="24"/>
          <w:szCs w:val="24"/>
          <w:lang w:val="en-US"/>
        </w:rPr>
        <w:t>Use singular sentence case for the legend, i. e., “Aerial campaign”</w:t>
      </w:r>
      <w:r w:rsidR="000A54C6" w:rsidRPr="00F0637B">
        <w:rPr>
          <w:sz w:val="24"/>
          <w:szCs w:val="24"/>
          <w:lang w:val="en-US"/>
        </w:rPr>
        <w:t>. Use “km” instead of “Km”. Add coordinates along left and bottom side of the image in a standard reference format, i. e., “35°10’ N”, “22°00’ E”, etc.</w:t>
      </w:r>
      <w:r w:rsidR="0063132F">
        <w:rPr>
          <w:sz w:val="24"/>
          <w:szCs w:val="24"/>
          <w:lang w:val="en-US"/>
        </w:rPr>
        <w:t xml:space="preserve"> Write “window” instead of “Win.”.</w:t>
      </w:r>
    </w:p>
    <w:p w14:paraId="628D1202" w14:textId="77777777" w:rsidR="00553EFB" w:rsidRPr="00B63E29" w:rsidRDefault="00553EFB" w:rsidP="00B63E29">
      <w:pPr>
        <w:pStyle w:val="ListParagraph"/>
        <w:jc w:val="both"/>
        <w:rPr>
          <w:sz w:val="24"/>
          <w:szCs w:val="24"/>
          <w:lang w:val="en-US"/>
        </w:rPr>
      </w:pPr>
    </w:p>
    <w:p w14:paraId="58F8B403" w14:textId="77777777" w:rsidR="006B2EDB" w:rsidRDefault="00553EFB" w:rsidP="006B2EDB">
      <w:pPr>
        <w:pStyle w:val="ListParagraph"/>
        <w:numPr>
          <w:ilvl w:val="0"/>
          <w:numId w:val="19"/>
        </w:numPr>
        <w:jc w:val="both"/>
        <w:rPr>
          <w:sz w:val="24"/>
          <w:szCs w:val="24"/>
          <w:lang w:val="en-US"/>
        </w:rPr>
      </w:pPr>
      <w:r w:rsidRPr="00FB52BA">
        <w:rPr>
          <w:sz w:val="24"/>
          <w:szCs w:val="24"/>
          <w:lang w:val="en-US"/>
        </w:rPr>
        <w:t xml:space="preserve">FIGURE 4: </w:t>
      </w:r>
      <w:r w:rsidR="00DD59A3">
        <w:rPr>
          <w:sz w:val="24"/>
          <w:szCs w:val="24"/>
          <w:lang w:val="en-US"/>
        </w:rPr>
        <w:t>All the subfigures must be labeled as “(a)”, “(b)”, etc., with the letters in roman. The same format must be applied to the caption. Remove internal grids. Write “reflectance” in full and not “refl.”.</w:t>
      </w:r>
      <w:r w:rsidR="00753EBC">
        <w:rPr>
          <w:sz w:val="24"/>
          <w:szCs w:val="24"/>
          <w:lang w:val="en-US"/>
        </w:rPr>
        <w:t xml:space="preserve"> Text info on the top of the subfigures must be removed and included into the caption.</w:t>
      </w:r>
      <w:r w:rsidR="00F50E4F">
        <w:rPr>
          <w:sz w:val="24"/>
          <w:szCs w:val="24"/>
          <w:lang w:val="en-US"/>
        </w:rPr>
        <w:t xml:space="preserve"> Use the same scale axis. In the caption write “versus” and not “vs.”.</w:t>
      </w:r>
    </w:p>
    <w:p w14:paraId="581EB666" w14:textId="77777777" w:rsidR="00FB52BA" w:rsidRPr="00FB52BA" w:rsidRDefault="00FB52BA" w:rsidP="00FB52BA">
      <w:pPr>
        <w:pStyle w:val="ListParagraph"/>
        <w:jc w:val="both"/>
        <w:rPr>
          <w:sz w:val="24"/>
          <w:szCs w:val="24"/>
          <w:lang w:val="en-US"/>
        </w:rPr>
      </w:pPr>
    </w:p>
    <w:p w14:paraId="2D4842B2" w14:textId="77777777" w:rsidR="006B2EDB" w:rsidRDefault="00835730" w:rsidP="006B2EDB">
      <w:pPr>
        <w:pStyle w:val="ListParagraph"/>
        <w:numPr>
          <w:ilvl w:val="0"/>
          <w:numId w:val="19"/>
        </w:numPr>
        <w:jc w:val="both"/>
        <w:rPr>
          <w:sz w:val="24"/>
          <w:szCs w:val="24"/>
          <w:lang w:val="en-US"/>
        </w:rPr>
      </w:pPr>
      <w:r w:rsidRPr="006B2EDB">
        <w:rPr>
          <w:sz w:val="24"/>
          <w:szCs w:val="24"/>
          <w:lang w:val="en-US"/>
        </w:rPr>
        <w:t>FIGURE 5</w:t>
      </w:r>
      <w:r w:rsidR="00B63E29" w:rsidRPr="006B2EDB">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48335FC2" w14:textId="77777777" w:rsidR="006B2EDB" w:rsidRPr="006B2EDB" w:rsidRDefault="006B2EDB" w:rsidP="006B2EDB">
      <w:pPr>
        <w:pStyle w:val="ListParagraph"/>
        <w:jc w:val="both"/>
        <w:rPr>
          <w:sz w:val="24"/>
          <w:szCs w:val="24"/>
          <w:lang w:val="en-US"/>
        </w:rPr>
      </w:pPr>
    </w:p>
    <w:p w14:paraId="75ED7F0C" w14:textId="77777777" w:rsidR="0040427B" w:rsidRDefault="00A30D2A" w:rsidP="0040427B">
      <w:pPr>
        <w:pStyle w:val="ListParagraph"/>
        <w:numPr>
          <w:ilvl w:val="0"/>
          <w:numId w:val="19"/>
        </w:numPr>
        <w:jc w:val="both"/>
        <w:rPr>
          <w:sz w:val="24"/>
          <w:szCs w:val="24"/>
          <w:lang w:val="en-US"/>
        </w:rPr>
      </w:pPr>
      <w:r w:rsidRPr="00FB52BA">
        <w:rPr>
          <w:sz w:val="24"/>
          <w:szCs w:val="24"/>
          <w:lang w:val="en-US"/>
        </w:rPr>
        <w:t xml:space="preserve">FIGURE </w:t>
      </w:r>
      <w:r w:rsidR="006B2EDB" w:rsidRPr="00FB52BA">
        <w:rPr>
          <w:sz w:val="24"/>
          <w:szCs w:val="24"/>
          <w:lang w:val="en-US"/>
        </w:rPr>
        <w:t>6</w:t>
      </w:r>
      <w:r w:rsidRPr="00FB52BA">
        <w:rPr>
          <w:sz w:val="24"/>
          <w:szCs w:val="24"/>
          <w:lang w:val="en-US"/>
        </w:rPr>
        <w:t xml:space="preserve">: </w:t>
      </w:r>
      <w:r w:rsidR="005958CC" w:rsidRPr="00F0637B">
        <w:rPr>
          <w:sz w:val="24"/>
          <w:szCs w:val="24"/>
          <w:lang w:val="en-US"/>
        </w:rPr>
        <w:t>Use “km” instead of “Km”. Add coordinates along left and bottom side of the image in a standard reference format, i. e., “35°10’ N”, “22°00’ E”, etc.</w:t>
      </w:r>
    </w:p>
    <w:p w14:paraId="332FECF1" w14:textId="77777777" w:rsidR="00FB52BA" w:rsidRPr="00FB52BA" w:rsidRDefault="00FB52BA" w:rsidP="00FB52BA">
      <w:pPr>
        <w:pStyle w:val="ListParagraph"/>
        <w:jc w:val="both"/>
        <w:rPr>
          <w:sz w:val="24"/>
          <w:szCs w:val="24"/>
          <w:lang w:val="en-US"/>
        </w:rPr>
      </w:pPr>
    </w:p>
    <w:p w14:paraId="50A19D83" w14:textId="77777777" w:rsidR="0040427B" w:rsidRDefault="00A30D2A" w:rsidP="0040427B">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 xml:space="preserve">7: </w:t>
      </w:r>
      <w:r w:rsidR="00063368">
        <w:rPr>
          <w:sz w:val="24"/>
          <w:szCs w:val="24"/>
          <w:lang w:val="en-US"/>
        </w:rPr>
        <w:t xml:space="preserve">All the subfigures must be labeled as “(a)”, “(b)”, etc., with the letters in roman. The same format </w:t>
      </w:r>
      <w:r w:rsidR="00F4625D">
        <w:rPr>
          <w:sz w:val="24"/>
          <w:szCs w:val="24"/>
          <w:lang w:val="en-US"/>
        </w:rPr>
        <w:t>must be applied to the caption, i. e., u</w:t>
      </w:r>
      <w:r w:rsidR="00063368">
        <w:rPr>
          <w:sz w:val="24"/>
          <w:szCs w:val="24"/>
          <w:lang w:val="en-US"/>
        </w:rPr>
        <w:t>se a single caption for the figure.</w:t>
      </w:r>
      <w:r w:rsidR="00063368" w:rsidRPr="00F0637B">
        <w:rPr>
          <w:sz w:val="24"/>
          <w:szCs w:val="24"/>
          <w:lang w:val="en-US"/>
        </w:rPr>
        <w:t xml:space="preserve"> Add coordinates along left and bottom side of the image in a standard reference format, i. e., “35°10’ N”, “22°00’ E”, etc.</w:t>
      </w:r>
    </w:p>
    <w:p w14:paraId="63247AC3" w14:textId="77777777" w:rsidR="0040427B" w:rsidRPr="0040427B" w:rsidRDefault="0040427B" w:rsidP="0040427B">
      <w:pPr>
        <w:pStyle w:val="ListParagraph"/>
        <w:jc w:val="both"/>
        <w:rPr>
          <w:sz w:val="24"/>
          <w:szCs w:val="24"/>
          <w:lang w:val="en-US"/>
        </w:rPr>
      </w:pPr>
    </w:p>
    <w:p w14:paraId="09867252" w14:textId="77777777" w:rsidR="00A30D2A" w:rsidRDefault="00A30D2A" w:rsidP="00A30D2A">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8</w:t>
      </w:r>
      <w:r w:rsidRPr="0040427B">
        <w:rPr>
          <w:sz w:val="24"/>
          <w:szCs w:val="24"/>
          <w:lang w:val="en-US"/>
        </w:rPr>
        <w:t xml:space="preserve">: </w:t>
      </w:r>
      <w:r w:rsidR="007331CE">
        <w:rPr>
          <w:sz w:val="24"/>
          <w:szCs w:val="24"/>
          <w:lang w:val="en-US"/>
        </w:rPr>
        <w:t xml:space="preserve">All the subfigures must be labeled as “(a)”, “(b)”, etc., with the letters in roman. The same format must be applied to the caption. Remove internal grids. Write “reflectance” in full and not “refl.”. Text info on the top of the subfigures must be removed </w:t>
      </w:r>
      <w:r w:rsidR="007331CE">
        <w:rPr>
          <w:sz w:val="24"/>
          <w:szCs w:val="24"/>
          <w:lang w:val="en-US"/>
        </w:rPr>
        <w:lastRenderedPageBreak/>
        <w:t>and included into the caption. Use the same scale axis.</w:t>
      </w:r>
      <w:r w:rsidR="001E26C0">
        <w:rPr>
          <w:sz w:val="24"/>
          <w:szCs w:val="24"/>
          <w:lang w:val="en-US"/>
        </w:rPr>
        <w:t xml:space="preserve"> Do not overlap text to scatter points.</w:t>
      </w:r>
    </w:p>
    <w:p w14:paraId="05DC6159" w14:textId="77777777" w:rsidR="0040427B" w:rsidRPr="0040427B" w:rsidRDefault="0040427B" w:rsidP="0040427B">
      <w:pPr>
        <w:pStyle w:val="ListParagraph"/>
        <w:jc w:val="both"/>
        <w:rPr>
          <w:sz w:val="24"/>
          <w:szCs w:val="24"/>
          <w:lang w:val="en-US"/>
        </w:rPr>
      </w:pPr>
    </w:p>
    <w:p w14:paraId="728F5797" w14:textId="77777777" w:rsidR="00A30D2A" w:rsidRDefault="0040427B" w:rsidP="00A30D2A">
      <w:pPr>
        <w:pStyle w:val="ListParagraph"/>
        <w:numPr>
          <w:ilvl w:val="0"/>
          <w:numId w:val="19"/>
        </w:numPr>
        <w:jc w:val="both"/>
        <w:rPr>
          <w:sz w:val="24"/>
          <w:szCs w:val="24"/>
          <w:lang w:val="en-US"/>
        </w:rPr>
      </w:pPr>
      <w:r>
        <w:rPr>
          <w:sz w:val="24"/>
          <w:szCs w:val="24"/>
          <w:lang w:val="en-US"/>
        </w:rPr>
        <w:t>FIGURE 9</w:t>
      </w:r>
      <w:r w:rsidR="00A30D2A" w:rsidRPr="00B63E29">
        <w:rPr>
          <w:sz w:val="24"/>
          <w:szCs w:val="24"/>
          <w:lang w:val="en-US"/>
        </w:rPr>
        <w:t xml:space="preserve">: </w:t>
      </w:r>
      <w:r w:rsidR="00FB725F">
        <w:rPr>
          <w:sz w:val="24"/>
          <w:szCs w:val="24"/>
          <w:lang w:val="en-US"/>
        </w:rPr>
        <w:t>All the subfigures must be labeled as “(a)”, “(b)”, etc., with the letters in roman. The same format must be applied to the caption. Remove internal grids. Write “reflectance” in full and not “refl.”. Text info on the top of the subfigures must be removed and included into the caption. Use the same scale axis. Remove legend box.</w:t>
      </w:r>
    </w:p>
    <w:p w14:paraId="002027E8" w14:textId="77777777" w:rsidR="0040427B" w:rsidRPr="00B63E29" w:rsidRDefault="0040427B" w:rsidP="0040427B">
      <w:pPr>
        <w:pStyle w:val="ListParagraph"/>
        <w:jc w:val="both"/>
        <w:rPr>
          <w:sz w:val="24"/>
          <w:szCs w:val="24"/>
          <w:lang w:val="en-US"/>
        </w:rPr>
      </w:pPr>
    </w:p>
    <w:p w14:paraId="6CA7A00F" w14:textId="77777777" w:rsidR="0040427B"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10</w:t>
      </w:r>
      <w:r w:rsidRPr="0040427B">
        <w:rPr>
          <w:sz w:val="24"/>
          <w:szCs w:val="24"/>
          <w:lang w:val="en-US"/>
        </w:rPr>
        <w:t xml:space="preserve">: </w:t>
      </w:r>
      <w:r w:rsidR="003F6580">
        <w:rPr>
          <w:sz w:val="24"/>
          <w:szCs w:val="24"/>
          <w:lang w:val="en-US"/>
        </w:rPr>
        <w:t>All the subfigures must be labeled as “(a)”, “(b)”, etc., with the letters in roman. The same format must be applied to the caption, i. e., use a single caption for the figure.</w:t>
      </w:r>
      <w:r w:rsidR="003F6580" w:rsidRPr="00F0637B">
        <w:rPr>
          <w:sz w:val="24"/>
          <w:szCs w:val="24"/>
          <w:lang w:val="en-US"/>
        </w:rPr>
        <w:t xml:space="preserve"> </w:t>
      </w:r>
      <w:r w:rsidR="003F6580">
        <w:rPr>
          <w:sz w:val="24"/>
          <w:szCs w:val="24"/>
          <w:lang w:val="en-US"/>
        </w:rPr>
        <w:t xml:space="preserve">Add a north arrow and a scale bar in “km”. </w:t>
      </w:r>
      <w:r w:rsidR="003F6580" w:rsidRPr="00F0637B">
        <w:rPr>
          <w:sz w:val="24"/>
          <w:szCs w:val="24"/>
          <w:lang w:val="en-US"/>
        </w:rPr>
        <w:t>Add coordinates along left and bottom side of the image in a standard reference format, i. e., “35°10’ N”, “22°00’ E”, etc.</w:t>
      </w:r>
    </w:p>
    <w:p w14:paraId="75B442CD" w14:textId="77777777" w:rsidR="003F082D" w:rsidRPr="003F082D" w:rsidRDefault="003F082D" w:rsidP="003F082D">
      <w:pPr>
        <w:pStyle w:val="ListParagraph"/>
        <w:jc w:val="both"/>
        <w:rPr>
          <w:sz w:val="24"/>
          <w:szCs w:val="24"/>
          <w:lang w:val="en-US"/>
        </w:rPr>
      </w:pPr>
    </w:p>
    <w:p w14:paraId="1F73BB85" w14:textId="77777777" w:rsidR="003F082D" w:rsidRDefault="00A30D2A" w:rsidP="003F082D">
      <w:pPr>
        <w:pStyle w:val="ListParagraph"/>
        <w:numPr>
          <w:ilvl w:val="0"/>
          <w:numId w:val="19"/>
        </w:numPr>
        <w:jc w:val="both"/>
        <w:rPr>
          <w:sz w:val="24"/>
          <w:szCs w:val="24"/>
          <w:lang w:val="en-US"/>
        </w:rPr>
      </w:pPr>
      <w:r w:rsidRPr="0040427B">
        <w:rPr>
          <w:sz w:val="24"/>
          <w:szCs w:val="24"/>
          <w:lang w:val="en-US"/>
        </w:rPr>
        <w:t xml:space="preserve">FIGURE </w:t>
      </w:r>
      <w:r w:rsidR="0040427B" w:rsidRPr="0040427B">
        <w:rPr>
          <w:sz w:val="24"/>
          <w:szCs w:val="24"/>
          <w:lang w:val="en-US"/>
        </w:rPr>
        <w:t>11</w:t>
      </w:r>
      <w:r w:rsidRPr="0040427B">
        <w:rPr>
          <w:sz w:val="24"/>
          <w:szCs w:val="24"/>
          <w:lang w:val="en-US"/>
        </w:rPr>
        <w:t xml:space="preserve">: </w:t>
      </w:r>
      <w:r w:rsidR="00BE510C">
        <w:rPr>
          <w:sz w:val="24"/>
          <w:szCs w:val="24"/>
          <w:lang w:val="en-US"/>
        </w:rPr>
        <w:t>Remove the external black frame, leave only x and y axis. Remove the legend box. Write the unit of x axis in roman and not italic.</w:t>
      </w:r>
      <w:r w:rsidR="00451673">
        <w:rPr>
          <w:sz w:val="24"/>
          <w:szCs w:val="24"/>
          <w:lang w:val="en-US"/>
        </w:rPr>
        <w:t xml:space="preserve"> Add a space between “SPOT” and “5”.</w:t>
      </w:r>
    </w:p>
    <w:p w14:paraId="35ED9956" w14:textId="77777777" w:rsidR="0040427B" w:rsidRPr="003F082D" w:rsidRDefault="0040427B" w:rsidP="003F082D">
      <w:pPr>
        <w:pStyle w:val="ListParagraph"/>
        <w:jc w:val="both"/>
        <w:rPr>
          <w:sz w:val="24"/>
          <w:szCs w:val="24"/>
          <w:lang w:val="en-US"/>
        </w:rPr>
      </w:pPr>
    </w:p>
    <w:p w14:paraId="77203EAC" w14:textId="77777777" w:rsidR="00681B8D" w:rsidRPr="00FF5C91" w:rsidRDefault="00A30D2A" w:rsidP="00FF5C91">
      <w:pPr>
        <w:pStyle w:val="ListParagraph"/>
        <w:numPr>
          <w:ilvl w:val="0"/>
          <w:numId w:val="19"/>
        </w:numPr>
        <w:jc w:val="both"/>
        <w:rPr>
          <w:sz w:val="24"/>
          <w:szCs w:val="24"/>
          <w:lang w:val="en-US"/>
        </w:rPr>
      </w:pPr>
      <w:r w:rsidRPr="00681B8D">
        <w:rPr>
          <w:sz w:val="24"/>
          <w:szCs w:val="24"/>
          <w:lang w:val="en-US"/>
        </w:rPr>
        <w:t xml:space="preserve">FIGURE </w:t>
      </w:r>
      <w:r w:rsidR="0040427B" w:rsidRPr="00681B8D">
        <w:rPr>
          <w:sz w:val="24"/>
          <w:szCs w:val="24"/>
          <w:lang w:val="en-US"/>
        </w:rPr>
        <w:t>12</w:t>
      </w:r>
      <w:r w:rsidRPr="00681B8D">
        <w:rPr>
          <w:sz w:val="24"/>
          <w:szCs w:val="24"/>
          <w:lang w:val="en-US"/>
        </w:rPr>
        <w:t>:</w:t>
      </w:r>
      <w:r w:rsidR="0040427B" w:rsidRPr="00681B8D">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p>
    <w:p w14:paraId="2B1142CC" w14:textId="77777777" w:rsidR="0040427B" w:rsidRPr="00681B8D" w:rsidRDefault="0040427B" w:rsidP="00681B8D">
      <w:pPr>
        <w:pStyle w:val="ListParagraph"/>
        <w:jc w:val="both"/>
        <w:rPr>
          <w:sz w:val="24"/>
          <w:szCs w:val="24"/>
          <w:lang w:val="en-US"/>
        </w:rPr>
      </w:pPr>
    </w:p>
    <w:p w14:paraId="503C5EC1" w14:textId="77777777" w:rsidR="00681B8D" w:rsidRDefault="00A30D2A" w:rsidP="00681B8D">
      <w:pPr>
        <w:pStyle w:val="ListParagraph"/>
        <w:numPr>
          <w:ilvl w:val="0"/>
          <w:numId w:val="19"/>
        </w:numPr>
        <w:jc w:val="both"/>
        <w:rPr>
          <w:sz w:val="24"/>
          <w:szCs w:val="24"/>
          <w:lang w:val="en-US"/>
        </w:rPr>
      </w:pPr>
      <w:r w:rsidRPr="00B63E29">
        <w:rPr>
          <w:sz w:val="24"/>
          <w:szCs w:val="24"/>
          <w:lang w:val="en-US"/>
        </w:rPr>
        <w:t xml:space="preserve">FIGURE </w:t>
      </w:r>
      <w:r w:rsidR="0040427B">
        <w:rPr>
          <w:sz w:val="24"/>
          <w:szCs w:val="24"/>
          <w:lang w:val="en-US"/>
        </w:rPr>
        <w:t>13</w:t>
      </w:r>
      <w:r w:rsidRPr="00B63E29">
        <w:rPr>
          <w:sz w:val="24"/>
          <w:szCs w:val="24"/>
          <w:lang w:val="en-US"/>
        </w:rPr>
        <w:t xml:space="preserve">: </w:t>
      </w:r>
      <w:r w:rsidR="00FF5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FF5C91" w:rsidRPr="00FF5C91">
        <w:rPr>
          <w:sz w:val="24"/>
          <w:szCs w:val="24"/>
          <w:lang w:val="en-US"/>
        </w:rPr>
        <w:t>Text info on the top of the subfigures must be removed and included into the caption. Use the same scale axis. Do not overlap text to scatter points</w:t>
      </w:r>
      <w:r w:rsidR="00FF5C91">
        <w:rPr>
          <w:sz w:val="24"/>
          <w:szCs w:val="24"/>
          <w:lang w:val="en-US"/>
        </w:rPr>
        <w:t>. Remove the legend box.</w:t>
      </w:r>
    </w:p>
    <w:p w14:paraId="370BF95E" w14:textId="77777777" w:rsidR="00B51D74" w:rsidRPr="00B51D74" w:rsidRDefault="00B51D74" w:rsidP="00681B8D">
      <w:pPr>
        <w:pStyle w:val="ListParagraph"/>
        <w:jc w:val="both"/>
        <w:rPr>
          <w:sz w:val="24"/>
          <w:szCs w:val="24"/>
          <w:lang w:val="en-US"/>
        </w:rPr>
      </w:pPr>
    </w:p>
    <w:p w14:paraId="616A4A29" w14:textId="77777777" w:rsidR="00DE31AB" w:rsidRDefault="00B51D74" w:rsidP="00DE31AB">
      <w:pPr>
        <w:pStyle w:val="ListParagraph"/>
        <w:numPr>
          <w:ilvl w:val="0"/>
          <w:numId w:val="19"/>
        </w:numPr>
        <w:jc w:val="both"/>
        <w:rPr>
          <w:sz w:val="24"/>
          <w:szCs w:val="24"/>
          <w:lang w:val="en-US"/>
        </w:rPr>
      </w:pPr>
      <w:r w:rsidRPr="0039054F">
        <w:rPr>
          <w:sz w:val="24"/>
          <w:szCs w:val="24"/>
          <w:lang w:val="en-US"/>
        </w:rPr>
        <w:t xml:space="preserve">FIGURE 14: </w:t>
      </w:r>
      <w:r w:rsidR="004C4C91">
        <w:rPr>
          <w:sz w:val="24"/>
          <w:szCs w:val="24"/>
          <w:lang w:val="en-US"/>
        </w:rPr>
        <w:t xml:space="preserve">All the subfigures must be labeled as “(a)”, “(b)”, etc., with the letters in roman. The same format must be applied to the caption. Remove internal grids. Write “reflectance” in full and not “refl.”.  Add a space between “SPOT” and “5”. </w:t>
      </w:r>
      <w:r w:rsidR="004C4C91" w:rsidRPr="00FF5C91">
        <w:rPr>
          <w:sz w:val="24"/>
          <w:szCs w:val="24"/>
          <w:lang w:val="en-US"/>
        </w:rPr>
        <w:t>Text info on the top of the subfigures must be removed and included into the caption. Use the same scale axis</w:t>
      </w:r>
      <w:r w:rsidR="004C4C91">
        <w:rPr>
          <w:sz w:val="24"/>
          <w:szCs w:val="24"/>
          <w:lang w:val="en-US"/>
        </w:rPr>
        <w:t>. Remove the legend box.</w:t>
      </w:r>
    </w:p>
    <w:p w14:paraId="45ABFDE1" w14:textId="77777777" w:rsidR="0039054F" w:rsidRDefault="0039054F" w:rsidP="0039054F">
      <w:pPr>
        <w:pStyle w:val="ListParagraph"/>
        <w:jc w:val="both"/>
        <w:rPr>
          <w:sz w:val="24"/>
          <w:szCs w:val="24"/>
          <w:lang w:val="en-US"/>
        </w:rPr>
      </w:pPr>
    </w:p>
    <w:p w14:paraId="72378BA9" w14:textId="77777777" w:rsidR="0039054F" w:rsidRPr="00BC72ED" w:rsidRDefault="0039054F" w:rsidP="0019558C">
      <w:pPr>
        <w:pStyle w:val="ListParagraph"/>
        <w:numPr>
          <w:ilvl w:val="0"/>
          <w:numId w:val="19"/>
        </w:numPr>
        <w:jc w:val="both"/>
        <w:rPr>
          <w:sz w:val="24"/>
          <w:szCs w:val="24"/>
          <w:lang w:val="en-US"/>
        </w:rPr>
      </w:pPr>
      <w:r w:rsidRPr="00D957B9">
        <w:rPr>
          <w:sz w:val="24"/>
          <w:szCs w:val="24"/>
          <w:lang w:val="en-US"/>
        </w:rPr>
        <w:t xml:space="preserve">FIGURE 15: </w:t>
      </w:r>
      <w:r w:rsidR="00D957B9">
        <w:rPr>
          <w:sz w:val="24"/>
          <w:szCs w:val="24"/>
          <w:lang w:val="en-US"/>
        </w:rPr>
        <w:t>Remove the external black frame, leave only x and y axis. Remove internal grids. Write “(pixel)”.</w:t>
      </w:r>
      <w:r w:rsidR="00710FAD">
        <w:rPr>
          <w:sz w:val="24"/>
          <w:szCs w:val="24"/>
          <w:lang w:val="en-US"/>
        </w:rPr>
        <w:t xml:space="preserve"> </w:t>
      </w:r>
      <w:r w:rsidR="00710FAD">
        <w:rPr>
          <w:sz w:val="24"/>
          <w:lang w:val="en-US"/>
        </w:rPr>
        <w:t>Use the symbol “</w:t>
      </w:r>
      <w:r w:rsidR="00710FAD">
        <w:rPr>
          <w:sz w:val="24"/>
          <w:lang w:val="en-US"/>
        </w:rPr>
        <w:sym w:font="Symbol" w:char="F0B4"/>
      </w:r>
      <w:r w:rsidR="00710FAD">
        <w:rPr>
          <w:sz w:val="24"/>
          <w:lang w:val="en-US"/>
        </w:rPr>
        <w:t>” instead of “x”, with a space just after and before.</w:t>
      </w:r>
      <w:r w:rsidR="009147FF">
        <w:rPr>
          <w:sz w:val="24"/>
          <w:lang w:val="en-US"/>
        </w:rPr>
        <w:t xml:space="preserve"> Use sentence case for y axis title, i. e., “Mean absolute difference (%)”.</w:t>
      </w:r>
    </w:p>
    <w:p w14:paraId="57F5B3F3" w14:textId="77777777" w:rsidR="00BC72ED" w:rsidRPr="00BC72ED" w:rsidRDefault="00BC72ED" w:rsidP="00BC72ED">
      <w:pPr>
        <w:pStyle w:val="ListParagraph"/>
        <w:rPr>
          <w:sz w:val="24"/>
          <w:szCs w:val="24"/>
          <w:lang w:val="en-US"/>
        </w:rPr>
      </w:pPr>
    </w:p>
    <w:p w14:paraId="08055E4D" w14:textId="77777777" w:rsidR="00BC72ED" w:rsidRDefault="00BC72ED" w:rsidP="00BC72ED">
      <w:pPr>
        <w:pStyle w:val="ListParagraph"/>
        <w:numPr>
          <w:ilvl w:val="0"/>
          <w:numId w:val="19"/>
        </w:numPr>
        <w:jc w:val="both"/>
        <w:rPr>
          <w:sz w:val="24"/>
          <w:szCs w:val="24"/>
          <w:lang w:val="en-US"/>
        </w:rPr>
      </w:pPr>
      <w:r>
        <w:rPr>
          <w:sz w:val="24"/>
          <w:szCs w:val="24"/>
          <w:lang w:val="en-US"/>
        </w:rPr>
        <w:t>FIGURE 16</w:t>
      </w:r>
      <w:r w:rsidRPr="0039054F">
        <w:rPr>
          <w:sz w:val="24"/>
          <w:szCs w:val="24"/>
          <w:lang w:val="en-US"/>
        </w:rPr>
        <w:t xml:space="preserve">: </w:t>
      </w:r>
      <w:r>
        <w:rPr>
          <w:sz w:val="24"/>
          <w:szCs w:val="24"/>
          <w:lang w:val="en-US"/>
        </w:rPr>
        <w:t xml:space="preserve">All the subfigures must be labeled as “(a)”, “(b)”, etc., with the letters in roman. The same format must be applied to the caption. Do not use color if merely cosmetic. Write “reflectance” in full and not “refl.”.  </w:t>
      </w:r>
      <w:r w:rsidR="000C12D4">
        <w:rPr>
          <w:sz w:val="24"/>
          <w:szCs w:val="24"/>
          <w:lang w:val="en-US"/>
        </w:rPr>
        <w:t xml:space="preserve">Remove the legend box. </w:t>
      </w:r>
      <w:r>
        <w:rPr>
          <w:sz w:val="24"/>
          <w:szCs w:val="24"/>
          <w:lang w:val="en-US"/>
        </w:rPr>
        <w:t xml:space="preserve">Add a space between “SPOT” and “5”. </w:t>
      </w:r>
      <w:r w:rsidRPr="00FF5C91">
        <w:rPr>
          <w:sz w:val="24"/>
          <w:szCs w:val="24"/>
          <w:lang w:val="en-US"/>
        </w:rPr>
        <w:t xml:space="preserve">Text info on the top of the subfigures must be removed and included into </w:t>
      </w:r>
      <w:r w:rsidRPr="00FF5C91">
        <w:rPr>
          <w:sz w:val="24"/>
          <w:szCs w:val="24"/>
          <w:lang w:val="en-US"/>
        </w:rPr>
        <w:lastRenderedPageBreak/>
        <w:t>the caption. Use the same scale axis</w:t>
      </w:r>
      <w:r>
        <w:rPr>
          <w:sz w:val="24"/>
          <w:szCs w:val="24"/>
          <w:lang w:val="en-US"/>
        </w:rPr>
        <w:t xml:space="preserve">. </w:t>
      </w:r>
      <w:r w:rsidR="00640B80">
        <w:rPr>
          <w:sz w:val="24"/>
          <w:szCs w:val="24"/>
          <w:lang w:val="en-US"/>
        </w:rPr>
        <w:t>Use the same precision for axis values, i. e., “0.0”, “1.0”, etc. Remove the axis on the top of each subfigure.</w:t>
      </w:r>
      <w:r w:rsidR="00ED5070">
        <w:rPr>
          <w:sz w:val="24"/>
          <w:szCs w:val="24"/>
          <w:lang w:val="en-US"/>
        </w:rPr>
        <w:t xml:space="preserve"> Use “=” instead of “:” in the legend.</w:t>
      </w:r>
      <w:r w:rsidR="002C2DC3">
        <w:rPr>
          <w:sz w:val="24"/>
          <w:szCs w:val="24"/>
          <w:lang w:val="en-US"/>
        </w:rPr>
        <w:t xml:space="preserve"> Use singular</w:t>
      </w:r>
      <w:r w:rsidR="007F42A0">
        <w:rPr>
          <w:sz w:val="24"/>
          <w:szCs w:val="24"/>
          <w:lang w:val="en-US"/>
        </w:rPr>
        <w:t xml:space="preserve"> </w:t>
      </w:r>
      <w:r w:rsidR="002C2DC3">
        <w:rPr>
          <w:sz w:val="24"/>
          <w:szCs w:val="24"/>
          <w:lang w:val="en-US"/>
        </w:rPr>
        <w:t>sentence case for the legend.</w:t>
      </w:r>
      <w:r w:rsidR="007F42A0">
        <w:rPr>
          <w:sz w:val="24"/>
          <w:szCs w:val="24"/>
          <w:lang w:val="en-US"/>
        </w:rPr>
        <w:t xml:space="preserve"> Remove the extra space between digits and</w:t>
      </w:r>
      <w:r w:rsidR="00DD2FF9">
        <w:rPr>
          <w:sz w:val="24"/>
          <w:szCs w:val="24"/>
          <w:lang w:val="en-US"/>
        </w:rPr>
        <w:t xml:space="preserve"> “</w:t>
      </w:r>
      <w:r w:rsidR="007F42A0">
        <w:rPr>
          <w:sz w:val="24"/>
          <w:szCs w:val="24"/>
          <w:lang w:val="en-US"/>
        </w:rPr>
        <w:t>%” into the legend.</w:t>
      </w:r>
    </w:p>
    <w:p w14:paraId="322E4212" w14:textId="77777777" w:rsidR="007E5A26" w:rsidRPr="007E5A26" w:rsidRDefault="007E5A26" w:rsidP="007E5A26">
      <w:pPr>
        <w:pStyle w:val="ListParagraph"/>
        <w:rPr>
          <w:sz w:val="24"/>
          <w:szCs w:val="24"/>
          <w:lang w:val="en-US"/>
        </w:rPr>
      </w:pPr>
    </w:p>
    <w:p w14:paraId="50FF6E76" w14:textId="77777777" w:rsidR="00BC72ED" w:rsidRPr="00D957B9" w:rsidRDefault="00BC72ED" w:rsidP="00BC72ED">
      <w:pPr>
        <w:pStyle w:val="ListParagraph"/>
        <w:jc w:val="both"/>
        <w:rPr>
          <w:sz w:val="24"/>
          <w:szCs w:val="24"/>
          <w:lang w:val="en-US"/>
        </w:rPr>
      </w:pPr>
    </w:p>
    <w:p w14:paraId="723D916F" w14:textId="77777777" w:rsidR="00DE31AB" w:rsidRPr="00DE31AB" w:rsidRDefault="00DE31AB" w:rsidP="00BC72ED">
      <w:pPr>
        <w:jc w:val="both"/>
        <w:rPr>
          <w:sz w:val="24"/>
          <w:szCs w:val="24"/>
          <w:lang w:val="en-US"/>
        </w:rPr>
      </w:pPr>
      <w:r>
        <w:rPr>
          <w:b/>
          <w:sz w:val="24"/>
          <w:szCs w:val="24"/>
          <w:lang w:val="en-US"/>
        </w:rPr>
        <w:t>Tables</w:t>
      </w:r>
    </w:p>
    <w:p w14:paraId="3F015718" w14:textId="77777777" w:rsidR="00DE31AB" w:rsidRDefault="00DE31AB" w:rsidP="00DE31AB">
      <w:pPr>
        <w:pStyle w:val="ListParagraph"/>
        <w:jc w:val="both"/>
        <w:rPr>
          <w:sz w:val="24"/>
          <w:szCs w:val="24"/>
          <w:lang w:val="en-US"/>
        </w:rPr>
      </w:pPr>
    </w:p>
    <w:p w14:paraId="317712A7" w14:textId="77777777" w:rsidR="00DE31AB" w:rsidRDefault="00DE31AB" w:rsidP="00DE31AB">
      <w:pPr>
        <w:pStyle w:val="ListParagraph"/>
        <w:numPr>
          <w:ilvl w:val="0"/>
          <w:numId w:val="19"/>
        </w:numPr>
        <w:jc w:val="both"/>
        <w:rPr>
          <w:sz w:val="24"/>
          <w:szCs w:val="24"/>
          <w:lang w:val="en-US"/>
        </w:rPr>
      </w:pPr>
      <w:r>
        <w:rPr>
          <w:sz w:val="24"/>
          <w:szCs w:val="24"/>
          <w:lang w:val="en-US"/>
        </w:rPr>
        <w:t>Please include a complete list of table captions just after references.</w:t>
      </w:r>
    </w:p>
    <w:p w14:paraId="40136FD4" w14:textId="77777777" w:rsidR="00DE31AB" w:rsidRDefault="00DE31AB" w:rsidP="00DE31AB">
      <w:pPr>
        <w:pStyle w:val="ListParagraph"/>
        <w:jc w:val="both"/>
        <w:rPr>
          <w:sz w:val="24"/>
          <w:szCs w:val="24"/>
          <w:lang w:val="en-US"/>
        </w:rPr>
      </w:pPr>
    </w:p>
    <w:p w14:paraId="44B5E5B7" w14:textId="77777777" w:rsidR="008E3F25" w:rsidRPr="008E3F25" w:rsidRDefault="00DE31AB" w:rsidP="008E3F25">
      <w:pPr>
        <w:pStyle w:val="ListParagraph"/>
        <w:numPr>
          <w:ilvl w:val="0"/>
          <w:numId w:val="19"/>
        </w:numPr>
        <w:jc w:val="both"/>
        <w:rPr>
          <w:sz w:val="24"/>
          <w:szCs w:val="24"/>
          <w:lang w:val="en-US"/>
        </w:rPr>
      </w:pPr>
      <w:r>
        <w:rPr>
          <w:sz w:val="24"/>
          <w:szCs w:val="24"/>
          <w:lang w:val="en-US"/>
        </w:rPr>
        <w:t xml:space="preserve">TABLE 1: </w:t>
      </w:r>
      <w:r w:rsidR="008E3F25">
        <w:rPr>
          <w:sz w:val="24"/>
          <w:szCs w:val="24"/>
          <w:lang w:val="en-US"/>
        </w:rPr>
        <w:t>Do not use bold characters. Remove “(s)”. Spell “Mean Abs. Diff.” in full.</w:t>
      </w:r>
    </w:p>
    <w:p w14:paraId="113A852F" w14:textId="77777777" w:rsidR="008E3F25" w:rsidRPr="008E3F25" w:rsidRDefault="008E3F25" w:rsidP="008E3F25">
      <w:pPr>
        <w:pStyle w:val="ListParagraph"/>
        <w:jc w:val="both"/>
        <w:rPr>
          <w:sz w:val="24"/>
          <w:szCs w:val="24"/>
          <w:lang w:val="en-US"/>
        </w:rPr>
      </w:pPr>
    </w:p>
    <w:p w14:paraId="0D141E8A" w14:textId="77777777" w:rsidR="008E3F25" w:rsidRDefault="008E3F25" w:rsidP="008E3F25">
      <w:pPr>
        <w:pStyle w:val="ListParagraph"/>
        <w:numPr>
          <w:ilvl w:val="0"/>
          <w:numId w:val="19"/>
        </w:numPr>
        <w:jc w:val="both"/>
        <w:rPr>
          <w:sz w:val="24"/>
          <w:szCs w:val="24"/>
          <w:lang w:val="en-US"/>
        </w:rPr>
      </w:pPr>
      <w:r>
        <w:rPr>
          <w:sz w:val="24"/>
          <w:szCs w:val="24"/>
          <w:lang w:val="en-US"/>
        </w:rPr>
        <w:t>TABLE 2: Do not use bold characters. Remove “(s)”. Spell “Mean Abs. Diff.” in full.</w:t>
      </w:r>
    </w:p>
    <w:p w14:paraId="57E44C07" w14:textId="77777777" w:rsidR="008E3F25" w:rsidRDefault="008E3F25" w:rsidP="008E3F25">
      <w:pPr>
        <w:pStyle w:val="ListParagraph"/>
        <w:jc w:val="both"/>
        <w:rPr>
          <w:sz w:val="24"/>
          <w:szCs w:val="24"/>
          <w:lang w:val="en-US"/>
        </w:rPr>
      </w:pPr>
    </w:p>
    <w:p w14:paraId="6C4595B6" w14:textId="77777777" w:rsidR="008E3F25" w:rsidRDefault="008E3F25" w:rsidP="008E3F25">
      <w:pPr>
        <w:pStyle w:val="ListParagraph"/>
        <w:numPr>
          <w:ilvl w:val="0"/>
          <w:numId w:val="19"/>
        </w:numPr>
        <w:jc w:val="both"/>
        <w:rPr>
          <w:sz w:val="24"/>
          <w:szCs w:val="24"/>
          <w:lang w:val="en-US"/>
        </w:rPr>
      </w:pPr>
      <w:r>
        <w:rPr>
          <w:sz w:val="24"/>
          <w:szCs w:val="24"/>
          <w:lang w:val="en-US"/>
        </w:rPr>
        <w:t>TABLE 3: Do not use bold characters. Remove “(s)”. Spell “Mean Abs. Diff.” in full.</w:t>
      </w:r>
    </w:p>
    <w:p w14:paraId="448D59E8" w14:textId="77777777" w:rsidR="008E3F25" w:rsidRPr="008E3F25" w:rsidRDefault="008E3F25" w:rsidP="008E3F25">
      <w:pPr>
        <w:jc w:val="both"/>
        <w:rPr>
          <w:sz w:val="24"/>
          <w:szCs w:val="24"/>
          <w:lang w:val="en-US"/>
        </w:rPr>
      </w:pPr>
    </w:p>
    <w:p w14:paraId="7DBEFD9B" w14:textId="77777777" w:rsidR="00672314" w:rsidRPr="0039054F" w:rsidRDefault="00672314" w:rsidP="0039054F">
      <w:pPr>
        <w:jc w:val="both"/>
        <w:rPr>
          <w:sz w:val="24"/>
          <w:szCs w:val="24"/>
          <w:lang w:val="en-US"/>
        </w:rPr>
      </w:pPr>
    </w:p>
    <w:sectPr w:rsidR="00672314" w:rsidRPr="0039054F" w:rsidSect="002E5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ircus train"/>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3E80556"/>
    <w:multiLevelType w:val="hybridMultilevel"/>
    <w:tmpl w:val="B0BCD17A"/>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4C6539"/>
    <w:multiLevelType w:val="hybridMultilevel"/>
    <w:tmpl w:val="552263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7AC7476"/>
    <w:multiLevelType w:val="hybridMultilevel"/>
    <w:tmpl w:val="33B2972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7CC5C47"/>
    <w:multiLevelType w:val="hybridMultilevel"/>
    <w:tmpl w:val="D69A5774"/>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A76DFD"/>
    <w:multiLevelType w:val="hybridMultilevel"/>
    <w:tmpl w:val="AB80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A0ACA"/>
    <w:multiLevelType w:val="hybridMultilevel"/>
    <w:tmpl w:val="27D2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D4871"/>
    <w:multiLevelType w:val="hybridMultilevel"/>
    <w:tmpl w:val="EFCE778A"/>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F95CEF"/>
    <w:multiLevelType w:val="multilevel"/>
    <w:tmpl w:val="261C5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0E2F20"/>
    <w:multiLevelType w:val="hybridMultilevel"/>
    <w:tmpl w:val="80FE111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F18FA"/>
    <w:multiLevelType w:val="hybridMultilevel"/>
    <w:tmpl w:val="B1FA410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3FF978A7"/>
    <w:multiLevelType w:val="hybridMultilevel"/>
    <w:tmpl w:val="5E6E3A2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2" w15:restartNumberingAfterBreak="0">
    <w:nsid w:val="443D09B3"/>
    <w:multiLevelType w:val="hybridMultilevel"/>
    <w:tmpl w:val="A29CDFD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B1D68F8"/>
    <w:multiLevelType w:val="hybridMultilevel"/>
    <w:tmpl w:val="544C6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F07BF7"/>
    <w:multiLevelType w:val="hybridMultilevel"/>
    <w:tmpl w:val="078E38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B211E"/>
    <w:multiLevelType w:val="hybridMultilevel"/>
    <w:tmpl w:val="70C6F32A"/>
    <w:lvl w:ilvl="0" w:tplc="B3EAC9A4">
      <w:start w:val="1"/>
      <w:numFmt w:val="bullet"/>
      <w:lvlText w:val=""/>
      <w:lvlJc w:val="center"/>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31A09"/>
    <w:multiLevelType w:val="hybridMultilevel"/>
    <w:tmpl w:val="C6E25858"/>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6770A8"/>
    <w:multiLevelType w:val="hybridMultilevel"/>
    <w:tmpl w:val="1722D5B2"/>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62C608A5"/>
    <w:multiLevelType w:val="hybridMultilevel"/>
    <w:tmpl w:val="4E825A44"/>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8B11DF"/>
    <w:multiLevelType w:val="hybridMultilevel"/>
    <w:tmpl w:val="58C0456A"/>
    <w:lvl w:ilvl="0" w:tplc="B3EAC9A4">
      <w:start w:val="1"/>
      <w:numFmt w:val="bullet"/>
      <w:lvlText w:val=""/>
      <w:lvlJc w:val="center"/>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F7073F1"/>
    <w:multiLevelType w:val="hybridMultilevel"/>
    <w:tmpl w:val="C728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87289"/>
    <w:multiLevelType w:val="hybridMultilevel"/>
    <w:tmpl w:val="D93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6E33EF"/>
    <w:multiLevelType w:val="hybridMultilevel"/>
    <w:tmpl w:val="173E118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4"/>
  </w:num>
  <w:num w:numId="4">
    <w:abstractNumId w:val="2"/>
  </w:num>
  <w:num w:numId="5">
    <w:abstractNumId w:val="7"/>
  </w:num>
  <w:num w:numId="6">
    <w:abstractNumId w:val="4"/>
  </w:num>
  <w:num w:numId="7">
    <w:abstractNumId w:val="13"/>
  </w:num>
  <w:num w:numId="8">
    <w:abstractNumId w:val="17"/>
  </w:num>
  <w:num w:numId="9">
    <w:abstractNumId w:val="12"/>
  </w:num>
  <w:num w:numId="10">
    <w:abstractNumId w:val="22"/>
  </w:num>
  <w:num w:numId="11">
    <w:abstractNumId w:val="1"/>
  </w:num>
  <w:num w:numId="12">
    <w:abstractNumId w:val="9"/>
  </w:num>
  <w:num w:numId="13">
    <w:abstractNumId w:val="0"/>
  </w:num>
  <w:num w:numId="14">
    <w:abstractNumId w:val="18"/>
  </w:num>
  <w:num w:numId="15">
    <w:abstractNumId w:val="10"/>
  </w:num>
  <w:num w:numId="16">
    <w:abstractNumId w:val="19"/>
  </w:num>
  <w:num w:numId="17">
    <w:abstractNumId w:val="15"/>
  </w:num>
  <w:num w:numId="18">
    <w:abstractNumId w:val="20"/>
  </w:num>
  <w:num w:numId="19">
    <w:abstractNumId w:val="21"/>
  </w:num>
  <w:num w:numId="20">
    <w:abstractNumId w:val="5"/>
  </w:num>
  <w:num w:numId="21">
    <w:abstractNumId w:val="8"/>
  </w:num>
  <w:num w:numId="22">
    <w:abstractNumId w:val="6"/>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compat>
    <w:compatSetting w:name="compatibilityMode" w:uri="http://schemas.microsoft.com/office/word" w:val="12"/>
  </w:compat>
  <w:rsids>
    <w:rsidRoot w:val="00382AF7"/>
    <w:rsid w:val="0000034A"/>
    <w:rsid w:val="00001B0F"/>
    <w:rsid w:val="0000299C"/>
    <w:rsid w:val="00004068"/>
    <w:rsid w:val="00004FB1"/>
    <w:rsid w:val="0001092F"/>
    <w:rsid w:val="00012200"/>
    <w:rsid w:val="000201A6"/>
    <w:rsid w:val="00020AB8"/>
    <w:rsid w:val="00020BAC"/>
    <w:rsid w:val="00022135"/>
    <w:rsid w:val="00026C17"/>
    <w:rsid w:val="00026F7B"/>
    <w:rsid w:val="00027EDE"/>
    <w:rsid w:val="000303FC"/>
    <w:rsid w:val="00030567"/>
    <w:rsid w:val="000337FA"/>
    <w:rsid w:val="00035AE3"/>
    <w:rsid w:val="00036F9D"/>
    <w:rsid w:val="00037B51"/>
    <w:rsid w:val="00041BB3"/>
    <w:rsid w:val="000446DD"/>
    <w:rsid w:val="00046F27"/>
    <w:rsid w:val="00057603"/>
    <w:rsid w:val="00063368"/>
    <w:rsid w:val="000641FA"/>
    <w:rsid w:val="00067812"/>
    <w:rsid w:val="00067967"/>
    <w:rsid w:val="000679C6"/>
    <w:rsid w:val="00073859"/>
    <w:rsid w:val="0007557F"/>
    <w:rsid w:val="00077912"/>
    <w:rsid w:val="00082757"/>
    <w:rsid w:val="00084813"/>
    <w:rsid w:val="000919D0"/>
    <w:rsid w:val="0009513F"/>
    <w:rsid w:val="000967EB"/>
    <w:rsid w:val="00097BC1"/>
    <w:rsid w:val="00097F69"/>
    <w:rsid w:val="000A0DDA"/>
    <w:rsid w:val="000A13F5"/>
    <w:rsid w:val="000A2536"/>
    <w:rsid w:val="000A54C6"/>
    <w:rsid w:val="000A7341"/>
    <w:rsid w:val="000A7C63"/>
    <w:rsid w:val="000B238C"/>
    <w:rsid w:val="000B750D"/>
    <w:rsid w:val="000B765A"/>
    <w:rsid w:val="000C12D4"/>
    <w:rsid w:val="000C50B9"/>
    <w:rsid w:val="000C7A66"/>
    <w:rsid w:val="000C7C75"/>
    <w:rsid w:val="000D412E"/>
    <w:rsid w:val="000D4E62"/>
    <w:rsid w:val="000E35AC"/>
    <w:rsid w:val="000E4A2A"/>
    <w:rsid w:val="000E7749"/>
    <w:rsid w:val="000F622E"/>
    <w:rsid w:val="00101A40"/>
    <w:rsid w:val="001029DD"/>
    <w:rsid w:val="001029EF"/>
    <w:rsid w:val="0010710D"/>
    <w:rsid w:val="001135FD"/>
    <w:rsid w:val="00114656"/>
    <w:rsid w:val="00121B70"/>
    <w:rsid w:val="0012395E"/>
    <w:rsid w:val="001249F0"/>
    <w:rsid w:val="00125A97"/>
    <w:rsid w:val="0012667C"/>
    <w:rsid w:val="00126F07"/>
    <w:rsid w:val="00127577"/>
    <w:rsid w:val="00127DE0"/>
    <w:rsid w:val="00130A42"/>
    <w:rsid w:val="00135F7B"/>
    <w:rsid w:val="00137EA8"/>
    <w:rsid w:val="00141B44"/>
    <w:rsid w:val="00142905"/>
    <w:rsid w:val="00143624"/>
    <w:rsid w:val="00144DD2"/>
    <w:rsid w:val="0014608A"/>
    <w:rsid w:val="0014786C"/>
    <w:rsid w:val="00153633"/>
    <w:rsid w:val="0015669D"/>
    <w:rsid w:val="00161C13"/>
    <w:rsid w:val="001634C5"/>
    <w:rsid w:val="0017138D"/>
    <w:rsid w:val="00174750"/>
    <w:rsid w:val="001760FF"/>
    <w:rsid w:val="00182190"/>
    <w:rsid w:val="00183E9C"/>
    <w:rsid w:val="001847C4"/>
    <w:rsid w:val="00184B43"/>
    <w:rsid w:val="001852B6"/>
    <w:rsid w:val="0019332C"/>
    <w:rsid w:val="00193887"/>
    <w:rsid w:val="001944CF"/>
    <w:rsid w:val="0019515C"/>
    <w:rsid w:val="0019558C"/>
    <w:rsid w:val="001A1ED8"/>
    <w:rsid w:val="001A3079"/>
    <w:rsid w:val="001A3889"/>
    <w:rsid w:val="001A4BD1"/>
    <w:rsid w:val="001A732B"/>
    <w:rsid w:val="001B1EF3"/>
    <w:rsid w:val="001B7C84"/>
    <w:rsid w:val="001B7E4F"/>
    <w:rsid w:val="001C2210"/>
    <w:rsid w:val="001C2D20"/>
    <w:rsid w:val="001C43E9"/>
    <w:rsid w:val="001C512C"/>
    <w:rsid w:val="001C584C"/>
    <w:rsid w:val="001C642D"/>
    <w:rsid w:val="001C6C28"/>
    <w:rsid w:val="001D012E"/>
    <w:rsid w:val="001D5A37"/>
    <w:rsid w:val="001E2348"/>
    <w:rsid w:val="001E26C0"/>
    <w:rsid w:val="001E29F0"/>
    <w:rsid w:val="001E5878"/>
    <w:rsid w:val="001E767E"/>
    <w:rsid w:val="001F1B37"/>
    <w:rsid w:val="001F1E67"/>
    <w:rsid w:val="001F56F3"/>
    <w:rsid w:val="001F5E8E"/>
    <w:rsid w:val="001F614B"/>
    <w:rsid w:val="001F69E5"/>
    <w:rsid w:val="0020240D"/>
    <w:rsid w:val="002035D6"/>
    <w:rsid w:val="00207C02"/>
    <w:rsid w:val="00207DB4"/>
    <w:rsid w:val="002128E8"/>
    <w:rsid w:val="00213967"/>
    <w:rsid w:val="00214323"/>
    <w:rsid w:val="00214459"/>
    <w:rsid w:val="00214E24"/>
    <w:rsid w:val="00216C44"/>
    <w:rsid w:val="00217AE1"/>
    <w:rsid w:val="00222633"/>
    <w:rsid w:val="002256AE"/>
    <w:rsid w:val="00226C03"/>
    <w:rsid w:val="00233326"/>
    <w:rsid w:val="00233FF5"/>
    <w:rsid w:val="002343BC"/>
    <w:rsid w:val="00234AF2"/>
    <w:rsid w:val="00236A0A"/>
    <w:rsid w:val="00237003"/>
    <w:rsid w:val="0024423C"/>
    <w:rsid w:val="002466B8"/>
    <w:rsid w:val="0025238E"/>
    <w:rsid w:val="00252EF5"/>
    <w:rsid w:val="00261A4C"/>
    <w:rsid w:val="00264A7B"/>
    <w:rsid w:val="00265DE7"/>
    <w:rsid w:val="00270769"/>
    <w:rsid w:val="0027639B"/>
    <w:rsid w:val="00281399"/>
    <w:rsid w:val="00290FF6"/>
    <w:rsid w:val="00291E76"/>
    <w:rsid w:val="00292A81"/>
    <w:rsid w:val="00293B75"/>
    <w:rsid w:val="00295149"/>
    <w:rsid w:val="0029531D"/>
    <w:rsid w:val="00297978"/>
    <w:rsid w:val="00297D89"/>
    <w:rsid w:val="002A0F4E"/>
    <w:rsid w:val="002A244A"/>
    <w:rsid w:val="002A2C65"/>
    <w:rsid w:val="002A3084"/>
    <w:rsid w:val="002A3F8E"/>
    <w:rsid w:val="002B08EF"/>
    <w:rsid w:val="002B345B"/>
    <w:rsid w:val="002B34D0"/>
    <w:rsid w:val="002B62C5"/>
    <w:rsid w:val="002C0B2F"/>
    <w:rsid w:val="002C2DC3"/>
    <w:rsid w:val="002C4D58"/>
    <w:rsid w:val="002D1335"/>
    <w:rsid w:val="002D282B"/>
    <w:rsid w:val="002D5FCA"/>
    <w:rsid w:val="002D68C7"/>
    <w:rsid w:val="002D6983"/>
    <w:rsid w:val="002E5FC7"/>
    <w:rsid w:val="002E6757"/>
    <w:rsid w:val="002F28AD"/>
    <w:rsid w:val="002F29E3"/>
    <w:rsid w:val="002F3327"/>
    <w:rsid w:val="002F40AD"/>
    <w:rsid w:val="002F75E0"/>
    <w:rsid w:val="00301C16"/>
    <w:rsid w:val="00302728"/>
    <w:rsid w:val="003051C8"/>
    <w:rsid w:val="00313747"/>
    <w:rsid w:val="00315736"/>
    <w:rsid w:val="0031574A"/>
    <w:rsid w:val="00315BB3"/>
    <w:rsid w:val="00316815"/>
    <w:rsid w:val="003212F4"/>
    <w:rsid w:val="003231C1"/>
    <w:rsid w:val="00323CB4"/>
    <w:rsid w:val="003245B4"/>
    <w:rsid w:val="00326AC5"/>
    <w:rsid w:val="00330384"/>
    <w:rsid w:val="00336195"/>
    <w:rsid w:val="003408F6"/>
    <w:rsid w:val="00341E78"/>
    <w:rsid w:val="003420F3"/>
    <w:rsid w:val="0034438E"/>
    <w:rsid w:val="003471FC"/>
    <w:rsid w:val="003561FA"/>
    <w:rsid w:val="00357BFD"/>
    <w:rsid w:val="00360088"/>
    <w:rsid w:val="00365B22"/>
    <w:rsid w:val="00365D0C"/>
    <w:rsid w:val="00366229"/>
    <w:rsid w:val="003703D1"/>
    <w:rsid w:val="0037163B"/>
    <w:rsid w:val="003758C4"/>
    <w:rsid w:val="00382AF7"/>
    <w:rsid w:val="003873CC"/>
    <w:rsid w:val="00387411"/>
    <w:rsid w:val="00387556"/>
    <w:rsid w:val="0039054F"/>
    <w:rsid w:val="003A3E06"/>
    <w:rsid w:val="003A447A"/>
    <w:rsid w:val="003B0161"/>
    <w:rsid w:val="003B1D2F"/>
    <w:rsid w:val="003B3623"/>
    <w:rsid w:val="003B4F05"/>
    <w:rsid w:val="003B62C2"/>
    <w:rsid w:val="003B66CE"/>
    <w:rsid w:val="003B76C0"/>
    <w:rsid w:val="003D1231"/>
    <w:rsid w:val="003E05DF"/>
    <w:rsid w:val="003E12E6"/>
    <w:rsid w:val="003E4DBB"/>
    <w:rsid w:val="003E5F24"/>
    <w:rsid w:val="003E61EF"/>
    <w:rsid w:val="003F0698"/>
    <w:rsid w:val="003F082D"/>
    <w:rsid w:val="003F2A81"/>
    <w:rsid w:val="003F4968"/>
    <w:rsid w:val="003F6580"/>
    <w:rsid w:val="003F6C43"/>
    <w:rsid w:val="003F7ED1"/>
    <w:rsid w:val="004025CC"/>
    <w:rsid w:val="00402C72"/>
    <w:rsid w:val="004032E5"/>
    <w:rsid w:val="0040427B"/>
    <w:rsid w:val="0040533D"/>
    <w:rsid w:val="004056F3"/>
    <w:rsid w:val="00405DF2"/>
    <w:rsid w:val="00411176"/>
    <w:rsid w:val="00411CA2"/>
    <w:rsid w:val="00412E30"/>
    <w:rsid w:val="00414A44"/>
    <w:rsid w:val="00415CB4"/>
    <w:rsid w:val="00417EB0"/>
    <w:rsid w:val="004213E0"/>
    <w:rsid w:val="0042389D"/>
    <w:rsid w:val="00427632"/>
    <w:rsid w:val="00427B51"/>
    <w:rsid w:val="00427C90"/>
    <w:rsid w:val="00427CED"/>
    <w:rsid w:val="00427E27"/>
    <w:rsid w:val="00432A2B"/>
    <w:rsid w:val="004334A4"/>
    <w:rsid w:val="0043570E"/>
    <w:rsid w:val="0043608C"/>
    <w:rsid w:val="004363D6"/>
    <w:rsid w:val="004372E4"/>
    <w:rsid w:val="0044071A"/>
    <w:rsid w:val="00442310"/>
    <w:rsid w:val="00442DFC"/>
    <w:rsid w:val="00445473"/>
    <w:rsid w:val="00445A59"/>
    <w:rsid w:val="00450BF5"/>
    <w:rsid w:val="00451673"/>
    <w:rsid w:val="00453460"/>
    <w:rsid w:val="00453E42"/>
    <w:rsid w:val="00454B2D"/>
    <w:rsid w:val="0045574B"/>
    <w:rsid w:val="004570EC"/>
    <w:rsid w:val="004614BD"/>
    <w:rsid w:val="00473CFE"/>
    <w:rsid w:val="0047427F"/>
    <w:rsid w:val="00475E1C"/>
    <w:rsid w:val="0047728F"/>
    <w:rsid w:val="00477F1D"/>
    <w:rsid w:val="00492308"/>
    <w:rsid w:val="00494AD9"/>
    <w:rsid w:val="004A1B0D"/>
    <w:rsid w:val="004A222D"/>
    <w:rsid w:val="004A28A0"/>
    <w:rsid w:val="004A352B"/>
    <w:rsid w:val="004A3CE5"/>
    <w:rsid w:val="004A5D31"/>
    <w:rsid w:val="004B2FCB"/>
    <w:rsid w:val="004B2FE8"/>
    <w:rsid w:val="004B34C6"/>
    <w:rsid w:val="004B42B3"/>
    <w:rsid w:val="004B5186"/>
    <w:rsid w:val="004B7601"/>
    <w:rsid w:val="004C0A4B"/>
    <w:rsid w:val="004C4C91"/>
    <w:rsid w:val="004C5B46"/>
    <w:rsid w:val="004D3B45"/>
    <w:rsid w:val="004D58B0"/>
    <w:rsid w:val="004D68CC"/>
    <w:rsid w:val="004E14A6"/>
    <w:rsid w:val="004F280D"/>
    <w:rsid w:val="00501D6C"/>
    <w:rsid w:val="005025CD"/>
    <w:rsid w:val="00504BB0"/>
    <w:rsid w:val="005121AC"/>
    <w:rsid w:val="0051237D"/>
    <w:rsid w:val="00513EB1"/>
    <w:rsid w:val="00514ACB"/>
    <w:rsid w:val="00514F05"/>
    <w:rsid w:val="00517A00"/>
    <w:rsid w:val="00524541"/>
    <w:rsid w:val="005254D4"/>
    <w:rsid w:val="0052609A"/>
    <w:rsid w:val="005272CA"/>
    <w:rsid w:val="005303A9"/>
    <w:rsid w:val="00536C54"/>
    <w:rsid w:val="00537EE0"/>
    <w:rsid w:val="00545EFC"/>
    <w:rsid w:val="005501D2"/>
    <w:rsid w:val="005507AF"/>
    <w:rsid w:val="00551519"/>
    <w:rsid w:val="00553EFB"/>
    <w:rsid w:val="00554381"/>
    <w:rsid w:val="00554E83"/>
    <w:rsid w:val="00555EC0"/>
    <w:rsid w:val="0055747B"/>
    <w:rsid w:val="005578B5"/>
    <w:rsid w:val="00560F83"/>
    <w:rsid w:val="00561568"/>
    <w:rsid w:val="00571B8A"/>
    <w:rsid w:val="00573FB7"/>
    <w:rsid w:val="005743EB"/>
    <w:rsid w:val="00581052"/>
    <w:rsid w:val="00582D5D"/>
    <w:rsid w:val="00582E5B"/>
    <w:rsid w:val="00583560"/>
    <w:rsid w:val="00590393"/>
    <w:rsid w:val="005958CC"/>
    <w:rsid w:val="005A55AC"/>
    <w:rsid w:val="005B26D0"/>
    <w:rsid w:val="005B40A7"/>
    <w:rsid w:val="005B765A"/>
    <w:rsid w:val="005C14D8"/>
    <w:rsid w:val="005C6FA0"/>
    <w:rsid w:val="005C7494"/>
    <w:rsid w:val="005D1F05"/>
    <w:rsid w:val="005D2B92"/>
    <w:rsid w:val="005D379B"/>
    <w:rsid w:val="005D3F89"/>
    <w:rsid w:val="005D41A8"/>
    <w:rsid w:val="005D5959"/>
    <w:rsid w:val="005E39D9"/>
    <w:rsid w:val="005E58EF"/>
    <w:rsid w:val="005E5BBA"/>
    <w:rsid w:val="005F12ED"/>
    <w:rsid w:val="0060167A"/>
    <w:rsid w:val="00607D37"/>
    <w:rsid w:val="00613456"/>
    <w:rsid w:val="00615281"/>
    <w:rsid w:val="00615AD9"/>
    <w:rsid w:val="00616AA2"/>
    <w:rsid w:val="006213CB"/>
    <w:rsid w:val="00622167"/>
    <w:rsid w:val="006233E6"/>
    <w:rsid w:val="006235BB"/>
    <w:rsid w:val="006248B1"/>
    <w:rsid w:val="0062494A"/>
    <w:rsid w:val="00626544"/>
    <w:rsid w:val="0062681A"/>
    <w:rsid w:val="00626840"/>
    <w:rsid w:val="00627010"/>
    <w:rsid w:val="00627873"/>
    <w:rsid w:val="0063132F"/>
    <w:rsid w:val="00632186"/>
    <w:rsid w:val="00632DF8"/>
    <w:rsid w:val="006368C7"/>
    <w:rsid w:val="00637678"/>
    <w:rsid w:val="00640B80"/>
    <w:rsid w:val="00646249"/>
    <w:rsid w:val="00654C3E"/>
    <w:rsid w:val="006558AF"/>
    <w:rsid w:val="00662098"/>
    <w:rsid w:val="00662384"/>
    <w:rsid w:val="00663DA7"/>
    <w:rsid w:val="006643EE"/>
    <w:rsid w:val="006705F6"/>
    <w:rsid w:val="006712F6"/>
    <w:rsid w:val="00672314"/>
    <w:rsid w:val="0067316C"/>
    <w:rsid w:val="00676105"/>
    <w:rsid w:val="00677B7F"/>
    <w:rsid w:val="006814FD"/>
    <w:rsid w:val="00681B8D"/>
    <w:rsid w:val="0068310F"/>
    <w:rsid w:val="006902AA"/>
    <w:rsid w:val="00690C50"/>
    <w:rsid w:val="006929E9"/>
    <w:rsid w:val="006A0C63"/>
    <w:rsid w:val="006A2FE5"/>
    <w:rsid w:val="006A4169"/>
    <w:rsid w:val="006A5334"/>
    <w:rsid w:val="006A5600"/>
    <w:rsid w:val="006A5D3F"/>
    <w:rsid w:val="006B210D"/>
    <w:rsid w:val="006B2E80"/>
    <w:rsid w:val="006B2EDB"/>
    <w:rsid w:val="006B751B"/>
    <w:rsid w:val="006C196D"/>
    <w:rsid w:val="006C5E34"/>
    <w:rsid w:val="006D0C3D"/>
    <w:rsid w:val="006D429B"/>
    <w:rsid w:val="006E06A5"/>
    <w:rsid w:val="006E3B7F"/>
    <w:rsid w:val="006E648A"/>
    <w:rsid w:val="006E77FF"/>
    <w:rsid w:val="006E7B15"/>
    <w:rsid w:val="006F0871"/>
    <w:rsid w:val="006F26B4"/>
    <w:rsid w:val="006F26E1"/>
    <w:rsid w:val="006F2DEB"/>
    <w:rsid w:val="006F4709"/>
    <w:rsid w:val="006F72E4"/>
    <w:rsid w:val="006F7AD0"/>
    <w:rsid w:val="00702DC0"/>
    <w:rsid w:val="00707591"/>
    <w:rsid w:val="00710FAD"/>
    <w:rsid w:val="00711C4E"/>
    <w:rsid w:val="00711E50"/>
    <w:rsid w:val="00717A9A"/>
    <w:rsid w:val="00723B4C"/>
    <w:rsid w:val="00730853"/>
    <w:rsid w:val="00731A5B"/>
    <w:rsid w:val="00732968"/>
    <w:rsid w:val="007331CE"/>
    <w:rsid w:val="00736206"/>
    <w:rsid w:val="0074256E"/>
    <w:rsid w:val="00743772"/>
    <w:rsid w:val="00744151"/>
    <w:rsid w:val="00750ACB"/>
    <w:rsid w:val="0075241E"/>
    <w:rsid w:val="00752F07"/>
    <w:rsid w:val="00753EBC"/>
    <w:rsid w:val="007565A4"/>
    <w:rsid w:val="00756ECD"/>
    <w:rsid w:val="0075734D"/>
    <w:rsid w:val="00757F4D"/>
    <w:rsid w:val="00762BD9"/>
    <w:rsid w:val="00766229"/>
    <w:rsid w:val="00775360"/>
    <w:rsid w:val="00777251"/>
    <w:rsid w:val="00780F1E"/>
    <w:rsid w:val="00784C94"/>
    <w:rsid w:val="00792934"/>
    <w:rsid w:val="00794148"/>
    <w:rsid w:val="007953C7"/>
    <w:rsid w:val="00795BCD"/>
    <w:rsid w:val="00796649"/>
    <w:rsid w:val="007B29FC"/>
    <w:rsid w:val="007B3BB5"/>
    <w:rsid w:val="007B531E"/>
    <w:rsid w:val="007B777E"/>
    <w:rsid w:val="007B786D"/>
    <w:rsid w:val="007C2FCE"/>
    <w:rsid w:val="007C6D93"/>
    <w:rsid w:val="007D0939"/>
    <w:rsid w:val="007D36D1"/>
    <w:rsid w:val="007D598E"/>
    <w:rsid w:val="007D78B0"/>
    <w:rsid w:val="007E1F6E"/>
    <w:rsid w:val="007E3A76"/>
    <w:rsid w:val="007E5A26"/>
    <w:rsid w:val="007E65F6"/>
    <w:rsid w:val="007F42A0"/>
    <w:rsid w:val="007F6CC5"/>
    <w:rsid w:val="00802C6B"/>
    <w:rsid w:val="00805E13"/>
    <w:rsid w:val="00811E4A"/>
    <w:rsid w:val="00815542"/>
    <w:rsid w:val="00831A8D"/>
    <w:rsid w:val="00835730"/>
    <w:rsid w:val="00835DF7"/>
    <w:rsid w:val="00836329"/>
    <w:rsid w:val="0083688D"/>
    <w:rsid w:val="0084152E"/>
    <w:rsid w:val="00843E70"/>
    <w:rsid w:val="008449D7"/>
    <w:rsid w:val="00844D72"/>
    <w:rsid w:val="00846327"/>
    <w:rsid w:val="00846943"/>
    <w:rsid w:val="00847B4F"/>
    <w:rsid w:val="00847E66"/>
    <w:rsid w:val="00851264"/>
    <w:rsid w:val="00851779"/>
    <w:rsid w:val="0085249C"/>
    <w:rsid w:val="00855935"/>
    <w:rsid w:val="00857054"/>
    <w:rsid w:val="0086249E"/>
    <w:rsid w:val="0087209B"/>
    <w:rsid w:val="00874B77"/>
    <w:rsid w:val="008754F7"/>
    <w:rsid w:val="00875D12"/>
    <w:rsid w:val="00876B2B"/>
    <w:rsid w:val="00876C1B"/>
    <w:rsid w:val="00881BCD"/>
    <w:rsid w:val="0089300B"/>
    <w:rsid w:val="008A0BD1"/>
    <w:rsid w:val="008A2D15"/>
    <w:rsid w:val="008A500E"/>
    <w:rsid w:val="008B1B8B"/>
    <w:rsid w:val="008B22C9"/>
    <w:rsid w:val="008B48B3"/>
    <w:rsid w:val="008B7E4E"/>
    <w:rsid w:val="008C01D2"/>
    <w:rsid w:val="008C0672"/>
    <w:rsid w:val="008C096A"/>
    <w:rsid w:val="008C0E6D"/>
    <w:rsid w:val="008C580A"/>
    <w:rsid w:val="008C7507"/>
    <w:rsid w:val="008D12E9"/>
    <w:rsid w:val="008E2570"/>
    <w:rsid w:val="008E3F25"/>
    <w:rsid w:val="008E4608"/>
    <w:rsid w:val="008E7A05"/>
    <w:rsid w:val="008F3CBB"/>
    <w:rsid w:val="008F6473"/>
    <w:rsid w:val="008F6EEC"/>
    <w:rsid w:val="00907D93"/>
    <w:rsid w:val="00911A13"/>
    <w:rsid w:val="009147FF"/>
    <w:rsid w:val="009155F8"/>
    <w:rsid w:val="00916A91"/>
    <w:rsid w:val="00916B9B"/>
    <w:rsid w:val="0092098B"/>
    <w:rsid w:val="00920E1A"/>
    <w:rsid w:val="00921833"/>
    <w:rsid w:val="00924DD5"/>
    <w:rsid w:val="009323C9"/>
    <w:rsid w:val="00940A2C"/>
    <w:rsid w:val="00943067"/>
    <w:rsid w:val="009434BE"/>
    <w:rsid w:val="0094628E"/>
    <w:rsid w:val="00946585"/>
    <w:rsid w:val="00947C04"/>
    <w:rsid w:val="009525E4"/>
    <w:rsid w:val="00954C9E"/>
    <w:rsid w:val="009709FF"/>
    <w:rsid w:val="0097136B"/>
    <w:rsid w:val="009768FB"/>
    <w:rsid w:val="00977731"/>
    <w:rsid w:val="0098606C"/>
    <w:rsid w:val="009863FD"/>
    <w:rsid w:val="0098661D"/>
    <w:rsid w:val="00990378"/>
    <w:rsid w:val="009921C5"/>
    <w:rsid w:val="0099340E"/>
    <w:rsid w:val="009A1EE0"/>
    <w:rsid w:val="009A3C5B"/>
    <w:rsid w:val="009A4147"/>
    <w:rsid w:val="009A6F98"/>
    <w:rsid w:val="009B10A7"/>
    <w:rsid w:val="009B5440"/>
    <w:rsid w:val="009B716A"/>
    <w:rsid w:val="009C185A"/>
    <w:rsid w:val="009C39F2"/>
    <w:rsid w:val="009C3C59"/>
    <w:rsid w:val="009C3FA6"/>
    <w:rsid w:val="009E1254"/>
    <w:rsid w:val="009E2AC5"/>
    <w:rsid w:val="009E7F26"/>
    <w:rsid w:val="009F0AFB"/>
    <w:rsid w:val="009F318F"/>
    <w:rsid w:val="009F35B6"/>
    <w:rsid w:val="009F6289"/>
    <w:rsid w:val="00A0470E"/>
    <w:rsid w:val="00A113AF"/>
    <w:rsid w:val="00A147A7"/>
    <w:rsid w:val="00A15F2B"/>
    <w:rsid w:val="00A16E0A"/>
    <w:rsid w:val="00A21697"/>
    <w:rsid w:val="00A27882"/>
    <w:rsid w:val="00A30D2A"/>
    <w:rsid w:val="00A3289A"/>
    <w:rsid w:val="00A37747"/>
    <w:rsid w:val="00A40729"/>
    <w:rsid w:val="00A427C2"/>
    <w:rsid w:val="00A453B4"/>
    <w:rsid w:val="00A46900"/>
    <w:rsid w:val="00A519C8"/>
    <w:rsid w:val="00A52058"/>
    <w:rsid w:val="00A578E3"/>
    <w:rsid w:val="00A6249E"/>
    <w:rsid w:val="00A626FC"/>
    <w:rsid w:val="00A70800"/>
    <w:rsid w:val="00A740EA"/>
    <w:rsid w:val="00A746E8"/>
    <w:rsid w:val="00A77A89"/>
    <w:rsid w:val="00A82326"/>
    <w:rsid w:val="00A85928"/>
    <w:rsid w:val="00A8682B"/>
    <w:rsid w:val="00A90167"/>
    <w:rsid w:val="00A9193A"/>
    <w:rsid w:val="00A91B9A"/>
    <w:rsid w:val="00AA5259"/>
    <w:rsid w:val="00AB69D8"/>
    <w:rsid w:val="00AB6B37"/>
    <w:rsid w:val="00AC0721"/>
    <w:rsid w:val="00AC37CA"/>
    <w:rsid w:val="00AC606B"/>
    <w:rsid w:val="00AD0098"/>
    <w:rsid w:val="00AD0434"/>
    <w:rsid w:val="00AD1801"/>
    <w:rsid w:val="00AD412A"/>
    <w:rsid w:val="00AD477A"/>
    <w:rsid w:val="00AD57B2"/>
    <w:rsid w:val="00AD63B3"/>
    <w:rsid w:val="00AD6733"/>
    <w:rsid w:val="00AD7AA9"/>
    <w:rsid w:val="00AE026F"/>
    <w:rsid w:val="00AE1BDB"/>
    <w:rsid w:val="00AE27C0"/>
    <w:rsid w:val="00AE3B09"/>
    <w:rsid w:val="00AF0C39"/>
    <w:rsid w:val="00AF44F5"/>
    <w:rsid w:val="00AF540D"/>
    <w:rsid w:val="00B0777C"/>
    <w:rsid w:val="00B12C92"/>
    <w:rsid w:val="00B1485E"/>
    <w:rsid w:val="00B20A13"/>
    <w:rsid w:val="00B211C8"/>
    <w:rsid w:val="00B23B18"/>
    <w:rsid w:val="00B26407"/>
    <w:rsid w:val="00B26DDD"/>
    <w:rsid w:val="00B32EFB"/>
    <w:rsid w:val="00B331A8"/>
    <w:rsid w:val="00B33F37"/>
    <w:rsid w:val="00B428F6"/>
    <w:rsid w:val="00B42910"/>
    <w:rsid w:val="00B4748F"/>
    <w:rsid w:val="00B51D74"/>
    <w:rsid w:val="00B52DF7"/>
    <w:rsid w:val="00B54B13"/>
    <w:rsid w:val="00B55F3D"/>
    <w:rsid w:val="00B56662"/>
    <w:rsid w:val="00B60808"/>
    <w:rsid w:val="00B63E29"/>
    <w:rsid w:val="00B6769A"/>
    <w:rsid w:val="00B763F8"/>
    <w:rsid w:val="00B8074C"/>
    <w:rsid w:val="00B82374"/>
    <w:rsid w:val="00B825DF"/>
    <w:rsid w:val="00B82D0D"/>
    <w:rsid w:val="00B831BD"/>
    <w:rsid w:val="00B861C6"/>
    <w:rsid w:val="00B90C2E"/>
    <w:rsid w:val="00B92C4C"/>
    <w:rsid w:val="00B9515F"/>
    <w:rsid w:val="00B96C46"/>
    <w:rsid w:val="00BA15B3"/>
    <w:rsid w:val="00BA1EDE"/>
    <w:rsid w:val="00BA20DE"/>
    <w:rsid w:val="00BA21EF"/>
    <w:rsid w:val="00BA2665"/>
    <w:rsid w:val="00BA4C3E"/>
    <w:rsid w:val="00BA6B66"/>
    <w:rsid w:val="00BA7ECC"/>
    <w:rsid w:val="00BB1666"/>
    <w:rsid w:val="00BB2155"/>
    <w:rsid w:val="00BB26EC"/>
    <w:rsid w:val="00BB3EBD"/>
    <w:rsid w:val="00BB5510"/>
    <w:rsid w:val="00BB60A0"/>
    <w:rsid w:val="00BC72ED"/>
    <w:rsid w:val="00BD01A7"/>
    <w:rsid w:val="00BD278D"/>
    <w:rsid w:val="00BE0370"/>
    <w:rsid w:val="00BE2224"/>
    <w:rsid w:val="00BE3425"/>
    <w:rsid w:val="00BE510C"/>
    <w:rsid w:val="00BE5D43"/>
    <w:rsid w:val="00BF0162"/>
    <w:rsid w:val="00BF28E3"/>
    <w:rsid w:val="00BF45D7"/>
    <w:rsid w:val="00C018D6"/>
    <w:rsid w:val="00C02BA2"/>
    <w:rsid w:val="00C04902"/>
    <w:rsid w:val="00C0498D"/>
    <w:rsid w:val="00C04E40"/>
    <w:rsid w:val="00C062C6"/>
    <w:rsid w:val="00C1106D"/>
    <w:rsid w:val="00C136EA"/>
    <w:rsid w:val="00C148AB"/>
    <w:rsid w:val="00C163FF"/>
    <w:rsid w:val="00C20B1F"/>
    <w:rsid w:val="00C20F1F"/>
    <w:rsid w:val="00C24BE4"/>
    <w:rsid w:val="00C25396"/>
    <w:rsid w:val="00C2717A"/>
    <w:rsid w:val="00C304C7"/>
    <w:rsid w:val="00C305B4"/>
    <w:rsid w:val="00C32E40"/>
    <w:rsid w:val="00C35AC0"/>
    <w:rsid w:val="00C4219A"/>
    <w:rsid w:val="00C42E9B"/>
    <w:rsid w:val="00C47679"/>
    <w:rsid w:val="00C51A8D"/>
    <w:rsid w:val="00C53D84"/>
    <w:rsid w:val="00C55C2F"/>
    <w:rsid w:val="00C60A94"/>
    <w:rsid w:val="00C61591"/>
    <w:rsid w:val="00C6280C"/>
    <w:rsid w:val="00C65181"/>
    <w:rsid w:val="00C71C8E"/>
    <w:rsid w:val="00C74C3A"/>
    <w:rsid w:val="00C879C8"/>
    <w:rsid w:val="00C87B87"/>
    <w:rsid w:val="00C906B6"/>
    <w:rsid w:val="00C91F8E"/>
    <w:rsid w:val="00C93FA0"/>
    <w:rsid w:val="00C946E7"/>
    <w:rsid w:val="00C95770"/>
    <w:rsid w:val="00CA0693"/>
    <w:rsid w:val="00CB2299"/>
    <w:rsid w:val="00CB5F31"/>
    <w:rsid w:val="00CC40AA"/>
    <w:rsid w:val="00CC4BD8"/>
    <w:rsid w:val="00CC6023"/>
    <w:rsid w:val="00CC743E"/>
    <w:rsid w:val="00CD2281"/>
    <w:rsid w:val="00CD49ED"/>
    <w:rsid w:val="00CE097E"/>
    <w:rsid w:val="00CE5028"/>
    <w:rsid w:val="00CE58B2"/>
    <w:rsid w:val="00CE74CF"/>
    <w:rsid w:val="00CF31E9"/>
    <w:rsid w:val="00CF38B9"/>
    <w:rsid w:val="00CF6EAB"/>
    <w:rsid w:val="00D00344"/>
    <w:rsid w:val="00D0166A"/>
    <w:rsid w:val="00D01B47"/>
    <w:rsid w:val="00D04D89"/>
    <w:rsid w:val="00D05755"/>
    <w:rsid w:val="00D0704F"/>
    <w:rsid w:val="00D07B7F"/>
    <w:rsid w:val="00D100B2"/>
    <w:rsid w:val="00D1210A"/>
    <w:rsid w:val="00D1495C"/>
    <w:rsid w:val="00D16B27"/>
    <w:rsid w:val="00D17072"/>
    <w:rsid w:val="00D176E9"/>
    <w:rsid w:val="00D202C1"/>
    <w:rsid w:val="00D25307"/>
    <w:rsid w:val="00D2620F"/>
    <w:rsid w:val="00D352AC"/>
    <w:rsid w:val="00D355D3"/>
    <w:rsid w:val="00D364FB"/>
    <w:rsid w:val="00D37A5D"/>
    <w:rsid w:val="00D41DB7"/>
    <w:rsid w:val="00D45624"/>
    <w:rsid w:val="00D457B2"/>
    <w:rsid w:val="00D508E5"/>
    <w:rsid w:val="00D51245"/>
    <w:rsid w:val="00D51CC5"/>
    <w:rsid w:val="00D51D43"/>
    <w:rsid w:val="00D55ECC"/>
    <w:rsid w:val="00D574F2"/>
    <w:rsid w:val="00D67DD5"/>
    <w:rsid w:val="00D709EA"/>
    <w:rsid w:val="00D75A1A"/>
    <w:rsid w:val="00D772AC"/>
    <w:rsid w:val="00D83D09"/>
    <w:rsid w:val="00D85B55"/>
    <w:rsid w:val="00D86D30"/>
    <w:rsid w:val="00D86F94"/>
    <w:rsid w:val="00D92ADA"/>
    <w:rsid w:val="00D957B9"/>
    <w:rsid w:val="00DA0C78"/>
    <w:rsid w:val="00DA3AE2"/>
    <w:rsid w:val="00DA4F62"/>
    <w:rsid w:val="00DA626E"/>
    <w:rsid w:val="00DA7973"/>
    <w:rsid w:val="00DB1038"/>
    <w:rsid w:val="00DB17C0"/>
    <w:rsid w:val="00DB2AFC"/>
    <w:rsid w:val="00DB3C75"/>
    <w:rsid w:val="00DB7FD0"/>
    <w:rsid w:val="00DC135A"/>
    <w:rsid w:val="00DC4D03"/>
    <w:rsid w:val="00DC503A"/>
    <w:rsid w:val="00DC5427"/>
    <w:rsid w:val="00DC7352"/>
    <w:rsid w:val="00DD2FF9"/>
    <w:rsid w:val="00DD59A3"/>
    <w:rsid w:val="00DD74C7"/>
    <w:rsid w:val="00DD7873"/>
    <w:rsid w:val="00DE31AB"/>
    <w:rsid w:val="00DE7067"/>
    <w:rsid w:val="00DF53FA"/>
    <w:rsid w:val="00E01A45"/>
    <w:rsid w:val="00E10172"/>
    <w:rsid w:val="00E10C75"/>
    <w:rsid w:val="00E1385C"/>
    <w:rsid w:val="00E15E5D"/>
    <w:rsid w:val="00E2232B"/>
    <w:rsid w:val="00E235FB"/>
    <w:rsid w:val="00E26DFC"/>
    <w:rsid w:val="00E33EBA"/>
    <w:rsid w:val="00E45036"/>
    <w:rsid w:val="00E51937"/>
    <w:rsid w:val="00E53927"/>
    <w:rsid w:val="00E53C91"/>
    <w:rsid w:val="00E56EE7"/>
    <w:rsid w:val="00E57C7E"/>
    <w:rsid w:val="00E60608"/>
    <w:rsid w:val="00E606A2"/>
    <w:rsid w:val="00E62944"/>
    <w:rsid w:val="00E667E9"/>
    <w:rsid w:val="00E66C56"/>
    <w:rsid w:val="00E66F20"/>
    <w:rsid w:val="00E77958"/>
    <w:rsid w:val="00E812DA"/>
    <w:rsid w:val="00E813E8"/>
    <w:rsid w:val="00E83E98"/>
    <w:rsid w:val="00E83F15"/>
    <w:rsid w:val="00E859E5"/>
    <w:rsid w:val="00E87A49"/>
    <w:rsid w:val="00E92216"/>
    <w:rsid w:val="00E93C08"/>
    <w:rsid w:val="00E97527"/>
    <w:rsid w:val="00EA4A98"/>
    <w:rsid w:val="00EA4CFE"/>
    <w:rsid w:val="00EA4D97"/>
    <w:rsid w:val="00EA6B1B"/>
    <w:rsid w:val="00EB3940"/>
    <w:rsid w:val="00EB6E3B"/>
    <w:rsid w:val="00EC06C0"/>
    <w:rsid w:val="00EC09D2"/>
    <w:rsid w:val="00EC48B5"/>
    <w:rsid w:val="00EC6C6A"/>
    <w:rsid w:val="00ED3688"/>
    <w:rsid w:val="00ED3959"/>
    <w:rsid w:val="00ED400F"/>
    <w:rsid w:val="00ED41EA"/>
    <w:rsid w:val="00ED5070"/>
    <w:rsid w:val="00ED5834"/>
    <w:rsid w:val="00ED5DBB"/>
    <w:rsid w:val="00EE53B4"/>
    <w:rsid w:val="00EE7DA3"/>
    <w:rsid w:val="00EF3BB9"/>
    <w:rsid w:val="00EF79DC"/>
    <w:rsid w:val="00F0186A"/>
    <w:rsid w:val="00F02B66"/>
    <w:rsid w:val="00F0637B"/>
    <w:rsid w:val="00F070ED"/>
    <w:rsid w:val="00F1554C"/>
    <w:rsid w:val="00F21212"/>
    <w:rsid w:val="00F22230"/>
    <w:rsid w:val="00F2771D"/>
    <w:rsid w:val="00F354CB"/>
    <w:rsid w:val="00F36ABB"/>
    <w:rsid w:val="00F36C89"/>
    <w:rsid w:val="00F42EA1"/>
    <w:rsid w:val="00F4625D"/>
    <w:rsid w:val="00F4637A"/>
    <w:rsid w:val="00F504AD"/>
    <w:rsid w:val="00F50E4F"/>
    <w:rsid w:val="00F533F5"/>
    <w:rsid w:val="00F54AF2"/>
    <w:rsid w:val="00F55910"/>
    <w:rsid w:val="00F57889"/>
    <w:rsid w:val="00F7064D"/>
    <w:rsid w:val="00F75C33"/>
    <w:rsid w:val="00F80298"/>
    <w:rsid w:val="00F81FC2"/>
    <w:rsid w:val="00F84068"/>
    <w:rsid w:val="00F8433D"/>
    <w:rsid w:val="00F864CD"/>
    <w:rsid w:val="00F91DBC"/>
    <w:rsid w:val="00FA657C"/>
    <w:rsid w:val="00FB2456"/>
    <w:rsid w:val="00FB34AE"/>
    <w:rsid w:val="00FB365C"/>
    <w:rsid w:val="00FB52BA"/>
    <w:rsid w:val="00FB725F"/>
    <w:rsid w:val="00FB7B6D"/>
    <w:rsid w:val="00FC0ECB"/>
    <w:rsid w:val="00FC398D"/>
    <w:rsid w:val="00FC5801"/>
    <w:rsid w:val="00FC5D48"/>
    <w:rsid w:val="00FD1A36"/>
    <w:rsid w:val="00FE0F6B"/>
    <w:rsid w:val="00FE4511"/>
    <w:rsid w:val="00FE458F"/>
    <w:rsid w:val="00FE787B"/>
    <w:rsid w:val="00FF1190"/>
    <w:rsid w:val="00FF4A4F"/>
    <w:rsid w:val="00FF5C91"/>
    <w:rsid w:val="00FF620A"/>
    <w:rsid w:val="00FF6630"/>
    <w:rsid w:val="00FF7635"/>
    <w:rsid w:val="00FF77DB"/>
    <w:rsid w:val="00FF7B1B"/>
    <w:rsid w:val="00FF7B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BAA2"/>
  <w15:docId w15:val="{1A5B7D7B-27BD-2048-AE2E-5B51AE48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FC7"/>
  </w:style>
  <w:style w:type="paragraph" w:styleId="Heading1">
    <w:name w:val="heading 1"/>
    <w:basedOn w:val="Normal"/>
    <w:next w:val="Normal"/>
    <w:link w:val="Heading1Char"/>
    <w:uiPriority w:val="9"/>
    <w:qFormat/>
    <w:rsid w:val="001B1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59"/>
    <w:pPr>
      <w:ind w:left="720"/>
      <w:contextualSpacing/>
    </w:pPr>
  </w:style>
  <w:style w:type="character" w:customStyle="1" w:styleId="Heading1Char">
    <w:name w:val="Heading 1 Char"/>
    <w:basedOn w:val="DefaultParagraphFont"/>
    <w:link w:val="Heading1"/>
    <w:uiPriority w:val="9"/>
    <w:rsid w:val="001B1EF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6B1B"/>
    <w:rPr>
      <w:i/>
      <w:iCs/>
    </w:rPr>
  </w:style>
  <w:style w:type="character" w:styleId="CommentReference">
    <w:name w:val="annotation reference"/>
    <w:basedOn w:val="DefaultParagraphFont"/>
    <w:uiPriority w:val="99"/>
    <w:semiHidden/>
    <w:unhideWhenUsed/>
    <w:rsid w:val="00802C6B"/>
    <w:rPr>
      <w:sz w:val="16"/>
      <w:szCs w:val="16"/>
    </w:rPr>
  </w:style>
  <w:style w:type="paragraph" w:styleId="CommentText">
    <w:name w:val="annotation text"/>
    <w:basedOn w:val="Normal"/>
    <w:link w:val="CommentTextChar"/>
    <w:uiPriority w:val="99"/>
    <w:semiHidden/>
    <w:unhideWhenUsed/>
    <w:rsid w:val="00802C6B"/>
    <w:pPr>
      <w:spacing w:line="240" w:lineRule="auto"/>
    </w:pPr>
    <w:rPr>
      <w:sz w:val="20"/>
      <w:szCs w:val="20"/>
    </w:rPr>
  </w:style>
  <w:style w:type="character" w:customStyle="1" w:styleId="CommentTextChar">
    <w:name w:val="Comment Text Char"/>
    <w:basedOn w:val="DefaultParagraphFont"/>
    <w:link w:val="CommentText"/>
    <w:uiPriority w:val="99"/>
    <w:semiHidden/>
    <w:rsid w:val="00802C6B"/>
    <w:rPr>
      <w:sz w:val="20"/>
      <w:szCs w:val="20"/>
    </w:rPr>
  </w:style>
  <w:style w:type="paragraph" w:styleId="BalloonText">
    <w:name w:val="Balloon Text"/>
    <w:basedOn w:val="Normal"/>
    <w:link w:val="BalloonTextChar"/>
    <w:uiPriority w:val="99"/>
    <w:semiHidden/>
    <w:unhideWhenUsed/>
    <w:rsid w:val="00802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6B"/>
    <w:rPr>
      <w:rFonts w:ascii="Tahoma" w:hAnsi="Tahoma" w:cs="Tahoma"/>
      <w:sz w:val="16"/>
      <w:szCs w:val="16"/>
    </w:rPr>
  </w:style>
  <w:style w:type="character" w:customStyle="1" w:styleId="apple-converted-space">
    <w:name w:val="apple-converted-space"/>
    <w:basedOn w:val="DefaultParagraphFont"/>
    <w:rsid w:val="0067316C"/>
  </w:style>
  <w:style w:type="paragraph" w:styleId="CommentSubject">
    <w:name w:val="annotation subject"/>
    <w:basedOn w:val="CommentText"/>
    <w:next w:val="CommentText"/>
    <w:link w:val="CommentSubjectChar"/>
    <w:uiPriority w:val="99"/>
    <w:semiHidden/>
    <w:unhideWhenUsed/>
    <w:rsid w:val="00916B9B"/>
    <w:rPr>
      <w:b/>
      <w:bCs/>
    </w:rPr>
  </w:style>
  <w:style w:type="character" w:customStyle="1" w:styleId="CommentSubjectChar">
    <w:name w:val="Comment Subject Char"/>
    <w:basedOn w:val="CommentTextChar"/>
    <w:link w:val="CommentSubject"/>
    <w:uiPriority w:val="99"/>
    <w:semiHidden/>
    <w:rsid w:val="00916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62899">
      <w:bodyDiv w:val="1"/>
      <w:marLeft w:val="0"/>
      <w:marRight w:val="0"/>
      <w:marTop w:val="0"/>
      <w:marBottom w:val="0"/>
      <w:divBdr>
        <w:top w:val="none" w:sz="0" w:space="0" w:color="auto"/>
        <w:left w:val="none" w:sz="0" w:space="0" w:color="auto"/>
        <w:bottom w:val="none" w:sz="0" w:space="0" w:color="auto"/>
        <w:right w:val="none" w:sz="0" w:space="0" w:color="auto"/>
      </w:divBdr>
    </w:div>
    <w:div w:id="1050151045">
      <w:bodyDiv w:val="1"/>
      <w:marLeft w:val="0"/>
      <w:marRight w:val="0"/>
      <w:marTop w:val="0"/>
      <w:marBottom w:val="0"/>
      <w:divBdr>
        <w:top w:val="none" w:sz="0" w:space="0" w:color="auto"/>
        <w:left w:val="none" w:sz="0" w:space="0" w:color="auto"/>
        <w:bottom w:val="none" w:sz="0" w:space="0" w:color="auto"/>
        <w:right w:val="none" w:sz="0" w:space="0" w:color="auto"/>
      </w:divBdr>
    </w:div>
    <w:div w:id="18478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BCD1C-0736-4F05-B1B8-5B238603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12456</TotalTime>
  <Pages>6</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dc:creator>
  <cp:lastModifiedBy>dugalh</cp:lastModifiedBy>
  <cp:revision>701</cp:revision>
  <dcterms:created xsi:type="dcterms:W3CDTF">2016-11-23T14:39:00Z</dcterms:created>
  <dcterms:modified xsi:type="dcterms:W3CDTF">2018-09-18T09:59:00Z</dcterms:modified>
</cp:coreProperties>
</file>