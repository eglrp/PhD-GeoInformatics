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commentRangeStart w:id="1"/>
      <w:commentRangeStart w:id="2"/>
      <w:commentRangeStart w:id="3"/>
      <w:commentRangeStart w:id="4"/>
      <w:commentRangeStart w:id="5"/>
      <w:commentRangeStart w:id="6"/>
      <w:commentRangeStart w:id="7"/>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commentRangeEnd w:id="1"/>
      <w:r w:rsidR="00562EB1">
        <w:rPr>
          <w:rStyle w:val="CommentReference"/>
          <w:b w:val="0"/>
        </w:rPr>
        <w:commentReference w:id="1"/>
      </w:r>
      <w:commentRangeEnd w:id="2"/>
      <w:r w:rsidR="00471884">
        <w:rPr>
          <w:rStyle w:val="CommentReference"/>
          <w:b w:val="0"/>
        </w:rPr>
        <w:commentReference w:id="2"/>
      </w:r>
      <w:commentRangeEnd w:id="3"/>
      <w:r w:rsidR="00471884">
        <w:rPr>
          <w:rStyle w:val="CommentReference"/>
          <w:b w:val="0"/>
        </w:rPr>
        <w:commentReference w:id="3"/>
      </w:r>
      <w:commentRangeEnd w:id="4"/>
      <w:r w:rsidR="0003170C">
        <w:rPr>
          <w:rStyle w:val="CommentReference"/>
          <w:b w:val="0"/>
        </w:rPr>
        <w:commentReference w:id="4"/>
      </w:r>
      <w:commentRangeEnd w:id="5"/>
      <w:r w:rsidR="008F74E0">
        <w:rPr>
          <w:rStyle w:val="CommentReference"/>
          <w:b w:val="0"/>
        </w:rPr>
        <w:commentReference w:id="5"/>
      </w:r>
      <w:commentRangeEnd w:id="6"/>
      <w:r w:rsidR="00653ACD">
        <w:rPr>
          <w:rStyle w:val="CommentReference"/>
          <w:b w:val="0"/>
        </w:rPr>
        <w:commentReference w:id="6"/>
      </w:r>
      <w:commentRangeEnd w:id="7"/>
      <w:r w:rsidR="0003170C">
        <w:rPr>
          <w:rStyle w:val="CommentReference"/>
          <w:b w:val="0"/>
        </w:rPr>
        <w:commentReference w:id="7"/>
      </w:r>
    </w:p>
    <w:p w14:paraId="3F67B6DF" w14:textId="223EF4B6"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MODIS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(MCD43A4) was used as the reflectance reference dataset.  The resulting DMC mosaic was compared to a near-concurrent SPOT 5 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Pr="002E1F44">
        <w:rPr>
          <w:i/>
        </w:rPr>
        <w:t>R</w:t>
      </w:r>
      <w:r w:rsidRPr="002E1F44">
        <w:rPr>
          <w:vertAlign w:val="superscript"/>
        </w:rPr>
        <w:t>2</w:t>
      </w:r>
      <w:r w:rsidRPr="002E1F44">
        <w:t xml:space="preserve"> coefficient 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t>Introduction</w:t>
      </w:r>
    </w:p>
    <w:p w14:paraId="068E3C9B" w14:textId="0692A5FF" w:rsidR="00704D02" w:rsidRDefault="005442B6" w:rsidP="00704D02">
      <w:pPr>
        <w:pStyle w:val="Paragraph"/>
      </w:pPr>
      <w:r>
        <w:t>Very high resolution (</w:t>
      </w:r>
      <w:commentRangeStart w:id="8"/>
      <w:r w:rsidR="00704D02">
        <w:t>VHR</w:t>
      </w:r>
      <w:r>
        <w:t>)</w:t>
      </w:r>
      <w:r w:rsidR="00704D02">
        <w:t xml:space="preserve"> </w:t>
      </w:r>
      <w:commentRangeEnd w:id="8"/>
      <w:r w:rsidR="00096789">
        <w:rPr>
          <w:rStyle w:val="CommentReference"/>
        </w:rPr>
        <w:commentReference w:id="8"/>
      </w:r>
      <w:r w:rsidR="00704D02">
        <w:t xml:space="preserve">aerial and drone imagery is increasingly being used in remote </w:t>
      </w:r>
      <w:r w:rsidR="00704D02">
        <w:lastRenderedPageBreak/>
        <w:t xml:space="preserve">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orthorectified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0DE9ECEB" w:rsidR="00704D02" w:rsidRDefault="00704D02" w:rsidP="00704D02">
      <w:pPr>
        <w:pStyle w:val="Newparagraph"/>
      </w:pPr>
      <w:r>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w:t>
      </w:r>
      <w:r>
        <w:lastRenderedPageBreak/>
        <w:t>refer to the nadir BRDF-adjusted reflectance (NBAR) measurement provided by the MODIS MCD43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48B56280"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ATCOR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MODTRAN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6S </w:t>
      </w:r>
      <w:r>
        <w:fldChar w:fldCharType="begin" w:fldLock="1"/>
      </w:r>
      <w:r w:rsidR="00DA7D4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"(E. F.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remnant radiometric variation due to the 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2C9102C6"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w:t>
      </w:r>
      <w:r>
        <w:lastRenderedPageBreak/>
        <w:t xml:space="preserve">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&amp;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007AFE">
        <w:rPr>
          <w:noProof/>
        </w:rPr>
        <w:t xml:space="preserve">Chandelier &amp;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w:t>
      </w:r>
      <w:r>
        <w:lastRenderedPageBreak/>
        <w:t xml:space="preserve">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1E5FAB94"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DMC.  A near-concurrent MODIS </w:t>
      </w:r>
      <w:r w:rsidRPr="001066EA">
        <w:t>MCD43A4</w:t>
      </w:r>
      <w:r>
        <w:t xml:space="preserve"> image was used as the reflectance reference dataset.  The resulting DMC mosaic was compared to a near-concurrent SPOT 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9" w:name="_Ref452295690"/>
      <w:bookmarkStart w:id="10" w:name="_Toc391220510"/>
      <w:bookmarkStart w:id="11" w:name="_Toc394607642"/>
      <w:r>
        <w:t>Methods</w:t>
      </w:r>
      <w:bookmarkEnd w:id="9"/>
    </w:p>
    <w:p w14:paraId="01D2C4A1" w14:textId="77777777" w:rsidR="00704D02" w:rsidRPr="00AE6010" w:rsidRDefault="00704D02" w:rsidP="00704D02">
      <w:pPr>
        <w:pStyle w:val="Heading2"/>
      </w:pPr>
      <w:bookmarkStart w:id="12" w:name="_Ref452295966"/>
      <w:bookmarkStart w:id="13" w:name="_Ref474669339"/>
      <w:bookmarkStart w:id="14" w:name="_Ref475359885"/>
      <w:bookmarkStart w:id="15" w:name="_Ref512431860"/>
      <w:bookmarkEnd w:id="10"/>
      <w:bookmarkEnd w:id="11"/>
      <w:commentRangeStart w:id="16"/>
      <w:commentRangeStart w:id="17"/>
      <w:r w:rsidRPr="00AE6010">
        <w:t>Formulation</w:t>
      </w:r>
      <w:bookmarkEnd w:id="12"/>
      <w:r>
        <w:t xml:space="preserve"> of the Local Linear Model</w:t>
      </w:r>
      <w:bookmarkEnd w:id="13"/>
      <w:bookmarkEnd w:id="14"/>
      <w:commentRangeEnd w:id="16"/>
      <w:r w:rsidR="008F74E0">
        <w:rPr>
          <w:rStyle w:val="CommentReference"/>
          <w:rFonts w:cs="Times New Roman"/>
          <w:b w:val="0"/>
          <w:bCs w:val="0"/>
          <w:i w:val="0"/>
          <w:iCs w:val="0"/>
        </w:rPr>
        <w:commentReference w:id="16"/>
      </w:r>
      <w:commentRangeEnd w:id="17"/>
      <w:r w:rsidR="000035DA">
        <w:rPr>
          <w:rStyle w:val="CommentReference"/>
          <w:rFonts w:cs="Times New Roman"/>
          <w:b w:val="0"/>
          <w:bCs w:val="0"/>
          <w:i w:val="0"/>
          <w:iCs w:val="0"/>
        </w:rPr>
        <w:commentReference w:id="17"/>
      </w:r>
      <w:bookmarkEnd w:id="15"/>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w:t>
      </w:r>
      <w:r>
        <w:lastRenderedPageBreak/>
        <w:t xml:space="preserve">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3DDE3FA"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ins w:id="18" w:author="dugalh" w:date="2018-05-06T15:59:00Z">
        <w:r w:rsidR="00684BEA">
          <w:t>digital number</w:t>
        </w:r>
      </w:ins>
      <w:ins w:id="19" w:author="dugalh" w:date="2018-05-06T16:04:00Z">
        <w:r w:rsidR="00D13827">
          <w:t xml:space="preserve"> (DN)</w:t>
        </w:r>
      </w:ins>
      <w:ins w:id="20" w:author="dugalh" w:date="2018-05-06T15:59:00Z">
        <w:r w:rsidR="00684BEA">
          <w:t xml:space="preserve"> </w:t>
        </w:r>
      </w:ins>
      <w:r>
        <w:t>measurement of a</w:t>
      </w:r>
      <w:ins w:id="21" w:author="dugalh" w:date="2018-05-06T15:59:00Z">
        <w:r w:rsidR="00684BEA">
          <w:t>n</w:t>
        </w:r>
      </w:ins>
      <w:r>
        <w:t xml:space="preserve"> </w:t>
      </w:r>
      <w:del w:id="22" w:author="dugalh" w:date="2018-05-06T15:59:00Z">
        <w:r w:rsidDel="00684BEA">
          <w:delText xml:space="preserve">linear radiance response </w:delText>
        </w:r>
      </w:del>
      <w:ins w:id="23" w:author="dugalh" w:date="2018-05-06T15:59:00Z">
        <w:r w:rsidR="00684BEA">
          <w:t>-</w:t>
        </w:r>
      </w:ins>
      <w:r>
        <w:t>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7777777" w:rsidR="00704D02" w:rsidRPr="005D645A" w:rsidRDefault="00704D02" w:rsidP="000F20E4">
            <w:pPr>
              <w:pStyle w:val="Displayedequation"/>
            </w:pPr>
            <m:oMathPara>
              <m:oMathParaPr>
                <m:jc m:val="center"/>
              </m:oMathParaPr>
              <m:oMath>
                <m: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24" w:name="_Ref389744231"/>
            <w:bookmarkStart w:id="25" w:name="_Ref389744177"/>
            <w:r w:rsidRPr="003B5532">
              <w:t>(</w:t>
            </w:r>
            <w:r w:rsidRPr="0074455F">
              <w:fldChar w:fldCharType="begin"/>
            </w:r>
            <w:r>
              <w:instrText xml:space="preserve"> SEQ MyEquation \* ARABIC </w:instrText>
            </w:r>
            <w:r w:rsidRPr="0074455F">
              <w:fldChar w:fldCharType="separate"/>
            </w:r>
            <w:r w:rsidR="00450357">
              <w:rPr>
                <w:noProof/>
              </w:rPr>
              <w:t>1</w:t>
            </w:r>
            <w:r w:rsidRPr="0074455F">
              <w:fldChar w:fldCharType="end"/>
            </w:r>
            <w:bookmarkStart w:id="26" w:name="_Ref389744253"/>
            <w:bookmarkEnd w:id="24"/>
            <w:r w:rsidRPr="003B5532">
              <w:t>)</w:t>
            </w:r>
            <w:bookmarkEnd w:id="25"/>
            <w:bookmarkEnd w:id="26"/>
          </w:p>
        </w:tc>
      </w:tr>
    </w:tbl>
    <w:p w14:paraId="11675FE9" w14:textId="56993C1A" w:rsidR="00704D02" w:rsidRDefault="00704D02" w:rsidP="00704D02">
      <w:pPr>
        <w:pStyle w:val="Paragraph"/>
      </w:pPr>
      <w:commentRangeStart w:id="27"/>
      <w:commentRangeStart w:id="28"/>
      <w:commentRangeStart w:id="29"/>
      <w:proofErr w:type="gramStart"/>
      <w:r w:rsidRPr="00912559">
        <w:t>where</w:t>
      </w:r>
      <w:proofErr w:type="gramEnd"/>
      <w:del w:id="30" w:author="dugalh" w:date="2018-05-06T16:01:00Z">
        <w:r w:rsidRPr="00912559" w:rsidDel="00684BEA">
          <w:delText xml:space="preserve"> </w:delText>
        </w:r>
        <m:oMath>
          <m:r>
            <w:rPr>
              <w:rFonts w:ascii="Cambria Math" w:hAnsi="Cambria Math"/>
            </w:rPr>
            <m:t>DN</m:t>
          </m:r>
        </m:oMath>
        <w:r w:rsidDel="00684BEA">
          <w:delText xml:space="preserve"> </w:delText>
        </w:r>
        <w:r w:rsidR="00630409" w:rsidDel="00684BEA">
          <w:delText xml:space="preserve">is the </w:delText>
        </w:r>
        <w:r w:rsidDel="00684BEA">
          <w:delText>digital number</w:delText>
        </w:r>
        <w:r w:rsidRPr="00912559" w:rsidDel="00684BEA">
          <w:delText xml:space="preserve"> </w:delText>
        </w:r>
        <w:commentRangeEnd w:id="27"/>
        <w:r w:rsidR="00096789" w:rsidDel="00684BEA">
          <w:rPr>
            <w:rStyle w:val="CommentReference"/>
          </w:rPr>
          <w:commentReference w:id="27"/>
        </w:r>
        <w:commentRangeEnd w:id="28"/>
        <w:r w:rsidR="00F2766F" w:rsidDel="00684BEA">
          <w:rPr>
            <w:rStyle w:val="CommentReference"/>
          </w:rPr>
          <w:commentReference w:id="28"/>
        </w:r>
        <w:commentRangeEnd w:id="29"/>
        <w:r w:rsidR="00BC16BE" w:rsidDel="00684BEA">
          <w:rPr>
            <w:rStyle w:val="CommentReference"/>
          </w:rPr>
          <w:commentReference w:id="29"/>
        </w:r>
        <w:r w:rsidR="00630409" w:rsidDel="00684BEA">
          <w:delText xml:space="preserve">corresponding to </w:delText>
        </w:r>
        <w:r w:rsidRPr="00912559" w:rsidDel="00684BEA">
          <w:delText>the sensor measurement,</w:delText>
        </w:r>
      </w:del>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77777777" w:rsidR="00704D02" w:rsidRPr="005D645A" w:rsidRDefault="00302885"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w:rPr>
                        <w:rFonts w:ascii="Cambria Math" w:hAnsi="Cambria Math"/>
                      </w:rPr>
                      <m:t>cosθ</m:t>
                    </m:r>
                  </m:num>
                  <m:den>
                    <m:r>
                      <w:rPr>
                        <w:rFonts w:ascii="Cambria Math" w:hAnsi="Cambria Math"/>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31" w:name="_Ref389744179"/>
            <w:r w:rsidRPr="003B5532">
              <w:t>(</w:t>
            </w:r>
            <w:r w:rsidRPr="0074455F">
              <w:fldChar w:fldCharType="begin"/>
            </w:r>
            <w:r>
              <w:instrText xml:space="preserve"> SEQ MyEquation \* ARABIC </w:instrText>
            </w:r>
            <w:r w:rsidRPr="0074455F">
              <w:fldChar w:fldCharType="separate"/>
            </w:r>
            <w:r w:rsidR="00450357">
              <w:rPr>
                <w:noProof/>
              </w:rPr>
              <w:t>2</w:t>
            </w:r>
            <w:r w:rsidRPr="0074455F">
              <w:fldChar w:fldCharType="end"/>
            </w:r>
            <w:r w:rsidRPr="003B5532">
              <w:t>)</w:t>
            </w:r>
            <w:bookmarkEnd w:id="31"/>
          </w:p>
        </w:tc>
      </w:tr>
    </w:tbl>
    <w:p w14:paraId="22DCB320" w14:textId="511AD0EF" w:rsidR="00704D02" w:rsidRDefault="00704D02" w:rsidP="00704D02">
      <w:pPr>
        <w:pStyle w:val="Paragraph"/>
      </w:pPr>
      <w:commentRangeStart w:id="32"/>
      <w:commentRangeStart w:id="33"/>
      <w:commentRangeStart w:id="34"/>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w:t>
      </w:r>
      <w:commentRangeStart w:id="35"/>
      <w:commentRangeStart w:id="36"/>
      <w:commentRangeStart w:id="37"/>
      <w:r>
        <w:t>the reflectance at the sensor</w:t>
      </w:r>
      <w:commentRangeEnd w:id="35"/>
      <w:r w:rsidR="00096789">
        <w:rPr>
          <w:rStyle w:val="CommentReference"/>
        </w:rPr>
        <w:commentReference w:id="35"/>
      </w:r>
      <w:commentRangeEnd w:id="36"/>
      <w:r w:rsidR="00630409">
        <w:rPr>
          <w:rStyle w:val="CommentReference"/>
        </w:rPr>
        <w:commentReference w:id="36"/>
      </w:r>
      <w:commentRangeEnd w:id="37"/>
      <w:r w:rsidR="00BC16BE">
        <w:rPr>
          <w:rStyle w:val="CommentReference"/>
        </w:rPr>
        <w:commentReference w:id="37"/>
      </w:r>
      <w:r>
        <w:t xml:space="preserve">,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w:t>
      </w:r>
      <w:commentRangeEnd w:id="32"/>
      <w:r w:rsidR="00096789">
        <w:rPr>
          <w:rStyle w:val="CommentReference"/>
        </w:rPr>
        <w:commentReference w:id="32"/>
      </w:r>
      <w:commentRangeEnd w:id="33"/>
      <w:r w:rsidR="000035DA">
        <w:rPr>
          <w:rStyle w:val="CommentReference"/>
        </w:rPr>
        <w:commentReference w:id="33"/>
      </w:r>
      <w:commentRangeEnd w:id="34"/>
      <w:r w:rsidR="002340B4">
        <w:rPr>
          <w:rStyle w:val="CommentReference"/>
        </w:rPr>
        <w:commentReference w:id="34"/>
      </w:r>
      <w:r>
        <w:t xml:space="preserve">The reflectance of a uniform </w:t>
      </w:r>
      <w:proofErr w:type="spellStart"/>
      <w:r>
        <w:t>Lambertian</w:t>
      </w:r>
      <w:proofErr w:type="spellEnd"/>
      <w:r>
        <w:t xml:space="preserve"> surface at the sensor is described by the radiative transfer equation </w:t>
      </w:r>
      <w:r>
        <w:fldChar w:fldCharType="begin" w:fldLock="1"/>
      </w:r>
      <w:r w:rsidR="00DA7D4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38" w:name="_Ref389738791"/>
            <w:r w:rsidRPr="003B5532">
              <w:t>(</w:t>
            </w:r>
            <w:r w:rsidRPr="0074455F">
              <w:fldChar w:fldCharType="begin"/>
            </w:r>
            <w:r>
              <w:instrText xml:space="preserve"> SEQ MyEquation \* ARABIC </w:instrText>
            </w:r>
            <w:r w:rsidRPr="0074455F">
              <w:fldChar w:fldCharType="separate"/>
            </w:r>
            <w:r w:rsidR="00450357">
              <w:rPr>
                <w:noProof/>
              </w:rPr>
              <w:t>3</w:t>
            </w:r>
            <w:r w:rsidRPr="0074455F">
              <w:fldChar w:fldCharType="end"/>
            </w:r>
            <w:r w:rsidRPr="003B5532">
              <w:t>)</w:t>
            </w:r>
            <w:bookmarkEnd w:id="38"/>
          </w:p>
        </w:tc>
      </w:tr>
    </w:tbl>
    <w:p w14:paraId="32783242" w14:textId="21C9CAE0"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rPr>
              <m:t>τ</m:t>
            </m:r>
          </m:e>
          <m:sub>
            <m:r>
              <w:rPr>
                <w:rFonts w:ascii="Cambria Math" w:hAnsi="Cambria Math"/>
              </w:rPr>
              <m:t>↓</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w:r w:rsidRPr="00912559">
        <w:t xml:space="preserve"> is the</w:t>
      </w:r>
      <w:r>
        <w:t xml:space="preserve"> global atmospheric transmittance due to molecular absorption.  It is </w:t>
      </w:r>
      <w:r>
        <w:lastRenderedPageBreak/>
        <w:t xml:space="preserve">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450357" w:rsidRPr="003B5532">
        <w:t>(</w:t>
      </w:r>
      <w:r w:rsidR="00450357">
        <w:rPr>
          <w:noProof/>
        </w:rPr>
        <w:t>3</w:t>
      </w:r>
      <w:r w:rsidR="00450357"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39" w:name="_Ref389744180"/>
            <w:r w:rsidRPr="003B5532">
              <w:t>(</w:t>
            </w:r>
            <w:r w:rsidRPr="0037425A">
              <w:fldChar w:fldCharType="begin"/>
            </w:r>
            <w:r>
              <w:instrText xml:space="preserve"> SEQ MyEquation \* ARABIC </w:instrText>
            </w:r>
            <w:r w:rsidRPr="0037425A">
              <w:fldChar w:fldCharType="separate"/>
            </w:r>
            <w:r w:rsidR="00450357">
              <w:rPr>
                <w:noProof/>
              </w:rPr>
              <w:t>4</w:t>
            </w:r>
            <w:r w:rsidRPr="0037425A">
              <w:fldChar w:fldCharType="end"/>
            </w:r>
            <w:r w:rsidRPr="003B5532">
              <w:t>)</w:t>
            </w:r>
            <w:bookmarkEnd w:id="39"/>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450357" w:rsidRPr="003B5532">
        <w:t>(</w:t>
      </w:r>
      <w:r w:rsidR="00450357">
        <w:rPr>
          <w:noProof/>
        </w:rPr>
        <w:t>1</w:t>
      </w:r>
      <w:r w:rsidR="00450357" w:rsidRPr="003B5532">
        <w:t>)</w:t>
      </w:r>
      <w:r>
        <w:fldChar w:fldCharType="end"/>
      </w:r>
      <w:r>
        <w:t xml:space="preserve">, </w:t>
      </w:r>
      <w:r>
        <w:fldChar w:fldCharType="begin"/>
      </w:r>
      <w:r>
        <w:instrText xml:space="preserve"> REF _Ref389744179 \h  \* MERGEFORMAT </w:instrText>
      </w:r>
      <w:r>
        <w:fldChar w:fldCharType="separate"/>
      </w:r>
      <w:r w:rsidR="00450357" w:rsidRPr="003B5532">
        <w:t>(</w:t>
      </w:r>
      <w:r w:rsidR="00450357">
        <w:rPr>
          <w:noProof/>
        </w:rPr>
        <w:t>2</w:t>
      </w:r>
      <w:r w:rsidR="00450357" w:rsidRPr="003B5532">
        <w:t>)</w:t>
      </w:r>
      <w:r>
        <w:fldChar w:fldCharType="end"/>
      </w:r>
      <w:r>
        <w:t xml:space="preserve"> and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77777777" w:rsidR="00704D02" w:rsidRPr="005D645A" w:rsidRDefault="00704D02" w:rsidP="000F20E4">
            <w:pPr>
              <w:pStyle w:val="Displayedequation"/>
            </w:pPr>
            <m:oMathPara>
              <m:oMathParaPr>
                <m:jc m:val="center"/>
              </m:oMathParaPr>
              <m:oMath>
                <m:r>
                  <w:rPr>
                    <w:rFonts w:ascii="Cambria Math" w:hAnsi="Cambria Math"/>
                  </w:rPr>
                  <m:t>DN=M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40" w:name="_Ref391633308"/>
            <w:bookmarkStart w:id="41" w:name="_Ref452308124"/>
            <w:bookmarkStart w:id="42" w:name="_Ref389750707"/>
            <w:r w:rsidRPr="003B5532">
              <w:t>(</w:t>
            </w:r>
            <w:r w:rsidRPr="0037425A">
              <w:fldChar w:fldCharType="begin"/>
            </w:r>
            <w:r>
              <w:instrText xml:space="preserve"> SEQ MyEquation \* ARABIC </w:instrText>
            </w:r>
            <w:r w:rsidRPr="0037425A">
              <w:fldChar w:fldCharType="separate"/>
            </w:r>
            <w:r w:rsidR="00450357">
              <w:rPr>
                <w:noProof/>
              </w:rPr>
              <w:t>5</w:t>
            </w:r>
            <w:r w:rsidRPr="0037425A">
              <w:fldChar w:fldCharType="end"/>
            </w:r>
            <w:bookmarkEnd w:id="40"/>
            <w:bookmarkEnd w:id="41"/>
            <w:r w:rsidRPr="003B5532">
              <w:t>)</w:t>
            </w:r>
            <w:bookmarkEnd w:id="42"/>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77777777" w:rsidR="00704D02" w:rsidRPr="005D645A" w:rsidRDefault="00704D02" w:rsidP="000F20E4">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w:rPr>
                        <w:rFonts w:ascii="Cambria Math" w:hAnsi="Cambria Math"/>
                      </w:rPr>
                      <m:t>↓</m:t>
                    </m:r>
                  </m:sub>
                </m:sSub>
                <m:sSub>
                  <m:sSubPr>
                    <m:ctrlPr>
                      <w:rPr>
                        <w:rFonts w:ascii="Cambria Math" w:hAnsi="Cambria Math"/>
                        <w:i/>
                      </w:rPr>
                    </m:ctrlPr>
                  </m:sSubPr>
                  <m:e>
                    <m:r>
                      <w:rPr>
                        <w:rFonts w:ascii="Cambria Math" w:hAnsi="Cambria Math"/>
                      </w:rPr>
                      <m:t>τ</m:t>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77777777" w:rsidR="00704D02" w:rsidRPr="005D645A" w:rsidRDefault="00704D02" w:rsidP="000F20E4">
            <w:pPr>
              <w:pStyle w:val="Displayedequation"/>
            </w:pPr>
            <m:oMathPara>
              <m:oMathParaPr>
                <m:jc m:val="center"/>
              </m:oMathParaPr>
              <m:oMath>
                <m:r>
                  <w:rPr>
                    <w:rFonts w:ascii="Cambria Math" w:hAnsi="Cambria Math"/>
                  </w:rPr>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w:rPr>
                    <w:rFonts w:ascii="Cambria Math" w:hAnsi="Cambria Math"/>
                  </w:rPr>
                  <m:t>cosθ</m:t>
                </m:r>
              </m:oMath>
            </m:oMathPara>
          </w:p>
        </w:tc>
        <w:tc>
          <w:tcPr>
            <w:tcW w:w="275" w:type="pct"/>
            <w:vAlign w:val="center"/>
          </w:tcPr>
          <w:p w14:paraId="6F2AC083" w14:textId="77777777" w:rsidR="00704D02" w:rsidRPr="003B5532" w:rsidRDefault="00704D02" w:rsidP="000F20E4">
            <w:pPr>
              <w:pStyle w:val="Displayedequation"/>
              <w:jc w:val="right"/>
            </w:pPr>
            <w:bookmarkStart w:id="43" w:name="_Ref389903441"/>
            <w:r w:rsidRPr="003B5532">
              <w:t>(</w:t>
            </w:r>
            <w:r w:rsidRPr="0037425A">
              <w:fldChar w:fldCharType="begin"/>
            </w:r>
            <w:r>
              <w:instrText xml:space="preserve"> SEQ MyEquation \* ARABIC </w:instrText>
            </w:r>
            <w:r w:rsidRPr="0037425A">
              <w:fldChar w:fldCharType="separate"/>
            </w:r>
            <w:r w:rsidR="00450357">
              <w:rPr>
                <w:noProof/>
              </w:rPr>
              <w:t>7</w:t>
            </w:r>
            <w:r w:rsidRPr="0037425A">
              <w:fldChar w:fldCharType="end"/>
            </w:r>
            <w:r w:rsidRPr="003B5532">
              <w:t>)</w:t>
            </w:r>
            <w:bookmarkEnd w:id="43"/>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44" w:name="_Ref474690141"/>
      <w:r>
        <w:lastRenderedPageBreak/>
        <w:t>Parameter Estimation</w:t>
      </w:r>
      <w:bookmarkEnd w:id="44"/>
    </w:p>
    <w:p w14:paraId="426CB488" w14:textId="77777777"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16-day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w:t>
      </w:r>
      <w:commentRangeStart w:id="45"/>
      <w:commentRangeStart w:id="46"/>
      <w:commentRangeStart w:id="47"/>
      <w:r>
        <w:t>a sliding window</w:t>
      </w:r>
      <w:commentRangeEnd w:id="45"/>
      <w:r w:rsidR="00096789">
        <w:rPr>
          <w:rStyle w:val="CommentReference"/>
        </w:rPr>
        <w:commentReference w:id="45"/>
      </w:r>
      <w:commentRangeEnd w:id="46"/>
      <w:r w:rsidR="00407774">
        <w:rPr>
          <w:rStyle w:val="CommentReference"/>
        </w:rPr>
        <w:commentReference w:id="46"/>
      </w:r>
      <w:commentRangeEnd w:id="47"/>
      <w:r w:rsidR="002340B4">
        <w:rPr>
          <w:rStyle w:val="CommentReference"/>
        </w:rPr>
        <w:commentReference w:id="47"/>
      </w:r>
      <w:r>
        <w:t xml:space="preserve">.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77777777" w:rsidR="00704D02" w:rsidRPr="005D645A" w:rsidRDefault="00704D02" w:rsidP="000F20E4">
            <w:pPr>
              <w:pStyle w:val="Displayedequation"/>
            </w:pPr>
            <m:oMathPara>
              <m:oMathParaPr>
                <m:jc m:val="center"/>
              </m:oMathParaPr>
              <m:oMath>
                <m:r>
                  <m:rPr>
                    <m:sty m:val="bi"/>
                  </m:rPr>
                  <w:rPr>
                    <w:rFonts w:ascii="Cambria Math" w:hAnsi="Cambria Math"/>
                  </w:rPr>
                  <m:t>DN</m:t>
                </m:r>
                <m:r>
                  <w:rPr>
                    <w:rFonts w:ascii="Cambria Math" w:hAnsi="Cambria Math"/>
                  </w:rPr>
                  <m:t>=</m:t>
                </m:r>
                <m:sSub>
                  <m:sSubPr>
                    <m:ctrlPr>
                      <w:rPr>
                        <w:rFonts w:ascii="Cambria Math" w:hAnsi="Cambria Math"/>
                        <w:b/>
                      </w:rPr>
                    </m:ctrlPr>
                  </m:sSubPr>
                  <m:e>
                    <m:r>
                      <w:rPr>
                        <w:rFonts w:ascii="Cambria Math" w:hAnsi="Cambria Math"/>
                      </w:rPr>
                      <m:t>M</m:t>
                    </m:r>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sub>
                    <m:r>
                      <m:rPr>
                        <m:sty m:val="b"/>
                      </m:rPr>
                      <w:rPr>
                        <w:rFonts w:ascii="Cambria Math" w:hAnsi="Cambria Math"/>
                      </w:rPr>
                      <m:t xml:space="preserve"> </m:t>
                    </m:r>
                  </m:sub>
                </m:sSub>
                <m:r>
                  <m:rPr>
                    <m:sty m:val="p"/>
                  </m:rPr>
                  <w:rPr>
                    <w:rFonts w:ascii="Cambria Math" w:hAnsi="Cambria Math"/>
                  </w:rPr>
                  <m:t>+</m:t>
                </m:r>
                <m:r>
                  <w:rPr>
                    <w:rFonts w:ascii="Cambria Math" w:hAnsi="Cambria Math"/>
                  </w:rPr>
                  <m:t>C</m:t>
                </m:r>
                <m:r>
                  <m:rPr>
                    <m:sty m:val="bi"/>
                  </m:rPr>
                  <w:rPr>
                    <w:rFonts w:ascii="Cambria Math" w:hAnsi="Cambria Math"/>
                  </w:rPr>
                  <m:t>1</m:t>
                </m:r>
              </m:oMath>
            </m:oMathPara>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450357">
              <w:rPr>
                <w:noProof/>
              </w:rPr>
              <w:t>8</w:t>
            </w:r>
            <w:r w:rsidRPr="0037425A">
              <w:fldChar w:fldCharType="end"/>
            </w:r>
            <w:r w:rsidRPr="003B5532">
              <w:t>)</w:t>
            </w:r>
          </w:p>
        </w:tc>
      </w:tr>
    </w:tbl>
    <w:p w14:paraId="662531D2" w14:textId="77D31CCF"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m:oMath>
        <m:r>
          <m:rPr>
            <m:sty m:val="bi"/>
          </m:rPr>
          <w:rPr>
            <w:rFonts w:ascii="Cambria Math" w:hAnsi="Cambria Math"/>
          </w:rPr>
          <m:t>1</m:t>
        </m:r>
      </m:oMath>
      <w:r>
        <w:t xml:space="preserve"> 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77777777" w:rsidR="00704D02" w:rsidRPr="005D645A" w:rsidRDefault="00302885" w:rsidP="000F20E4">
            <w:pPr>
              <w:pStyle w:val="Displayedequation"/>
            </w:pPr>
            <m:oMathPara>
              <m:oMathParaPr>
                <m:jc m:val="center"/>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b/>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e>
                            <m:e>
                              <m:r>
                                <m:rPr>
                                  <m:sty m:val="bi"/>
                                </m:rPr>
                                <w:rPr>
                                  <w:rFonts w:ascii="Cambria Math" w:hAnsi="Cambria Math"/>
                                </w:rPr>
                                <m:t>1</m:t>
                              </m:r>
                            </m:e>
                          </m:mr>
                        </m:m>
                      </m:e>
                    </m:d>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DN</m:t>
                </m:r>
              </m:oMath>
            </m:oMathPara>
          </w:p>
        </w:tc>
        <w:tc>
          <w:tcPr>
            <w:tcW w:w="275" w:type="pct"/>
            <w:vAlign w:val="center"/>
          </w:tcPr>
          <w:p w14:paraId="49304A2A" w14:textId="77777777" w:rsidR="00704D02" w:rsidRPr="003B5532" w:rsidRDefault="00704D02" w:rsidP="000F20E4">
            <w:pPr>
              <w:pStyle w:val="Displayedequation"/>
              <w:jc w:val="right"/>
            </w:pPr>
            <w:bookmarkStart w:id="48" w:name="_Ref486611282"/>
            <w:r w:rsidRPr="003B5532">
              <w:t>(</w:t>
            </w:r>
            <w:r w:rsidRPr="0037425A">
              <w:fldChar w:fldCharType="begin"/>
            </w:r>
            <w:r>
              <w:instrText xml:space="preserve"> SEQ MyEquation \* ARABIC </w:instrText>
            </w:r>
            <w:r w:rsidRPr="0037425A">
              <w:fldChar w:fldCharType="separate"/>
            </w:r>
            <w:r w:rsidR="00450357">
              <w:rPr>
                <w:noProof/>
              </w:rPr>
              <w:t>9</w:t>
            </w:r>
            <w:r w:rsidRPr="0037425A">
              <w:fldChar w:fldCharType="end"/>
            </w:r>
            <w:bookmarkEnd w:id="48"/>
            <w:r w:rsidRPr="003B5532">
              <w:t>)</w:t>
            </w:r>
          </w:p>
        </w:tc>
      </w:tr>
    </w:tbl>
    <w:p w14:paraId="19ADB72C" w14:textId="60C02FDF" w:rsidR="00704D02" w:rsidRDefault="00704D02" w:rsidP="00704D02">
      <w:pPr>
        <w:pStyle w:val="Newparagraph"/>
      </w:pPr>
      <w:r>
        <w:lastRenderedPageBreak/>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450357" w:rsidRPr="003B5532">
        <w:t>(</w:t>
      </w:r>
      <w:r w:rsidR="00450357">
        <w:rPr>
          <w:noProof/>
        </w:rPr>
        <w:t>5</w:t>
      </w:r>
      <w:r>
        <w:fldChar w:fldCharType="end"/>
      </w:r>
      <w:r>
        <w:t>).</w:t>
      </w:r>
      <w:r w:rsidR="00163C8D">
        <w:t xml:space="preserve">  </w:t>
      </w:r>
      <w:commentRangeStart w:id="49"/>
      <w:r w:rsidR="00163C8D">
        <w:t>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5746D9">
        <w:t xml:space="preserve"> </w:t>
      </w:r>
      <w:r w:rsidR="005746D9">
        <w:fldChar w:fldCharType="begin"/>
      </w:r>
      <w:r w:rsidR="005746D9">
        <w:instrText xml:space="preserve"> REF _Ref513023259 \r \h </w:instrText>
      </w:r>
      <w:r w:rsidR="005746D9">
        <w:fldChar w:fldCharType="separate"/>
      </w:r>
      <w:r w:rsidR="00450357">
        <w:t>2.5</w:t>
      </w:r>
      <w:r w:rsidR="005746D9">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450357">
        <w:t>3.4</w:t>
      </w:r>
      <w:r w:rsidR="005746D9">
        <w:fldChar w:fldCharType="end"/>
      </w:r>
      <w:r w:rsidR="000250A6">
        <w:t>.</w:t>
      </w:r>
      <w:r w:rsidR="00163C8D">
        <w:t xml:space="preserve">  </w:t>
      </w:r>
      <w:commentRangeEnd w:id="49"/>
      <w:r w:rsidR="00FA0467">
        <w:rPr>
          <w:rStyle w:val="CommentReference"/>
        </w:rPr>
        <w:commentReference w:id="49"/>
      </w:r>
    </w:p>
    <w:p w14:paraId="317B97B1" w14:textId="77777777" w:rsidR="007328A7" w:rsidRDefault="007328A7" w:rsidP="00704D02">
      <w:pPr>
        <w:pStyle w:val="Newparagraph"/>
      </w:pPr>
    </w:p>
    <w:p w14:paraId="25D99E41" w14:textId="3153745E" w:rsidR="007328A7" w:rsidRDefault="007328A7" w:rsidP="007328A7">
      <w:pPr>
        <w:pStyle w:val="Newparagraph"/>
      </w:pPr>
      <w:commentRangeStart w:id="50"/>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resolution discrepancy affects the accuracy of the results.  While the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450357">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w:t>
      </w:r>
      <w:r>
        <w:rPr>
          <w:lang w:eastAsia="en-ZA"/>
        </w:rPr>
        <w:lastRenderedPageBreak/>
        <w:t xml:space="preserve">simplifications.  These include ignoring adjacency effects and BRDF coupling with atmospheric effects </w:t>
      </w:r>
      <w:r w:rsidRPr="00652770">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commentRangeEnd w:id="50"/>
    <w:p w14:paraId="52FEF9E5" w14:textId="4D0592D4" w:rsidR="006A62C7" w:rsidRDefault="007328A7" w:rsidP="0094605E">
      <w:pPr>
        <w:pStyle w:val="Heading2"/>
      </w:pPr>
      <w:r>
        <w:rPr>
          <w:rStyle w:val="CommentReference"/>
        </w:rPr>
        <w:commentReference w:id="50"/>
      </w:r>
      <w:r w:rsidR="006A62C7">
        <w:t>Incorporation of Viewing Geometry and Relative Spectral Response Effects</w:t>
      </w:r>
    </w:p>
    <w:p w14:paraId="56183FA6" w14:textId="5D65AB0F" w:rsidR="007328A7" w:rsidRDefault="006A62C7" w:rsidP="0094605E">
      <w:pPr>
        <w:pStyle w:val="Paragraph"/>
      </w:pPr>
      <w:del w:id="51" w:author="AVN" w:date="2018-05-03T13:07:00Z">
        <w:r w:rsidDel="0094605E">
          <w:delText>For the sake of simplicity</w:delText>
        </w:r>
        <w:r w:rsidR="00427644" w:rsidDel="0094605E">
          <w:delText>,</w:delText>
        </w:r>
        <w:r w:rsidDel="0094605E">
          <w:delText xml:space="preserve"> t</w:delText>
        </w:r>
      </w:del>
      <w:ins w:id="52" w:author="AVN" w:date="2018-05-03T13:07:00Z">
        <w:r w:rsidR="0094605E">
          <w:t>T</w:t>
        </w:r>
      </w:ins>
      <w:r>
        <w:t xml:space="preserve">he formulation of the </w:t>
      </w:r>
      <w:r w:rsidR="00427644">
        <w:t>local</w:t>
      </w:r>
      <w:r>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450357">
        <w:t>2.1</w:t>
      </w:r>
      <w:r w:rsidR="00427644">
        <w:fldChar w:fldCharType="end"/>
      </w:r>
      <w:r w:rsidR="00427644">
        <w:t xml:space="preserve"> </w:t>
      </w:r>
      <w:r>
        <w:t>d</w:t>
      </w:r>
      <w:ins w:id="53" w:author="AVN" w:date="2018-05-03T13:07:00Z">
        <w:r w:rsidR="0094605E">
          <w:t>oes</w:t>
        </w:r>
      </w:ins>
      <w:del w:id="54" w:author="AVN" w:date="2018-05-03T13:07:00Z">
        <w:r w:rsidDel="0094605E">
          <w:delText>id</w:delText>
        </w:r>
      </w:del>
      <w:r>
        <w:t xml:space="preserve"> not consider </w:t>
      </w:r>
      <w:r w:rsidR="00427644">
        <w:t xml:space="preserve">the effect </w:t>
      </w:r>
      <w:r w:rsidR="00095D9F">
        <w:t xml:space="preserve">of </w:t>
      </w:r>
      <w:r>
        <w:t xml:space="preserve">viewing geometry and relative spectral response (RSR) </w:t>
      </w:r>
      <w:r w:rsidR="007328A7">
        <w:t xml:space="preserve">differences </w:t>
      </w:r>
      <w:r>
        <w:t xml:space="preserve">between the aerial and reference images.  In this section, we show that these effects </w:t>
      </w:r>
      <w:del w:id="55" w:author="AVN" w:date="2018-05-03T13:08:00Z">
        <w:r w:rsidDel="007D52BE">
          <w:delText xml:space="preserve">too </w:delText>
        </w:r>
      </w:del>
      <w:r>
        <w:t>can</w:t>
      </w:r>
      <w:ins w:id="56" w:author="dugalh" w:date="2018-05-06T16:19:00Z">
        <w:r w:rsidR="00E532B3">
          <w:t>,</w:t>
        </w:r>
      </w:ins>
      <w:r>
        <w:t xml:space="preserve"> </w:t>
      </w:r>
      <w:ins w:id="57" w:author="dugalh" w:date="2018-05-06T16:19:00Z">
        <w:r w:rsidR="00E532B3">
          <w:t xml:space="preserve">however, also </w:t>
        </w:r>
      </w:ins>
      <w:r>
        <w:t xml:space="preserve">be </w:t>
      </w:r>
      <w:r w:rsidR="00427644">
        <w:t>modelled as</w:t>
      </w:r>
      <w:r>
        <w:t xml:space="preserve"> </w:t>
      </w:r>
      <w:r w:rsidR="00427644">
        <w:t>locally linear relations</w:t>
      </w:r>
      <w:ins w:id="58" w:author="AVN" w:date="2018-05-03T13:08:00Z">
        <w:r w:rsidR="007D52BE">
          <w:t xml:space="preserve">, which </w:t>
        </w:r>
      </w:ins>
      <w:del w:id="59" w:author="AVN" w:date="2018-05-03T13:08:00Z">
        <w:r w:rsidR="00367EC9" w:rsidDel="007D52BE">
          <w:delText xml:space="preserve">.  </w:delText>
        </w:r>
        <w:r w:rsidR="007328A7" w:rsidDel="007D52BE">
          <w:delText xml:space="preserve">These linear relations </w:delText>
        </w:r>
      </w:del>
      <w:r w:rsidR="007328A7">
        <w:t xml:space="preserve">can then be </w:t>
      </w:r>
      <w:del w:id="60" w:author="AVN" w:date="2018-05-03T13:08:00Z">
        <w:r w:rsidR="007328A7" w:rsidDel="007D52BE">
          <w:delText xml:space="preserve">lumped together </w:delText>
        </w:r>
      </w:del>
      <w:ins w:id="61" w:author="AVN" w:date="2018-05-03T13:08:00Z">
        <w:r w:rsidR="007D52BE">
          <w:t xml:space="preserve">combined </w:t>
        </w:r>
      </w:ins>
      <w:r w:rsidR="007328A7">
        <w:t xml:space="preserve">with </w:t>
      </w:r>
      <w:del w:id="62" w:author="AVN" w:date="2018-05-03T13:08:00Z">
        <w:r w:rsidR="007328A7" w:rsidDel="007D52BE">
          <w:delText xml:space="preserve">that of </w:delText>
        </w:r>
      </w:del>
      <w:r w:rsidR="007328A7">
        <w:t xml:space="preserve">Equation </w:t>
      </w:r>
      <w:r w:rsidR="007328A7">
        <w:fldChar w:fldCharType="begin"/>
      </w:r>
      <w:r w:rsidR="007328A7">
        <w:instrText xml:space="preserve"> REF _Ref389750707 \h  \* MERGEFORMAT </w:instrText>
      </w:r>
      <w:r w:rsidR="007328A7">
        <w:fldChar w:fldCharType="separate"/>
      </w:r>
      <w:r w:rsidR="00450357" w:rsidRPr="003B5532">
        <w:t>(</w:t>
      </w:r>
      <w:r w:rsidR="00450357">
        <w:rPr>
          <w:noProof/>
        </w:rPr>
        <w:t>5</w:t>
      </w:r>
      <w:r w:rsidR="00450357"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w:rPr>
            <w:rFonts w:ascii="Cambria Math" w:hAnsi="Cambria Math"/>
          </w:rPr>
          <m:t>DN</m:t>
        </m:r>
      </m:oMath>
      <w:r w:rsidR="001E26EB">
        <w:t xml:space="preserve"> of the uncalibrated aerial image(s).   </w:t>
      </w:r>
      <w:del w:id="63" w:author="AVN" w:date="2018-05-03T13:09:00Z">
        <w:r w:rsidR="007328A7" w:rsidDel="007D52BE">
          <w:delText>In other words, t</w:delText>
        </w:r>
      </w:del>
      <w:ins w:id="64" w:author="AVN" w:date="2018-05-03T13:09:00Z">
        <w:r w:rsidR="007D52BE">
          <w:t>T</w:t>
        </w:r>
      </w:ins>
      <w:r w:rsidR="007328A7">
        <w:t xml:space="preserve">hese </w:t>
      </w:r>
      <w:r w:rsidR="00BE6845">
        <w:t xml:space="preserve">combined </w:t>
      </w:r>
      <w:r w:rsidR="007328A7">
        <w:t xml:space="preserve">effects are </w:t>
      </w:r>
      <w:ins w:id="65" w:author="AVN" w:date="2018-05-03T13:09:00Z">
        <w:del w:id="66" w:author="dugalh" w:date="2018-05-06T16:17:00Z">
          <w:r w:rsidR="007D52BE" w:rsidDel="00E532B3">
            <w:delText xml:space="preserve">can </w:delText>
          </w:r>
        </w:del>
        <w:r w:rsidR="007D52BE">
          <w:t>thus</w:t>
        </w:r>
        <w:del w:id="67" w:author="dugalh" w:date="2018-05-06T16:17:00Z">
          <w:r w:rsidR="007D52BE" w:rsidDel="00E532B3">
            <w:delText xml:space="preserve"> be </w:delText>
          </w:r>
        </w:del>
        <w:r w:rsidR="007D52BE">
          <w:t xml:space="preserve"> </w:t>
        </w:r>
      </w:ins>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450357" w:rsidRPr="003B5532">
        <w:t>(</w:t>
      </w:r>
      <w:r w:rsidR="00450357">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450357" w:rsidRPr="003B5532">
        <w:t>(</w:t>
      </w:r>
      <w:r w:rsidR="00450357">
        <w:rPr>
          <w:noProof/>
        </w:rPr>
        <w:t>4</w:t>
      </w:r>
      <w:r w:rsidR="00450357" w:rsidRPr="003B5532">
        <w:t>)</w:t>
      </w:r>
      <w:r>
        <w:fldChar w:fldCharType="end"/>
      </w:r>
      <w:r>
        <w:t xml:space="preserve"> represents the simplified case of a </w:t>
      </w:r>
      <w:proofErr w:type="spellStart"/>
      <w:r>
        <w:t>Lambertian</w:t>
      </w:r>
      <w:proofErr w:type="spellEnd"/>
      <w:r>
        <w:t xml:space="preserve"> </w:t>
      </w:r>
      <w:proofErr w:type="gramStart"/>
      <w:r>
        <w:t>reflector</w:t>
      </w:r>
      <w:proofErr w:type="gramEnd"/>
      <w:r>
        <w:t xml:space="preserve">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450357" w:rsidRPr="003B5532">
        <w:t>(</w:t>
      </w:r>
      <w:r w:rsidR="00450357">
        <w:rPr>
          <w:noProof/>
        </w:rPr>
        <w:t>10</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68" w:name="_Ref474522859"/>
            <w:r w:rsidRPr="003B5532">
              <w:t>(</w:t>
            </w:r>
            <w:r w:rsidRPr="00AC0713">
              <w:fldChar w:fldCharType="begin"/>
            </w:r>
            <w:r>
              <w:instrText xml:space="preserve"> SEQ MyEquation \* ARABIC </w:instrText>
            </w:r>
            <w:r w:rsidRPr="00AC0713">
              <w:fldChar w:fldCharType="separate"/>
            </w:r>
            <w:r w:rsidR="00450357">
              <w:rPr>
                <w:noProof/>
              </w:rPr>
              <w:t>10</w:t>
            </w:r>
            <w:r w:rsidRPr="00AC0713">
              <w:fldChar w:fldCharType="end"/>
            </w:r>
            <w:r w:rsidRPr="003B5532">
              <w:t>)</w:t>
            </w:r>
            <w:bookmarkEnd w:id="68"/>
          </w:p>
        </w:tc>
      </w:tr>
    </w:tbl>
    <w:p w14:paraId="5F4E0593" w14:textId="581147F3" w:rsidR="00704D02" w:rsidRDefault="00704D02" w:rsidP="00704D02">
      <w:pPr>
        <w:pStyle w:val="Paragraph"/>
      </w:pPr>
      <w:proofErr w:type="gramStart"/>
      <w:r>
        <w:lastRenderedPageBreak/>
        <w:t>where</w:t>
      </w:r>
      <w:proofErr w:type="gramEnd"/>
      <w:r>
        <w:t xml:space="preserve"> </w:t>
      </w:r>
      <m:oMath>
        <m:r>
          <w:rPr>
            <w:rFonts w:ascii="Cambria Math" w:hAnsi="Cambria Math"/>
          </w:rPr>
          <m:t>f</m:t>
        </m:r>
      </m:oMath>
      <w:r>
        <w:t xml:space="preserve"> is the BRDF and </w:t>
      </w:r>
      <m:oMath>
        <m:r>
          <w:rPr>
            <w:rFonts w:ascii="Cambria Math" w:hAnsi="Cambria Math"/>
          </w:rPr>
          <m:t>ξ=(</m:t>
        </m:r>
        <m:r>
          <m:rPr>
            <m:sty m:val="p"/>
          </m:rPr>
          <w:rPr>
            <w:rFonts w:ascii="Cambria Math" w:hAnsi="Cambria Math"/>
          </w:rPr>
          <m:t>θ,ϑ,ϕ</m:t>
        </m:r>
        <m:r>
          <w:rPr>
            <w:rFonts w:ascii="Cambria Math" w:hAnsi="Cambria Math"/>
          </w:rPr>
          <m:t>)</m:t>
        </m:r>
      </m:oMath>
      <w:r>
        <w:t xml:space="preserve"> is the viewing geometry, </w:t>
      </w:r>
      <w:del w:id="69" w:author="AVN" w:date="2018-05-03T13:05:00Z">
        <w:r w:rsidDel="0094605E">
          <w:delText xml:space="preserve">where </w:delText>
        </w:r>
      </w:del>
      <m:oMath>
        <m:r>
          <m:rPr>
            <m:sty m:val="p"/>
          </m:rPr>
          <w:rPr>
            <w:rFonts w:ascii="Cambria Math" w:hAnsi="Cambria Math"/>
          </w:rPr>
          <m:t>θ</m:t>
        </m:r>
      </m:oMath>
      <w:r>
        <w:t xml:space="preserve"> is the solar zenith angle, </w:t>
      </w:r>
      <m:oMath>
        <m:r>
          <m:rPr>
            <m:sty m:val="p"/>
          </m:rPr>
          <w:rPr>
            <w:rFonts w:ascii="Cambria Math" w:hAnsi="Cambria Math"/>
          </w:rPr>
          <m:t>ϑ</m:t>
        </m:r>
      </m:oMath>
      <w:r>
        <w:t xml:space="preserve"> is the view zenith angle and </w:t>
      </w:r>
      <m:oMath>
        <m:r>
          <m:rPr>
            <m:sty m:val="p"/>
          </m:rPr>
          <w:rPr>
            <w:rFonts w:ascii="Cambria Math" w:hAnsi="Cambria Math"/>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450357" w:rsidRPr="003B5532">
        <w:t>(</w:t>
      </w:r>
      <w:r w:rsidR="00450357">
        <w:rPr>
          <w:noProof/>
        </w:rPr>
        <w:t>11</w:t>
      </w:r>
      <w:r w:rsidR="00450357"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302885"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70" w:name="_Ref474589497"/>
            <w:r w:rsidRPr="003B5532">
              <w:t>(</w:t>
            </w:r>
            <w:r w:rsidRPr="00AC0713">
              <w:fldChar w:fldCharType="begin"/>
            </w:r>
            <w:r>
              <w:instrText xml:space="preserve"> SEQ MyEquation \* ARABIC </w:instrText>
            </w:r>
            <w:r w:rsidRPr="00AC0713">
              <w:fldChar w:fldCharType="separate"/>
            </w:r>
            <w:r w:rsidR="00450357">
              <w:rPr>
                <w:noProof/>
              </w:rPr>
              <w:t>11</w:t>
            </w:r>
            <w:r w:rsidRPr="00AC0713">
              <w:fldChar w:fldCharType="end"/>
            </w:r>
            <w:r w:rsidRPr="003B5532">
              <w:t>)</w:t>
            </w:r>
            <w:bookmarkEnd w:id="70"/>
          </w:p>
        </w:tc>
      </w:tr>
    </w:tbl>
    <w:p w14:paraId="45262AE3" w14:textId="467551B7" w:rsidR="00704D02" w:rsidRDefault="007D52BE" w:rsidP="00704D02">
      <w:pPr>
        <w:pStyle w:val="Paragraph"/>
        <w:rPr>
          <w:lang w:eastAsia="en-ZA"/>
        </w:rPr>
      </w:pPr>
      <w:ins w:id="71" w:author="AVN" w:date="2018-05-03T13:14:00Z">
        <w:r>
          <w:t>Here</w:t>
        </w:r>
        <m:oMath>
          <m:r>
            <w:rPr>
              <w:rFonts w:ascii="Cambria Math" w:hAnsi="Cambria Math"/>
            </w:rPr>
            <m:t xml:space="preserve"> </m:t>
          </m:r>
        </m:oMath>
      </w:ins>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77777777" w:rsidR="00704D02" w:rsidRPr="005D645A" w:rsidRDefault="00302885"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r>
                  <w:rPr>
                    <w:rFonts w:ascii="Cambria Math" w:hAnsi="Cambria Math"/>
                  </w:rPr>
                  <m:t>=F⋅</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72" w:name="_Ref475362606"/>
            <w:r w:rsidRPr="003B5532">
              <w:t>(</w:t>
            </w:r>
            <w:r w:rsidRPr="00AC0713">
              <w:fldChar w:fldCharType="begin"/>
            </w:r>
            <w:r>
              <w:instrText xml:space="preserve"> SEQ MyEquation \* ARABIC </w:instrText>
            </w:r>
            <w:r w:rsidRPr="00AC0713">
              <w:fldChar w:fldCharType="separate"/>
            </w:r>
            <w:r w:rsidR="00450357">
              <w:rPr>
                <w:noProof/>
              </w:rPr>
              <w:t>12</w:t>
            </w:r>
            <w:r w:rsidRPr="00AC0713">
              <w:fldChar w:fldCharType="end"/>
            </w:r>
            <w:bookmarkEnd w:id="72"/>
            <w:r w:rsidRPr="003B5532">
              <w:t>)</w:t>
            </w:r>
          </w:p>
        </w:tc>
      </w:tr>
    </w:tbl>
    <w:p w14:paraId="6CA7CDE0" w14:textId="13250326" w:rsidR="00704D02" w:rsidDel="00B10D0F" w:rsidRDefault="00704D02" w:rsidP="00704D02">
      <w:pPr>
        <w:pStyle w:val="Paragraph"/>
        <w:rPr>
          <w:del w:id="73" w:author="dugalh" w:date="2018-05-07T15:38:00Z"/>
          <w:lang w:eastAsia="en-ZA"/>
        </w:rPr>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450357" w:rsidRPr="003B5532">
        <w:t>(</w:t>
      </w:r>
      <w:r w:rsidR="00450357">
        <w:rPr>
          <w:noProof/>
        </w:rPr>
        <w:t>5</w:t>
      </w:r>
      <w:r w:rsidR="00450357" w:rsidRPr="003B5532">
        <w:t>)</w:t>
      </w:r>
      <w:r w:rsidRPr="00AC0713">
        <w:rPr>
          <w:lang w:eastAsia="en-ZA"/>
        </w:rPr>
        <w:fldChar w:fldCharType="end"/>
      </w:r>
      <w:r>
        <w:rPr>
          <w:lang w:eastAsia="en-ZA"/>
        </w:rPr>
        <w:t xml:space="preserve">, maintaining the linearity and spatially varying properties.  Coupling between atmospheric and BRDF effects </w:t>
      </w:r>
      <w:r w:rsidRPr="00AC0713">
        <w:rPr>
          <w:lang w:eastAsia="en-ZA"/>
        </w:rPr>
        <w:fldChar w:fldCharType="begin" w:fldLock="1"/>
      </w:r>
      <w:r w:rsidR="00DA7D4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"(E.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w:t>
      </w:r>
    </w:p>
    <w:p w14:paraId="7C920B66" w14:textId="428F38E6" w:rsidR="00704D02" w:rsidDel="00B10D0F" w:rsidRDefault="00704D02" w:rsidP="00B10D0F">
      <w:pPr>
        <w:pStyle w:val="Paragraph"/>
        <w:rPr>
          <w:del w:id="74" w:author="dugalh" w:date="2018-05-07T15:39:00Z"/>
          <w:lang w:eastAsia="en-ZA"/>
        </w:rPr>
        <w:pPrChange w:id="75" w:author="dugalh" w:date="2018-05-07T15:38:00Z">
          <w:pPr>
            <w:pStyle w:val="Newparagraph"/>
          </w:pPr>
        </w:pPrChange>
      </w:pPr>
    </w:p>
    <w:p w14:paraId="09CC402B" w14:textId="4D6CC043" w:rsidR="00704D02" w:rsidRPr="00665E5F" w:rsidRDefault="00704D02" w:rsidP="00704D02">
      <w:pPr>
        <w:pStyle w:val="Newparagraph"/>
      </w:pPr>
      <w:r>
        <w:rPr>
          <w:lang w:eastAsia="en-ZA"/>
        </w:rPr>
        <w:t>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450357" w:rsidRPr="003B5532">
        <w:t>(</w:t>
      </w:r>
      <w:r w:rsidR="00450357">
        <w:rPr>
          <w:noProof/>
        </w:rPr>
        <w:t>12</w:t>
      </w:r>
      <w:r>
        <w:fldChar w:fldCharType="end"/>
      </w:r>
      <w:r>
        <w:t xml:space="preserve">) is effectively estimated at the reference </w:t>
      </w:r>
      <w:ins w:id="76" w:author="AVN" w:date="2018-05-03T13:15:00Z">
        <w:r w:rsidR="007D52BE">
          <w:t xml:space="preserve">satellite image </w:t>
        </w:r>
      </w:ins>
      <w:r>
        <w:t xml:space="preserve">resolution and then </w:t>
      </w:r>
      <w:proofErr w:type="spellStart"/>
      <w:r>
        <w:t>upsampled</w:t>
      </w:r>
      <w:proofErr w:type="spellEnd"/>
      <w:r>
        <w:t xml:space="preserve"> to the aerial </w:t>
      </w:r>
      <w:ins w:id="77" w:author="AVN" w:date="2018-05-03T13:15:00Z">
        <w:r w:rsidR="007D52BE">
          <w:t xml:space="preserve">image </w:t>
        </w:r>
      </w:ins>
      <w:r>
        <w:t xml:space="preserve">resolution.  </w:t>
      </w:r>
      <w:commentRangeStart w:id="78"/>
      <w:del w:id="79" w:author="dugalh" w:date="2018-05-07T15:39:00Z">
        <w:r w:rsidDel="00B10D0F">
          <w:rPr>
            <w:lang w:eastAsia="en-ZA"/>
          </w:rPr>
          <w:delText xml:space="preserve">For the capture geometry used in the case study of Section </w:delText>
        </w:r>
        <w:r w:rsidDel="00B10D0F">
          <w:rPr>
            <w:lang w:eastAsia="en-ZA"/>
          </w:rPr>
          <w:fldChar w:fldCharType="begin"/>
        </w:r>
        <w:r w:rsidRPr="00B10D0F" w:rsidDel="00B10D0F">
          <w:rPr>
            <w:lang w:eastAsia="en-ZA"/>
            <w:rPrChange w:id="80" w:author="dugalh" w:date="2018-05-07T15:39:00Z">
              <w:rPr>
                <w:lang w:eastAsia="en-ZA"/>
              </w:rPr>
            </w:rPrChange>
          </w:rPr>
          <w:delInstrText xml:space="preserve"> REF _Ref452296020 \r \h </w:delInstrText>
        </w:r>
        <w:r w:rsidRPr="00B10D0F" w:rsidDel="00B10D0F">
          <w:rPr>
            <w:lang w:eastAsia="en-ZA"/>
            <w:rPrChange w:id="81" w:author="dugalh" w:date="2018-05-07T15:39:00Z">
              <w:rPr>
                <w:lang w:eastAsia="en-ZA"/>
              </w:rPr>
            </w:rPrChange>
          </w:rPr>
        </w:r>
        <w:r w:rsidDel="00B10D0F">
          <w:rPr>
            <w:lang w:eastAsia="en-ZA"/>
          </w:rPr>
          <w:fldChar w:fldCharType="separate"/>
        </w:r>
        <w:r w:rsidR="00450357" w:rsidRPr="00041E87" w:rsidDel="00B10D0F">
          <w:rPr>
            <w:lang w:eastAsia="en-ZA"/>
          </w:rPr>
          <w:delText>2.5</w:delText>
        </w:r>
        <w:r w:rsidDel="00B10D0F">
          <w:rPr>
            <w:lang w:eastAsia="en-ZA"/>
          </w:rPr>
          <w:fldChar w:fldCharType="end"/>
        </w:r>
        <w:r w:rsidDel="00B10D0F">
          <w:rPr>
            <w:lang w:eastAsia="en-ZA"/>
          </w:rPr>
          <w:delText xml:space="preserve">  (flying height = 5000 m, reference pixel width = 500 m), the camera view angle varies at most by </w:delText>
        </w:r>
        <m:oMath>
          <m:func>
            <m:funcPr>
              <m:ctrlPr>
                <w:rPr>
                  <w:rFonts w:ascii="Cambria Math" w:hAnsi="Cambria Math"/>
                  <w:lang w:eastAsia="en-ZA"/>
                </w:rPr>
              </m:ctrlPr>
            </m:funcPr>
            <m:fName>
              <m:sSup>
                <m:sSupPr>
                  <m:ctrlPr>
                    <w:rPr>
                      <w:rFonts w:ascii="Cambria Math" w:hAnsi="Cambria Math"/>
                      <w:lang w:eastAsia="en-ZA"/>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lang w:eastAsia="en-ZA"/>
                </w:rPr>
                <m:t>(</m:t>
              </m:r>
              <m:f>
                <m:fPr>
                  <m:type m:val="lin"/>
                  <m:ctrlPr>
                    <w:rPr>
                      <w:rFonts w:ascii="Cambria Math" w:hAnsi="Cambria Math"/>
                      <w:i/>
                      <w:lang w:eastAsia="en-ZA"/>
                    </w:rPr>
                  </m:ctrlPr>
                </m:fPr>
                <m:num>
                  <m:r>
                    <w:rPr>
                      <w:rFonts w:ascii="Cambria Math" w:hAnsi="Cambria Math"/>
                      <w:lang w:eastAsia="en-ZA"/>
                    </w:rPr>
                    <m:t xml:space="preserve">250 </m:t>
                  </m:r>
                  <m:r>
                    <m:rPr>
                      <m:sty m:val="p"/>
                    </m:rPr>
                    <w:rPr>
                      <w:rFonts w:ascii="Cambria Math" w:hAnsi="Cambria Math"/>
                      <w:lang w:eastAsia="en-ZA"/>
                    </w:rPr>
                    <m:t>m</m:t>
                  </m:r>
                </m:num>
                <m:den>
                  <m:r>
                    <w:rPr>
                      <w:rFonts w:ascii="Cambria Math" w:hAnsi="Cambria Math"/>
                      <w:lang w:eastAsia="en-ZA"/>
                    </w:rPr>
                    <m:t xml:space="preserve">5000 </m:t>
                  </m:r>
                  <m:r>
                    <m:rPr>
                      <m:sty m:val="p"/>
                    </m:rPr>
                    <w:rPr>
                      <w:rFonts w:ascii="Cambria Math" w:hAnsi="Cambria Math"/>
                      <w:lang w:eastAsia="en-ZA"/>
                    </w:rPr>
                    <m:t>m</m:t>
                  </m:r>
                </m:den>
              </m:f>
              <m:r>
                <w:rPr>
                  <w:rFonts w:ascii="Cambria Math" w:hAnsi="Cambria Math"/>
                  <w:lang w:eastAsia="en-ZA"/>
                </w:rPr>
                <m:t>)</m:t>
              </m:r>
            </m:e>
          </m:func>
          <m:r>
            <w:rPr>
              <w:rFonts w:ascii="Cambria Math" w:hAnsi="Cambria Math"/>
              <w:lang w:eastAsia="en-ZA"/>
            </w:rPr>
            <m:t>=</m:t>
          </m:r>
          <m:r>
            <m:rPr>
              <m:sty m:val="p"/>
            </m:rPr>
            <w:rPr>
              <w:rFonts w:ascii="Cambria Math" w:hAnsi="Cambria Math"/>
              <w:lang w:eastAsia="en-ZA"/>
            </w:rPr>
            <m:t>2.9</m:t>
          </m:r>
          <m:r>
            <m:rPr>
              <m:sty m:val="p"/>
            </m:rPr>
            <w:rPr>
              <w:rFonts w:ascii="Cambria Math" w:hAnsi="Cambria Math"/>
              <w:vertAlign w:val="superscript"/>
            </w:rPr>
            <m:t>°</m:t>
          </m:r>
        </m:oMath>
        <w:r w:rsidRPr="008E5D93" w:rsidDel="00B10D0F">
          <w:rPr>
            <w:lang w:eastAsia="en-ZA"/>
          </w:rPr>
          <w:delText xml:space="preserve">, </w:delText>
        </w:r>
        <w:r w:rsidDel="00B10D0F">
          <w:rPr>
            <w:lang w:eastAsia="en-ZA"/>
          </w:rPr>
          <w:delText xml:space="preserve">to </w:delText>
        </w:r>
        <w:r w:rsidDel="00B10D0F">
          <w:rPr>
            <w:lang w:eastAsia="en-ZA"/>
          </w:rPr>
          <w:lastRenderedPageBreak/>
          <w:delText xml:space="preserve">cover the range from the centre to the border of a reference pixel.  </w:delText>
        </w:r>
        <w:commentRangeEnd w:id="78"/>
        <w:r w:rsidR="007D52BE" w:rsidDel="00B10D0F">
          <w:rPr>
            <w:rStyle w:val="CommentReference"/>
          </w:rPr>
          <w:commentReference w:id="78"/>
        </w:r>
        <w:commentRangeStart w:id="82"/>
        <w:r w:rsidDel="00B10D0F">
          <w:rPr>
            <w:lang w:eastAsia="en-ZA"/>
          </w:rPr>
          <w:delText xml:space="preserve">The effect of this small scale angle variation on BRDF is approximated by interpolating the coarse scale estimated parameters to the aerial resolution.  The view angle variation will be exaggerated for low altitude and wide field of view (FOV) setups such as those commonly used with drones </w:delText>
        </w:r>
        <w:r w:rsidRPr="00AC0713" w:rsidDel="00B10D0F">
          <w:rPr>
            <w:lang w:eastAsia="en-ZA"/>
          </w:rPr>
          <w:fldChar w:fldCharType="begin" w:fldLock="1"/>
        </w:r>
        <w:r w:rsidR="000250A6" w:rsidDel="00B10D0F">
          <w:rPr>
            <w:lang w:eastAsia="en-ZA"/>
          </w:rPr>
          <w:delInstrText>ADDIN CSL_CITATION { "citationItems" : [ { "id" : "ITEM-1", "itemData" : { "DOI" : "10.3390/rs6031918", "ISBN" : "2072-4292", "ISSN" : "2072-4292", "abstract" : "Combinations of unmanned aerial platforms and multispectral sensors are considered low-cost tools for detailed spatial and temporal studies addressing spectral signatures, opening a broad range of applications in remote sensing. Thus, a key step in this process is knowledge of multi-spectral sensor calibration parameters in order to identify the physical variables collected by the sensor. This paper discusses the radiometric calibration process by means of a vicarious method applied to a high-spatial resolution unmanned flight using low-cost artificial and natural covers as control and check surfaces, respectively.", "author" : [ { "dropping-particle" : "", "family" : "Pozo", "given" : "Susana", "non-dropping-particle" : "Del", "parse-names" : false, "suffix" : "" }, { "dropping-particle" : "", "family" : "Rodr\u00edguez-Gonz\u00e1lvez", "given" : "Pablo", "non-dropping-particle" : "", "parse-names" : false, "suffix" : "" }, { "dropping-particle" : "", "family" : "Hern\u00e1ndez-L\u00f3pez", "given" : "David", "non-dropping-particle" : "", "parse-names" : false, "suffix" : "" }, { "dropping-particle" : "", "family" : "Felipe-Garc\u00eda", "given" : "Beatriz", "non-dropping-particle" : "", "parse-names" : false, "suffix" : "" } ], "container-title" : "Remote Sensing", "id" : "ITEM-1", "issue" : "3", "issued" : { "date-parts" : [ [ "2014", "2", "28" ] ] }, "note" : "a vicarious calibration method (i.e. using field spectral measurements) for radiance at surface (i.e. corrects for sensor and atmospheric effects using simple empirical line approach)", "page" : "1918-1937", "title" : "Vicarious Radiometric Calibration of a Multispectral Camera on Board an Unmanned Aerial System", "type" : "article-journal", "volume" : "6" }, "uris" : [ "http://www.mendeley.com/documents/?uuid=0a84969d-a27f-4fa1-b68e-5f1e8411e256" ] } ], "mendeley" : { "formattedCitation" : "(Del Pozo et al. 2014)", "plainTextFormattedCitation" : "(Del Pozo et al. 2014)", "previouslyFormattedCitation" : "(Del Pozo et al. 2014)" }, "properties" : {  }, "schema" : "https://github.com/citation-style-language/schema/raw/master/csl-citation.json" }</w:delInstrText>
        </w:r>
        <w:r w:rsidRPr="00AC0713" w:rsidDel="00B10D0F">
          <w:rPr>
            <w:lang w:eastAsia="en-ZA"/>
          </w:rPr>
          <w:fldChar w:fldCharType="separate"/>
        </w:r>
        <w:r w:rsidR="00B6684D" w:rsidRPr="00B6684D" w:rsidDel="00B10D0F">
          <w:rPr>
            <w:noProof/>
            <w:lang w:eastAsia="en-ZA"/>
          </w:rPr>
          <w:delText>(Del Pozo et al. 2014)</w:delText>
        </w:r>
        <w:r w:rsidRPr="00AC0713" w:rsidDel="00B10D0F">
          <w:rPr>
            <w:lang w:eastAsia="en-ZA"/>
          </w:rPr>
          <w:fldChar w:fldCharType="end"/>
        </w:r>
        <w:r w:rsidDel="00B10D0F">
          <w:rPr>
            <w:lang w:eastAsia="en-ZA"/>
          </w:rPr>
          <w:delText xml:space="preserve">.  It may be necessary to use a higher resolution reference image in such scenarios in order to maintain the validity of this approximation.    </w:delText>
        </w:r>
        <w:commentRangeEnd w:id="82"/>
        <w:r w:rsidR="0044787E" w:rsidDel="00B10D0F">
          <w:rPr>
            <w:rStyle w:val="CommentReference"/>
          </w:rPr>
          <w:commentReference w:id="82"/>
        </w:r>
      </w:del>
    </w:p>
    <w:p w14:paraId="7BC66BB0" w14:textId="77777777" w:rsidR="00704D02" w:rsidRDefault="00704D02" w:rsidP="00704D02">
      <w:pPr>
        <w:pStyle w:val="Newparagraph"/>
        <w:rPr>
          <w:lang w:eastAsia="en-ZA"/>
        </w:rPr>
      </w:pPr>
    </w:p>
    <w:p w14:paraId="061E3661" w14:textId="338E9C22" w:rsidR="00704D02" w:rsidRDefault="007D1F1F" w:rsidP="00704D02">
      <w:pPr>
        <w:pStyle w:val="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704D02">
        <w:fldChar w:fldCharType="separate"/>
      </w:r>
      <w:r w:rsidR="00450357">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450357" w:rsidRPr="003B5532">
        <w:t>(</w:t>
      </w:r>
      <w:r w:rsidR="00450357">
        <w:rPr>
          <w:noProof/>
        </w:rPr>
        <w:t>5</w:t>
      </w:r>
      <w:r w:rsidR="00450357" w:rsidRPr="003B5532">
        <w:t>)</w:t>
      </w:r>
      <w:r w:rsidR="00704D02">
        <w:fldChar w:fldCharType="end"/>
      </w:r>
      <w:r w:rsidR="00704D02">
        <w:t xml:space="preserve"> is a band</w:t>
      </w:r>
      <w:ins w:id="83" w:author="AVN" w:date="2018-05-03T13:18:00Z">
        <w:r w:rsidR="0044787E">
          <w:t>-</w:t>
        </w:r>
      </w:ins>
      <w:del w:id="84" w:author="AVN" w:date="2018-05-03T13:18:00Z">
        <w:r w:rsidR="00704D02" w:rsidDel="0044787E">
          <w:delText xml:space="preserve"> </w:delText>
        </w:r>
      </w:del>
      <w:r w:rsidR="00704D02">
        <w:t xml:space="preserve">averaged quantity, as represented by Equation </w:t>
      </w:r>
      <w:r w:rsidR="00704D02">
        <w:fldChar w:fldCharType="begin"/>
      </w:r>
      <w:r w:rsidR="00704D02">
        <w:instrText xml:space="preserve"> REF _Ref475625552 \h  \* MERGEFORMAT </w:instrText>
      </w:r>
      <w:r w:rsidR="00704D02">
        <w:fldChar w:fldCharType="separate"/>
      </w:r>
      <w:r w:rsidR="00450357" w:rsidRPr="003B5532">
        <w:t>(</w:t>
      </w:r>
      <w:r w:rsidR="00450357">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77777777" w:rsidR="00704D02" w:rsidRPr="005D645A" w:rsidRDefault="00302885"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(λ)R(λ)dλ</m:t>
                        </m:r>
                      </m:e>
                    </m:nary>
                  </m:num>
                  <m:den>
                    <m:nary>
                      <m:naryPr>
                        <m:limLoc m:val="undOvr"/>
                        <m:subHide m:val="1"/>
                        <m:supHide m:val="1"/>
                        <m:ctrlPr>
                          <w:rPr>
                            <w:rFonts w:ascii="Cambria Math" w:hAnsi="Cambria Math"/>
                            <w:i/>
                          </w:rPr>
                        </m:ctrlPr>
                      </m:naryPr>
                      <m:sub/>
                      <m:sup/>
                      <m:e>
                        <m:r>
                          <w:rPr>
                            <w:rFonts w:ascii="Cambria Math" w:hAnsi="Cambria Math"/>
                          </w:rPr>
                          <m:t>R(λ)dλ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85" w:name="_Ref475625552"/>
            <w:r w:rsidRPr="003B5532">
              <w:t>(</w:t>
            </w:r>
            <w:r w:rsidRPr="00AC0713">
              <w:fldChar w:fldCharType="begin"/>
            </w:r>
            <w:r>
              <w:instrText xml:space="preserve"> SEQ MyEquation \* ARABIC </w:instrText>
            </w:r>
            <w:r w:rsidRPr="00AC0713">
              <w:fldChar w:fldCharType="separate"/>
            </w:r>
            <w:r w:rsidR="00450357">
              <w:rPr>
                <w:noProof/>
              </w:rPr>
              <w:t>13</w:t>
            </w:r>
            <w:r w:rsidRPr="00AC0713">
              <w:fldChar w:fldCharType="end"/>
            </w:r>
            <w:bookmarkEnd w:id="85"/>
            <w:r w:rsidRPr="003B5532">
              <w:t>)</w:t>
            </w:r>
          </w:p>
        </w:tc>
      </w:tr>
    </w:tbl>
    <w:p w14:paraId="20038953" w14:textId="4BCB7D1D"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relative spectral response (RSR) for a particular band.  Without knowledge of the surface reflectance spectra, it is not possible to completely calibrate for this effect.  However, for real world surface </w:t>
      </w:r>
      <w:proofErr w:type="spellStart"/>
      <w:r>
        <w:t>reflectances</w:t>
      </w:r>
      <w:proofErr w:type="spellEnd"/>
      <w:r>
        <w:t xml:space="preserve">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commentRangeStart w:id="86"/>
      <w:r w:rsidR="007D1F1F">
        <w:t>We therefore approximate t</w:t>
      </w:r>
      <w:r>
        <w:t xml:space="preserve">he effect of sensor spectral responses as a locally linear relationship that is </w:t>
      </w:r>
      <w:del w:id="87" w:author="AVN" w:date="2018-05-03T13:19:00Z">
        <w:r w:rsidDel="0044787E">
          <w:delText>lumped into</w:delText>
        </w:r>
      </w:del>
      <w:ins w:id="88" w:author="AVN" w:date="2018-05-03T13:19:00Z">
        <w:r w:rsidR="0044787E">
          <w:t>incorporated into</w:t>
        </w:r>
      </w:ins>
      <w:r>
        <w:t xml:space="preserve"> the linear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w:t>
      </w:r>
      <w:commentRangeEnd w:id="86"/>
      <w:r w:rsidR="007D1F1F">
        <w:rPr>
          <w:rStyle w:val="CommentReference"/>
        </w:rPr>
        <w:commentReference w:id="86"/>
      </w:r>
      <w:r>
        <w:t xml:space="preserve"> This approximation is </w:t>
      </w:r>
      <w:commentRangeStart w:id="89"/>
      <w:r>
        <w:t xml:space="preserve">supported by simulations for the case study sensors in Section </w:t>
      </w:r>
      <w:r>
        <w:fldChar w:fldCharType="begin"/>
      </w:r>
      <w:r>
        <w:instrText xml:space="preserve"> REF _Ref486590748 \r \h </w:instrText>
      </w:r>
      <w:r>
        <w:fldChar w:fldCharType="separate"/>
      </w:r>
      <w:r w:rsidR="00450357">
        <w:t>2.6</w:t>
      </w:r>
      <w:r>
        <w:fldChar w:fldCharType="end"/>
      </w:r>
      <w:r>
        <w:t xml:space="preserve">.  </w:t>
      </w:r>
      <w:del w:id="90" w:author="dugalh" w:date="2018-05-07T15:40:00Z">
        <w:r w:rsidDel="007D5E0D">
          <w:delText xml:space="preserve">Similar simulations should be </w:delText>
        </w:r>
        <w:r w:rsidDel="007D5E0D">
          <w:lastRenderedPageBreak/>
          <w:delText>conducted to verify linearity when applying the proposed method to other sensors.  One can expect that as the RSR effect deviates further from linearity, its contribution to the final surface reflectance error will increase.</w:delText>
        </w:r>
        <w:commentRangeEnd w:id="89"/>
        <w:r w:rsidR="0044787E" w:rsidDel="007D5E0D">
          <w:rPr>
            <w:rStyle w:val="CommentReference"/>
          </w:rPr>
          <w:commentReference w:id="89"/>
        </w:r>
      </w:del>
    </w:p>
    <w:p w14:paraId="42B7F404" w14:textId="77777777" w:rsidR="00704D02" w:rsidRDefault="00704D02" w:rsidP="00704D02">
      <w:pPr>
        <w:pStyle w:val="Newparagraph"/>
      </w:pPr>
    </w:p>
    <w:p w14:paraId="0F852D92" w14:textId="77777777" w:rsidR="00704D02" w:rsidRDefault="00704D02" w:rsidP="00704D02">
      <w:pPr>
        <w:pStyle w:val="Heading2"/>
      </w:pPr>
      <w:r>
        <w:t>Surface Reflectance Homogenisation</w:t>
      </w:r>
    </w:p>
    <w:p w14:paraId="0331E13B" w14:textId="77777777" w:rsidR="00704D02" w:rsidRDefault="00704D02" w:rsidP="00704D02">
      <w:pPr>
        <w:pStyle w:val="Paragraph"/>
      </w:pPr>
      <w:commentRangeStart w:id="91"/>
      <w:commentRangeStart w:id="92"/>
      <w:r>
        <w:t>The homogenisation procedure follows these steps:</w:t>
      </w:r>
      <w:commentRangeEnd w:id="91"/>
      <w:r w:rsidR="008F74E0">
        <w:rPr>
          <w:rStyle w:val="CommentReference"/>
        </w:rPr>
        <w:commentReference w:id="91"/>
      </w:r>
      <w:commentRangeEnd w:id="92"/>
      <w:r w:rsidR="005C3FA5">
        <w:rPr>
          <w:rStyle w:val="CommentReference"/>
        </w:rPr>
        <w:commentReference w:id="92"/>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450357" w:rsidRPr="003B5532">
        <w:t>(</w:t>
      </w:r>
      <w:r w:rsidR="00450357">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4523DE">
        <w:rPr>
          <w:bCs/>
          <w:rPrChange w:id="93" w:author="dugalh" w:date="2018-04-23T17:03:00Z">
            <w:rPr>
              <w:b/>
              <w:bCs/>
            </w:rPr>
          </w:rPrChange>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450357" w:rsidRPr="003B5532">
        <w:t>(</w:t>
      </w:r>
      <w:r w:rsidR="00450357">
        <w:rPr>
          <w:noProof/>
        </w:rPr>
        <w:t>5</w:t>
      </w:r>
      <w:r w:rsidR="00450357"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lastRenderedPageBreak/>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0499F01C" w:rsidR="00704D02" w:rsidRDefault="00F70931" w:rsidP="00704D02">
      <w:pPr>
        <w:pStyle w:val="Newparagraph"/>
      </w:pPr>
      <w:commentRangeStart w:id="94"/>
      <w:r>
        <w:t>Since adjacent aerial images are calibrated to the same reference</w:t>
      </w:r>
      <w:r w:rsidR="00C1348F">
        <w:t xml:space="preserve"> image</w:t>
      </w:r>
      <w:r>
        <w:t xml:space="preserve">, overlapping image areas are similar.   </w:t>
      </w:r>
      <w:commentRangeStart w:id="95"/>
      <w:commentRangeStart w:id="96"/>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commentRangeEnd w:id="95"/>
      <w:commentRangeEnd w:id="96"/>
      <w:r w:rsidR="00AC2B36">
        <w:t>Due to the disparity between reference and aerial image resolutions, t</w:t>
      </w:r>
      <w:r>
        <w:t xml:space="preserve">here may be </w:t>
      </w:r>
      <w:commentRangeStart w:id="97"/>
      <w:commentRangeStart w:id="98"/>
      <w:r w:rsidR="00AC2B36">
        <w:t>situations</w:t>
      </w:r>
      <w:commentRangeEnd w:id="97"/>
      <w:r w:rsidR="00AC2B36">
        <w:rPr>
          <w:rStyle w:val="CommentReference"/>
        </w:rPr>
        <w:commentReference w:id="97"/>
      </w:r>
      <w:commentRangeEnd w:id="98"/>
      <w:r w:rsidR="0044787E">
        <w:rPr>
          <w:rStyle w:val="CommentReference"/>
        </w:rPr>
        <w:commentReference w:id="98"/>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commentRangeStart w:id="99"/>
      <w:commentRangeStart w:id="100"/>
      <w:r>
        <w:t>.</w:t>
      </w:r>
      <w:del w:id="101" w:author="dugalh" w:date="2018-05-07T15:46:00Z">
        <w:r w:rsidDel="00041E87">
          <w:delText xml:space="preserve">  </w:delText>
        </w:r>
        <w:r w:rsidR="00AC793C" w:rsidDel="00041E87">
          <w:delText xml:space="preserve">Section </w:delText>
        </w:r>
        <w:r w:rsidR="00AC793C" w:rsidDel="00041E87">
          <w:fldChar w:fldCharType="begin"/>
        </w:r>
        <w:r w:rsidR="00AC793C" w:rsidDel="00041E87">
          <w:delInstrText xml:space="preserve"> REF _Ref512949718 \r \h </w:delInstrText>
        </w:r>
        <w:r w:rsidR="00AC793C" w:rsidDel="00041E87">
          <w:fldChar w:fldCharType="separate"/>
        </w:r>
        <w:r w:rsidR="00450357" w:rsidDel="00041E87">
          <w:delText>3.2</w:delText>
        </w:r>
        <w:r w:rsidR="00AC793C" w:rsidDel="00041E87">
          <w:fldChar w:fldCharType="end"/>
        </w:r>
        <w:r w:rsidR="00AC793C" w:rsidDel="00041E87">
          <w:delText xml:space="preserve"> presents results showing seam line remov</w:delText>
        </w:r>
        <w:r w:rsidR="007D1F1F" w:rsidDel="00041E87">
          <w:delText>al</w:delText>
        </w:r>
        <w:r w:rsidR="00AC793C" w:rsidDel="00041E87">
          <w:delText xml:space="preserve"> by the homogenisation procedure</w:delText>
        </w:r>
      </w:del>
      <w:del w:id="102" w:author="dugalh" w:date="2018-05-01T15:01:00Z">
        <w:r w:rsidR="00471884" w:rsidDel="00AC793C">
          <w:rPr>
            <w:rStyle w:val="CommentReference"/>
          </w:rPr>
          <w:commentReference w:id="95"/>
        </w:r>
        <w:r w:rsidR="00AC793C" w:rsidDel="00AC793C">
          <w:rPr>
            <w:rStyle w:val="CommentReference"/>
          </w:rPr>
          <w:commentReference w:id="96"/>
        </w:r>
      </w:del>
      <w:ins w:id="103" w:author="dugalh" w:date="2018-05-01T14:53:00Z">
        <w:r w:rsidR="00AC2B36">
          <w:t xml:space="preserve"> </w:t>
        </w:r>
      </w:ins>
      <w:commentRangeEnd w:id="99"/>
      <w:ins w:id="104" w:author="dugalh" w:date="2018-05-01T15:03:00Z">
        <w:r w:rsidR="00C1348F">
          <w:rPr>
            <w:rStyle w:val="CommentReference"/>
          </w:rPr>
          <w:commentReference w:id="99"/>
        </w:r>
      </w:ins>
      <w:commentRangeEnd w:id="100"/>
      <w:r w:rsidR="0044787E">
        <w:rPr>
          <w:rStyle w:val="CommentReference"/>
        </w:rPr>
        <w:commentReference w:id="100"/>
      </w:r>
      <w:del w:id="105" w:author="dugalh" w:date="2018-05-01T14:49:00Z">
        <w:r w:rsidR="00704D02" w:rsidDel="00AC2B36">
          <w:delText xml:space="preserve">The pixels in overlapping areas can be chosen from any of the overlapping images.  </w:delText>
        </w:r>
      </w:del>
      <w:del w:id="106" w:author="dugalh" w:date="2018-05-01T14:39:00Z">
        <w:r w:rsidR="00704D02" w:rsidDel="00F70931">
          <w:delText xml:space="preserve">Because a single wide swath width reference satellite image will typically cover many aerial images, the calibrated images tend to combine into a seamless mosaic.  </w:delText>
        </w:r>
      </w:del>
      <w:commentRangeEnd w:id="94"/>
      <w:r w:rsidR="0044787E">
        <w:rPr>
          <w:rStyle w:val="CommentReference"/>
        </w:rPr>
        <w:commentReference w:id="94"/>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107" w:name="_Toc448324292"/>
      <w:bookmarkStart w:id="108" w:name="_Ref452296020"/>
      <w:bookmarkStart w:id="109" w:name="_Ref513023259"/>
      <w:commentRangeStart w:id="110"/>
      <w:commentRangeStart w:id="111"/>
      <w:commentRangeStart w:id="112"/>
      <w:commentRangeStart w:id="113"/>
      <w:commentRangeStart w:id="114"/>
      <w:r>
        <w:t xml:space="preserve">Study Site, </w:t>
      </w:r>
      <w:bookmarkEnd w:id="107"/>
      <w:r>
        <w:t>Data Collection and Preparation</w:t>
      </w:r>
      <w:bookmarkEnd w:id="108"/>
      <w:commentRangeEnd w:id="110"/>
      <w:r w:rsidR="00240A8F">
        <w:rPr>
          <w:rStyle w:val="CommentReference"/>
          <w:rFonts w:cs="Times New Roman"/>
          <w:b w:val="0"/>
          <w:bCs w:val="0"/>
          <w:i w:val="0"/>
          <w:iCs w:val="0"/>
        </w:rPr>
        <w:commentReference w:id="110"/>
      </w:r>
      <w:commentRangeEnd w:id="111"/>
      <w:commentRangeEnd w:id="113"/>
      <w:commentRangeEnd w:id="114"/>
      <w:r w:rsidR="005C3FA5">
        <w:rPr>
          <w:rStyle w:val="CommentReference"/>
          <w:rFonts w:cs="Times New Roman"/>
          <w:b w:val="0"/>
          <w:bCs w:val="0"/>
          <w:i w:val="0"/>
          <w:iCs w:val="0"/>
        </w:rPr>
        <w:commentReference w:id="111"/>
      </w:r>
      <w:commentRangeEnd w:id="112"/>
      <w:r w:rsidR="00EC642A">
        <w:rPr>
          <w:rStyle w:val="CommentReference"/>
          <w:rFonts w:cs="Times New Roman"/>
          <w:b w:val="0"/>
          <w:bCs w:val="0"/>
          <w:i w:val="0"/>
          <w:iCs w:val="0"/>
        </w:rPr>
        <w:commentReference w:id="112"/>
      </w:r>
      <w:r w:rsidR="008F74E0">
        <w:rPr>
          <w:rStyle w:val="CommentReference"/>
          <w:rFonts w:cs="Times New Roman"/>
          <w:b w:val="0"/>
          <w:bCs w:val="0"/>
          <w:i w:val="0"/>
          <w:iCs w:val="0"/>
        </w:rPr>
        <w:commentReference w:id="113"/>
      </w:r>
      <w:r w:rsidR="005C3FA5">
        <w:rPr>
          <w:rStyle w:val="CommentReference"/>
          <w:rFonts w:cs="Times New Roman"/>
          <w:b w:val="0"/>
          <w:bCs w:val="0"/>
          <w:i w:val="0"/>
          <w:iCs w:val="0"/>
        </w:rPr>
        <w:commentReference w:id="114"/>
      </w:r>
      <w:bookmarkEnd w:id="109"/>
    </w:p>
    <w:p w14:paraId="291C08B0" w14:textId="77777777" w:rsidR="00704D02" w:rsidRDefault="00704D02" w:rsidP="00704D02">
      <w:pPr>
        <w:pStyle w:val="Paragraph"/>
      </w:pPr>
      <w:r>
        <w:t>The surface reflectance homogenisation method proposed in this paper was tested in a 96 km x 107 km area (</w:t>
      </w:r>
      <w:r>
        <w:fldChar w:fldCharType="begin"/>
      </w:r>
      <w:r>
        <w:instrText xml:space="preserve"> REF _Ref453082334 \h  \* MERGEFORMAT </w:instrText>
      </w:r>
      <w:r>
        <w:fldChar w:fldCharType="separate"/>
      </w:r>
      <w:r w:rsidR="00450357">
        <w:t xml:space="preserve">Figure </w:t>
      </w:r>
      <w:r w:rsidR="00450357">
        <w:rPr>
          <w:noProof/>
        </w:rPr>
        <w:t>1</w:t>
      </w:r>
      <w:r>
        <w:fldChar w:fldCharType="end"/>
      </w:r>
      <w:r>
        <w:t xml:space="preserve">) in the Little Karoo in South Africa.  This particular study site was chosen as the calibration work forms part of a larger vegetation mapping study being done in </w:t>
      </w:r>
      <w:r>
        <w:lastRenderedPageBreak/>
        <w:t xml:space="preserve">the area.  </w:t>
      </w:r>
    </w:p>
    <w:p w14:paraId="33860DB2" w14:textId="77777777" w:rsidR="00704D02" w:rsidRDefault="00704D02" w:rsidP="00704D02">
      <w:pPr>
        <w:pStyle w:val="Paragraph"/>
      </w:pPr>
    </w:p>
    <w:p w14:paraId="38C843A0" w14:textId="77777777"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m/pixel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r>
        <w:t>[</w:t>
      </w:r>
      <w:bookmarkStart w:id="115" w:name="_Ref453082334"/>
      <w:r w:rsidR="00704D02">
        <w:t xml:space="preserve">Figure </w:t>
      </w:r>
      <w:r w:rsidR="00704D02">
        <w:fldChar w:fldCharType="begin"/>
      </w:r>
      <w:r w:rsidR="00704D02">
        <w:instrText xml:space="preserve"> SEQ Figure \* ARABIC </w:instrText>
      </w:r>
      <w:r w:rsidR="00704D02">
        <w:fldChar w:fldCharType="separate"/>
      </w:r>
      <w:r w:rsidR="00450357">
        <w:rPr>
          <w:noProof/>
        </w:rPr>
        <w:t>1</w:t>
      </w:r>
      <w:r w:rsidR="00704D02">
        <w:fldChar w:fldCharType="end"/>
      </w:r>
      <w:bookmarkEnd w:id="115"/>
      <w:r w:rsidR="00704D02">
        <w:t>. Study area orientation map]</w:t>
      </w:r>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t>The RSRs of the DMC and MO</w:t>
      </w:r>
      <w:r>
        <w:t xml:space="preserve">DIS sensors are shown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w:t>
      </w:r>
      <w:commentRangeStart w:id="116"/>
      <w:r>
        <w:t>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commentRangeEnd w:id="116"/>
      <w:r w:rsidR="00240A8F">
        <w:rPr>
          <w:rStyle w:val="CommentReference"/>
        </w:rPr>
        <w:commentReference w:id="116"/>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r>
        <w:t>[</w:t>
      </w:r>
      <w:bookmarkStart w:id="117" w:name="_Ref452304563"/>
      <w:r w:rsidR="00704D02">
        <w:t xml:space="preserve">Figure </w:t>
      </w:r>
      <w:r w:rsidR="00704D02">
        <w:fldChar w:fldCharType="begin"/>
      </w:r>
      <w:r w:rsidR="00704D02">
        <w:instrText xml:space="preserve"> SEQ Figure \* ARABIC </w:instrText>
      </w:r>
      <w:r w:rsidR="00704D02">
        <w:fldChar w:fldCharType="separate"/>
      </w:r>
      <w:r w:rsidR="00450357">
        <w:rPr>
          <w:noProof/>
        </w:rPr>
        <w:t>2</w:t>
      </w:r>
      <w:r w:rsidR="00704D02">
        <w:fldChar w:fldCharType="end"/>
      </w:r>
      <w:bookmarkEnd w:id="117"/>
      <w:r w:rsidR="00704D02">
        <w:t xml:space="preserve">. DMC’s and MODIS’s </w:t>
      </w:r>
      <w:r w:rsidR="00704D02" w:rsidRPr="00881746">
        <w:t>RSR</w:t>
      </w:r>
      <w:r w:rsidR="00704D02">
        <w:t>]</w:t>
      </w:r>
    </w:p>
    <w:p w14:paraId="34612CB1" w14:textId="77777777" w:rsidR="00704D02" w:rsidRDefault="00704D02" w:rsidP="00704D02">
      <w:pPr>
        <w:pStyle w:val="Newparagraph"/>
      </w:pPr>
    </w:p>
    <w:p w14:paraId="0EFC4B95" w14:textId="7283B379"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 </w:t>
      </w:r>
      <w:r>
        <w:rPr>
          <w:vertAlign w:val="superscript"/>
        </w:rPr>
        <w:t>º</w:t>
      </w:r>
      <w:r>
        <w:t>, at a height of 5000 m above ground.  The DMC has a</w:t>
      </w:r>
      <w:r w:rsidRPr="00D84A64">
        <w:t xml:space="preserve"> 69.3</w:t>
      </w:r>
      <w:r w:rsidRPr="005B3E8E">
        <w:rPr>
          <w:vertAlign w:val="superscript"/>
        </w:rPr>
        <w:t xml:space="preserve"> </w:t>
      </w:r>
      <w:r>
        <w:rPr>
          <w:vertAlign w:val="superscript"/>
        </w:rPr>
        <w:t>º</w:t>
      </w:r>
      <w:r w:rsidRPr="00D84A64">
        <w:t xml:space="preserve"> cross track </w:t>
      </w:r>
      <w:r>
        <w:t>and</w:t>
      </w:r>
      <w:r w:rsidRPr="00D84A64">
        <w:t xml:space="preserve"> 42</w:t>
      </w:r>
      <w:r>
        <w:rPr>
          <w:vertAlign w:val="superscript"/>
        </w:rPr>
        <w:t xml:space="preserve"> º</w:t>
      </w:r>
      <w:r w:rsidRPr="00D84A64">
        <w:t xml:space="preserve"> along track</w:t>
      </w:r>
      <w:r>
        <w:t xml:space="preserve"> FOV.  The campaigns were conducted on clear days and at times when the solar altitude was at least 30</w:t>
      </w:r>
      <w:r w:rsidRPr="00D63CB5">
        <w:rPr>
          <w:vertAlign w:val="superscript"/>
        </w:rPr>
        <w:t xml:space="preserve"> </w:t>
      </w:r>
      <w:r>
        <w:rPr>
          <w:vertAlign w:val="superscript"/>
        </w:rPr>
        <w:t>º</w:t>
      </w:r>
      <w:r>
        <w:t xml:space="preserve"> in order to minimise </w:t>
      </w:r>
      <w:r>
        <w:lastRenderedPageBreak/>
        <w:t xml:space="preserve">shadowing.  </w:t>
      </w:r>
      <w:commentRangeStart w:id="118"/>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commentRangeEnd w:id="118"/>
      <w:r w:rsidR="001820EB">
        <w:rPr>
          <w:rStyle w:val="CommentReference"/>
        </w:rPr>
        <w:commentReference w:id="118"/>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450357" w:rsidRPr="003B5532">
        <w:t>(</w:t>
      </w:r>
      <w:r w:rsidR="00450357">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orthorectified using existing aerotriangulation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10637176" w:rsidR="00647D69" w:rsidRDefault="00647D69" w:rsidP="00647D69">
      <w:pPr>
        <w:pStyle w:val="Newparagraph"/>
      </w:pPr>
      <w:commentRangeStart w:id="119"/>
      <w:commentRangeStart w:id="120"/>
      <w:del w:id="121" w:author="dugalh" w:date="2018-05-07T15:57:00Z">
        <w:r w:rsidDel="00EF17D0">
          <w:delText xml:space="preserve">Landsat </w:delText>
        </w:r>
        <w:r w:rsidR="009A2F41" w:rsidDel="00EF17D0">
          <w:delText xml:space="preserve">surface reflectance </w:delText>
        </w:r>
        <w:r w:rsidR="0050316E" w:rsidDel="00EF17D0">
          <w:fldChar w:fldCharType="begin" w:fldLock="1"/>
        </w:r>
        <w:r w:rsidR="0050316E" w:rsidDel="00EF17D0">
          <w:del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delInstrText>
        </w:r>
        <w:r w:rsidR="0050316E" w:rsidDel="00EF17D0">
          <w:fldChar w:fldCharType="separate"/>
        </w:r>
        <w:r w:rsidR="0050316E" w:rsidRPr="0050316E" w:rsidDel="00EF17D0">
          <w:rPr>
            <w:noProof/>
          </w:rPr>
          <w:delText>(Schmidt et al. 2012)</w:delText>
        </w:r>
        <w:r w:rsidR="0050316E" w:rsidDel="00EF17D0">
          <w:fldChar w:fldCharType="end"/>
        </w:r>
        <w:r w:rsidR="009A2F41" w:rsidDel="00EF17D0">
          <w:delText xml:space="preserve"> could </w:delText>
        </w:r>
      </w:del>
      <w:ins w:id="122" w:author="AVN" w:date="2018-05-03T13:34:00Z">
        <w:del w:id="123" w:author="dugalh" w:date="2018-05-07T15:57:00Z">
          <w:r w:rsidR="00796072" w:rsidDel="00EF17D0">
            <w:delText xml:space="preserve">would </w:delText>
          </w:r>
        </w:del>
      </w:ins>
      <w:del w:id="124" w:author="dugalh" w:date="2018-05-07T15:57:00Z">
        <w:r w:rsidR="009A2F41" w:rsidDel="00EF17D0">
          <w:delText xml:space="preserve">be a useful source of </w:delText>
        </w:r>
        <w:r w:rsidDel="00EF17D0">
          <w:delText>reference</w:delText>
        </w:r>
        <w:r w:rsidR="009A2F41" w:rsidDel="00EF17D0">
          <w:delText xml:space="preserve"> data</w:delText>
        </w:r>
        <w:r w:rsidDel="00EF17D0">
          <w:delText xml:space="preserve">, due to its relatively high spatial resolution of 30 m.   </w:delText>
        </w:r>
      </w:del>
      <w:ins w:id="125" w:author="AVN" w:date="2018-05-03T13:31:00Z">
        <w:del w:id="126" w:author="dugalh" w:date="2018-05-07T15:57:00Z">
          <w:r w:rsidR="00796072" w:rsidDel="00EF17D0">
            <w:delText>However, no</w:delText>
          </w:r>
        </w:del>
      </w:ins>
      <w:ins w:id="127" w:author="AVN" w:date="2018-05-03T13:32:00Z">
        <w:del w:id="128" w:author="dugalh" w:date="2018-05-07T15:57:00Z">
          <w:r w:rsidR="00796072" w:rsidDel="00EF17D0">
            <w:delText xml:space="preserve"> cloud-free</w:delText>
          </w:r>
        </w:del>
      </w:ins>
      <w:ins w:id="129" w:author="AVN" w:date="2018-05-03T13:31:00Z">
        <w:del w:id="130" w:author="dugalh" w:date="2018-05-07T15:57:00Z">
          <w:r w:rsidR="00796072" w:rsidDel="00EF17D0">
            <w:delText xml:space="preserve"> </w:delText>
          </w:r>
        </w:del>
      </w:ins>
      <w:ins w:id="131" w:author="AVN" w:date="2018-05-03T13:32:00Z">
        <w:del w:id="132" w:author="dugalh" w:date="2018-05-07T15:57:00Z">
          <w:r w:rsidR="00796072" w:rsidDel="00EF17D0">
            <w:delText xml:space="preserve">Landsat </w:delText>
          </w:r>
        </w:del>
      </w:ins>
      <w:del w:id="133" w:author="dugalh" w:date="2018-05-07T15:57:00Z">
        <w:r w:rsidDel="00EF17D0">
          <w:delText>There were however no suitable Landsat image</w:delText>
        </w:r>
      </w:del>
      <w:ins w:id="134" w:author="AVN" w:date="2018-05-03T13:31:00Z">
        <w:del w:id="135" w:author="dugalh" w:date="2018-05-07T15:57:00Z">
          <w:r w:rsidR="00796072" w:rsidDel="00EF17D0">
            <w:delText xml:space="preserve">ry </w:delText>
          </w:r>
        </w:del>
      </w:ins>
      <w:ins w:id="136" w:author="AVN" w:date="2018-05-03T13:35:00Z">
        <w:del w:id="137" w:author="dugalh" w:date="2018-05-07T15:57:00Z">
          <w:r w:rsidR="00796072" w:rsidDel="00EF17D0">
            <w:delText xml:space="preserve">concurrent </w:delText>
          </w:r>
        </w:del>
      </w:ins>
      <w:ins w:id="138" w:author="AVN" w:date="2018-05-03T13:37:00Z">
        <w:del w:id="139" w:author="dugalh" w:date="2018-05-07T15:57:00Z">
          <w:r w:rsidR="00796072" w:rsidDel="00EF17D0">
            <w:delText xml:space="preserve">(or near-concurrent) </w:delText>
          </w:r>
        </w:del>
      </w:ins>
      <w:ins w:id="140" w:author="AVN" w:date="2018-05-03T13:35:00Z">
        <w:del w:id="141" w:author="dugalh" w:date="2018-05-07T15:57:00Z">
          <w:r w:rsidR="00796072" w:rsidDel="00EF17D0">
            <w:delText xml:space="preserve">to the aerial imagery </w:delText>
          </w:r>
        </w:del>
      </w:ins>
      <w:ins w:id="142" w:author="AVN" w:date="2018-05-03T13:31:00Z">
        <w:del w:id="143" w:author="dugalh" w:date="2018-05-07T15:57:00Z">
          <w:r w:rsidR="00796072" w:rsidDel="00EF17D0">
            <w:delText>was</w:delText>
          </w:r>
        </w:del>
      </w:ins>
      <w:del w:id="144" w:author="dugalh" w:date="2018-05-07T15:57:00Z">
        <w:r w:rsidDel="00EF17D0">
          <w:delText xml:space="preserve">s available for this study.  </w:delText>
        </w:r>
      </w:del>
      <w:del w:id="145" w:author="dugalh" w:date="2018-05-07T15:56:00Z">
        <w:r w:rsidDel="00B619A0">
          <w:delText xml:space="preserve">Consequently, </w:delText>
        </w:r>
      </w:del>
      <w:ins w:id="146" w:author="AVN" w:date="2018-05-03T13:37:00Z">
        <w:del w:id="147" w:author="dugalh" w:date="2018-05-07T15:49:00Z">
          <w:r w:rsidR="00796072" w:rsidDel="00B619A0">
            <w:delText xml:space="preserve">for demonstration purposes, </w:delText>
          </w:r>
        </w:del>
      </w:ins>
      <w:del w:id="148" w:author="dugalh" w:date="2018-05-07T15:56:00Z">
        <w:r w:rsidDel="00B619A0">
          <w:delText>a</w:delText>
        </w:r>
      </w:del>
      <w:commentRangeEnd w:id="119"/>
      <w:ins w:id="149" w:author="dugalh" w:date="2018-05-07T15:56:00Z">
        <w:r w:rsidR="00B619A0">
          <w:t>A</w:t>
        </w:r>
      </w:ins>
      <w:r w:rsidR="0054203B">
        <w:rPr>
          <w:rStyle w:val="CommentReference"/>
        </w:rPr>
        <w:commentReference w:id="119"/>
      </w:r>
      <w:commentRangeEnd w:id="120"/>
      <w:r w:rsidR="00796072">
        <w:rPr>
          <w:rStyle w:val="CommentReference"/>
        </w:rPr>
        <w:commentReference w:id="120"/>
      </w:r>
      <w:r w:rsidR="00704D02">
        <w:t xml:space="preserve"> MODIS </w:t>
      </w:r>
      <w:r w:rsidR="00704D02" w:rsidRPr="001066EA">
        <w:t xml:space="preserve">MCD43A4 </w:t>
      </w:r>
      <w:r w:rsidR="00704D02">
        <w:t xml:space="preserve">composite image for the period from 25 January 2010 to 9 February 2010 was selected as a reference for the </w:t>
      </w:r>
      <w:r w:rsidR="00363025">
        <w:t>homogenisation</w:t>
      </w:r>
      <w:r w:rsidR="00704D02">
        <w:t xml:space="preserve">.  This image has a 500 m resolution and contains NBAR data composited from the best values over a 16-day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ins w:id="150" w:author="dugalh" w:date="2018-05-07T16:00:00Z">
        <w:r w:rsidR="007D7F8B">
          <w:t xml:space="preserve">While </w:t>
        </w:r>
      </w:ins>
      <w:ins w:id="151" w:author="dugalh" w:date="2018-05-07T15:57:00Z">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w:t>
        </w:r>
        <w:r w:rsidR="00EF17D0">
          <w:t>c</w:t>
        </w:r>
        <w:r w:rsidR="00EF17D0">
          <w:t xml:space="preserve">ould be a useful </w:t>
        </w:r>
        <w:r w:rsidR="00EF17D0">
          <w:lastRenderedPageBreak/>
          <w:t>source of reference data due to its relatively high spatial resolution of 30 m, no cloud-free Landsat imagery concurrent (or near-concurrent) to the aerial imagery was available</w:t>
        </w:r>
      </w:ins>
      <w:ins w:id="152" w:author="dugalh" w:date="2018-05-07T16:01:00Z">
        <w:r w:rsidR="007D7F8B">
          <w:t xml:space="preserve"> </w:t>
        </w:r>
      </w:ins>
      <w:ins w:id="153" w:author="dugalh" w:date="2018-05-07T16:03:00Z">
        <w:r w:rsidR="003C6625">
          <w:t>for</w:t>
        </w:r>
      </w:ins>
      <w:ins w:id="154" w:author="dugalh" w:date="2018-05-07T16:01:00Z">
        <w:r w:rsidR="007D7F8B">
          <w:t xml:space="preserve"> </w:t>
        </w:r>
      </w:ins>
      <w:ins w:id="155" w:author="dugalh" w:date="2018-05-07T16:03:00Z">
        <w:r w:rsidR="003C6625">
          <w:t xml:space="preserve">testing in </w:t>
        </w:r>
      </w:ins>
      <w:ins w:id="156" w:author="dugalh" w:date="2018-05-07T16:01:00Z">
        <w:r w:rsidR="007D7F8B">
          <w:t>the case study</w:t>
        </w:r>
      </w:ins>
      <w:ins w:id="157" w:author="dugalh" w:date="2018-05-07T15:57:00Z">
        <w:r w:rsidR="00EF17D0">
          <w:t xml:space="preserve">.  </w:t>
        </w:r>
      </w:ins>
    </w:p>
    <w:p w14:paraId="495B6F2E" w14:textId="77777777" w:rsidR="00647D69" w:rsidRDefault="00647D69" w:rsidP="00704D02">
      <w:pPr>
        <w:pStyle w:val="Newparagraph"/>
      </w:pPr>
    </w:p>
    <w:p w14:paraId="2314178B" w14:textId="0F6FD29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450357" w:rsidRPr="003B5532">
        <w:t>(</w:t>
      </w:r>
      <w:r w:rsidR="00450357">
        <w:rPr>
          <w:noProof/>
        </w:rPr>
        <w:t>7</w:t>
      </w:r>
      <w:r w:rsidR="00450357"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158" w:name="_Ref486590748"/>
      <w:r>
        <w:t xml:space="preserve">Linearity of Band Averaged </w:t>
      </w:r>
      <w:commentRangeStart w:id="159"/>
      <w:r>
        <w:t>Values</w:t>
      </w:r>
      <w:bookmarkEnd w:id="158"/>
      <w:r>
        <w:t xml:space="preserve"> </w:t>
      </w:r>
      <w:commentRangeEnd w:id="159"/>
      <w:r w:rsidR="00EC642A">
        <w:rPr>
          <w:rStyle w:val="CommentReference"/>
          <w:rFonts w:cs="Times New Roman"/>
          <w:b w:val="0"/>
          <w:bCs w:val="0"/>
          <w:i w:val="0"/>
          <w:iCs w:val="0"/>
        </w:rPr>
        <w:commentReference w:id="159"/>
      </w:r>
    </w:p>
    <w:p w14:paraId="7E8A905A" w14:textId="59ACA35C"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450357">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To investigate the validity of this assumption, MODIS and DMC band averaged values were simulated for typical surface reflectance spectra and statistically compared.  Twenty surface reflectance spectra were selected from the ‘soil’, ‘vegetation’, ‘water’ and ‘man-made’ classes in the ASTER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450357" w:rsidRPr="003B5532">
        <w:t>(</w:t>
      </w:r>
      <w:r w:rsidR="00450357">
        <w:rPr>
          <w:noProof/>
        </w:rPr>
        <w:t>13</w:t>
      </w:r>
      <w:r>
        <w:fldChar w:fldCharType="end"/>
      </w:r>
      <w:r>
        <w:t xml:space="preserve">), with the MODIS and DMC RSRs as shown </w:t>
      </w:r>
      <w:r>
        <w:lastRenderedPageBreak/>
        <w:t xml:space="preserve">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160" w:name="_Ref452296021"/>
      <w:commentRangeStart w:id="161"/>
      <w:commentRangeStart w:id="162"/>
      <w:commentRangeStart w:id="163"/>
      <w:r>
        <w:t>Accuracy Assessment</w:t>
      </w:r>
      <w:bookmarkEnd w:id="160"/>
      <w:commentRangeEnd w:id="161"/>
      <w:r w:rsidR="008F74E0">
        <w:rPr>
          <w:rStyle w:val="CommentReference"/>
          <w:rFonts w:cs="Times New Roman"/>
          <w:b w:val="0"/>
          <w:bCs w:val="0"/>
          <w:i w:val="0"/>
          <w:iCs w:val="0"/>
        </w:rPr>
        <w:commentReference w:id="161"/>
      </w:r>
      <w:commentRangeEnd w:id="162"/>
      <w:r w:rsidR="005C3FA5">
        <w:rPr>
          <w:rStyle w:val="CommentReference"/>
          <w:rFonts w:cs="Times New Roman"/>
          <w:b w:val="0"/>
          <w:bCs w:val="0"/>
          <w:i w:val="0"/>
          <w:iCs w:val="0"/>
        </w:rPr>
        <w:commentReference w:id="162"/>
      </w:r>
      <w:commentRangeEnd w:id="163"/>
      <w:r w:rsidR="00796072">
        <w:rPr>
          <w:rStyle w:val="CommentReference"/>
          <w:rFonts w:cs="Times New Roman"/>
          <w:b w:val="0"/>
          <w:bCs w:val="0"/>
          <w:i w:val="0"/>
          <w:iCs w:val="0"/>
        </w:rPr>
        <w:commentReference w:id="163"/>
      </w:r>
    </w:p>
    <w:p w14:paraId="15F0B502" w14:textId="77777777" w:rsidR="00704D02" w:rsidRDefault="00704D02" w:rsidP="00704D02">
      <w:pPr>
        <w:pStyle w:val="Paragraph"/>
        <w:rPr>
          <w:rStyle w:val="CommentReference"/>
        </w:rPr>
      </w:pPr>
      <w:r>
        <w:t xml:space="preserve">Given that the DMC imagery was acquired in 2010, it was not possible to assess the </w:t>
      </w:r>
      <w:commentRangeStart w:id="164"/>
      <w:r>
        <w:t xml:space="preserve">accuracy </w:t>
      </w:r>
      <w:commentRangeEnd w:id="164"/>
      <w:r w:rsidR="00E10C7A">
        <w:rPr>
          <w:rStyle w:val="CommentReference"/>
        </w:rPr>
        <w:commentReference w:id="164"/>
      </w:r>
      <w:r>
        <w:t xml:space="preserve">of the reflectance retrieval method using ground-based spectral measures. Alternative methods for evaluating the results were consequently needed.  First, the DMC DN (digital number)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228B7EF1"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The image was orthorectified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t>Amospheric</w:t>
      </w:r>
      <w:proofErr w:type="spellEnd"/>
      <w:r>
        <w:t xml:space="preserve">/Topographic correction (ATCOR-3)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w:t>
      </w:r>
      <w:r>
        <w:lastRenderedPageBreak/>
        <w:t xml:space="preserve">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commentRangeStart w:id="165"/>
      <w:commentRangeStart w:id="166"/>
      <w:commentRangeStart w:id="167"/>
      <w:r>
        <w:t xml:space="preserve">To establish the </w:t>
      </w:r>
      <w:commentRangeStart w:id="168"/>
      <w:r>
        <w:t xml:space="preserve">relative accuracy </w:t>
      </w:r>
      <w:commentRangeEnd w:id="168"/>
      <w:r w:rsidR="00E10C7A">
        <w:rPr>
          <w:rStyle w:val="CommentReference"/>
        </w:rPr>
        <w:commentReference w:id="168"/>
      </w:r>
      <w:r>
        <w:t xml:space="preserve">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169" w:name="_Ref486267632"/>
            <w:r w:rsidRPr="003B5532">
              <w:t>(</w:t>
            </w:r>
            <w:r w:rsidRPr="00C46916">
              <w:fldChar w:fldCharType="begin"/>
            </w:r>
            <w:r>
              <w:instrText xml:space="preserve"> SEQ MyEquation \* ARABIC </w:instrText>
            </w:r>
            <w:r w:rsidRPr="00C46916">
              <w:fldChar w:fldCharType="separate"/>
            </w:r>
            <w:r w:rsidR="00450357">
              <w:rPr>
                <w:noProof/>
              </w:rPr>
              <w:t>14</w:t>
            </w:r>
            <w:r w:rsidRPr="00C46916">
              <w:fldChar w:fldCharType="end"/>
            </w:r>
            <w:r w:rsidRPr="003B5532">
              <w:t>)</w:t>
            </w:r>
            <w:bookmarkEnd w:id="169"/>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commentRangeEnd w:id="165"/>
      <w:r w:rsidR="008F74E0">
        <w:rPr>
          <w:rStyle w:val="CommentReference"/>
        </w:rPr>
        <w:commentReference w:id="165"/>
      </w:r>
      <w:commentRangeEnd w:id="166"/>
      <w:r w:rsidR="005C3FA5">
        <w:rPr>
          <w:rStyle w:val="CommentReference"/>
        </w:rPr>
        <w:commentReference w:id="166"/>
      </w:r>
      <w:commentRangeEnd w:id="167"/>
      <w:r w:rsidR="00E10C7A">
        <w:rPr>
          <w:rStyle w:val="CommentReference"/>
        </w:rPr>
        <w:commentReference w:id="167"/>
      </w:r>
    </w:p>
    <w:p w14:paraId="7D557179" w14:textId="77777777" w:rsidR="00704D02" w:rsidRDefault="00704D02" w:rsidP="00704D02">
      <w:pPr>
        <w:pStyle w:val="Newparagraph"/>
      </w:pPr>
    </w:p>
    <w:p w14:paraId="51EF29B0" w14:textId="7BCA1B26" w:rsidR="00704D02" w:rsidRDefault="00704D02" w:rsidP="00704D02">
      <w:pPr>
        <w:pStyle w:val="Newparagraph"/>
      </w:pPr>
      <w:r>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450357" w:rsidRPr="003B5532">
        <w:t>(</w:t>
      </w:r>
      <w:r w:rsidR="00450357">
        <w:rPr>
          <w:noProof/>
        </w:rPr>
        <w:t>14</w:t>
      </w:r>
      <w:r w:rsidR="00450357"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w:t>
      </w:r>
      <w:commentRangeStart w:id="170"/>
      <w:commentRangeStart w:id="171"/>
      <w:r>
        <w:t xml:space="preserve">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w:t>
      </w:r>
      <w:r>
        <w:lastRenderedPageBreak/>
        <w:t xml:space="preserve">sizes.  A sub-section of the full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was used for the sliding window size investigation, to expedite computation times.</w:t>
      </w:r>
      <w:commentRangeEnd w:id="170"/>
      <w:r>
        <w:rPr>
          <w:rStyle w:val="CommentReference"/>
        </w:rPr>
        <w:commentReference w:id="170"/>
      </w:r>
      <w:commentRangeEnd w:id="171"/>
      <w:r w:rsidR="00E10C7A">
        <w:rPr>
          <w:rStyle w:val="CommentReference"/>
        </w:rPr>
        <w:commentReference w:id="171"/>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r>
        <w:t>[</w:t>
      </w:r>
      <w:bookmarkStart w:id="172" w:name="_Ref447467040"/>
      <w:bookmarkStart w:id="173" w:name="_Toc448324351"/>
      <w:r w:rsidR="00704D02">
        <w:t xml:space="preserve">Figure </w:t>
      </w:r>
      <w:r w:rsidR="00704D02">
        <w:fldChar w:fldCharType="begin"/>
      </w:r>
      <w:r w:rsidR="00704D02">
        <w:instrText xml:space="preserve"> SEQ Figure \* ARABIC </w:instrText>
      </w:r>
      <w:r w:rsidR="00704D02">
        <w:fldChar w:fldCharType="separate"/>
      </w:r>
      <w:r w:rsidR="00450357">
        <w:rPr>
          <w:noProof/>
        </w:rPr>
        <w:t>3</w:t>
      </w:r>
      <w:r w:rsidR="00704D02">
        <w:fldChar w:fldCharType="end"/>
      </w:r>
      <w:bookmarkEnd w:id="172"/>
      <w:r w:rsidR="00704D02">
        <w:t>. SPOT 5 scene and mosaic extents</w:t>
      </w:r>
      <w:bookmarkEnd w:id="173"/>
      <w:r w:rsidR="00704D02">
        <w:t>]</w:t>
      </w:r>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174" w:name="_Ref452458445"/>
      <w:bookmarkStart w:id="175" w:name="_Toc394607645"/>
      <w:r>
        <w:t>Results and Discussion</w:t>
      </w:r>
      <w:bookmarkEnd w:id="174"/>
    </w:p>
    <w:p w14:paraId="19C05BFE" w14:textId="77777777" w:rsidR="00704D02" w:rsidRDefault="00704D02" w:rsidP="00704D02">
      <w:pPr>
        <w:pStyle w:val="Heading2"/>
      </w:pPr>
      <w:bookmarkStart w:id="176" w:name="_Ref447456652"/>
      <w:bookmarkStart w:id="177" w:name="_Toc448324295"/>
      <w:r>
        <w:t>Band Averaged Relationships</w:t>
      </w:r>
      <w:bookmarkEnd w:id="176"/>
      <w:bookmarkEnd w:id="177"/>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450357" w:rsidRPr="003B5532">
        <w:t>(</w:t>
      </w:r>
      <w:r w:rsidR="00450357">
        <w:rPr>
          <w:noProof/>
        </w:rPr>
        <w:t>5</w:t>
      </w:r>
      <w:r w:rsidR="00450357"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450357">
        <w:t xml:space="preserve">Figure </w:t>
      </w:r>
      <w:r w:rsidR="00450357">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77777777" w:rsidR="00704D02" w:rsidRDefault="00582F14" w:rsidP="00582F14">
      <w:pPr>
        <w:pStyle w:val="ThesisBody"/>
      </w:pPr>
      <w:r>
        <w:t>[</w:t>
      </w:r>
      <w:bookmarkStart w:id="178" w:name="_Ref447457220"/>
      <w:bookmarkStart w:id="179" w:name="_Ref452304545"/>
      <w:bookmarkStart w:id="180" w:name="_Ref447457216"/>
      <w:bookmarkStart w:id="181" w:name="_Toc448324353"/>
      <w:r w:rsidR="00704D02">
        <w:t xml:space="preserve">Figure </w:t>
      </w:r>
      <w:r w:rsidR="00704D02">
        <w:fldChar w:fldCharType="begin"/>
      </w:r>
      <w:r w:rsidR="00704D02">
        <w:instrText xml:space="preserve"> SEQ Figure \* ARABIC </w:instrText>
      </w:r>
      <w:r w:rsidR="00704D02">
        <w:fldChar w:fldCharType="separate"/>
      </w:r>
      <w:r w:rsidR="00450357">
        <w:rPr>
          <w:noProof/>
        </w:rPr>
        <w:t>4</w:t>
      </w:r>
      <w:r w:rsidR="00704D02">
        <w:fldChar w:fldCharType="end"/>
      </w:r>
      <w:bookmarkEnd w:id="178"/>
      <w:bookmarkEnd w:id="179"/>
      <w:r w:rsidR="00704D02">
        <w:t xml:space="preserve">. DMC vs. MODIS simulated band averaged relationship for typical surface </w:t>
      </w:r>
      <w:proofErr w:type="spellStart"/>
      <w:r w:rsidR="00704D02">
        <w:t>reflectances</w:t>
      </w:r>
      <w:bookmarkEnd w:id="180"/>
      <w:bookmarkEnd w:id="181"/>
      <w:proofErr w:type="spellEnd"/>
      <w:r w:rsidR="00704D02">
        <w:t>]</w:t>
      </w:r>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182" w:name="_Toc448324296"/>
      <w:bookmarkStart w:id="183" w:name="_Ref512949718"/>
      <w:r>
        <w:lastRenderedPageBreak/>
        <w:t>Mosaicking</w:t>
      </w:r>
      <w:bookmarkEnd w:id="175"/>
      <w:bookmarkEnd w:id="182"/>
      <w:bookmarkEnd w:id="183"/>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450357">
        <w:t xml:space="preserve">Figure </w:t>
      </w:r>
      <w:r w:rsidR="00450357">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r>
        <w:t>[</w:t>
      </w:r>
      <w:bookmarkStart w:id="184" w:name="_Ref389939317"/>
      <w:bookmarkStart w:id="185" w:name="_Ref452304551"/>
      <w:bookmarkStart w:id="186" w:name="_Toc391220527"/>
      <w:bookmarkStart w:id="187" w:name="_Toc394582250"/>
      <w:bookmarkStart w:id="188" w:name="_Toc448324354"/>
      <w:r w:rsidR="00704D02">
        <w:t xml:space="preserve">Figure </w:t>
      </w:r>
      <w:r w:rsidR="00704D02">
        <w:fldChar w:fldCharType="begin"/>
      </w:r>
      <w:r w:rsidR="00704D02">
        <w:instrText xml:space="preserve"> SEQ Figure \* ARABIC </w:instrText>
      </w:r>
      <w:r w:rsidR="00704D02">
        <w:fldChar w:fldCharType="separate"/>
      </w:r>
      <w:r w:rsidR="00450357">
        <w:rPr>
          <w:noProof/>
        </w:rPr>
        <w:t>5</w:t>
      </w:r>
      <w:r w:rsidR="00704D02">
        <w:fldChar w:fldCharType="end"/>
      </w:r>
      <w:bookmarkEnd w:id="184"/>
      <w:bookmarkEnd w:id="185"/>
      <w:r w:rsidR="00704D02">
        <w:t>.  Uncalibrated mosaic on MODIS reference image background</w:t>
      </w:r>
      <w:bookmarkEnd w:id="186"/>
      <w:bookmarkEnd w:id="187"/>
      <w:bookmarkEnd w:id="188"/>
      <w:r w:rsidR="00704D02">
        <w:t>]</w:t>
      </w:r>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450357">
        <w:t xml:space="preserve">Figure </w:t>
      </w:r>
      <w:r w:rsidR="00450357">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r>
        <w:t>[</w:t>
      </w:r>
      <w:bookmarkStart w:id="189" w:name="_Ref452304657"/>
      <w:bookmarkStart w:id="190" w:name="_Toc448324355"/>
      <w:r w:rsidR="00704D02">
        <w:t xml:space="preserve">Figure </w:t>
      </w:r>
      <w:r w:rsidR="00704D02">
        <w:fldChar w:fldCharType="begin"/>
      </w:r>
      <w:r w:rsidR="00704D02">
        <w:instrText xml:space="preserve"> SEQ Figure \* ARABIC </w:instrText>
      </w:r>
      <w:r w:rsidR="00704D02">
        <w:fldChar w:fldCharType="separate"/>
      </w:r>
      <w:r w:rsidR="00450357">
        <w:rPr>
          <w:noProof/>
        </w:rPr>
        <w:t>6</w:t>
      </w:r>
      <w:r w:rsidR="00704D02">
        <w:fldChar w:fldCharType="end"/>
      </w:r>
      <w:bookmarkEnd w:id="189"/>
      <w:r w:rsidR="00704D02">
        <w:t>.  Homogenised mosaic on MODIS reference image background</w:t>
      </w:r>
      <w:bookmarkEnd w:id="190"/>
      <w:r w:rsidR="00704D02">
        <w:t>]</w:t>
      </w:r>
    </w:p>
    <w:p w14:paraId="14571A5F" w14:textId="77777777" w:rsidR="00704D02" w:rsidRDefault="00704D02" w:rsidP="00704D02">
      <w:pPr>
        <w:pStyle w:val="1TeksCharChar"/>
      </w:pPr>
    </w:p>
    <w:p w14:paraId="6C9B76AA" w14:textId="77777777" w:rsidR="00704D02" w:rsidRDefault="00704D02" w:rsidP="00704D02">
      <w:pPr>
        <w:pStyle w:val="Newparagraph"/>
      </w:pP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a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450357">
        <w:t xml:space="preserve">Figure </w:t>
      </w:r>
      <w:r w:rsidR="00450357">
        <w:rPr>
          <w:noProof/>
        </w:rPr>
        <w:t>7</w:t>
      </w:r>
      <w:r>
        <w:fldChar w:fldCharType="end"/>
      </w:r>
      <w:r>
        <w:t xml:space="preserve">b demonstrates the successful removal of the hot spot and seam lines after correction with the surface reflectance extraction method.  </w:t>
      </w:r>
    </w:p>
    <w:p w14:paraId="232454E4" w14:textId="77777777" w:rsidR="00214903" w:rsidRDefault="00214903" w:rsidP="00704D02">
      <w:pPr>
        <w:pStyle w:val="Newparagraph"/>
      </w:pPr>
    </w:p>
    <w:tbl>
      <w:tblPr>
        <w:tblStyle w:val="TableGrid"/>
        <w:tblW w:w="5000" w:type="pct"/>
        <w:tblLook w:val="04A0" w:firstRow="1" w:lastRow="0" w:firstColumn="1" w:lastColumn="0" w:noHBand="0" w:noVBand="1"/>
      </w:tblPr>
      <w:tblGrid>
        <w:gridCol w:w="4508"/>
        <w:gridCol w:w="4508"/>
      </w:tblGrid>
      <w:tr w:rsidR="00214903" w14:paraId="47B11EDF" w14:textId="77777777" w:rsidTr="00562EB1">
        <w:trPr>
          <w:cantSplit/>
        </w:trPr>
        <w:tc>
          <w:tcPr>
            <w:tcW w:w="2500" w:type="pct"/>
            <w:tcMar>
              <w:left w:w="0" w:type="dxa"/>
              <w:right w:w="0" w:type="dxa"/>
            </w:tcMar>
          </w:tcPr>
          <w:p w14:paraId="43D96F7E" w14:textId="77777777" w:rsidR="00214903" w:rsidRPr="00420A00" w:rsidRDefault="00214903" w:rsidP="00562EB1">
            <w:pPr>
              <w:pStyle w:val="1TeksCharChar"/>
              <w:spacing w:line="240" w:lineRule="auto"/>
              <w:jc w:val="center"/>
              <w:rPr>
                <w:sz w:val="20"/>
                <w:szCs w:val="20"/>
              </w:rPr>
            </w:pPr>
            <w:r>
              <w:rPr>
                <w:sz w:val="20"/>
                <w:szCs w:val="20"/>
              </w:rPr>
              <w:t>(7a)</w:t>
            </w:r>
          </w:p>
        </w:tc>
        <w:tc>
          <w:tcPr>
            <w:tcW w:w="2500" w:type="pct"/>
            <w:tcMar>
              <w:left w:w="0" w:type="dxa"/>
              <w:right w:w="0" w:type="dxa"/>
            </w:tcMar>
          </w:tcPr>
          <w:p w14:paraId="07970540" w14:textId="77777777" w:rsidR="00214903" w:rsidRPr="00420A00" w:rsidRDefault="00214903" w:rsidP="00562EB1">
            <w:pPr>
              <w:pStyle w:val="1TeksCharChar"/>
              <w:keepNext/>
              <w:jc w:val="center"/>
              <w:rPr>
                <w:sz w:val="20"/>
                <w:szCs w:val="20"/>
              </w:rPr>
            </w:pPr>
            <w:r>
              <w:rPr>
                <w:sz w:val="20"/>
                <w:szCs w:val="20"/>
              </w:rPr>
              <w:t>(7b)</w:t>
            </w:r>
          </w:p>
        </w:tc>
      </w:tr>
    </w:tbl>
    <w:p w14:paraId="70FA3ACF" w14:textId="77777777" w:rsidR="00704D02" w:rsidRPr="00D96B6F" w:rsidDel="009E51DB" w:rsidRDefault="00214903" w:rsidP="00214903">
      <w:pPr>
        <w:pStyle w:val="Figurecaption"/>
      </w:pPr>
      <w:r>
        <w:t>[</w:t>
      </w:r>
      <w:bookmarkStart w:id="191" w:name="_Ref447547463"/>
      <w:bookmarkStart w:id="192" w:name="_Toc448324356"/>
      <w:r w:rsidR="00704D02">
        <w:t xml:space="preserve">Figure </w:t>
      </w:r>
      <w:r w:rsidR="00704D02">
        <w:fldChar w:fldCharType="begin"/>
      </w:r>
      <w:r w:rsidR="00704D02">
        <w:instrText xml:space="preserve"> SEQ Figure \* ARABIC </w:instrText>
      </w:r>
      <w:r w:rsidR="00704D02">
        <w:fldChar w:fldCharType="separate"/>
      </w:r>
      <w:r w:rsidR="00450357">
        <w:rPr>
          <w:noProof/>
        </w:rPr>
        <w:t>7</w:t>
      </w:r>
      <w:r w:rsidR="00704D02">
        <w:fldChar w:fldCharType="end"/>
      </w:r>
      <w:bookmarkEnd w:id="191"/>
      <w:r w:rsidR="00704D02">
        <w:t>. Reduction of hot spot and seam lines, with (a) showing raw DN images including hot spot and seam lines and (b) the corrected surface reflectance image</w:t>
      </w:r>
      <w:bookmarkEnd w:id="192"/>
      <w:r w:rsidR="00704D02">
        <w:t>]</w:t>
      </w:r>
    </w:p>
    <w:p w14:paraId="4AAF0352" w14:textId="77777777" w:rsidR="00704D02" w:rsidRPr="0030202D" w:rsidRDefault="00704D02" w:rsidP="00704D02"/>
    <w:p w14:paraId="371F3ED3" w14:textId="77777777" w:rsidR="00704D02" w:rsidRDefault="00704D02" w:rsidP="00704D02">
      <w:pPr>
        <w:pStyle w:val="Heading2"/>
      </w:pPr>
      <w:bookmarkStart w:id="193" w:name="_Toc448324297"/>
      <w:bookmarkStart w:id="194" w:name="_Toc394607646"/>
      <w:r>
        <w:lastRenderedPageBreak/>
        <w:t>MODIS Statistical Comparison</w:t>
      </w:r>
      <w:bookmarkEnd w:id="193"/>
    </w:p>
    <w:p w14:paraId="44B9FCEB" w14:textId="0F3F555A" w:rsidR="00704D02" w:rsidRDefault="00704D02" w:rsidP="00704D02">
      <w:pPr>
        <w:pStyle w:val="Paragraph"/>
      </w:pP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t xml:space="preserve"> coefficients indicating correlation strength.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fldChar w:fldCharType="begin"/>
      </w:r>
      <w:r>
        <w:instrText xml:space="preserve"> REF _Ref447548615 \h  \* MERGEFORMAT </w:instrText>
      </w:r>
      <w:r>
        <w:fldChar w:fldCharType="separate"/>
      </w:r>
      <w:r w:rsidR="00450357">
        <w:t xml:space="preserve">Figure </w:t>
      </w:r>
      <w:r w:rsidR="00450357">
        <w:rPr>
          <w:noProof/>
        </w:rPr>
        <w:t>8</w:t>
      </w:r>
      <w:r>
        <w:fldChar w:fldCharType="end"/>
      </w:r>
      <w:r>
        <w:t xml:space="preserve"> and </w:t>
      </w:r>
      <w:r>
        <w:fldChar w:fldCharType="begin"/>
      </w:r>
      <w:r>
        <w:instrText xml:space="preserve"> REF _Ref447546798 \h  \* MERGEFORMAT </w:instrText>
      </w:r>
      <w:r>
        <w:fldChar w:fldCharType="separate"/>
      </w:r>
      <w:r w:rsidR="00450357">
        <w:t xml:space="preserve">Figure </w:t>
      </w:r>
      <w:r w:rsidR="00450357">
        <w:rPr>
          <w:noProof/>
        </w:rPr>
        <w:t>9</w:t>
      </w:r>
      <w: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450357">
        <w:t xml:space="preserve">Figure </w:t>
      </w:r>
      <w:r w:rsidR="00450357">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450357" w:rsidRPr="0002729A">
        <w:t xml:space="preserve">Table </w:t>
      </w:r>
      <w:r w:rsidR="00450357">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77777777" w:rsidR="00704D02" w:rsidRDefault="00214903" w:rsidP="00214903">
      <w:pPr>
        <w:pStyle w:val="ThesisBody"/>
        <w:keepNext/>
      </w:pPr>
      <w:r>
        <w:t>[</w:t>
      </w:r>
      <w:bookmarkStart w:id="195" w:name="_Ref447548615"/>
      <w:bookmarkStart w:id="196" w:name="_Toc448324357"/>
      <w:r w:rsidR="00704D02">
        <w:t xml:space="preserve">Figure </w:t>
      </w:r>
      <w:r w:rsidR="00704D02">
        <w:fldChar w:fldCharType="begin"/>
      </w:r>
      <w:r w:rsidR="00704D02">
        <w:instrText xml:space="preserve"> SEQ Figure \* ARABIC </w:instrText>
      </w:r>
      <w:r w:rsidR="00704D02">
        <w:fldChar w:fldCharType="separate"/>
      </w:r>
      <w:r w:rsidR="00450357">
        <w:rPr>
          <w:noProof/>
        </w:rPr>
        <w:t>8</w:t>
      </w:r>
      <w:r w:rsidR="00704D02">
        <w:fldChar w:fldCharType="end"/>
      </w:r>
      <w:bookmarkEnd w:id="195"/>
      <w:r w:rsidR="00704D02">
        <w:t>.  DMC DN values and MODIS surface reflectance correlation</w:t>
      </w:r>
      <w:bookmarkEnd w:id="196"/>
      <w:r w:rsidR="00704D02">
        <w:t>]</w:t>
      </w:r>
    </w:p>
    <w:p w14:paraId="61390FCD" w14:textId="77777777" w:rsidR="00704D02" w:rsidRDefault="00704D02" w:rsidP="00214903">
      <w:pPr>
        <w:pStyle w:val="Newparagraph"/>
        <w:ind w:firstLine="0"/>
      </w:pPr>
    </w:p>
    <w:p w14:paraId="65201AD0" w14:textId="77777777" w:rsidR="00704D02" w:rsidRDefault="00214903" w:rsidP="00214903">
      <w:pPr>
        <w:pStyle w:val="Newparagraph"/>
        <w:ind w:firstLine="0"/>
      </w:pPr>
      <w:r>
        <w:t>[</w:t>
      </w:r>
      <w:bookmarkStart w:id="197" w:name="_Ref447546798"/>
      <w:bookmarkStart w:id="198" w:name="_Ref452304734"/>
      <w:bookmarkStart w:id="199" w:name="_Toc448324358"/>
      <w:r w:rsidR="00704D02">
        <w:t xml:space="preserve">Figure </w:t>
      </w:r>
      <w:r w:rsidR="00704D02">
        <w:fldChar w:fldCharType="begin"/>
      </w:r>
      <w:r w:rsidR="00704D02">
        <w:instrText xml:space="preserve"> SEQ Figure \* ARABIC </w:instrText>
      </w:r>
      <w:r w:rsidR="00704D02">
        <w:fldChar w:fldCharType="separate"/>
      </w:r>
      <w:r w:rsidR="00450357">
        <w:rPr>
          <w:noProof/>
        </w:rPr>
        <w:t>9</w:t>
      </w:r>
      <w:r w:rsidR="00704D02">
        <w:fldChar w:fldCharType="end"/>
      </w:r>
      <w:bookmarkEnd w:id="197"/>
      <w:bookmarkEnd w:id="198"/>
      <w:r w:rsidR="00704D02">
        <w:t xml:space="preserve">.  </w:t>
      </w:r>
      <w:commentRangeStart w:id="200"/>
      <w:commentRangeStart w:id="201"/>
      <w:commentRangeStart w:id="202"/>
      <w:r w:rsidR="00704D02">
        <w:t>DMC homogenised mosaic and MODIS surface reflectance correlation</w:t>
      </w:r>
      <w:bookmarkEnd w:id="199"/>
      <w:commentRangeEnd w:id="200"/>
      <w:r w:rsidR="00240A8F">
        <w:rPr>
          <w:rStyle w:val="CommentReference"/>
        </w:rPr>
        <w:commentReference w:id="200"/>
      </w:r>
      <w:commentRangeEnd w:id="201"/>
      <w:r w:rsidR="00215832">
        <w:rPr>
          <w:rStyle w:val="CommentReference"/>
        </w:rPr>
        <w:commentReference w:id="201"/>
      </w:r>
      <w:commentRangeEnd w:id="202"/>
      <w:r w:rsidR="00E10C7A">
        <w:rPr>
          <w:rStyle w:val="CommentReference"/>
        </w:rPr>
        <w:commentReference w:id="202"/>
      </w:r>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r>
        <w:t>[</w:t>
      </w:r>
      <w:bookmarkStart w:id="203" w:name="_Ref447552510"/>
      <w:bookmarkStart w:id="204" w:name="_Ref447552506"/>
      <w:bookmarkStart w:id="205" w:name="_Toc448324324"/>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1</w:t>
      </w:r>
      <w:r w:rsidR="00704D02">
        <w:fldChar w:fldCharType="end"/>
      </w:r>
      <w:bookmarkEnd w:id="203"/>
      <w:r w:rsidR="00704D02">
        <w:t>.  Statistical comparison between MODIS and DMC surface reflectance images</w:t>
      </w:r>
      <w:bookmarkEnd w:id="204"/>
      <w:bookmarkEnd w:id="205"/>
      <w:r w:rsidR="00704D02">
        <w:t>]</w:t>
      </w:r>
    </w:p>
    <w:p w14:paraId="2771C05C" w14:textId="77777777" w:rsidR="00704D02" w:rsidRDefault="00704D02" w:rsidP="00704D02">
      <w:pPr>
        <w:pStyle w:val="Newparagraph"/>
      </w:pPr>
    </w:p>
    <w:p w14:paraId="51ED47E9" w14:textId="77777777" w:rsidR="00704D02" w:rsidRDefault="00704D02" w:rsidP="00704D02">
      <w:pPr>
        <w:pStyle w:val="Heading2"/>
      </w:pPr>
      <w:bookmarkStart w:id="206" w:name="_Toc448324298"/>
      <w:bookmarkStart w:id="207" w:name="_Ref513023287"/>
      <w:r>
        <w:t>SPOT 5 Statistical Comparison</w:t>
      </w:r>
      <w:bookmarkEnd w:id="194"/>
      <w:bookmarkEnd w:id="206"/>
      <w:bookmarkEnd w:id="207"/>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450357" w:rsidRPr="0002729A">
        <w:t xml:space="preserve">Table </w:t>
      </w:r>
      <w:r w:rsidR="00450357">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450357">
        <w:t xml:space="preserve">Figure </w:t>
      </w:r>
      <w:r w:rsidR="00450357">
        <w:rPr>
          <w:noProof/>
        </w:rPr>
        <w:t>3</w:t>
      </w:r>
      <w:r>
        <w:fldChar w:fldCharType="end"/>
      </w:r>
      <w:r>
        <w:t xml:space="preserve">.  </w:t>
      </w:r>
    </w:p>
    <w:p w14:paraId="0F17F964" w14:textId="77777777" w:rsidR="00704D02" w:rsidRDefault="00704D02" w:rsidP="00704D02">
      <w:pPr>
        <w:pStyle w:val="Paragraph"/>
      </w:pPr>
    </w:p>
    <w:p w14:paraId="25C729E7" w14:textId="101D2F2E"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450357" w:rsidRPr="0002729A">
        <w:t xml:space="preserve">Table </w:t>
      </w:r>
      <w:r w:rsidR="00450357">
        <w:rPr>
          <w:noProof/>
        </w:rPr>
        <w:t>3</w:t>
      </w:r>
      <w:r>
        <w:fldChar w:fldCharType="end"/>
      </w:r>
      <w:r>
        <w:t xml:space="preserve">.  Not all of the reflectance differences can be attributed to errors in the homogenised DMC surface </w:t>
      </w:r>
      <w:proofErr w:type="spellStart"/>
      <w:r>
        <w:t>reflectances</w:t>
      </w:r>
      <w:proofErr w:type="spellEnd"/>
      <w:r>
        <w:t xml:space="preserve">.  Spatial misalignment of pixels due to orthorectification differences and errors in the SPOT 5 surface </w:t>
      </w:r>
      <w:proofErr w:type="spellStart"/>
      <w:r>
        <w:t>reflectances</w:t>
      </w:r>
      <w:proofErr w:type="spellEnd"/>
      <w:r>
        <w:t xml:space="preserve"> also contribute to the recorded differences.  Despite 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4</w:t>
      </w:r>
      <w:r>
        <w:softHyphen/>
        <w:t xml:space="preserve">–10%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3–5%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and </w:t>
      </w:r>
      <w:r>
        <w:fldChar w:fldCharType="begin"/>
      </w:r>
      <w:r>
        <w:instrText xml:space="preserve"> REF _Ref447606984 \h  \* MERGEFORMAT </w:instrText>
      </w:r>
      <w:r>
        <w:fldChar w:fldCharType="separate"/>
      </w:r>
      <w:r w:rsidR="00450357">
        <w:t xml:space="preserve">Figure </w:t>
      </w:r>
      <w:r w:rsidR="00450357">
        <w:rPr>
          <w:noProof/>
        </w:rPr>
        <w:t>11</w:t>
      </w:r>
      <w:r>
        <w:fldChar w:fldCharType="end"/>
      </w:r>
      <w:r>
        <w:t xml:space="preserve">).  </w:t>
      </w:r>
    </w:p>
    <w:p w14:paraId="649F3BB6" w14:textId="77777777" w:rsidR="00704D02" w:rsidRDefault="00704D02" w:rsidP="00704D02">
      <w:pPr>
        <w:pStyle w:val="Newparagraph"/>
      </w:pPr>
    </w:p>
    <w:p w14:paraId="4BC2A92E" w14:textId="23FEEB90" w:rsidR="00704D02" w:rsidRDefault="00704D02" w:rsidP="00704D02">
      <w:pPr>
        <w:pStyle w:val="Newparagraph"/>
      </w:pPr>
      <w:r>
        <w:lastRenderedPageBreak/>
        <w:t xml:space="preserve">Scatter plots of DMC DN and SPOT 5 surface reflectance values are shown in </w:t>
      </w:r>
      <w:r>
        <w:fldChar w:fldCharType="begin"/>
      </w:r>
      <w:r>
        <w:instrText xml:space="preserve"> REF _Ref447612399 \h  \* MERGEFORMAT </w:instrText>
      </w:r>
      <w:r>
        <w:fldChar w:fldCharType="separate"/>
      </w:r>
      <w:r w:rsidR="00450357">
        <w:t xml:space="preserve">Figure </w:t>
      </w:r>
      <w:r w:rsidR="00450357">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commentRangeStart w:id="208"/>
      <w:r w:rsidR="00DB080A">
        <w:t>show a moderately strong correlation</w:t>
      </w:r>
      <w:commentRangeEnd w:id="208"/>
      <w:r w:rsidR="003529BE">
        <w:rPr>
          <w:rStyle w:val="CommentReference"/>
        </w:rPr>
        <w:commentReference w:id="208"/>
      </w:r>
      <w:r w:rsidR="00DB080A">
        <w:t xml:space="preserve">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fldChar w:fldCharType="begin"/>
      </w:r>
      <w:r>
        <w:instrText xml:space="preserve"> REF _Ref447612403 \h  \* MERGEFORMAT </w:instrText>
      </w:r>
      <w:r>
        <w:fldChar w:fldCharType="separate"/>
      </w:r>
      <w:r w:rsidR="00450357">
        <w:t xml:space="preserve">Figure </w:t>
      </w:r>
      <w:r w:rsidR="00450357">
        <w:rPr>
          <w:noProof/>
        </w:rPr>
        <w:t>13</w:t>
      </w:r>
      <w:r>
        <w:fldChar w:fldCharType="end"/>
      </w:r>
      <w:r>
        <w:t xml:space="preserve"> and </w:t>
      </w:r>
      <w:r>
        <w:fldChar w:fldCharType="begin"/>
      </w:r>
      <w:r>
        <w:instrText xml:space="preserve"> REF _Ref475458708 \h  \* MERGEFORMAT </w:instrText>
      </w:r>
      <w:r>
        <w:fldChar w:fldCharType="separate"/>
      </w:r>
      <w:r w:rsidR="00450357">
        <w:t xml:space="preserve">Figure </w:t>
      </w:r>
      <w:r w:rsidR="00450357">
        <w:rPr>
          <w:noProof/>
        </w:rPr>
        <w:t>14</w:t>
      </w:r>
      <w: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609FC3BE"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450357">
        <w:t xml:space="preserve">Figure </w:t>
      </w:r>
      <w:r w:rsidR="00450357">
        <w:rPr>
          <w:noProof/>
        </w:rPr>
        <w:t>15</w:t>
      </w:r>
      <w:r w:rsidR="005578AE">
        <w:fldChar w:fldCharType="end"/>
      </w:r>
      <w:ins w:id="209" w:author="dugalh" w:date="2018-05-10T20:07:00Z">
        <w:r w:rsidR="00791A38">
          <w:t xml:space="preserve"> (</w:t>
        </w:r>
      </w:ins>
      <w:ins w:id="210" w:author="dugalh" w:date="2018-05-10T20:08:00Z">
        <w:r w:rsidR="00791A38">
          <w:t>points are labelled with their</w:t>
        </w:r>
      </w:ins>
      <w:ins w:id="211" w:author="dugalh" w:date="2018-05-10T20:07:00Z">
        <w:r w:rsidR="00791A38">
          <w:t xml:space="preserve"> </w:t>
        </w:r>
      </w:ins>
      <w:ins w:id="212" w:author="dugalh" w:date="2018-05-10T20:08:00Z">
        <w:r w:rsidR="00791A38">
          <w:t xml:space="preserve">corresponding </w:t>
        </w:r>
      </w:ins>
      <w:ins w:id="213" w:author="dugalh" w:date="2018-05-10T20:07:00Z">
        <w:r w:rsidR="00791A38">
          <w:t>window dimensions)</w:t>
        </w:r>
      </w:ins>
      <w:r w:rsidR="00904C63">
        <w:t xml:space="preserve">.  </w:t>
      </w:r>
      <w:r w:rsidR="000106F1">
        <w:t xml:space="preserve">The MAD </w:t>
      </w:r>
      <w:ins w:id="214" w:author="dugalh" w:date="2018-05-10T20:20:00Z">
        <w:r w:rsidR="00A6350B">
          <w:t xml:space="preserve">for the sliding window area of three pixels is </w:t>
        </w:r>
      </w:ins>
      <w:ins w:id="215" w:author="dugalh" w:date="2018-05-10T20:21:00Z">
        <w:r w:rsidR="00A6350B">
          <w:t xml:space="preserve">marginally </w:t>
        </w:r>
      </w:ins>
      <w:ins w:id="216" w:author="dugalh" w:date="2018-05-10T20:20:00Z">
        <w:r w:rsidR="00A6350B">
          <w:t xml:space="preserve">lower than that </w:t>
        </w:r>
      </w:ins>
      <w:ins w:id="217" w:author="dugalh" w:date="2018-05-10T20:21:00Z">
        <w:r w:rsidR="00A6350B">
          <w:t>for the sliding window area of</w:t>
        </w:r>
      </w:ins>
      <w:ins w:id="218" w:author="dugalh" w:date="2018-05-10T20:20:00Z">
        <w:r w:rsidR="00A6350B">
          <w:t xml:space="preserve"> one pixel, </w:t>
        </w:r>
      </w:ins>
      <w:ins w:id="219" w:author="dugalh" w:date="2018-05-10T20:23:00Z">
        <w:r w:rsidR="004322DE">
          <w:t xml:space="preserve">although </w:t>
        </w:r>
      </w:ins>
      <w:ins w:id="220" w:author="dugalh" w:date="2018-05-10T20:20:00Z">
        <w:r w:rsidR="00A6350B">
          <w:t xml:space="preserve">the difference is insignificant.  </w:t>
        </w:r>
      </w:ins>
      <w:ins w:id="221" w:author="dugalh" w:date="2018-05-10T20:24:00Z">
        <w:r w:rsidR="004322DE">
          <w:t>The general charact</w:t>
        </w:r>
      </w:ins>
      <w:ins w:id="222" w:author="dugalh" w:date="2018-05-10T20:25:00Z">
        <w:r w:rsidR="004322DE">
          <w:t xml:space="preserve">eristic is for the MAD to increase with </w:t>
        </w:r>
      </w:ins>
      <w:ins w:id="223" w:author="dugalh" w:date="2018-05-10T20:15:00Z">
        <w:r w:rsidR="000B4329">
          <w:t xml:space="preserve">sliding window </w:t>
        </w:r>
      </w:ins>
      <w:ins w:id="224" w:author="dugalh" w:date="2018-05-10T20:25:00Z">
        <w:r w:rsidR="004322DE">
          <w:t xml:space="preserve">size, </w:t>
        </w:r>
      </w:ins>
      <w:del w:id="225" w:author="dugalh" w:date="2018-05-10T20:28:00Z">
        <w:r w:rsidR="000106F1" w:rsidDel="004322DE">
          <w:delText xml:space="preserve">increases </w:delText>
        </w:r>
        <w:r w:rsidR="006F6700" w:rsidDel="004322DE">
          <w:delText xml:space="preserve">monotonically </w:delText>
        </w:r>
        <w:r w:rsidR="000106F1" w:rsidDel="004322DE">
          <w:delText xml:space="preserve">with the sliding window size, </w:delText>
        </w:r>
      </w:del>
      <w:r w:rsidR="000106F1">
        <w:t>suggesting that t</w:t>
      </w:r>
      <w:r w:rsidR="00911292">
        <w:t xml:space="preserve">here </w:t>
      </w:r>
      <w:r w:rsidR="000106F1">
        <w:t>is not</w:t>
      </w:r>
      <w:r w:rsidR="00911292">
        <w:t xml:space="preserve"> an overfitting problem for small window sizes.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bookmarkStart w:id="226" w:name="_GoBack"/>
      <w:bookmarkEnd w:id="226"/>
    </w:p>
    <w:p w14:paraId="2B3171F9" w14:textId="06BE5A03" w:rsidR="00704D02" w:rsidRDefault="00704D02" w:rsidP="00704D02">
      <w:pPr>
        <w:pStyle w:val="Newparagraph"/>
      </w:pPr>
      <w:r>
        <w:lastRenderedPageBreak/>
        <w:t xml:space="preserve">Comparisons of diagnostic SPOT 5 and DMC spectra are shown in </w:t>
      </w:r>
      <w:r>
        <w:fldChar w:fldCharType="begin"/>
      </w:r>
      <w:r>
        <w:instrText xml:space="preserve"> REF _Ref475615975 \h  \* MERGEFORMAT </w:instrText>
      </w:r>
      <w:r>
        <w:fldChar w:fldCharType="separate"/>
      </w:r>
      <w:r w:rsidR="00450357">
        <w:t xml:space="preserve">Figure </w:t>
      </w:r>
      <w:r w:rsidR="00450357">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450357" w:rsidRPr="0002729A">
        <w:t xml:space="preserve">Table </w:t>
      </w:r>
      <w:r w:rsidR="00450357">
        <w:rPr>
          <w:noProof/>
        </w:rPr>
        <w:t>3</w:t>
      </w:r>
      <w:r>
        <w:fldChar w:fldCharType="end"/>
      </w:r>
      <w:r>
        <w:t xml:space="preserve">). </w:t>
      </w:r>
    </w:p>
    <w:p w14:paraId="22EE155B" w14:textId="77777777" w:rsidR="00704D02" w:rsidRDefault="00704D02" w:rsidP="00704D02">
      <w:pPr>
        <w:pStyle w:val="Newparagraph"/>
      </w:pPr>
    </w:p>
    <w:p w14:paraId="22B60ADE" w14:textId="77777777" w:rsidR="00704D02"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450357">
        <w:t xml:space="preserve">Figure </w:t>
      </w:r>
      <w:r w:rsidR="00450357">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am).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450357">
        <w:t>2.2</w:t>
      </w:r>
      <w:r>
        <w:fldChar w:fldCharType="end"/>
      </w:r>
      <w:r>
        <w:t xml:space="preserve">, these changes may not </w:t>
      </w:r>
      <w:r>
        <w:lastRenderedPageBreak/>
        <w:t xml:space="preserve">be captured at the MODIS resolution and could also be contributing to the NIR differences in these regions.  </w:t>
      </w:r>
    </w:p>
    <w:tbl>
      <w:tblPr>
        <w:tblStyle w:val="TableGrid"/>
        <w:tblW w:w="4881" w:type="pct"/>
        <w:tblLook w:val="04A0" w:firstRow="1" w:lastRow="0" w:firstColumn="1" w:lastColumn="0" w:noHBand="0" w:noVBand="1"/>
      </w:tblPr>
      <w:tblGrid>
        <w:gridCol w:w="4386"/>
        <w:gridCol w:w="4415"/>
      </w:tblGrid>
      <w:tr w:rsidR="00602A7E" w14:paraId="71F1ED96" w14:textId="77777777" w:rsidTr="00562EB1">
        <w:tc>
          <w:tcPr>
            <w:tcW w:w="2492" w:type="pct"/>
            <w:tcBorders>
              <w:bottom w:val="nil"/>
            </w:tcBorders>
          </w:tcPr>
          <w:p w14:paraId="3CCBB313" w14:textId="77777777" w:rsidR="00602A7E" w:rsidRPr="00420A00" w:rsidRDefault="00602A7E" w:rsidP="00562EB1">
            <w:pPr>
              <w:pStyle w:val="1TeksCharChar"/>
              <w:keepNext/>
              <w:spacing w:line="240" w:lineRule="auto"/>
              <w:rPr>
                <w:sz w:val="20"/>
                <w:szCs w:val="20"/>
              </w:rPr>
            </w:pPr>
          </w:p>
        </w:tc>
        <w:tc>
          <w:tcPr>
            <w:tcW w:w="2508" w:type="pct"/>
            <w:tcBorders>
              <w:bottom w:val="nil"/>
            </w:tcBorders>
          </w:tcPr>
          <w:p w14:paraId="6DA1C43B" w14:textId="77777777" w:rsidR="00602A7E" w:rsidRPr="00420A00" w:rsidRDefault="00602A7E" w:rsidP="00562EB1">
            <w:pPr>
              <w:pStyle w:val="1TeksCharChar"/>
              <w:keepNext/>
              <w:spacing w:line="240" w:lineRule="auto"/>
              <w:rPr>
                <w:sz w:val="20"/>
                <w:szCs w:val="20"/>
              </w:rPr>
            </w:pPr>
          </w:p>
        </w:tc>
      </w:tr>
      <w:tr w:rsidR="00602A7E" w14:paraId="165DE021" w14:textId="77777777" w:rsidTr="00562EB1">
        <w:tc>
          <w:tcPr>
            <w:tcW w:w="2492" w:type="pct"/>
            <w:tcBorders>
              <w:top w:val="nil"/>
            </w:tcBorders>
          </w:tcPr>
          <w:p w14:paraId="693491E5"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a)</w:t>
            </w:r>
          </w:p>
        </w:tc>
        <w:tc>
          <w:tcPr>
            <w:tcW w:w="2508" w:type="pct"/>
            <w:tcBorders>
              <w:top w:val="nil"/>
            </w:tcBorders>
          </w:tcPr>
          <w:p w14:paraId="20CDE884"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b)</w:t>
            </w:r>
          </w:p>
        </w:tc>
      </w:tr>
      <w:tr w:rsidR="00602A7E" w14:paraId="0F25A05E" w14:textId="77777777" w:rsidTr="00562EB1">
        <w:tc>
          <w:tcPr>
            <w:tcW w:w="5000" w:type="pct"/>
            <w:gridSpan w:val="2"/>
            <w:tcBorders>
              <w:bottom w:val="nil"/>
            </w:tcBorders>
          </w:tcPr>
          <w:p w14:paraId="2A6C131A" w14:textId="77777777" w:rsidR="00602A7E" w:rsidRPr="00420A00" w:rsidRDefault="00602A7E" w:rsidP="00562EB1">
            <w:pPr>
              <w:pStyle w:val="1TeksCharChar"/>
              <w:keepNext/>
              <w:spacing w:line="240" w:lineRule="auto"/>
              <w:jc w:val="center"/>
              <w:rPr>
                <w:sz w:val="20"/>
                <w:szCs w:val="20"/>
              </w:rPr>
            </w:pPr>
          </w:p>
        </w:tc>
      </w:tr>
      <w:tr w:rsidR="00602A7E" w14:paraId="7BE453D3" w14:textId="77777777" w:rsidTr="00562EB1">
        <w:tc>
          <w:tcPr>
            <w:tcW w:w="5000" w:type="pct"/>
            <w:gridSpan w:val="2"/>
            <w:tcBorders>
              <w:top w:val="nil"/>
            </w:tcBorders>
          </w:tcPr>
          <w:p w14:paraId="3185FA69" w14:textId="77777777" w:rsidR="00602A7E" w:rsidRPr="00420A00" w:rsidRDefault="00602A7E" w:rsidP="00562EB1">
            <w:pPr>
              <w:pStyle w:val="1TeksCharChar"/>
              <w:keepNext/>
              <w:spacing w:line="240" w:lineRule="auto"/>
              <w:jc w:val="center"/>
              <w:rPr>
                <w:noProof/>
                <w:sz w:val="20"/>
                <w:szCs w:val="20"/>
                <w:lang w:val="en-ZA"/>
              </w:rPr>
            </w:pPr>
            <w:r w:rsidRPr="00420A00">
              <w:rPr>
                <w:noProof/>
                <w:sz w:val="20"/>
                <w:szCs w:val="20"/>
                <w:lang w:val="en-ZA"/>
              </w:rPr>
              <w:t>(</w:t>
            </w:r>
            <w:r>
              <w:rPr>
                <w:noProof/>
                <w:sz w:val="20"/>
                <w:szCs w:val="20"/>
                <w:lang w:val="en-ZA"/>
              </w:rPr>
              <w:t>10</w:t>
            </w:r>
            <w:r w:rsidRPr="00420A00">
              <w:rPr>
                <w:noProof/>
                <w:sz w:val="20"/>
                <w:szCs w:val="20"/>
                <w:lang w:val="en-ZA"/>
              </w:rPr>
              <w:t>c)</w:t>
            </w:r>
          </w:p>
        </w:tc>
      </w:tr>
    </w:tbl>
    <w:p w14:paraId="0170C303" w14:textId="77777777" w:rsidR="00704D02" w:rsidRDefault="00602A7E" w:rsidP="00602A7E">
      <w:pPr>
        <w:pStyle w:val="1TeksCharChar"/>
      </w:pPr>
      <w:r>
        <w:t>[</w:t>
      </w:r>
      <w:bookmarkStart w:id="227" w:name="_Ref391064113"/>
      <w:bookmarkStart w:id="228" w:name="_Toc448324359"/>
      <w:bookmarkStart w:id="229" w:name="_Toc391220531"/>
      <w:bookmarkStart w:id="230" w:name="_Toc394582254"/>
      <w:r w:rsidR="00704D02">
        <w:t xml:space="preserve">Figure </w:t>
      </w:r>
      <w:r w:rsidR="00704D02">
        <w:fldChar w:fldCharType="begin"/>
      </w:r>
      <w:r w:rsidR="00704D02">
        <w:instrText xml:space="preserve"> SEQ Figure \* ARABIC </w:instrText>
      </w:r>
      <w:r w:rsidR="00704D02">
        <w:fldChar w:fldCharType="separate"/>
      </w:r>
      <w:r w:rsidR="00450357">
        <w:rPr>
          <w:noProof/>
        </w:rPr>
        <w:t>10</w:t>
      </w:r>
      <w:r w:rsidR="00704D02">
        <w:fldChar w:fldCharType="end"/>
      </w:r>
      <w:bookmarkEnd w:id="227"/>
      <w:r w:rsidR="00704D02">
        <w:t>.  DMC and SPOT 5 surface reflectance comparison with</w:t>
      </w:r>
      <w:r w:rsidR="00704D02" w:rsidRPr="007D6681">
        <w:t xml:space="preserve"> (a) DMC </w:t>
      </w:r>
      <w:r w:rsidR="00704D02">
        <w:t>homogenised mosaic masked to SPOT 5 extent;</w:t>
      </w:r>
      <w:r w:rsidR="00704D02" w:rsidRPr="007D6681">
        <w:t xml:space="preserve"> (b) SPOT</w:t>
      </w:r>
      <w:r w:rsidR="00704D02">
        <w:t xml:space="preserve"> 5</w:t>
      </w:r>
      <w:r w:rsidR="00704D02" w:rsidRPr="007D6681">
        <w:t xml:space="preserve"> </w:t>
      </w:r>
      <w:r w:rsidR="00704D02">
        <w:t>surface reflectance image; and</w:t>
      </w:r>
      <w:r w:rsidR="00704D02" w:rsidRPr="007D6681">
        <w:t xml:space="preserve"> (c) </w:t>
      </w:r>
      <w:r w:rsidR="00704D02">
        <w:t>contrast stretched a</w:t>
      </w:r>
      <w:r w:rsidR="00704D02" w:rsidRPr="007D6681">
        <w:t xml:space="preserve">bsolute </w:t>
      </w:r>
      <w:r w:rsidR="00704D02">
        <w:t xml:space="preserve">difference </w:t>
      </w:r>
      <w:r w:rsidR="00704D02" w:rsidRPr="007D6681">
        <w:t>image</w:t>
      </w:r>
      <w:bookmarkEnd w:id="228"/>
      <w:bookmarkEnd w:id="229"/>
      <w:bookmarkEnd w:id="230"/>
      <w:r w:rsidR="00704D02">
        <w:t>]</w:t>
      </w:r>
    </w:p>
    <w:p w14:paraId="5DF5F938" w14:textId="77777777" w:rsidR="00704D02" w:rsidRDefault="00704D02" w:rsidP="00704D02"/>
    <w:p w14:paraId="4066BCDA" w14:textId="77777777" w:rsidR="00704D02" w:rsidRDefault="00602A7E" w:rsidP="00602A7E">
      <w:r>
        <w:t>[</w:t>
      </w:r>
      <w:bookmarkStart w:id="231" w:name="_Ref447606984"/>
      <w:bookmarkStart w:id="232" w:name="_Ref452304797"/>
      <w:bookmarkStart w:id="233" w:name="_Ref447557093"/>
      <w:bookmarkStart w:id="234" w:name="_Toc448324360"/>
      <w:r w:rsidR="00704D02">
        <w:t xml:space="preserve">Figure </w:t>
      </w:r>
      <w:r w:rsidR="00704D02">
        <w:fldChar w:fldCharType="begin"/>
      </w:r>
      <w:r w:rsidR="00704D02">
        <w:instrText xml:space="preserve"> SEQ Figure \* ARABIC </w:instrText>
      </w:r>
      <w:r w:rsidR="00704D02">
        <w:fldChar w:fldCharType="separate"/>
      </w:r>
      <w:r w:rsidR="00450357">
        <w:rPr>
          <w:noProof/>
        </w:rPr>
        <w:t>11</w:t>
      </w:r>
      <w:r w:rsidR="00704D02">
        <w:fldChar w:fldCharType="end"/>
      </w:r>
      <w:bookmarkEnd w:id="231"/>
      <w:bookmarkEnd w:id="232"/>
      <w:r w:rsidR="00704D02">
        <w:t xml:space="preserve">.  DMC and SPOT 5 </w:t>
      </w:r>
      <w:bookmarkEnd w:id="233"/>
      <w:r w:rsidR="00704D02">
        <w:t>RSRs</w:t>
      </w:r>
      <w:bookmarkEnd w:id="234"/>
      <w:r w:rsidR="00704D02">
        <w:t>]</w:t>
      </w:r>
    </w:p>
    <w:p w14:paraId="4067BE87" w14:textId="77777777" w:rsidR="00704D02" w:rsidRDefault="00704D02" w:rsidP="00602A7E">
      <w:pPr>
        <w:pStyle w:val="Newparagraph"/>
        <w:ind w:firstLine="0"/>
      </w:pPr>
    </w:p>
    <w:p w14:paraId="670517E2" w14:textId="77777777" w:rsidR="00704D02" w:rsidRDefault="00602A7E" w:rsidP="00602A7E">
      <w:pPr>
        <w:pStyle w:val="Newparagraph"/>
        <w:ind w:firstLine="0"/>
      </w:pPr>
      <w:r>
        <w:t>[</w:t>
      </w:r>
      <w:bookmarkStart w:id="235" w:name="_Ref447612399"/>
      <w:bookmarkStart w:id="236" w:name="_Toc448324361"/>
      <w:r w:rsidR="00704D02">
        <w:t xml:space="preserve">Figure </w:t>
      </w:r>
      <w:r w:rsidR="00704D02">
        <w:fldChar w:fldCharType="begin"/>
      </w:r>
      <w:r w:rsidR="00704D02">
        <w:instrText xml:space="preserve"> SEQ Figure \* ARABIC </w:instrText>
      </w:r>
      <w:r w:rsidR="00704D02">
        <w:fldChar w:fldCharType="separate"/>
      </w:r>
      <w:r w:rsidR="00450357">
        <w:rPr>
          <w:noProof/>
        </w:rPr>
        <w:t>12</w:t>
      </w:r>
      <w:r w:rsidR="00704D02">
        <w:fldChar w:fldCharType="end"/>
      </w:r>
      <w:bookmarkEnd w:id="235"/>
      <w:r w:rsidR="00704D02">
        <w:t>.  DMC DN mosaic and SPOT 5 surface reflectance correlation</w:t>
      </w:r>
      <w:bookmarkEnd w:id="236"/>
      <w:r w:rsidR="00704D02">
        <w:t>]</w:t>
      </w:r>
    </w:p>
    <w:p w14:paraId="497226F2" w14:textId="77777777" w:rsidR="00704D02" w:rsidRDefault="00704D02" w:rsidP="00602A7E">
      <w:pPr>
        <w:pStyle w:val="Newparagraph"/>
        <w:ind w:firstLine="0"/>
      </w:pPr>
    </w:p>
    <w:p w14:paraId="3B4CF6B1" w14:textId="77777777" w:rsidR="00704D02" w:rsidRDefault="00602A7E" w:rsidP="00602A7E">
      <w:pPr>
        <w:pStyle w:val="Newparagraph"/>
        <w:ind w:firstLine="0"/>
      </w:pPr>
      <w:r>
        <w:t>[</w:t>
      </w:r>
      <w:bookmarkStart w:id="237" w:name="_Ref447612403"/>
      <w:bookmarkStart w:id="238" w:name="_Toc448324362"/>
      <w:r w:rsidR="00704D02">
        <w:t xml:space="preserve">Figure </w:t>
      </w:r>
      <w:r w:rsidR="00704D02">
        <w:fldChar w:fldCharType="begin"/>
      </w:r>
      <w:r w:rsidR="00704D02">
        <w:instrText xml:space="preserve"> SEQ Figure \* ARABIC </w:instrText>
      </w:r>
      <w:r w:rsidR="00704D02">
        <w:fldChar w:fldCharType="separate"/>
      </w:r>
      <w:r w:rsidR="00450357">
        <w:rPr>
          <w:noProof/>
        </w:rPr>
        <w:t>13</w:t>
      </w:r>
      <w:r w:rsidR="00704D02">
        <w:fldChar w:fldCharType="end"/>
      </w:r>
      <w:bookmarkEnd w:id="237"/>
      <w:r w:rsidR="00704D02">
        <w:t>.  DMC homogenised mosaic and SPOT 5 surface reflectance correlation</w:t>
      </w:r>
      <w:bookmarkEnd w:id="238"/>
      <w:r w:rsidR="00704D02">
        <w:t xml:space="preserve">] </w:t>
      </w:r>
    </w:p>
    <w:p w14:paraId="12A0C9E8" w14:textId="77777777" w:rsidR="00704D02" w:rsidRDefault="00704D02" w:rsidP="00602A7E">
      <w:pPr>
        <w:pStyle w:val="Newparagraph"/>
        <w:ind w:firstLine="0"/>
      </w:pPr>
    </w:p>
    <w:p w14:paraId="3D6E8872" w14:textId="77777777" w:rsidR="00704D02" w:rsidRDefault="00602A7E" w:rsidP="00602A7E">
      <w:pPr>
        <w:pStyle w:val="Newparagraph"/>
        <w:ind w:firstLine="0"/>
      </w:pPr>
      <w:r>
        <w:t>[</w:t>
      </w:r>
      <w:bookmarkStart w:id="239" w:name="_Ref475458708"/>
      <w:r w:rsidR="00704D02">
        <w:t xml:space="preserve">Figure </w:t>
      </w:r>
      <w:r w:rsidR="00704D02">
        <w:fldChar w:fldCharType="begin"/>
      </w:r>
      <w:r w:rsidR="00704D02">
        <w:instrText xml:space="preserve"> SEQ Figure \* ARABIC </w:instrText>
      </w:r>
      <w:r w:rsidR="00704D02">
        <w:fldChar w:fldCharType="separate"/>
      </w:r>
      <w:r w:rsidR="00450357">
        <w:rPr>
          <w:noProof/>
        </w:rPr>
        <w:t>14</w:t>
      </w:r>
      <w:r w:rsidR="00704D02">
        <w:fldChar w:fldCharType="end"/>
      </w:r>
      <w:bookmarkEnd w:id="239"/>
      <w:r w:rsidR="00704D02">
        <w:t>.  MODIS and SPOT 5 surface reflectance correlation]</w:t>
      </w:r>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r>
        <w:t>[</w:t>
      </w:r>
      <w:bookmarkStart w:id="240" w:name="_Ref475460203"/>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2</w:t>
      </w:r>
      <w:r w:rsidR="00704D02">
        <w:fldChar w:fldCharType="end"/>
      </w:r>
      <w:bookmarkEnd w:id="240"/>
      <w:r w:rsidR="00704D02">
        <w:t xml:space="preserve">. </w:t>
      </w:r>
      <w:r w:rsidR="00704D02" w:rsidRPr="0002729A">
        <w:t xml:space="preserve"> </w:t>
      </w:r>
      <w:r w:rsidR="00704D02">
        <w:t>Statistical comparison between SPOT 5 and MODIS surface reflectance images]</w:t>
      </w:r>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r>
        <w:t>[</w:t>
      </w:r>
      <w:bookmarkStart w:id="241" w:name="_Ref447556200"/>
      <w:bookmarkStart w:id="242" w:name="_Ref452304869"/>
      <w:bookmarkStart w:id="243" w:name="_Toc448324325"/>
      <w:r w:rsidR="00704D02" w:rsidRPr="0002729A">
        <w:t xml:space="preserve">Table </w:t>
      </w:r>
      <w:r w:rsidR="00704D02">
        <w:fldChar w:fldCharType="begin"/>
      </w:r>
      <w:r w:rsidR="00704D02">
        <w:instrText xml:space="preserve"> SEQ Table \* ARABIC </w:instrText>
      </w:r>
      <w:r w:rsidR="00704D02">
        <w:fldChar w:fldCharType="separate"/>
      </w:r>
      <w:r w:rsidR="00450357">
        <w:rPr>
          <w:noProof/>
        </w:rPr>
        <w:t>3</w:t>
      </w:r>
      <w:r w:rsidR="00704D02">
        <w:fldChar w:fldCharType="end"/>
      </w:r>
      <w:bookmarkEnd w:id="241"/>
      <w:bookmarkEnd w:id="242"/>
      <w:r w:rsidR="00704D02">
        <w:t>.</w:t>
      </w:r>
      <w:r w:rsidR="00704D02" w:rsidRPr="0002729A">
        <w:t xml:space="preserve"> </w:t>
      </w:r>
      <w:r w:rsidR="00704D02">
        <w:t xml:space="preserve"> Statistical comparison between SPOT 5 and DMC surface reflectance images</w:t>
      </w:r>
      <w:bookmarkEnd w:id="243"/>
      <w:r w:rsidR="00704D02">
        <w:t>]</w:t>
      </w:r>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r>
        <w:t>[</w:t>
      </w:r>
      <w:bookmarkStart w:id="244" w:name="_Ref513025286"/>
      <w:r w:rsidR="0057061A">
        <w:t xml:space="preserve">Figure </w:t>
      </w:r>
      <w:r w:rsidR="0057061A">
        <w:fldChar w:fldCharType="begin"/>
      </w:r>
      <w:r w:rsidR="0057061A">
        <w:instrText xml:space="preserve"> SEQ Figure \* ARABIC </w:instrText>
      </w:r>
      <w:r w:rsidR="0057061A">
        <w:fldChar w:fldCharType="separate"/>
      </w:r>
      <w:r w:rsidR="00450357">
        <w:rPr>
          <w:noProof/>
        </w:rPr>
        <w:t>15</w:t>
      </w:r>
      <w:r w:rsidR="0057061A">
        <w:fldChar w:fldCharType="end"/>
      </w:r>
      <w:bookmarkEnd w:id="244"/>
      <w:r w:rsidR="0057061A">
        <w:t xml:space="preserve">.  </w:t>
      </w:r>
      <w:r w:rsidR="002C17FB">
        <w:t>Effect of sliding window size on SPOT 5 comparison</w:t>
      </w:r>
      <w:r w:rsidR="0057061A">
        <w:t>]</w:t>
      </w:r>
    </w:p>
    <w:p w14:paraId="7DD49022" w14:textId="77777777" w:rsidR="0057061A" w:rsidRDefault="0057061A" w:rsidP="00602A7E">
      <w:pPr>
        <w:pStyle w:val="Newparagraph"/>
        <w:ind w:firstLine="0"/>
      </w:pPr>
    </w:p>
    <w:p w14:paraId="5A69EF6F" w14:textId="77777777" w:rsidR="00704D02" w:rsidRDefault="00602A7E" w:rsidP="00602A7E">
      <w:pPr>
        <w:pStyle w:val="Newparagraph"/>
        <w:ind w:firstLine="0"/>
      </w:pPr>
      <w:r>
        <w:t>[</w:t>
      </w:r>
      <w:bookmarkStart w:id="245" w:name="_Ref475615975"/>
      <w:bookmarkStart w:id="246" w:name="_Ref475615969"/>
      <w:r w:rsidR="00704D02">
        <w:t xml:space="preserve">Figure </w:t>
      </w:r>
      <w:r w:rsidR="00704D02">
        <w:fldChar w:fldCharType="begin"/>
      </w:r>
      <w:r w:rsidR="00704D02">
        <w:instrText xml:space="preserve"> SEQ Figure \* ARABIC </w:instrText>
      </w:r>
      <w:r w:rsidR="00704D02">
        <w:fldChar w:fldCharType="separate"/>
      </w:r>
      <w:r w:rsidR="00450357">
        <w:rPr>
          <w:noProof/>
        </w:rPr>
        <w:t>16</w:t>
      </w:r>
      <w:r w:rsidR="00704D02">
        <w:fldChar w:fldCharType="end"/>
      </w:r>
      <w:bookmarkEnd w:id="245"/>
      <w:r w:rsidR="00704D02">
        <w:t>.  Comparison of DMC and SPOT 5 spectra</w:t>
      </w:r>
      <w:bookmarkEnd w:id="246"/>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247" w:name="_Ref452458695"/>
      <w:r>
        <w:lastRenderedPageBreak/>
        <w:t>Conclusions</w:t>
      </w:r>
      <w:bookmarkEnd w:id="247"/>
    </w:p>
    <w:p w14:paraId="4783A9F9" w14:textId="6D9EF580"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p>
    <w:p w14:paraId="211C881B" w14:textId="77777777" w:rsidR="00704D02" w:rsidRDefault="00704D02" w:rsidP="00704D02">
      <w:pPr>
        <w:pStyle w:val="Paragraph"/>
      </w:pPr>
    </w:p>
    <w:p w14:paraId="5E9E34B2" w14:textId="02C8DDF3"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x 107 km in size, omitting the offset parameter, </w:t>
      </w:r>
      <w:r w:rsidRPr="00CA2802">
        <w:rPr>
          <w:i/>
          <w:iCs/>
        </w:rPr>
        <w:t>C</w:t>
      </w:r>
      <w:r>
        <w:t xml:space="preserve">, from the model.  A MODIS </w:t>
      </w:r>
      <w:r w:rsidRPr="001066EA">
        <w:t>MCD43A4</w:t>
      </w:r>
      <w:r>
        <w:t xml:space="preserve"> image 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ATCOR-3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D80F364" w:rsidR="00704D02" w:rsidRDefault="00704D02" w:rsidP="00704D02">
      <w:pPr>
        <w:pStyle w:val="Newparagraph"/>
      </w:pPr>
      <w:commentRangeStart w:id="248"/>
      <w:r>
        <w:t>The proposed technique does not require explicit BRDF and atmospheric correction</w:t>
      </w:r>
      <w:r w:rsidR="00110430">
        <w:t>;</w:t>
      </w:r>
      <w:r>
        <w:t xml:space="preserve"> and mosaic normalisation techniques to reduce seam lines</w:t>
      </w:r>
      <w:r w:rsidR="00DE0E19">
        <w:t xml:space="preserve"> are not necessary</w:t>
      </w:r>
      <w:r>
        <w:t xml:space="preserve">.  </w:t>
      </w:r>
      <w:commentRangeEnd w:id="248"/>
      <w:r w:rsidR="00240A8F">
        <w:rPr>
          <w:rStyle w:val="CommentReference"/>
        </w:rPr>
        <w:commentReference w:id="248"/>
      </w:r>
      <w:r>
        <w:t>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450357">
        <w:t xml:space="preserve">Figure </w:t>
      </w:r>
      <w:r w:rsidR="00450357">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450357" w:rsidRPr="003B5532">
        <w:t>(</w:t>
      </w:r>
      <w:r w:rsidR="00450357">
        <w:rPr>
          <w:noProof/>
        </w:rPr>
        <w:t>5</w:t>
      </w:r>
      <w:r>
        <w:fldChar w:fldCharType="end"/>
      </w:r>
      <w:r>
        <w:t>).  This approximation was supported by a simulation of MODIS and DMC measurements for typical land cover spectra.  The relatively higher (</w:t>
      </w:r>
      <w:proofErr w:type="gramStart"/>
      <w:r w:rsidR="00597EAA">
        <w:t>4</w:t>
      </w:r>
      <w:proofErr w:type="gramEnd"/>
      <w:del w:id="249" w:author="AVN" w:date="2018-05-03T13:51:00Z">
        <w:r w:rsidR="00597EAA" w:rsidDel="00EC642A">
          <w:delText>.00</w:delText>
        </w:r>
      </w:del>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commentRangeStart w:id="250"/>
      <w:commentRangeStart w:id="251"/>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commentRangeStart w:id="252"/>
      <w:commentRangeStart w:id="253"/>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commentRangeEnd w:id="252"/>
      <w:r w:rsidR="00F801B7">
        <w:rPr>
          <w:rStyle w:val="CommentReference"/>
        </w:rPr>
        <w:commentReference w:id="252"/>
      </w:r>
      <w:commentRangeEnd w:id="253"/>
      <w:r w:rsidR="00EC642A">
        <w:rPr>
          <w:rStyle w:val="CommentReference"/>
        </w:rPr>
        <w:commentReference w:id="253"/>
      </w:r>
      <w:r w:rsidR="00D23A80">
        <w:t xml:space="preserve"> </w:t>
      </w:r>
      <w:r>
        <w:t xml:space="preserve">The MISR instrument is also a promising alternative to MODIS.  MISR RSRs are a better match to those </w:t>
      </w:r>
      <w:r>
        <w:lastRenderedPageBreak/>
        <w:t xml:space="preserve">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w:t>
      </w:r>
      <w:commentRangeEnd w:id="250"/>
      <w:r w:rsidR="00240A8F">
        <w:rPr>
          <w:rStyle w:val="CommentReference"/>
        </w:rPr>
        <w:commentReference w:id="250"/>
      </w:r>
      <w:commentRangeEnd w:id="251"/>
      <w:r w:rsidR="003529BE">
        <w:rPr>
          <w:rStyle w:val="CommentReference"/>
        </w:rPr>
        <w:commentReference w:id="251"/>
      </w:r>
      <w:r>
        <w:t xml:space="preserve">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3176A29" w14:textId="646BBC44" w:rsidR="00DA7D4E" w:rsidRPr="00DA7D4E" w:rsidRDefault="00B6684D" w:rsidP="00DA7D4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A7D4E" w:rsidRPr="00DA7D4E">
        <w:rPr>
          <w:noProof/>
        </w:rPr>
        <w:t xml:space="preserve">Akhmanov, S. A., and S. Yu. Nikitin. 1997. </w:t>
      </w:r>
      <w:r w:rsidR="00DA7D4E" w:rsidRPr="00DA7D4E">
        <w:rPr>
          <w:i/>
          <w:iCs/>
          <w:noProof/>
        </w:rPr>
        <w:t>Physical Optics</w:t>
      </w:r>
      <w:r w:rsidR="00DA7D4E" w:rsidRPr="00DA7D4E">
        <w:rPr>
          <w:noProof/>
        </w:rPr>
        <w:t>. Oxford: Clarendon Press.</w:t>
      </w:r>
    </w:p>
    <w:p w14:paraId="0450512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Baldridge, A. M., S. J. Hook, C. I. Grove, and G. Rivera. 2009. “The ASTER Spectral Library Version 2.0.” </w:t>
      </w:r>
      <w:r w:rsidRPr="00DA7D4E">
        <w:rPr>
          <w:i/>
          <w:iCs/>
          <w:noProof/>
        </w:rPr>
        <w:t>Remote Sensing of Environment</w:t>
      </w:r>
      <w:r w:rsidRPr="00DA7D4E">
        <w:rPr>
          <w:noProof/>
        </w:rPr>
        <w:t xml:space="preserve"> 113 (4). Elsevier Inc.: 711–715. doi:10.1016/j.rse.2008.11.007.</w:t>
      </w:r>
    </w:p>
    <w:p w14:paraId="1846301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Berk, A., G. P. Anderson, L. S. Bernstein, P. K. Acharya, H. Dothe, M. W. Matthew, S. M. Adler-Golden, et al. 1999. “MODTRAN4 Radiative Transfer Modeling for Atmospheric Correction.” In </w:t>
      </w:r>
      <w:r w:rsidRPr="00DA7D4E">
        <w:rPr>
          <w:i/>
          <w:iCs/>
          <w:noProof/>
        </w:rPr>
        <w:t xml:space="preserve">Proceedings of SPIE - The International Society for Optical </w:t>
      </w:r>
      <w:r w:rsidRPr="00DA7D4E">
        <w:rPr>
          <w:i/>
          <w:iCs/>
          <w:noProof/>
        </w:rPr>
        <w:lastRenderedPageBreak/>
        <w:t>Engineering</w:t>
      </w:r>
      <w:r w:rsidRPr="00DA7D4E">
        <w:rPr>
          <w:noProof/>
        </w:rPr>
        <w:t>, 3756:348–353. Denver, CO: Society of Photo-Optical Instrumentation Engineers.</w:t>
      </w:r>
    </w:p>
    <w:p w14:paraId="57AFC3E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Chandelier, Laure, and Gilles Martinoty. 2009. “A Radiometric Aerial Triangulation for the Equalization of Digital Aerial Images and Orthoimages.” </w:t>
      </w:r>
      <w:r w:rsidRPr="00DA7D4E">
        <w:rPr>
          <w:i/>
          <w:iCs/>
          <w:noProof/>
        </w:rPr>
        <w:t>Photogrammetric Engineering &amp; Remote Sensing</w:t>
      </w:r>
      <w:r w:rsidRPr="00DA7D4E">
        <w:rPr>
          <w:noProof/>
        </w:rPr>
        <w:t xml:space="preserve"> 75 (2): 193–200.</w:t>
      </w:r>
    </w:p>
    <w:p w14:paraId="0CFBAE8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Chander, Gyanesh, D.J. Meyer, and D.L. Helder. 2004. “Cross Calibration of the Landsat-7 ETM+ and EO-1 ALI Sensor.” </w:t>
      </w:r>
      <w:r w:rsidRPr="00DA7D4E">
        <w:rPr>
          <w:i/>
          <w:iCs/>
          <w:noProof/>
        </w:rPr>
        <w:t>IEEE Transactions on Geoscience and Remote Sensing</w:t>
      </w:r>
      <w:r w:rsidRPr="00DA7D4E">
        <w:rPr>
          <w:noProof/>
        </w:rPr>
        <w:t xml:space="preserve"> 42 (12): 2821–2831. doi:10.1109/TGRS.2004.836387.</w:t>
      </w:r>
    </w:p>
    <w:p w14:paraId="2E62D4D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Collings, Simon, Peter Caccetta, Norm Campbell, and Xiaoliang Wu. 2011. “Empirical Models for Radiometric Calibration of Digital Aerial Frame Mosaics.” </w:t>
      </w:r>
      <w:r w:rsidRPr="00DA7D4E">
        <w:rPr>
          <w:i/>
          <w:iCs/>
          <w:noProof/>
        </w:rPr>
        <w:t>IEEE Transactions on Geoscience and Remote Sensing</w:t>
      </w:r>
      <w:r w:rsidRPr="00DA7D4E">
        <w:rPr>
          <w:noProof/>
        </w:rPr>
        <w:t xml:space="preserve"> 49 (7): 2573–2588. doi:10.1109/TGRS.2011.2108301.</w:t>
      </w:r>
    </w:p>
    <w:p w14:paraId="208D3D77"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Del Pozo, Susana, Pablo Rodríguez-Gonzálvez, David Hernández-López, and Beatriz Felipe-García. 2014. “Vicarious Radiometric Calibration of a Multispectral Camera on Board an Unmanned Aerial System.” </w:t>
      </w:r>
      <w:r w:rsidRPr="00DA7D4E">
        <w:rPr>
          <w:i/>
          <w:iCs/>
          <w:noProof/>
        </w:rPr>
        <w:t>Remote Sensing</w:t>
      </w:r>
      <w:r w:rsidRPr="00DA7D4E">
        <w:rPr>
          <w:noProof/>
        </w:rPr>
        <w:t xml:space="preserve"> 6 (3): 1918–1937. doi:10.3390/rs6031918.</w:t>
      </w:r>
    </w:p>
    <w:p w14:paraId="657BB88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Downey, Michael, Robert Uebbing, Stephan Gehrke, and Ulrich Beisl. 2010. “Radiometric Processing of ADS Imagery: Using Atmospheric and BRDF Corrections in Production.” In </w:t>
      </w:r>
      <w:r w:rsidRPr="00DA7D4E">
        <w:rPr>
          <w:i/>
          <w:iCs/>
          <w:noProof/>
        </w:rPr>
        <w:t>ASPRS 2010 Annual Conference</w:t>
      </w:r>
      <w:r w:rsidRPr="00DA7D4E">
        <w:rPr>
          <w:noProof/>
        </w:rPr>
        <w:t>. San Diego, CA, USA.</w:t>
      </w:r>
    </w:p>
    <w:p w14:paraId="5662D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Gao, Caixia, Xiaoguang Jiang, Xianbin Li, and Xiaohui Li. 2013. “The Cross-Calibration of CBERS-02B/CCD Visible-near Infrared Channels with Terra/MODIS Channels.” </w:t>
      </w:r>
      <w:r w:rsidRPr="00DA7D4E">
        <w:rPr>
          <w:i/>
          <w:iCs/>
          <w:noProof/>
        </w:rPr>
        <w:t>International Journal of Remote Sensing</w:t>
      </w:r>
      <w:r w:rsidRPr="00DA7D4E">
        <w:rPr>
          <w:noProof/>
        </w:rPr>
        <w:t xml:space="preserve"> 34 (9–10): 3688–3698. doi:10.1080/01431161.2012.716531.</w:t>
      </w:r>
    </w:p>
    <w:p w14:paraId="2838590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GDAL Development Team. 2014. “Geospatial Data Abstraction Library.” </w:t>
      </w:r>
      <w:r w:rsidRPr="00DA7D4E">
        <w:rPr>
          <w:i/>
          <w:iCs/>
          <w:noProof/>
        </w:rPr>
        <w:t>Open Source Geospatial Foundation</w:t>
      </w:r>
      <w:r w:rsidRPr="00DA7D4E">
        <w:rPr>
          <w:noProof/>
        </w:rPr>
        <w:t>. http://www.gdal.org/.</w:t>
      </w:r>
    </w:p>
    <w:p w14:paraId="14BC9E97"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Gehrke, S., and B. T. Beshah. 2016. “Radiometric Normalization of Large Airborne Image Data Sets Acquired by Different Sensor Types.” </w:t>
      </w:r>
      <w:r w:rsidRPr="00DA7D4E">
        <w:rPr>
          <w:i/>
          <w:iCs/>
          <w:noProof/>
        </w:rPr>
        <w:t>International Archives of the Photogrammetry, Remote Sensing and Spatial Information Sciences - ISPRS Archives</w:t>
      </w:r>
      <w:r w:rsidRPr="00DA7D4E">
        <w:rPr>
          <w:noProof/>
        </w:rPr>
        <w:t xml:space="preserve"> 2016–Janua (July): 317–326. doi:10.5194/isprsarchives-XLI-B1-317-2016.</w:t>
      </w:r>
    </w:p>
    <w:p w14:paraId="231CC50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Gehrke, Stephan. 2010. “Radiometric Processing of ADS Imagery: Mosaicking of Large Image Blocks.” In </w:t>
      </w:r>
      <w:r w:rsidRPr="00DA7D4E">
        <w:rPr>
          <w:i/>
          <w:iCs/>
          <w:noProof/>
        </w:rPr>
        <w:t>Opportunities for Emerging Geospatial Technologies</w:t>
      </w:r>
      <w:r w:rsidRPr="00DA7D4E">
        <w:rPr>
          <w:noProof/>
        </w:rPr>
        <w:t>, 1:184–195. American Society for Photogrammetry and Remote Sensing Annual Conference 2010 Held 26-30 April 2010. San Diego, USA: American Society for Photogrammetry and Remote Sensing.</w:t>
      </w:r>
    </w:p>
    <w:p w14:paraId="21C02E0F"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DA7D4E">
        <w:rPr>
          <w:i/>
          <w:iCs/>
          <w:noProof/>
        </w:rPr>
        <w:t>Remote Sensing</w:t>
      </w:r>
      <w:r w:rsidRPr="00DA7D4E">
        <w:rPr>
          <w:noProof/>
        </w:rPr>
        <w:t xml:space="preserve"> 1 (4): 577–605. doi:10.3390/rs1030577.</w:t>
      </w:r>
    </w:p>
    <w:p w14:paraId="64B3C0FA"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Hou, Hsieh S., and H. Andrews. 1978. “Cubic Splines for Image Interpolation and Digital Filtering.” </w:t>
      </w:r>
      <w:r w:rsidRPr="00DA7D4E">
        <w:rPr>
          <w:i/>
          <w:iCs/>
          <w:noProof/>
        </w:rPr>
        <w:t>IEEE Transactions on Acoustics, Speech, and Signal Processing</w:t>
      </w:r>
      <w:r w:rsidRPr="00DA7D4E">
        <w:rPr>
          <w:noProof/>
        </w:rPr>
        <w:t xml:space="preserve"> 26 (6): 508–517. doi:10.1109/TASSP.1978.1163154.</w:t>
      </w:r>
    </w:p>
    <w:p w14:paraId="5EFF14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Jiang, G. M., and Z. L. Li. 2009. “Cross-Calibration of MSG1-SEVIRI Infrared Channels with Terra-MODIS Channels.” </w:t>
      </w:r>
      <w:r w:rsidRPr="00DA7D4E">
        <w:rPr>
          <w:i/>
          <w:iCs/>
          <w:noProof/>
        </w:rPr>
        <w:t>International Journal of Remote Sensing</w:t>
      </w:r>
      <w:r w:rsidRPr="00DA7D4E">
        <w:rPr>
          <w:noProof/>
        </w:rPr>
        <w:t xml:space="preserve"> 30 (3): 753–769. doi:10.1080/01431160802392638.</w:t>
      </w:r>
    </w:p>
    <w:p w14:paraId="7AB8EEDB"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Lelong, Camille C. D., Phillipe Burger, Guillame Jubelin, Bruno Roux, Sylvain Labbé, and Frédéric Baret. 2008. “Assessment of Unmanned Aerial Vehicles Imagery for Quantitative Monitoring of Wheat Crop in Small Plots.” </w:t>
      </w:r>
      <w:r w:rsidRPr="00DA7D4E">
        <w:rPr>
          <w:i/>
          <w:iCs/>
          <w:noProof/>
        </w:rPr>
        <w:t>Sensors</w:t>
      </w:r>
      <w:r w:rsidRPr="00DA7D4E">
        <w:rPr>
          <w:noProof/>
        </w:rPr>
        <w:t xml:space="preserve"> 8 (5): 3557–3585. doi:10.3390/s8053557.</w:t>
      </w:r>
    </w:p>
    <w:p w14:paraId="23B04152"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 Lili, Jingxue Yang, and Yunpeng Wang. 2012. “Cross-Calibration of HJ-1B/CCD1 Image </w:t>
      </w:r>
      <w:r w:rsidRPr="00DA7D4E">
        <w:rPr>
          <w:noProof/>
        </w:rPr>
        <w:lastRenderedPageBreak/>
        <w:t xml:space="preserve">Based on Aqua/MODIS Data.” In </w:t>
      </w:r>
      <w:r w:rsidRPr="00DA7D4E">
        <w:rPr>
          <w:i/>
          <w:iCs/>
          <w:noProof/>
        </w:rPr>
        <w:t>2012 Second International Workshop on Earth Observation and Remote Sensing Applications</w:t>
      </w:r>
      <w:r w:rsidRPr="00DA7D4E">
        <w:rPr>
          <w:noProof/>
        </w:rPr>
        <w:t>, 116–119. Shanghai, China: IEEE. doi:10.1109/EORSA.2012.6261147.</w:t>
      </w:r>
    </w:p>
    <w:p w14:paraId="3BC6A0B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Liu, J.-J., Z. Li, Y.-L. Qiao, Y.-J. Liu, and Y.-X. Zhang. 2004. “A New Method for Cross-Calibration of Two Satellite Sensors.” </w:t>
      </w:r>
      <w:r w:rsidRPr="00DA7D4E">
        <w:rPr>
          <w:i/>
          <w:iCs/>
          <w:noProof/>
        </w:rPr>
        <w:t>International Journal of Remote Sensing</w:t>
      </w:r>
      <w:r w:rsidRPr="00DA7D4E">
        <w:rPr>
          <w:noProof/>
        </w:rPr>
        <w:t xml:space="preserve"> 25 (23): 5267–5281. doi:10.1080/01431160412331269779.</w:t>
      </w:r>
    </w:p>
    <w:p w14:paraId="4E102941"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López, David Hernández, Beatriz Felipe García, José González Piqueras, and Villa Alcázar Guillermo. 2011. “An Approach to the Radiometric Aerotriangulation of Photogrammetric Images.” </w:t>
      </w:r>
      <w:r w:rsidRPr="00DA7D4E">
        <w:rPr>
          <w:i/>
          <w:iCs/>
          <w:noProof/>
        </w:rPr>
        <w:t>ISPRS Journal of Photogrammetry and Remote Sensing</w:t>
      </w:r>
      <w:r w:rsidRPr="00DA7D4E">
        <w:rPr>
          <w:noProof/>
        </w:rPr>
        <w:t xml:space="preserve"> 66 (6): 883–893. doi:10.1016/j.isprsjprs.2011.09.011.</w:t>
      </w:r>
    </w:p>
    <w:p w14:paraId="5D0B72D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Manabe, Syukuro, and Robert F. Strickler. 1964. “Thermal Equilibrium of the Atmosphere with a Convective Adjustment.” </w:t>
      </w:r>
      <w:r w:rsidRPr="00DA7D4E">
        <w:rPr>
          <w:i/>
          <w:iCs/>
          <w:noProof/>
        </w:rPr>
        <w:t>Journal of the Atmospheric Sciences</w:t>
      </w:r>
      <w:r w:rsidRPr="00DA7D4E">
        <w:rPr>
          <w:noProof/>
        </w:rPr>
        <w:t xml:space="preserve"> 21 (4): 361–385. doi:10.1175.</w:t>
      </w:r>
    </w:p>
    <w:p w14:paraId="1B42505E"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Markelin, Lauri, Eija Honkavaara, Daniel Schläpfer, Stéphane Bovet, and Ilkka Korpela. 2012. “Assessment of Radiometric Correction Methods for ADS40 Imagery.” </w:t>
      </w:r>
      <w:r w:rsidRPr="00DA7D4E">
        <w:rPr>
          <w:i/>
          <w:iCs/>
          <w:noProof/>
        </w:rPr>
        <w:t>Photogrammetrie - Fernerkundung - Geoinformation</w:t>
      </w:r>
      <w:r w:rsidRPr="00DA7D4E">
        <w:rPr>
          <w:noProof/>
        </w:rPr>
        <w:t xml:space="preserve"> 2012 (3): 251–266. doi:10.1127/1432-8364/2012/0115.</w:t>
      </w:r>
    </w:p>
    <w:p w14:paraId="5A11F5F2" w14:textId="77777777" w:rsidR="00DA7D4E" w:rsidRPr="00DA7D4E" w:rsidRDefault="00DA7D4E" w:rsidP="00DA7D4E">
      <w:pPr>
        <w:widowControl w:val="0"/>
        <w:autoSpaceDE w:val="0"/>
        <w:autoSpaceDN w:val="0"/>
        <w:adjustRightInd w:val="0"/>
        <w:ind w:left="480" w:hanging="480"/>
        <w:rPr>
          <w:noProof/>
        </w:rPr>
      </w:pPr>
      <w:r w:rsidRPr="00DA7D4E">
        <w:rPr>
          <w:noProof/>
        </w:rPr>
        <w:t>MODIS Land Team. 2014. “EOS Validation Status for MODIS BRDF/albedo: MCD43.” http://tinyurl.com/jyx8gjs.</w:t>
      </w:r>
    </w:p>
    <w:p w14:paraId="7E152FE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Richter, R. 1997. “Correction of Atmospheric and Topographic Effects for High Spatial Resolution Satellite Imagery.” </w:t>
      </w:r>
      <w:r w:rsidRPr="00DA7D4E">
        <w:rPr>
          <w:i/>
          <w:iCs/>
          <w:noProof/>
        </w:rPr>
        <w:t>International Journal of Remote Sensing</w:t>
      </w:r>
      <w:r w:rsidRPr="00DA7D4E">
        <w:rPr>
          <w:noProof/>
        </w:rPr>
        <w:t xml:space="preserve"> 18 (5): 1099–1111.</w:t>
      </w:r>
    </w:p>
    <w:p w14:paraId="0DDBE62C"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Roujean, Jean-Louis, Marc Leroy, and Pierre-Yves Deschamps. 1992. “A Bidirectional Reflectance Model of the Earth’s Surface for the Correction of Remote Sensing Data.” </w:t>
      </w:r>
      <w:r w:rsidRPr="00DA7D4E">
        <w:rPr>
          <w:i/>
          <w:iCs/>
          <w:noProof/>
        </w:rPr>
        <w:t>Journal of Geophysical Research</w:t>
      </w:r>
      <w:r w:rsidRPr="00DA7D4E">
        <w:rPr>
          <w:noProof/>
        </w:rPr>
        <w:t xml:space="preserve"> 97 (D18): 20455. doi:10.1029/92JD01411.</w:t>
      </w:r>
    </w:p>
    <w:p w14:paraId="4819E872"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Schaepman-Strub, G., M.E. Schaepman, T.H. Painter, S. Dangel, and J.V. Martonchik. 2006. “Reflectance Quantities in Optical Remote Sensing—definitions and Case Studies.” </w:t>
      </w:r>
      <w:r w:rsidRPr="00DA7D4E">
        <w:rPr>
          <w:i/>
          <w:iCs/>
          <w:noProof/>
        </w:rPr>
        <w:t>Remote Sensing of Environment</w:t>
      </w:r>
      <w:r w:rsidRPr="00DA7D4E">
        <w:rPr>
          <w:noProof/>
        </w:rPr>
        <w:t xml:space="preserve"> 103 (1): 27–42. doi:10.1016/j.rse.2006.03.002.</w:t>
      </w:r>
    </w:p>
    <w:p w14:paraId="24F73BAD"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Schmidt, G., C. Jenkerson, J. Masek, E. Vermote, and F. Gao. 2012. </w:t>
      </w:r>
      <w:r w:rsidRPr="00DA7D4E">
        <w:rPr>
          <w:i/>
          <w:iCs/>
          <w:noProof/>
        </w:rPr>
        <w:t>Landsat Ecosystem Disturbance Adaptive Processing System (LEDAPS) Algorithm Description</w:t>
      </w:r>
      <w:r w:rsidRPr="00DA7D4E">
        <w:rPr>
          <w:noProof/>
        </w:rPr>
        <w:t>. doi:No. 2013-1057.</w:t>
      </w:r>
    </w:p>
    <w:p w14:paraId="3BB922A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Strahler, A. H., and J. P. Muller. 1999. “MODIS BRDF Albedo Product : Algorithm Theoretical Basis Document.” </w:t>
      </w:r>
      <w:r w:rsidRPr="00DA7D4E">
        <w:rPr>
          <w:i/>
          <w:iCs/>
          <w:noProof/>
        </w:rPr>
        <w:t>MODIS Product ID: MOD43</w:t>
      </w:r>
      <w:r w:rsidRPr="00DA7D4E">
        <w:rPr>
          <w:noProof/>
        </w:rPr>
        <w:t>. NASA. doi:http://duckwater.bu.edu/lc/mod12q1.html.</w:t>
      </w:r>
    </w:p>
    <w:p w14:paraId="48735375"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Van Niekerk, A. 2014. “Stellenbosch University Digital Elevation Model (SUDEM).” </w:t>
      </w:r>
      <w:r w:rsidRPr="00DA7D4E">
        <w:rPr>
          <w:i/>
          <w:iCs/>
          <w:noProof/>
        </w:rPr>
        <w:t>ResearchGate</w:t>
      </w:r>
      <w:r w:rsidRPr="00DA7D4E">
        <w:rPr>
          <w:noProof/>
        </w:rPr>
        <w:t xml:space="preserve"> 16 (February 2016). doi:10.13140/2.1.3015.5922.</w:t>
      </w:r>
    </w:p>
    <w:p w14:paraId="0B5593D6"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Tanre, J.L. Deuze, Maurice Herman, and J.-J. Morcette. 1997. “Second Simulation of the Satellite Signal in the Solar Spectrum, 6S: An Overview.” </w:t>
      </w:r>
      <w:r w:rsidRPr="00DA7D4E">
        <w:rPr>
          <w:i/>
          <w:iCs/>
          <w:noProof/>
        </w:rPr>
        <w:t>IEEE Transactions on Geoscience and Remote Sensing</w:t>
      </w:r>
      <w:r w:rsidRPr="00DA7D4E">
        <w:rPr>
          <w:noProof/>
        </w:rPr>
        <w:t xml:space="preserve"> 35 (3): 675–686. doi:10.1109/36.581987.</w:t>
      </w:r>
    </w:p>
    <w:p w14:paraId="6D153488"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Vermote, E, D Tanré, J L Deuzé, and M Herman. 2006. </w:t>
      </w:r>
      <w:r w:rsidRPr="00DA7D4E">
        <w:rPr>
          <w:i/>
          <w:iCs/>
          <w:noProof/>
        </w:rPr>
        <w:t>Second Simulation of a Satellite Signal in the Solar Spectrum - Vector (6SV) (User Guide V3)</w:t>
      </w:r>
      <w:r w:rsidRPr="00DA7D4E">
        <w:rPr>
          <w:noProof/>
        </w:rPr>
        <w:t>. NASA.</w:t>
      </w:r>
    </w:p>
    <w:p w14:paraId="618D43A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Verstraete, Michel M., Linda A. Hunt, Robert J. Scholes, Marco Clerici, Bernard Pinty, and David L. Nelson. 2012. “Generating 275-M Resolution Land Surface Products from the Multi-Angle Imaging Spectroradiometer Data.” </w:t>
      </w:r>
      <w:r w:rsidRPr="00DA7D4E">
        <w:rPr>
          <w:i/>
          <w:iCs/>
          <w:noProof/>
        </w:rPr>
        <w:t>IEEE Transactions on Geoscience and Remote Sensing</w:t>
      </w:r>
      <w:r w:rsidRPr="00DA7D4E">
        <w:rPr>
          <w:noProof/>
        </w:rPr>
        <w:t xml:space="preserve"> 50 (10): 3980–3990. doi:10.1109/TGRS.2012.2189575.</w:t>
      </w:r>
    </w:p>
    <w:p w14:paraId="036986C9" w14:textId="77777777" w:rsidR="00DA7D4E" w:rsidRPr="00DA7D4E" w:rsidRDefault="00DA7D4E" w:rsidP="00DA7D4E">
      <w:pPr>
        <w:widowControl w:val="0"/>
        <w:autoSpaceDE w:val="0"/>
        <w:autoSpaceDN w:val="0"/>
        <w:adjustRightInd w:val="0"/>
        <w:ind w:left="480" w:hanging="480"/>
        <w:rPr>
          <w:noProof/>
        </w:rPr>
      </w:pPr>
      <w:r w:rsidRPr="00DA7D4E">
        <w:rPr>
          <w:noProof/>
        </w:rPr>
        <w:t xml:space="preserve">Vicente-Serrano, S, F Pérez-Cabello, and T Lasanta. 2008. “Assessment of Radiometric Correction Techniques in Analyzing Vegetation Variability and Change Using Time Series of Landsat Images.” </w:t>
      </w:r>
      <w:r w:rsidRPr="00DA7D4E">
        <w:rPr>
          <w:i/>
          <w:iCs/>
          <w:noProof/>
        </w:rPr>
        <w:t>Remote Sensing of Environment</w:t>
      </w:r>
      <w:r w:rsidRPr="00DA7D4E">
        <w:rPr>
          <w:noProof/>
        </w:rPr>
        <w:t xml:space="preserve"> 112 (10): 3916–3934. doi:10.1016/j.rse.2008.06.011.</w:t>
      </w:r>
    </w:p>
    <w:p w14:paraId="02647F13" w14:textId="77777777" w:rsidR="00DA7D4E" w:rsidRPr="00DA7D4E" w:rsidRDefault="00DA7D4E" w:rsidP="00DA7D4E">
      <w:pPr>
        <w:widowControl w:val="0"/>
        <w:autoSpaceDE w:val="0"/>
        <w:autoSpaceDN w:val="0"/>
        <w:adjustRightInd w:val="0"/>
        <w:ind w:left="480" w:hanging="480"/>
        <w:rPr>
          <w:noProof/>
        </w:rPr>
      </w:pPr>
      <w:r w:rsidRPr="00DA7D4E">
        <w:rPr>
          <w:noProof/>
        </w:rPr>
        <w:lastRenderedPageBreak/>
        <w:t xml:space="preserve">Webb, Andrew R. 2002. </w:t>
      </w:r>
      <w:r w:rsidRPr="00DA7D4E">
        <w:rPr>
          <w:i/>
          <w:iCs/>
          <w:noProof/>
        </w:rPr>
        <w:t>Statistical Pattern Recognition</w:t>
      </w:r>
      <w:r w:rsidRPr="00DA7D4E">
        <w:rPr>
          <w:noProof/>
        </w:rPr>
        <w:t>. Chichester, UK: John Wiley &amp; Sons, Ltd. doi:10.1002/0470854774.</w:t>
      </w:r>
    </w:p>
    <w:p w14:paraId="00F6D8F3" w14:textId="77777777" w:rsidR="000F20E4" w:rsidRDefault="00B6684D">
      <w:r>
        <w:fldChar w:fldCharType="end"/>
      </w:r>
    </w:p>
    <w:sectPr w:rsidR="000F20E4" w:rsidSect="00647D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viewer1" w:date="2018-03-17T16:15:00Z" w:initials="rev1">
    <w:p w14:paraId="583CDEEE" w14:textId="77777777" w:rsidR="00302885" w:rsidRDefault="00302885">
      <w:pPr>
        <w:pStyle w:val="CommentText"/>
      </w:pPr>
      <w:r>
        <w:rPr>
          <w:rStyle w:val="CommentReference"/>
        </w:rPr>
        <w:annotationRef/>
      </w:r>
      <w:r>
        <w:t>The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2" w:author="dugalh" w:date="2018-03-18T19:43:00Z" w:initials="dh">
    <w:p w14:paraId="02C1433B" w14:textId="1596B9A2" w:rsidR="00302885" w:rsidRDefault="00302885">
      <w:pPr>
        <w:pStyle w:val="CommentText"/>
      </w:pPr>
      <w:r>
        <w:t xml:space="preserve">A concurrent cloud-free </w:t>
      </w:r>
      <w:r>
        <w:rPr>
          <w:rStyle w:val="CommentReference"/>
        </w:rPr>
        <w:annotationRef/>
      </w:r>
      <w:r>
        <w:t>Landsat image is not available.  I do mention this now.  There are other concerns around using Landsat i.e. it’s revisit time and lack of BRDF correction.</w:t>
      </w:r>
    </w:p>
  </w:comment>
  <w:comment w:id="3" w:author="dugalh" w:date="2018-03-18T19:48:00Z" w:initials="dh">
    <w:p w14:paraId="0931D417" w14:textId="49B91244" w:rsidR="00302885" w:rsidRDefault="00302885">
      <w:pPr>
        <w:pStyle w:val="CommentText"/>
      </w:pPr>
      <w:r>
        <w:rPr>
          <w:rStyle w:val="CommentReference"/>
        </w:rPr>
        <w:annotationRef/>
      </w:r>
      <w:r>
        <w:rPr>
          <w:rStyle w:val="CommentReference"/>
        </w:rPr>
        <w:t xml:space="preserve">There are results that back up the claim on p14 </w:t>
      </w:r>
      <w:proofErr w:type="spellStart"/>
      <w:r>
        <w:rPr>
          <w:rStyle w:val="CommentReference"/>
        </w:rPr>
        <w:t>ll</w:t>
      </w:r>
      <w:proofErr w:type="spellEnd"/>
      <w:r>
        <w:rPr>
          <w:rStyle w:val="CommentReference"/>
        </w:rPr>
        <w:t xml:space="preserve"> 25-27.  I have also added some more description around the seam line issue in section 2.4.</w:t>
      </w:r>
    </w:p>
  </w:comment>
  <w:comment w:id="4" w:author="AVN" w:date="2018-05-03T12:28:00Z" w:initials="A">
    <w:p w14:paraId="01645307" w14:textId="2262D8A2" w:rsidR="00302885" w:rsidRDefault="00302885">
      <w:pPr>
        <w:pStyle w:val="CommentText"/>
      </w:pPr>
      <w:r>
        <w:rPr>
          <w:rStyle w:val="CommentReference"/>
        </w:rPr>
        <w:annotationRef/>
      </w:r>
      <w:r>
        <w:t xml:space="preserve">Good, I think this is sufficient. </w:t>
      </w:r>
    </w:p>
  </w:comment>
  <w:comment w:id="5" w:author="reviewer2" w:date="2018-03-18T19:32:00Z" w:initials="rev2">
    <w:p w14:paraId="0BEF9FC5" w14:textId="77777777" w:rsidR="00302885" w:rsidRDefault="00302885" w:rsidP="008F74E0">
      <w:r>
        <w:rPr>
          <w:rStyle w:val="CommentReference"/>
        </w:rPr>
        <w:annotationRef/>
      </w:r>
      <w:r>
        <w:t xml:space="preserve">This manuscript is aiming to perform the radiometric normalization of aerial images by collocated and concurrent, well-calibrated satellite images. The content shows no novelty but is somehow useful for those experiments without radiometric calibration of aerial camera. However, the description is too poor to be accepted for the publication. Detailed comments are as follow: </w:t>
      </w:r>
    </w:p>
    <w:p w14:paraId="0680EEC9" w14:textId="1B554D71" w:rsidR="00302885" w:rsidRDefault="00302885">
      <w:pPr>
        <w:pStyle w:val="CommentText"/>
      </w:pPr>
    </w:p>
  </w:comment>
  <w:comment w:id="6" w:author="dugalh" w:date="2018-03-18T19:55:00Z" w:initials="dh">
    <w:p w14:paraId="76DA8609" w14:textId="6D6585D1" w:rsidR="00302885" w:rsidRDefault="00302885">
      <w:pPr>
        <w:pStyle w:val="CommentText"/>
      </w:pPr>
      <w:r>
        <w:rPr>
          <w:rStyle w:val="CommentReference"/>
        </w:rPr>
        <w:annotationRef/>
      </w:r>
      <w:r>
        <w:t xml:space="preserve">It is not a radiometric calibration of the camera but of the camera – atmosphere –surface interaction.  The camera images used in the case study are already radiometrically calibrated for the camera and this is a requirement to satisfy </w:t>
      </w:r>
      <w:proofErr w:type="spellStart"/>
      <w:r>
        <w:t>eq</w:t>
      </w:r>
      <w:proofErr w:type="spellEnd"/>
      <w:r>
        <w:t xml:space="preserve"> 5 as is made explicit after eq1 on pg7</w:t>
      </w:r>
    </w:p>
    <w:p w14:paraId="72D60E0C" w14:textId="77777777" w:rsidR="00302885" w:rsidRDefault="00302885">
      <w:pPr>
        <w:pStyle w:val="CommentText"/>
      </w:pPr>
    </w:p>
    <w:p w14:paraId="40E1B2F2" w14:textId="740BA566" w:rsidR="00302885" w:rsidRDefault="00302885">
      <w:pPr>
        <w:pStyle w:val="CommentText"/>
      </w:pPr>
      <w:r>
        <w:t>I think the bulk of reviewer2’s comments are of dubious validity and these should be responded to in a covering letter rather than the manuscript.  Hopefully the editor will then appoint a different referee.</w:t>
      </w:r>
    </w:p>
  </w:comment>
  <w:comment w:id="7" w:author="AVN" w:date="2018-05-03T12:29:00Z" w:initials="A">
    <w:p w14:paraId="58E99573" w14:textId="46F4A337" w:rsidR="00302885" w:rsidRDefault="00302885">
      <w:pPr>
        <w:pStyle w:val="CommentText"/>
      </w:pPr>
      <w:r>
        <w:rPr>
          <w:rStyle w:val="CommentReference"/>
        </w:rPr>
        <w:annotationRef/>
      </w:r>
      <w:r>
        <w:t>Agreed</w:t>
      </w:r>
    </w:p>
  </w:comment>
  <w:comment w:id="8" w:author="reviewer1" w:date="2018-03-18T19:16:00Z" w:initials="rev1">
    <w:p w14:paraId="3C2FE823" w14:textId="77777777" w:rsidR="00302885" w:rsidRDefault="00302885">
      <w:pPr>
        <w:pStyle w:val="CommentText"/>
      </w:pPr>
      <w:r>
        <w:rPr>
          <w:rStyle w:val="CommentReference"/>
        </w:rPr>
        <w:annotationRef/>
      </w:r>
      <w:r>
        <w:t>VHR, maybe need to be defined before use in main text, please check the journal style.</w:t>
      </w:r>
      <w:r>
        <w:br/>
      </w:r>
    </w:p>
  </w:comment>
  <w:comment w:id="16" w:author="reviewer2" w:date="2018-03-18T19:34:00Z" w:initials="rev2">
    <w:p w14:paraId="14E32419" w14:textId="77777777" w:rsidR="00302885" w:rsidRDefault="00302885" w:rsidP="008F74E0">
      <w:r>
        <w:rPr>
          <w:rStyle w:val="CommentReference"/>
        </w:rPr>
        <w:annotationRef/>
      </w:r>
      <w:r>
        <w:t>Section 2.1 and 2.2, in my opinion, is almost useless. However, this part occupied 6 pages.</w:t>
      </w:r>
    </w:p>
    <w:p w14:paraId="68EC9DA2" w14:textId="77777777" w:rsidR="00302885" w:rsidRDefault="00302885" w:rsidP="008F74E0">
      <w:r>
        <w:t>For example, equation 5 is a standard relationship between DN and reflectance for any optical camera, which means equation 1-4 is unnecessary. In the algorithm, the authors assume that effect caused by RSR difference is linear. They didn’t take this effect into account. If so, it is unnecessary to give detailed description here.</w:t>
      </w:r>
    </w:p>
    <w:p w14:paraId="33199CA9" w14:textId="789BCB98" w:rsidR="00302885" w:rsidRDefault="00302885">
      <w:pPr>
        <w:pStyle w:val="CommentText"/>
      </w:pPr>
    </w:p>
  </w:comment>
  <w:comment w:id="17" w:author="dugalh" w:date="2018-03-18T20:31:00Z" w:initials="dh">
    <w:p w14:paraId="4B320EBF" w14:textId="6EF4A788" w:rsidR="00302885" w:rsidRDefault="00302885" w:rsidP="009508D2">
      <w:pPr>
        <w:pStyle w:val="CommentText"/>
      </w:pPr>
      <w:r>
        <w:t xml:space="preserve">We could shift these sections to an appendix.  But for now I have made a separate section for modelling of RSR and viewing geometry and tried to make it clearer how these effects are covered by the linear model of </w:t>
      </w:r>
      <w:proofErr w:type="spellStart"/>
      <w:r>
        <w:t>eq</w:t>
      </w:r>
      <w:proofErr w:type="spellEnd"/>
      <w:r>
        <w:t xml:space="preserve"> 5.  .</w:t>
      </w:r>
    </w:p>
    <w:p w14:paraId="049F7B1E" w14:textId="77777777" w:rsidR="00302885" w:rsidRDefault="00302885">
      <w:pPr>
        <w:pStyle w:val="CommentText"/>
      </w:pPr>
    </w:p>
    <w:p w14:paraId="635E43EB" w14:textId="77777777" w:rsidR="00302885" w:rsidRDefault="00302885">
      <w:pPr>
        <w:pStyle w:val="CommentText"/>
      </w:pPr>
      <w:r>
        <w:t>“</w:t>
      </w:r>
      <w:proofErr w:type="gramStart"/>
      <w:r>
        <w:t>equation</w:t>
      </w:r>
      <w:proofErr w:type="gramEnd"/>
      <w:r>
        <w:t xml:space="preserve"> 5 is a standard relationship between DN and reflectance for any optical camera, which means equation 1-4 is unnecessary” </w:t>
      </w:r>
    </w:p>
    <w:p w14:paraId="150EAA94" w14:textId="3ACBFC20" w:rsidR="00302885" w:rsidRDefault="00302885">
      <w:pPr>
        <w:pStyle w:val="CommentText"/>
      </w:pPr>
      <w:proofErr w:type="gramStart"/>
      <w:r>
        <w:t>eq1-4</w:t>
      </w:r>
      <w:proofErr w:type="gramEnd"/>
      <w:r>
        <w:t xml:space="preserve"> show how the standard model can be approximated by a linear model in certain circumstances.  </w:t>
      </w:r>
      <w:proofErr w:type="gramStart"/>
      <w:r>
        <w:t>eq1-4</w:t>
      </w:r>
      <w:proofErr w:type="gramEnd"/>
      <w:r>
        <w:t xml:space="preserve"> also show what affects (i.e. atmospheric and BRDF effects) the M &amp; C parameters of eq5 and therefore how these parameters may vary over space and time.  This in turn, informs/justifies the formulation of the method as a spatially varying linear model whose parameters are found in a small sliding window</w:t>
      </w:r>
    </w:p>
    <w:p w14:paraId="37FF4C8C" w14:textId="77777777" w:rsidR="00302885" w:rsidRDefault="00302885">
      <w:pPr>
        <w:pStyle w:val="CommentText"/>
      </w:pPr>
    </w:p>
    <w:p w14:paraId="1B21D278" w14:textId="77777777" w:rsidR="00302885" w:rsidRDefault="00302885">
      <w:pPr>
        <w:pStyle w:val="CommentText"/>
      </w:pPr>
      <w:r>
        <w:t xml:space="preserve">“. In the algorithm, the authors assume that effect caused by RSR difference is linear. They didn’t take this effect into account. If so, it is unnecessary to give detailed description here.” </w:t>
      </w:r>
    </w:p>
    <w:p w14:paraId="3E942ADF" w14:textId="77777777" w:rsidR="00302885" w:rsidRDefault="00302885">
      <w:pPr>
        <w:pStyle w:val="CommentText"/>
      </w:pPr>
    </w:p>
    <w:p w14:paraId="4E8BE756" w14:textId="3348D7EE" w:rsidR="00302885" w:rsidRDefault="00302885" w:rsidP="00F2766F">
      <w:pPr>
        <w:pStyle w:val="CommentText"/>
      </w:pPr>
      <w:r>
        <w:t>The RSR effect is shown to be approximately linear with a simulation (see 2.5 and 3.1).  Therefore the effect is taken into account by the spatially varying linear model.  I try to make this clearer now.</w:t>
      </w:r>
    </w:p>
    <w:p w14:paraId="5F0A9871" w14:textId="77777777" w:rsidR="00302885" w:rsidRDefault="00302885" w:rsidP="00F2766F">
      <w:pPr>
        <w:pStyle w:val="CommentText"/>
      </w:pPr>
    </w:p>
    <w:p w14:paraId="186FB7F9" w14:textId="7831C29D" w:rsidR="00302885" w:rsidRDefault="00302885" w:rsidP="00F2766F">
      <w:pPr>
        <w:pStyle w:val="CommentText"/>
      </w:pPr>
      <w:r>
        <w:t xml:space="preserve">“Section … 2.2, in my opinion, is almost useless” </w:t>
      </w:r>
    </w:p>
    <w:p w14:paraId="5B30BF8F" w14:textId="77777777" w:rsidR="00302885" w:rsidRDefault="00302885" w:rsidP="00F2766F">
      <w:pPr>
        <w:pStyle w:val="CommentText"/>
      </w:pPr>
    </w:p>
    <w:p w14:paraId="39B8495F" w14:textId="1BC41929" w:rsidR="00302885" w:rsidRDefault="00302885" w:rsidP="00F2766F">
      <w:pPr>
        <w:pStyle w:val="CommentText"/>
      </w:pPr>
      <w:r>
        <w:t xml:space="preserve">The first part of section 2.2 describes factors affecting the choice of reference image and the sliding window parameter estimation which are both core features of the method.  The rest of 2.2. </w:t>
      </w:r>
      <w:proofErr w:type="gramStart"/>
      <w:r>
        <w:t>discusses</w:t>
      </w:r>
      <w:proofErr w:type="gramEnd"/>
      <w:r>
        <w:t xml:space="preserve"> how viewing geometry and RSR factors not included in the 2.1 formulation can still be modelled as linear spatially varying effects and are therefore still approximated by the model.  There is also a part discussing the effect of using a coarse resolution reference which was a response to previous reviewers’ comments and is important background information on the limitations of the method.  I suggest responding to these comments in a covering letter.</w:t>
      </w:r>
    </w:p>
    <w:p w14:paraId="062D0679" w14:textId="77777777" w:rsidR="00302885" w:rsidRDefault="00302885">
      <w:pPr>
        <w:pStyle w:val="CommentText"/>
      </w:pPr>
    </w:p>
  </w:comment>
  <w:comment w:id="27" w:author="reviewer1" w:date="2018-03-18T19:18:00Z" w:initials="rev1">
    <w:p w14:paraId="55A3365B" w14:textId="77777777" w:rsidR="00302885" w:rsidRDefault="00302885">
      <w:pPr>
        <w:pStyle w:val="CommentText"/>
      </w:pPr>
      <w:r>
        <w:rPr>
          <w:rStyle w:val="CommentReference"/>
        </w:rPr>
        <w:annotationRef/>
      </w:r>
      <w:proofErr w:type="gramStart"/>
      <w:r>
        <w:t>the</w:t>
      </w:r>
      <w:proofErr w:type="gramEnd"/>
      <w:r>
        <w:t xml:space="preserve"> acronym DN should be in parenthesis, please check the journal style.</w:t>
      </w:r>
    </w:p>
  </w:comment>
  <w:comment w:id="28" w:author="dugalh" w:date="2018-04-24T12:41:00Z" w:initials="dh">
    <w:p w14:paraId="53E29C44" w14:textId="346EC183" w:rsidR="00302885" w:rsidRDefault="00302885">
      <w:pPr>
        <w:pStyle w:val="CommentText"/>
      </w:pPr>
      <w:r>
        <w:rPr>
          <w:rStyle w:val="CommentReference"/>
        </w:rPr>
        <w:annotationRef/>
      </w:r>
      <w:r>
        <w:t xml:space="preserve">It is a symbol in the equation, so I need to define it like this.  I expand the acronym the next time it is used in the manuscript.  </w:t>
      </w:r>
    </w:p>
  </w:comment>
  <w:comment w:id="29" w:author="AVN" w:date="2018-05-03T12:54:00Z" w:initials="A">
    <w:p w14:paraId="635C8A50" w14:textId="0BDDB95B" w:rsidR="00302885" w:rsidRDefault="00302885">
      <w:pPr>
        <w:pStyle w:val="CommentText"/>
      </w:pPr>
      <w:r>
        <w:rPr>
          <w:rStyle w:val="CommentReference"/>
        </w:rPr>
        <w:annotationRef/>
      </w:r>
      <w:r>
        <w:t xml:space="preserve">Alternatively one can change the sentence preceding the equation to include the term. </w:t>
      </w:r>
    </w:p>
  </w:comment>
  <w:comment w:id="35" w:author="reviewer1" w:date="2018-03-18T19:20:00Z" w:initials="rev1">
    <w:p w14:paraId="716920F7" w14:textId="77777777" w:rsidR="00302885" w:rsidRDefault="00302885">
      <w:pPr>
        <w:pStyle w:val="CommentText"/>
      </w:pPr>
      <w:r>
        <w:rPr>
          <w:rStyle w:val="CommentReference"/>
        </w:rPr>
        <w:annotationRef/>
      </w:r>
      <w:proofErr w:type="gramStart"/>
      <w:r>
        <w:t>should</w:t>
      </w:r>
      <w:proofErr w:type="gramEnd"/>
      <w:r>
        <w:t xml:space="preserve"> be described as “TOA reflectance” rather than “reflectance”, since the reflectance and TOA reflectance are quite different.</w:t>
      </w:r>
      <w:r>
        <w:br/>
      </w:r>
    </w:p>
  </w:comment>
  <w:comment w:id="36" w:author="dugalh" w:date="2018-04-23T15:40:00Z" w:initials="dh">
    <w:p w14:paraId="30E12F0C" w14:textId="60A6FEA6" w:rsidR="00302885" w:rsidRPr="00AD640B" w:rsidRDefault="00302885">
      <w:pPr>
        <w:pStyle w:val="CommentText"/>
      </w:pPr>
      <w:r w:rsidRPr="00AD640B">
        <w:rPr>
          <w:rStyle w:val="CommentReference"/>
        </w:rPr>
        <w:annotationRef/>
      </w:r>
      <w:r w:rsidRPr="00AD640B">
        <w:t xml:space="preserve">I call it “reflectance at the sensor” which I think means more or less the same as TOA reflectance.  I think I should call these quantities all either “at sensor” or TOA for consistency.  As the aerial sensor is really not at the TOA, I prefer to call them “at sensor”.  </w:t>
      </w:r>
    </w:p>
  </w:comment>
  <w:comment w:id="37" w:author="AVN" w:date="2018-05-03T12:55:00Z" w:initials="A">
    <w:p w14:paraId="053A5815" w14:textId="6F8E13D8" w:rsidR="00302885" w:rsidRDefault="00302885">
      <w:pPr>
        <w:pStyle w:val="CommentText"/>
      </w:pPr>
      <w:r>
        <w:rPr>
          <w:rStyle w:val="CommentReference"/>
        </w:rPr>
        <w:annotationRef/>
      </w:r>
      <w:r>
        <w:t xml:space="preserve">Definitely not TOA in the case of aerials, but I think in this context it was not specifically referring to aerial imagery. Nevertheless, at sensor reflectance is better here.  </w:t>
      </w:r>
    </w:p>
  </w:comment>
  <w:comment w:id="32" w:author="reviewer1" w:date="2018-03-18T19:19:00Z" w:initials="rev1">
    <w:p w14:paraId="692290C0" w14:textId="77777777" w:rsidR="00302885" w:rsidRDefault="00302885">
      <w:pPr>
        <w:pStyle w:val="CommentText"/>
      </w:pPr>
      <w:r>
        <w:rPr>
          <w:rStyle w:val="CommentReference"/>
        </w:rPr>
        <w:annotationRef/>
      </w:r>
      <w:r>
        <w:t xml:space="preserve">Equation (2) should </w:t>
      </w:r>
      <w:proofErr w:type="gramStart"/>
      <w:r>
        <w:t>be  ,</w:t>
      </w:r>
      <w:proofErr w:type="gramEnd"/>
      <w:r>
        <w:t xml:space="preserve"> where d is the distance between the sun and the earth in astronomical units.</w:t>
      </w:r>
      <w:r>
        <w:br/>
      </w:r>
    </w:p>
  </w:comment>
  <w:comment w:id="33" w:author="dugalh" w:date="2018-03-18T20:35:00Z" w:initials="dh">
    <w:p w14:paraId="1F5B5389" w14:textId="0184167A" w:rsidR="00302885" w:rsidRDefault="00302885">
      <w:pPr>
        <w:pStyle w:val="CommentText"/>
      </w:pPr>
      <w:r>
        <w:rPr>
          <w:rStyle w:val="CommentReference"/>
        </w:rPr>
        <w:annotationRef/>
      </w:r>
      <w:r>
        <w:t xml:space="preserve"> The d only comes in when E is solar irradiance (i.e. at the sun) but here we use </w:t>
      </w:r>
      <w:proofErr w:type="spellStart"/>
      <w:r>
        <w:t>Es</w:t>
      </w:r>
      <w:proofErr w:type="spellEnd"/>
      <w:r>
        <w:t xml:space="preserve"> which is TOA/”at sensor” irradiance which makes d irrelevant i.e. it has already been factored in.</w:t>
      </w:r>
    </w:p>
  </w:comment>
  <w:comment w:id="34" w:author="AVN" w:date="2018-05-03T12:58:00Z" w:initials="A">
    <w:p w14:paraId="7109C8B7" w14:textId="24BBEAE8" w:rsidR="00302885" w:rsidRDefault="00302885">
      <w:pPr>
        <w:pStyle w:val="CommentText"/>
      </w:pPr>
      <w:r>
        <w:rPr>
          <w:rStyle w:val="CommentReference"/>
        </w:rPr>
        <w:annotationRef/>
      </w:r>
      <w:r>
        <w:t>Agreed</w:t>
      </w:r>
    </w:p>
  </w:comment>
  <w:comment w:id="45" w:author="reviewer1" w:date="2018-03-18T19:21:00Z" w:initials="rev1">
    <w:p w14:paraId="6E17FAAD" w14:textId="77777777" w:rsidR="00302885" w:rsidRDefault="00302885">
      <w:pPr>
        <w:pStyle w:val="CommentText"/>
      </w:pPr>
      <w:r>
        <w:rPr>
          <w:rStyle w:val="CommentReference"/>
        </w:rPr>
        <w:annotationRef/>
      </w:r>
      <w:r>
        <w:t>The size of sliding window should be specifically defined. The BRDF and RSR are both related to the type of the targets. It is quite important to define the window size to make sure that the pixels in the window represent the same targets.</w:t>
      </w:r>
    </w:p>
  </w:comment>
  <w:comment w:id="46" w:author="dugalh" w:date="2018-04-23T16:43:00Z" w:initials="dh">
    <w:p w14:paraId="6B993C29" w14:textId="0D9AA362" w:rsidR="00302885" w:rsidRDefault="00302885" w:rsidP="00407774">
      <w:pPr>
        <w:pStyle w:val="CommentText"/>
      </w:pPr>
      <w:r>
        <w:rPr>
          <w:rStyle w:val="CommentReference"/>
        </w:rPr>
        <w:annotationRef/>
      </w:r>
      <w:r>
        <w:t xml:space="preserve">I think his point is that one wants to ideally have one land cover/BRDF inside the sliding window i.e. it should be small.  </w:t>
      </w:r>
      <w:r>
        <w:rPr>
          <w:rStyle w:val="CommentReference"/>
        </w:rPr>
        <w:annotationRef/>
      </w:r>
    </w:p>
    <w:p w14:paraId="70A5DDB0" w14:textId="435EF693" w:rsidR="00302885" w:rsidRDefault="00302885" w:rsidP="00407774">
      <w:pPr>
        <w:pStyle w:val="CommentText"/>
      </w:pPr>
    </w:p>
    <w:p w14:paraId="695BD998" w14:textId="2ABBCD8A" w:rsidR="00302885" w:rsidRDefault="00302885" w:rsidP="00D476EB">
      <w:pPr>
        <w:pStyle w:val="CommentText"/>
      </w:pPr>
      <w:r>
        <w:t xml:space="preserve">We don’t really want to fix the sliding window size here as we want to leave the method generic and applicable to different reference image / aerial image resolutions. We specify a size later for the case study.  Here, I now explain the trade-offs involved in the choice of the sliding window. </w:t>
      </w:r>
    </w:p>
  </w:comment>
  <w:comment w:id="47" w:author="AVN" w:date="2018-05-03T13:00:00Z" w:initials="A">
    <w:p w14:paraId="303D1915" w14:textId="12119ABE" w:rsidR="00302885" w:rsidRDefault="00302885">
      <w:pPr>
        <w:pStyle w:val="CommentText"/>
      </w:pPr>
      <w:r>
        <w:rPr>
          <w:rStyle w:val="CommentReference"/>
        </w:rPr>
        <w:annotationRef/>
      </w:r>
      <w:r>
        <w:t>Agreed</w:t>
      </w:r>
    </w:p>
  </w:comment>
  <w:comment w:id="49" w:author="dugalh" w:date="2018-04-25T12:54:00Z" w:initials="dh">
    <w:p w14:paraId="750CDA14" w14:textId="3ABA8FCD" w:rsidR="00302885" w:rsidRDefault="00302885">
      <w:pPr>
        <w:pStyle w:val="CommentText"/>
      </w:pPr>
      <w:r>
        <w:rPr>
          <w:rStyle w:val="CommentReference"/>
        </w:rPr>
        <w:annotationRef/>
      </w:r>
      <w:r>
        <w:rPr>
          <w:rStyle w:val="CommentReference"/>
        </w:rPr>
        <w:t xml:space="preserve">From a BRDF perspective, each land cover has its own BRDF characteristic, so one would like to keep the sliding window small so that the land cover in the window is close to homogenous.  </w:t>
      </w:r>
    </w:p>
  </w:comment>
  <w:comment w:id="50" w:author="dugalh" w:date="2018-04-25T15:34:00Z" w:initials="dh">
    <w:p w14:paraId="2CFE2779" w14:textId="2CDB031C" w:rsidR="00302885" w:rsidRDefault="00302885">
      <w:pPr>
        <w:pStyle w:val="CommentText"/>
      </w:pPr>
      <w:r>
        <w:rPr>
          <w:rStyle w:val="CommentReference"/>
        </w:rPr>
        <w:annotationRef/>
      </w:r>
      <w:r>
        <w:t>Moved here from below, so that we can separate out section 2.3</w:t>
      </w:r>
    </w:p>
  </w:comment>
  <w:comment w:id="78" w:author="AVN" w:date="2018-05-03T13:17:00Z" w:initials="A">
    <w:p w14:paraId="3888886D" w14:textId="430DB48B" w:rsidR="00302885" w:rsidRDefault="00302885">
      <w:pPr>
        <w:pStyle w:val="CommentText"/>
      </w:pPr>
      <w:r>
        <w:rPr>
          <w:rStyle w:val="CommentReference"/>
        </w:rPr>
        <w:annotationRef/>
      </w:r>
      <w:r>
        <w:t>Incorporate in case study?</w:t>
      </w:r>
    </w:p>
  </w:comment>
  <w:comment w:id="82" w:author="AVN" w:date="2018-05-03T13:28:00Z" w:initials="A">
    <w:p w14:paraId="3ABC8627" w14:textId="18EEF46D" w:rsidR="00302885" w:rsidRDefault="00302885">
      <w:pPr>
        <w:pStyle w:val="CommentText"/>
      </w:pPr>
      <w:r>
        <w:rPr>
          <w:rStyle w:val="CommentReference"/>
        </w:rPr>
        <w:annotationRef/>
      </w:r>
      <w:r>
        <w:t>Discussion</w:t>
      </w:r>
    </w:p>
  </w:comment>
  <w:comment w:id="86" w:author="dugalh" w:date="2018-05-02T11:26:00Z" w:initials="dh">
    <w:p w14:paraId="0618E323" w14:textId="7EC0E34E" w:rsidR="00302885" w:rsidRDefault="00302885">
      <w:pPr>
        <w:pStyle w:val="CommentText"/>
      </w:pPr>
      <w:r>
        <w:rPr>
          <w:rStyle w:val="CommentReference"/>
        </w:rPr>
        <w:annotationRef/>
      </w:r>
      <w:r>
        <w:t xml:space="preserve">To clarify that it is still included in the </w:t>
      </w:r>
      <w:proofErr w:type="spellStart"/>
      <w:r>
        <w:t>eq</w:t>
      </w:r>
      <w:proofErr w:type="spellEnd"/>
      <w:r>
        <w:t xml:space="preserve"> 5 model</w:t>
      </w:r>
    </w:p>
  </w:comment>
  <w:comment w:id="89" w:author="AVN" w:date="2018-05-03T13:26:00Z" w:initials="A">
    <w:p w14:paraId="3E9999F8" w14:textId="08CA9A8E" w:rsidR="00302885" w:rsidRDefault="00302885">
      <w:pPr>
        <w:pStyle w:val="CommentText"/>
      </w:pPr>
      <w:r>
        <w:rPr>
          <w:rStyle w:val="CommentReference"/>
        </w:rPr>
        <w:annotationRef/>
      </w:r>
      <w:r>
        <w:t>Feels like this should be in discussion. Perhaps simply say that it was validated in experiments on specific imagery?</w:t>
      </w:r>
    </w:p>
  </w:comment>
  <w:comment w:id="91" w:author="reviewer2" w:date="2018-03-18T19:36:00Z" w:initials="rev2">
    <w:p w14:paraId="0531BEDD" w14:textId="77777777" w:rsidR="00302885" w:rsidRDefault="00302885" w:rsidP="008F74E0">
      <w:r>
        <w:rPr>
          <w:rStyle w:val="CommentReference"/>
        </w:rPr>
        <w:annotationRef/>
      </w:r>
      <w:r>
        <w:t>In homogenization procedure, if we perform step (2) and (3) directly at course resolution without step (1), what’s the difference, please clarify.</w:t>
      </w:r>
    </w:p>
    <w:p w14:paraId="245B8753" w14:textId="66633FC9" w:rsidR="00302885" w:rsidRDefault="00302885">
      <w:pPr>
        <w:pStyle w:val="CommentText"/>
      </w:pPr>
    </w:p>
  </w:comment>
  <w:comment w:id="92" w:author="dugalh" w:date="2018-03-18T20:40:00Z" w:initials="dh">
    <w:p w14:paraId="29C561D4" w14:textId="7F210986" w:rsidR="00302885" w:rsidRDefault="00302885" w:rsidP="0051366F">
      <w:pPr>
        <w:pStyle w:val="CommentText"/>
      </w:pPr>
      <w:r>
        <w:rPr>
          <w:rStyle w:val="CommentReference"/>
        </w:rPr>
        <w:annotationRef/>
      </w:r>
      <w:r>
        <w:t xml:space="preserve">It is not possible to perform 2 &amp; 3 without 1.  He/she seems to think step 2 involves only ref image but from </w:t>
      </w:r>
      <w:proofErr w:type="spellStart"/>
      <w:r>
        <w:t>eq</w:t>
      </w:r>
      <w:proofErr w:type="spellEnd"/>
      <w:r>
        <w:t xml:space="preserve"> 9 (note the explicit reference in step 2), we see we need step 1.  I have added a clarification with </w:t>
      </w:r>
      <w:proofErr w:type="spellStart"/>
      <w:r>
        <w:t>eq</w:t>
      </w:r>
      <w:proofErr w:type="spellEnd"/>
      <w:r>
        <w:t xml:space="preserve"> 9 and a bit of re-wording below.</w:t>
      </w:r>
    </w:p>
  </w:comment>
  <w:comment w:id="97" w:author="dugalh" w:date="2018-05-01T14:50:00Z" w:initials="dh">
    <w:p w14:paraId="3F80CF0A" w14:textId="2A009BD3" w:rsidR="00302885" w:rsidRDefault="00302885">
      <w:pPr>
        <w:pStyle w:val="CommentText"/>
      </w:pPr>
      <w:r>
        <w:rPr>
          <w:rStyle w:val="CommentReference"/>
        </w:rPr>
        <w:annotationRef/>
      </w:r>
      <w:proofErr w:type="spellStart"/>
      <w:r>
        <w:t>Eg</w:t>
      </w:r>
      <w:proofErr w:type="spellEnd"/>
      <w:r>
        <w:t xml:space="preserve"> uneven terrain producing shadows or fine scale heterogeneity </w:t>
      </w:r>
    </w:p>
  </w:comment>
  <w:comment w:id="98" w:author="AVN" w:date="2018-05-03T13:23:00Z" w:initials="A">
    <w:p w14:paraId="61EF6442" w14:textId="45A6EB77" w:rsidR="00302885" w:rsidRDefault="00302885">
      <w:pPr>
        <w:pStyle w:val="CommentText"/>
      </w:pPr>
      <w:r>
        <w:rPr>
          <w:rStyle w:val="CommentReference"/>
        </w:rPr>
        <w:annotationRef/>
      </w:r>
      <w:r>
        <w:t>Add to text?</w:t>
      </w:r>
    </w:p>
  </w:comment>
  <w:comment w:id="95" w:author="reviewer1" w:date="2018-03-18T19:51:00Z" w:initials="rev1">
    <w:p w14:paraId="411ED62C" w14:textId="28EC204D" w:rsidR="00302885" w:rsidRDefault="00302885">
      <w:pPr>
        <w:pStyle w:val="CommentText"/>
      </w:pPr>
      <w:r>
        <w:rPr>
          <w:rStyle w:val="CommentReference"/>
        </w:rPr>
        <w:annotationRef/>
      </w:r>
      <w: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comment>
  <w:comment w:id="96" w:author="dugalh" w:date="2018-05-01T14:59:00Z" w:initials="dh">
    <w:p w14:paraId="14FDA50A" w14:textId="34A6DD14" w:rsidR="00302885" w:rsidRDefault="00302885">
      <w:pPr>
        <w:pStyle w:val="CommentText"/>
      </w:pPr>
      <w:r>
        <w:rPr>
          <w:rStyle w:val="CommentReference"/>
        </w:rPr>
        <w:annotationRef/>
      </w:r>
      <w:r>
        <w:t xml:space="preserve">I have softened this claim now and clarified a little.  Then there are also results to back this up in section 3.2 which seem to have been missed. </w:t>
      </w:r>
    </w:p>
  </w:comment>
  <w:comment w:id="99" w:author="dugalh" w:date="2018-05-01T15:03:00Z" w:initials="dh">
    <w:p w14:paraId="53188F8E" w14:textId="2AA5A933" w:rsidR="00302885" w:rsidRDefault="00302885">
      <w:pPr>
        <w:pStyle w:val="CommentText"/>
      </w:pPr>
      <w:r>
        <w:rPr>
          <w:rStyle w:val="CommentReference"/>
        </w:rPr>
        <w:annotationRef/>
      </w:r>
      <w:r>
        <w:t>Include here?</w:t>
      </w:r>
    </w:p>
  </w:comment>
  <w:comment w:id="100" w:author="AVN" w:date="2018-05-03T13:23:00Z" w:initials="A">
    <w:p w14:paraId="449F924A" w14:textId="65366107" w:rsidR="00302885" w:rsidRDefault="00302885">
      <w:pPr>
        <w:pStyle w:val="CommentText"/>
      </w:pPr>
      <w:r>
        <w:rPr>
          <w:rStyle w:val="CommentReference"/>
        </w:rPr>
        <w:annotationRef/>
      </w:r>
      <w:r>
        <w:t xml:space="preserve">No, remove. </w:t>
      </w:r>
    </w:p>
  </w:comment>
  <w:comment w:id="94" w:author="AVN" w:date="2018-05-03T13:24:00Z" w:initials="A">
    <w:p w14:paraId="4D083261" w14:textId="19133584" w:rsidR="00302885" w:rsidRDefault="00302885">
      <w:pPr>
        <w:pStyle w:val="CommentText"/>
      </w:pPr>
      <w:r>
        <w:rPr>
          <w:rStyle w:val="CommentReference"/>
        </w:rPr>
        <w:annotationRef/>
      </w:r>
      <w:r>
        <w:t>This is out of place here. It talks to the performance of the model, which should be in the discussion.</w:t>
      </w:r>
    </w:p>
  </w:comment>
  <w:comment w:id="110" w:author="reviewer1" w:date="2018-03-18T19:27:00Z" w:initials="rev1">
    <w:p w14:paraId="752DF27A" w14:textId="1BB32DDB" w:rsidR="00302885" w:rsidRDefault="00302885">
      <w:pPr>
        <w:pStyle w:val="CommentText"/>
      </w:pPr>
      <w:r>
        <w:rPr>
          <w:rStyle w:val="CommentReference"/>
        </w:rPr>
        <w:annotationRef/>
      </w:r>
      <w:r>
        <w:t>In my opinion, section 2.4 should be placed as 3.1, or 2.1, please check the journal manuscript guidance.</w:t>
      </w:r>
      <w:r>
        <w:br/>
      </w:r>
    </w:p>
  </w:comment>
  <w:comment w:id="111" w:author="dugalh" w:date="2018-03-18T20:44:00Z" w:initials="dh">
    <w:p w14:paraId="00ADEECE" w14:textId="6254DAE4" w:rsidR="00302885" w:rsidRDefault="00302885">
      <w:pPr>
        <w:pStyle w:val="CommentText"/>
      </w:pPr>
      <w:r>
        <w:rPr>
          <w:rStyle w:val="CommentReference"/>
        </w:rPr>
        <w:annotationRef/>
      </w:r>
      <w:r>
        <w:rPr>
          <w:rStyle w:val="CommentReference"/>
        </w:rPr>
        <w:t>There is no specific journal guidance on this</w:t>
      </w:r>
      <w:r>
        <w:t xml:space="preserve"> </w:t>
      </w:r>
    </w:p>
    <w:p w14:paraId="67EDACC0" w14:textId="77777777" w:rsidR="00302885" w:rsidRDefault="00302885">
      <w:pPr>
        <w:pStyle w:val="CommentText"/>
      </w:pPr>
    </w:p>
    <w:p w14:paraId="09FD5CE2" w14:textId="1B391DB7" w:rsidR="00302885" w:rsidRDefault="00302885">
      <w:pPr>
        <w:pStyle w:val="CommentText"/>
      </w:pPr>
      <w:r>
        <w:t>We refer to section 2.1-2.2 here, so unless we separate that part out, we can’t put this as 2.1. Then 2.6 refers to this data, so 3.1 also seems wrong.</w:t>
      </w:r>
    </w:p>
    <w:p w14:paraId="473F2BB0" w14:textId="77777777" w:rsidR="00302885" w:rsidRDefault="00302885">
      <w:pPr>
        <w:pStyle w:val="CommentText"/>
      </w:pPr>
    </w:p>
    <w:p w14:paraId="1A51B303" w14:textId="3D4551A5" w:rsidR="00302885" w:rsidRDefault="00302885">
      <w:pPr>
        <w:pStyle w:val="CommentText"/>
      </w:pPr>
      <w:r>
        <w:t>What do you think Adriaan?</w:t>
      </w:r>
    </w:p>
  </w:comment>
  <w:comment w:id="112" w:author="AVN" w:date="2018-05-03T13:55:00Z" w:initials="A">
    <w:p w14:paraId="252F9284" w14:textId="27813551" w:rsidR="00302885" w:rsidRDefault="00302885">
      <w:pPr>
        <w:pStyle w:val="CommentText"/>
      </w:pPr>
      <w:r>
        <w:rPr>
          <w:rStyle w:val="CommentReference"/>
        </w:rPr>
        <w:annotationRef/>
      </w:r>
      <w:r>
        <w:t xml:space="preserve">I totally disagree with the reviewer. It should be part of methods. </w:t>
      </w:r>
    </w:p>
  </w:comment>
  <w:comment w:id="113" w:author="reviewer2" w:date="2018-03-18T19:40:00Z" w:initials="rev2">
    <w:p w14:paraId="078AC89E" w14:textId="6BB29B04" w:rsidR="00302885" w:rsidRDefault="00302885">
      <w:pPr>
        <w:pStyle w:val="CommentText"/>
      </w:pPr>
      <w:r>
        <w:rPr>
          <w:rStyle w:val="CommentReference"/>
        </w:rPr>
        <w:annotationRef/>
      </w:r>
      <w:r>
        <w:t>The most important thing is the description of aerial experiment and images, as well as surround conditions. In this manuscript, however, I almost can find nothing. Where is the study area? What are the specifications of DMC? When did the images take? How many days? What is the AOD in those days? Is it possible that the impact from no atmospheric correction is much larger than BRDF correction?</w:t>
      </w:r>
    </w:p>
  </w:comment>
  <w:comment w:id="114" w:author="dugalh" w:date="2018-03-18T20:47:00Z" w:initials="dh">
    <w:p w14:paraId="649E1B36" w14:textId="793338F6" w:rsidR="00302885" w:rsidRDefault="00302885">
      <w:pPr>
        <w:pStyle w:val="CommentText"/>
      </w:pPr>
      <w:r>
        <w:rPr>
          <w:rStyle w:val="CommentReference"/>
        </w:rPr>
        <w:annotationRef/>
      </w:r>
      <w:r>
        <w:t xml:space="preserve">The first four questions are already covered in section 2.5.  </w:t>
      </w:r>
    </w:p>
    <w:p w14:paraId="3DCADF01" w14:textId="77777777" w:rsidR="00302885" w:rsidRDefault="00302885">
      <w:pPr>
        <w:pStyle w:val="CommentText"/>
      </w:pPr>
    </w:p>
    <w:p w14:paraId="07A9D82C" w14:textId="15A9371C" w:rsidR="00302885" w:rsidRDefault="00302885">
      <w:pPr>
        <w:pStyle w:val="CommentText"/>
      </w:pPr>
      <w:r>
        <w:t xml:space="preserve">“What is the AOD in those days?” I have included figures for AOD now - they do show that the atmosphere was clear.  These MODIS AOD figures are from TOA though, so they are not necessarily applicable to survey altitude.  </w:t>
      </w:r>
    </w:p>
    <w:p w14:paraId="5F108C7A" w14:textId="77777777" w:rsidR="00302885" w:rsidRDefault="00302885">
      <w:pPr>
        <w:pStyle w:val="CommentText"/>
      </w:pPr>
    </w:p>
    <w:p w14:paraId="49D530A5" w14:textId="1EBD3643" w:rsidR="00302885" w:rsidRDefault="00302885" w:rsidP="00CD2631">
      <w:pPr>
        <w:pStyle w:val="CommentText"/>
      </w:pPr>
      <w:r>
        <w:t>“Is it possible that the impact from no atmospheric correction is much larger than BRDF correction?”</w:t>
      </w:r>
    </w:p>
    <w:p w14:paraId="4759D17A" w14:textId="77777777" w:rsidR="00302885" w:rsidRDefault="00302885" w:rsidP="00CD2631">
      <w:pPr>
        <w:pStyle w:val="CommentText"/>
      </w:pPr>
    </w:p>
    <w:p w14:paraId="27F30D29" w14:textId="3491C49C" w:rsidR="00302885" w:rsidRDefault="00302885">
      <w:pPr>
        <w:pStyle w:val="CommentText"/>
      </w:pPr>
      <w:r>
        <w:t>I think it is very unlikely given the low AOD (</w:t>
      </w:r>
      <w:proofErr w:type="gramStart"/>
      <w:r>
        <w:t>and  other</w:t>
      </w:r>
      <w:proofErr w:type="gramEnd"/>
      <w:r>
        <w:t xml:space="preserve"> factors).  It’s not clear why this is a concern for this reviewer though…  We could demonstrate this more clearly (or at least justify omitting C) by </w:t>
      </w:r>
      <w:proofErr w:type="spellStart"/>
      <w:r>
        <w:t>eg</w:t>
      </w:r>
      <w:proofErr w:type="spellEnd"/>
      <w:r>
        <w:t xml:space="preserve"> fitting an offset (C) only model and comparing results. But I think this is beyond the scope of this paper – we say we will look into including C/offsets in another paper.  What do you think Adriaan?</w:t>
      </w:r>
    </w:p>
  </w:comment>
  <w:comment w:id="116" w:author="reviewer1" w:date="2018-03-18T19:28:00Z" w:initials="rev1">
    <w:p w14:paraId="6D6DF99A" w14:textId="0287AB29" w:rsidR="00302885" w:rsidRDefault="00302885">
      <w:pPr>
        <w:pStyle w:val="CommentText"/>
      </w:pPr>
      <w:r>
        <w:rPr>
          <w:rStyle w:val="CommentReference"/>
        </w:rPr>
        <w:annotationRef/>
      </w:r>
      <w:r>
        <w:t>Line 23: since “except NIR”, then not good in all bands. Please phrase</w:t>
      </w:r>
      <w:r>
        <w:rPr>
          <w:rFonts w:ascii="MS Gothic" w:hAnsi="MS Gothic" w:cs="MS Gothic"/>
        </w:rPr>
        <w:t>？</w:t>
      </w:r>
      <w:r>
        <w:br/>
      </w:r>
    </w:p>
  </w:comment>
  <w:comment w:id="118" w:author="dugalh" w:date="2018-04-26T19:03:00Z" w:initials="dh">
    <w:p w14:paraId="3C721E79" w14:textId="26D2D342" w:rsidR="00302885" w:rsidRDefault="00302885">
      <w:pPr>
        <w:pStyle w:val="CommentText"/>
      </w:pPr>
      <w:r>
        <w:rPr>
          <w:rStyle w:val="CommentReference"/>
        </w:rPr>
        <w:annotationRef/>
      </w:r>
      <w:r>
        <w:t xml:space="preserve">In response to reviewer2 </w:t>
      </w:r>
    </w:p>
  </w:comment>
  <w:comment w:id="119" w:author="dugalh" w:date="2018-04-26T12:20:00Z" w:initials="dh">
    <w:p w14:paraId="42052313" w14:textId="7FFAD8A6" w:rsidR="00302885" w:rsidRDefault="00302885">
      <w:pPr>
        <w:pStyle w:val="CommentText"/>
      </w:pPr>
      <w:r>
        <w:rPr>
          <w:rStyle w:val="CommentReference"/>
        </w:rPr>
        <w:annotationRef/>
      </w:r>
      <w:r>
        <w:t xml:space="preserve">I need to satisfy </w:t>
      </w:r>
      <w:proofErr w:type="gramStart"/>
      <w:r>
        <w:t>reviewer1’s  concern</w:t>
      </w:r>
      <w:proofErr w:type="gramEnd"/>
      <w:r>
        <w:t xml:space="preserve"> around us not using Landsat</w:t>
      </w:r>
    </w:p>
    <w:p w14:paraId="701320FF" w14:textId="77777777" w:rsidR="00302885" w:rsidRDefault="00302885">
      <w:pPr>
        <w:pStyle w:val="CommentText"/>
      </w:pPr>
    </w:p>
    <w:p w14:paraId="28E5CE73" w14:textId="49D8E4D9" w:rsidR="00302885" w:rsidRDefault="00302885">
      <w:pPr>
        <w:pStyle w:val="CommentText"/>
      </w:pPr>
      <w:r>
        <w:t>As a matter of interest, Landsat has no BRDF correction and so may not actually be the best reference but we would need to test to establish this one way or another.</w:t>
      </w:r>
    </w:p>
    <w:p w14:paraId="0A135D92" w14:textId="77777777" w:rsidR="00302885" w:rsidRDefault="00302885">
      <w:pPr>
        <w:pStyle w:val="CommentText"/>
      </w:pPr>
    </w:p>
    <w:p w14:paraId="3273CC62" w14:textId="143A06DD" w:rsidR="00302885" w:rsidRDefault="00302885">
      <w:pPr>
        <w:pStyle w:val="CommentText"/>
      </w:pPr>
      <w:r>
        <w:t>In the conclusion, I say that for future work, we should conduct an experiment with a Landsat ref image.</w:t>
      </w:r>
    </w:p>
  </w:comment>
  <w:comment w:id="120" w:author="AVN" w:date="2018-05-03T13:34:00Z" w:initials="A">
    <w:p w14:paraId="757D80A7" w14:textId="40772E5F" w:rsidR="00302885" w:rsidRDefault="00302885">
      <w:pPr>
        <w:pStyle w:val="CommentText"/>
      </w:pPr>
      <w:r>
        <w:rPr>
          <w:rStyle w:val="CommentReference"/>
        </w:rPr>
        <w:annotationRef/>
      </w:r>
      <w:r>
        <w:t xml:space="preserve">This should work. </w:t>
      </w:r>
    </w:p>
  </w:comment>
  <w:comment w:id="159" w:author="AVN" w:date="2018-05-03T13:56:00Z" w:initials="A">
    <w:p w14:paraId="5C8FBA43" w14:textId="202D093C" w:rsidR="00302885" w:rsidRDefault="00302885">
      <w:pPr>
        <w:pStyle w:val="CommentText"/>
      </w:pPr>
      <w:r>
        <w:rPr>
          <w:rStyle w:val="CommentReference"/>
        </w:rPr>
        <w:annotationRef/>
      </w:r>
      <w:r>
        <w:t>Why not combine this with previous section. It seems to be part of data preparation?</w:t>
      </w:r>
    </w:p>
  </w:comment>
  <w:comment w:id="161" w:author="reviewer2" w:date="2018-03-18T19:37:00Z" w:initials="rev2">
    <w:p w14:paraId="0BE7768B" w14:textId="327D1714" w:rsidR="00302885" w:rsidRDefault="00302885">
      <w:pPr>
        <w:pStyle w:val="CommentText"/>
      </w:pPr>
      <w:r>
        <w:rPr>
          <w:rStyle w:val="CommentReference"/>
        </w:rPr>
        <w:annotationRef/>
      </w:r>
      <w:r>
        <w:t>The purpose of this manuscript is to increase the radiometric accuracy of the aerial images. However, in whole manuscript, the authors talked too less about the uncertainty. What is the accuracy of the MODIS MCD43A4? What is accuracy of the algorithm? The accuracy impacted mostly by atmospheric correction, geometry, and RSR difference. But I cannot find any explanations.</w:t>
      </w:r>
    </w:p>
  </w:comment>
  <w:comment w:id="162" w:author="dugalh" w:date="2018-03-18T20:48:00Z" w:initials="dh">
    <w:p w14:paraId="54E367E2" w14:textId="485CCD62" w:rsidR="00302885" w:rsidRDefault="00302885">
      <w:pPr>
        <w:pStyle w:val="CommentText"/>
      </w:pPr>
      <w:r>
        <w:rPr>
          <w:rStyle w:val="CommentReference"/>
        </w:rPr>
        <w:annotationRef/>
      </w:r>
      <w:r>
        <w:t xml:space="preserve">These things are mostly covered in section 2.7.  Not sure how to satisfy this person.  </w:t>
      </w:r>
    </w:p>
    <w:p w14:paraId="634DC332" w14:textId="77777777" w:rsidR="00302885" w:rsidRDefault="00302885">
      <w:pPr>
        <w:pStyle w:val="CommentText"/>
      </w:pPr>
    </w:p>
    <w:p w14:paraId="7432759E" w14:textId="77777777" w:rsidR="00302885" w:rsidRDefault="00302885">
      <w:pPr>
        <w:pStyle w:val="CommentText"/>
      </w:pPr>
      <w:r>
        <w:t xml:space="preserve">“The accuracy impacted mostly by atmospheric correction, geometry, and RSR difference. But I cannot find any explanations.” </w:t>
      </w:r>
    </w:p>
    <w:p w14:paraId="57977AC4" w14:textId="3E4F6EC8" w:rsidR="00302885" w:rsidRDefault="00302885">
      <w:pPr>
        <w:pStyle w:val="CommentText"/>
      </w:pPr>
      <w:r>
        <w:t>There are explanations about these effects in section 2.1-2.3.  I very much doubt if the majority of error is due to these sources, it much more likely to be due to BRDF because of wide aerial FOV and long survey durations.</w:t>
      </w:r>
    </w:p>
    <w:p w14:paraId="624B8F18" w14:textId="77777777" w:rsidR="00302885" w:rsidRDefault="00302885">
      <w:pPr>
        <w:pStyle w:val="CommentText"/>
      </w:pPr>
    </w:p>
    <w:p w14:paraId="2B1A3418" w14:textId="167CA975" w:rsidR="00302885" w:rsidRDefault="00302885">
      <w:pPr>
        <w:pStyle w:val="CommentText"/>
      </w:pPr>
      <w:r>
        <w:t xml:space="preserve">Reading between the lines, this reviewer seems to want some sort of comparison between with and without BRDF correction.  We could compare the M only model to a C only model (I have done this roughly and the C only model is worse) but this is not exactly with and without BRDF (M is mostly BRDF and C is mostly atmosphere AFAIK).  As I don’t really understand his/her concern, I don’t know how to satisfy it.  Do you have any ideas here Adriaan?  </w:t>
      </w:r>
    </w:p>
    <w:p w14:paraId="274D4660" w14:textId="77777777" w:rsidR="00302885" w:rsidRDefault="00302885">
      <w:pPr>
        <w:pStyle w:val="CommentText"/>
      </w:pPr>
    </w:p>
    <w:p w14:paraId="18C4653B" w14:textId="690C93B5" w:rsidR="00302885" w:rsidRDefault="00302885">
      <w:pPr>
        <w:pStyle w:val="CommentText"/>
      </w:pPr>
      <w:r>
        <w:t>I don’t know how we could separate out sources of error in our accuracy assessment, and the majority/all of related papers have the same problem.  Given that our assessment indicates the method is accurate, is it not really necessary or interesting to do an error source analysis IMO (assuming it was possible).</w:t>
      </w:r>
    </w:p>
  </w:comment>
  <w:comment w:id="163" w:author="AVN" w:date="2018-05-03T13:39:00Z" w:initials="A">
    <w:p w14:paraId="7645405F" w14:textId="7B9C4DAB" w:rsidR="00302885" w:rsidRDefault="00302885">
      <w:pPr>
        <w:pStyle w:val="CommentText"/>
      </w:pPr>
      <w:r>
        <w:rPr>
          <w:rStyle w:val="CommentReference"/>
        </w:rPr>
        <w:annotationRef/>
      </w:r>
      <w:r>
        <w:t xml:space="preserve">No need to make a big deal of it. Simply add the word “uncertainty” in the discussion and conclusion and point out some possible sources of uncertainty/inaccuracy. </w:t>
      </w:r>
    </w:p>
  </w:comment>
  <w:comment w:id="164" w:author="AVN" w:date="2018-05-03T13:44:00Z" w:initials="A">
    <w:p w14:paraId="2CC13AF3" w14:textId="1F3885D1" w:rsidR="00302885" w:rsidRDefault="00302885">
      <w:pPr>
        <w:pStyle w:val="CommentText"/>
      </w:pPr>
      <w:r>
        <w:rPr>
          <w:rStyle w:val="CommentReference"/>
        </w:rPr>
        <w:annotationRef/>
      </w:r>
      <w:r>
        <w:t>See comment below about accuracy.</w:t>
      </w:r>
    </w:p>
  </w:comment>
  <w:comment w:id="168" w:author="AVN" w:date="2018-05-03T13:43:00Z" w:initials="A">
    <w:p w14:paraId="366516E8" w14:textId="246BA564" w:rsidR="00302885" w:rsidRDefault="00302885">
      <w:pPr>
        <w:pStyle w:val="CommentText"/>
      </w:pPr>
      <w:r>
        <w:rPr>
          <w:rStyle w:val="CommentReference"/>
        </w:rPr>
        <w:annotationRef/>
      </w:r>
      <w:r>
        <w:t xml:space="preserve">I wonder if the word “accuracy” should be used at all here. This is really just a comparison. </w:t>
      </w:r>
    </w:p>
  </w:comment>
  <w:comment w:id="165" w:author="reviewer2" w:date="2018-03-18T19:39:00Z" w:initials="rev2">
    <w:p w14:paraId="2C027284" w14:textId="77777777" w:rsidR="00302885" w:rsidRDefault="00302885" w:rsidP="008F74E0">
      <w:r>
        <w:rPr>
          <w:rStyle w:val="CommentReference"/>
        </w:rPr>
        <w:annotationRef/>
      </w:r>
      <w:r>
        <w:t>The validation by SPOT 5 is meaningless, which gave only the comparison between MODIS and SPOT 5. I suggest the authors conduct the comparison between with and without BRDF correction.</w:t>
      </w:r>
    </w:p>
    <w:p w14:paraId="4AFFFFC1" w14:textId="5A037D55" w:rsidR="00302885" w:rsidRDefault="00302885">
      <w:pPr>
        <w:pStyle w:val="CommentText"/>
      </w:pPr>
    </w:p>
  </w:comment>
  <w:comment w:id="166" w:author="dugalh" w:date="2018-03-18T20:49:00Z" w:initials="dh">
    <w:p w14:paraId="4B0A3E2A" w14:textId="012D5AEF" w:rsidR="00302885" w:rsidRDefault="00302885">
      <w:pPr>
        <w:pStyle w:val="CommentText"/>
      </w:pPr>
      <w:r>
        <w:rPr>
          <w:rStyle w:val="CommentReference"/>
        </w:rPr>
        <w:annotationRef/>
      </w:r>
      <w:r>
        <w:t xml:space="preserve">I agree that the comparison between SPOT and MODIS is not hugely useful and could be left out </w:t>
      </w:r>
    </w:p>
    <w:p w14:paraId="44063C98" w14:textId="77777777" w:rsidR="00302885" w:rsidRDefault="00302885">
      <w:pPr>
        <w:pStyle w:val="CommentText"/>
      </w:pPr>
    </w:p>
    <w:p w14:paraId="03074A68" w14:textId="61EDA727" w:rsidR="00302885" w:rsidRDefault="00302885">
      <w:pPr>
        <w:pStyle w:val="CommentText"/>
      </w:pPr>
      <w:r>
        <w:t>However, there is also the validation between SPOT and calibrated DMC which is useful and our core validation – this reviewer seems to not have noticed this, although it is described clearly in the next paragraph.</w:t>
      </w:r>
    </w:p>
    <w:p w14:paraId="788428FF" w14:textId="77777777" w:rsidR="00302885" w:rsidRDefault="00302885">
      <w:pPr>
        <w:pStyle w:val="CommentText"/>
      </w:pPr>
    </w:p>
    <w:p w14:paraId="3954D9CD" w14:textId="77777777" w:rsidR="00302885" w:rsidRDefault="00302885" w:rsidP="009712D6">
      <w:r>
        <w:t xml:space="preserve">“I suggest the authors conduct the comparison between with and without BRDF correction.”  </w:t>
      </w:r>
    </w:p>
    <w:p w14:paraId="33BA9D43" w14:textId="3F872EFC" w:rsidR="00302885" w:rsidRDefault="00302885" w:rsidP="009712D6">
      <w:r>
        <w:t>I’m not sure what BRDF correction he is referring to here: MODIS/SPOT or DMC, or why this would be interesting.  I did actually do this with SPOT and the ATCOR BRDF is horrible, but if we go into that here, it is going to open up a can of worms.</w:t>
      </w:r>
    </w:p>
    <w:p w14:paraId="1AC8660C" w14:textId="192FF2E0" w:rsidR="00302885" w:rsidRDefault="00302885" w:rsidP="009712D6">
      <w:r>
        <w:t xml:space="preserve"> </w:t>
      </w:r>
    </w:p>
    <w:p w14:paraId="3B90865F" w14:textId="730E284F" w:rsidR="00302885" w:rsidRDefault="00302885">
      <w:pPr>
        <w:pStyle w:val="CommentText"/>
      </w:pPr>
      <w:r>
        <w:t>Perhaps I can just respond by saying we show the comparison between DMC and SPOT/MODIS with and without homogenisation, which includes BRDF correction so is sort of like with and without BRDF correction?</w:t>
      </w:r>
    </w:p>
  </w:comment>
  <w:comment w:id="167" w:author="AVN" w:date="2018-05-03T13:42:00Z" w:initials="A">
    <w:p w14:paraId="05BE9389" w14:textId="16304560" w:rsidR="00302885" w:rsidRDefault="00302885">
      <w:pPr>
        <w:pStyle w:val="CommentText"/>
      </w:pPr>
      <w:r>
        <w:rPr>
          <w:rStyle w:val="CommentReference"/>
        </w:rPr>
        <w:annotationRef/>
      </w:r>
      <w:r>
        <w:t xml:space="preserve">I think he means comparison with BRDF corrected MODIS and uncorrected MODIS. </w:t>
      </w:r>
    </w:p>
  </w:comment>
  <w:comment w:id="170" w:author="dugalh" w:date="2018-05-01T16:41:00Z" w:initials="dh">
    <w:p w14:paraId="63596C9A" w14:textId="77777777" w:rsidR="00302885" w:rsidRDefault="00302885" w:rsidP="004E0944">
      <w:pPr>
        <w:pStyle w:val="CommentText"/>
      </w:pPr>
      <w:r>
        <w:t xml:space="preserve">Have tried to keep this description as brief as possible.  </w:t>
      </w:r>
      <w:r>
        <w:rPr>
          <w:rStyle w:val="CommentReference"/>
        </w:rPr>
        <w:annotationRef/>
      </w:r>
      <w:r>
        <w:t xml:space="preserve">It made more sense to me to include this here in keeping with the general structure of the paper, rather than in 3.4.  </w:t>
      </w:r>
    </w:p>
  </w:comment>
  <w:comment w:id="171" w:author="AVN" w:date="2018-05-03T13:45:00Z" w:initials="A">
    <w:p w14:paraId="30BCAAF7" w14:textId="35F08FF8" w:rsidR="00302885" w:rsidRDefault="00302885">
      <w:pPr>
        <w:pStyle w:val="CommentText"/>
      </w:pPr>
      <w:r>
        <w:rPr>
          <w:rStyle w:val="CommentReference"/>
        </w:rPr>
        <w:annotationRef/>
      </w:r>
      <w:r>
        <w:t xml:space="preserve">It works. </w:t>
      </w:r>
    </w:p>
  </w:comment>
  <w:comment w:id="200" w:author="reviewer1" w:date="2018-03-18T19:24:00Z" w:initials="rev1">
    <w:p w14:paraId="4462ACEA" w14:textId="2195DADE" w:rsidR="00302885" w:rsidRDefault="00302885">
      <w:pPr>
        <w:pStyle w:val="CommentText"/>
      </w:pPr>
      <w:r>
        <w:rPr>
          <w:rStyle w:val="CommentReference"/>
        </w:rPr>
        <w:annotationRef/>
      </w:r>
      <w:r>
        <w:t>Figure 9</w:t>
      </w:r>
      <w:r>
        <w:rPr>
          <w:rFonts w:ascii="MS Gothic" w:hAnsi="MS Gothic" w:cs="MS Gothic"/>
        </w:rPr>
        <w:t>：</w:t>
      </w:r>
      <w:r>
        <w:t>Since the effects of BRDF and RSR are both related to the type of the targets, the linear relationships between the reflectance of the DMC and MODIS should be different for different target type. The results should be showed independently for each sampling type.</w:t>
      </w:r>
    </w:p>
  </w:comment>
  <w:comment w:id="201" w:author="dugalh" w:date="2018-03-18T20:52:00Z" w:initials="dh">
    <w:p w14:paraId="3BDB2B13" w14:textId="07033F3D" w:rsidR="00302885" w:rsidRDefault="00302885">
      <w:pPr>
        <w:pStyle w:val="CommentText"/>
      </w:pPr>
      <w:r>
        <w:t xml:space="preserve">As the reflectance is an absolute quantity and has been (approximately) homogenised for RSR and BRDF effects, we hope/expect there to be a 1:1 relationship. So I don’t think this is a valid point.  </w:t>
      </w:r>
    </w:p>
    <w:p w14:paraId="2F7D685D" w14:textId="77777777" w:rsidR="00302885" w:rsidRDefault="00302885">
      <w:pPr>
        <w:pStyle w:val="CommentText"/>
      </w:pPr>
    </w:p>
    <w:p w14:paraId="6E86A476" w14:textId="75326E76" w:rsidR="00302885" w:rsidRDefault="00302885">
      <w:pPr>
        <w:pStyle w:val="CommentText"/>
      </w:pPr>
      <w:r>
        <w:t>In fact (somewhat surprisingly) the RSR linear relationships are largely independent of surface/target type as is shown in section 3.1 and figure 4 i.e. there is a single linear relation for all target types.  Then, while the BRDF relationships are dependent on target type, this relationship is modelled inside the sliding window and allowed to vary spatially.  So that the different relations for different target types are approx. compensated for.</w:t>
      </w:r>
    </w:p>
    <w:p w14:paraId="17F57923" w14:textId="77777777" w:rsidR="00302885" w:rsidRDefault="00302885">
      <w:pPr>
        <w:pStyle w:val="CommentText"/>
      </w:pPr>
    </w:p>
    <w:p w14:paraId="24593D95" w14:textId="77777777" w:rsidR="00302885" w:rsidRDefault="00302885">
      <w:pPr>
        <w:pStyle w:val="CommentText"/>
      </w:pPr>
      <w:r>
        <w:t xml:space="preserve">He is kind of onto something here though.  The correlation would probably be better if it was per surface/target type.  But this would mean, we would need to do a land cover classification to separate out these classes.  It would be interesting but I think have more relevance in the context of a method that applies the linear model to homogeneous cover classes rather than a sliding window.  I think this is beyond the scope of this paper.  </w:t>
      </w:r>
    </w:p>
    <w:p w14:paraId="2F561E68" w14:textId="77777777" w:rsidR="00302885" w:rsidRDefault="00302885">
      <w:pPr>
        <w:pStyle w:val="CommentText"/>
      </w:pPr>
    </w:p>
    <w:p w14:paraId="00D43563" w14:textId="03564D37" w:rsidR="00302885" w:rsidRDefault="00302885">
      <w:pPr>
        <w:pStyle w:val="CommentText"/>
      </w:pPr>
      <w:r>
        <w:t>I think I should just respond to the comment in a letter with something like what I said above?</w:t>
      </w:r>
      <w:r>
        <w:rPr>
          <w:rStyle w:val="CommentReference"/>
        </w:rPr>
        <w:annotationRef/>
      </w:r>
    </w:p>
  </w:comment>
  <w:comment w:id="202" w:author="AVN" w:date="2018-05-03T13:47:00Z" w:initials="A">
    <w:p w14:paraId="60D54C72" w14:textId="39A0236A" w:rsidR="00302885" w:rsidRDefault="00302885">
      <w:pPr>
        <w:pStyle w:val="CommentText"/>
      </w:pPr>
      <w:r>
        <w:rPr>
          <w:rStyle w:val="CommentReference"/>
        </w:rPr>
        <w:annotationRef/>
      </w:r>
      <w:r>
        <w:t>Yes, this (the fact that it is linear) is actually a feature of the method. No need for land cover maps! Makes sense to me that the relationship will be linear locally (assuming the area is small enough to cover one land cover – which in your study area is the case more often than not). Perhaps one can include something about this in the discussion?</w:t>
      </w:r>
    </w:p>
  </w:comment>
  <w:comment w:id="208" w:author="dugalh" w:date="2018-05-01T13:18:00Z" w:initials="dh">
    <w:p w14:paraId="39F07BC1" w14:textId="1B72D8DA" w:rsidR="00302885" w:rsidRDefault="00302885">
      <w:pPr>
        <w:pStyle w:val="CommentText"/>
      </w:pPr>
      <w:r>
        <w:rPr>
          <w:rStyle w:val="CommentReference"/>
        </w:rPr>
        <w:annotationRef/>
      </w:r>
      <w:r>
        <w:t>Updated to reflect new &amp; better SPOT results</w:t>
      </w:r>
    </w:p>
  </w:comment>
  <w:comment w:id="248" w:author="reviewer1" w:date="2018-03-18T19:29:00Z" w:initials="rev1">
    <w:p w14:paraId="19D6A0DE" w14:textId="1F3415CF" w:rsidR="00302885" w:rsidRDefault="00302885">
      <w:pPr>
        <w:pStyle w:val="CommentText"/>
      </w:pPr>
      <w:r>
        <w:rPr>
          <w:rStyle w:val="CommentReference"/>
        </w:rPr>
        <w:annotationRef/>
      </w:r>
      <w:r>
        <w:t>“</w:t>
      </w:r>
      <w:proofErr w:type="gramStart"/>
      <w:r>
        <w:t>and</w:t>
      </w:r>
      <w:proofErr w:type="gramEnd"/>
      <w:r>
        <w:t xml:space="preserve"> mosaic normalization techniques to reduce seam lines” sentence is not complete.</w:t>
      </w:r>
      <w:r>
        <w:br/>
      </w:r>
    </w:p>
  </w:comment>
  <w:comment w:id="252" w:author="dugalh" w:date="2018-05-01T14:10:00Z" w:initials="dh">
    <w:p w14:paraId="506E93B4" w14:textId="79183D77" w:rsidR="00302885" w:rsidRDefault="00302885">
      <w:pPr>
        <w:pStyle w:val="CommentText"/>
      </w:pPr>
      <w:r>
        <w:rPr>
          <w:rStyle w:val="CommentReference"/>
        </w:rPr>
        <w:annotationRef/>
      </w:r>
      <w:r>
        <w:t xml:space="preserve">Some info relating to reviewer1’s concerns.  I have left this in the conclusion but it could also be included at the end of section 2.3 </w:t>
      </w:r>
    </w:p>
  </w:comment>
  <w:comment w:id="253" w:author="AVN" w:date="2018-05-03T13:52:00Z" w:initials="A">
    <w:p w14:paraId="035FA62F" w14:textId="1FAC2B02" w:rsidR="00302885" w:rsidRDefault="00302885">
      <w:pPr>
        <w:pStyle w:val="CommentText"/>
      </w:pPr>
      <w:r>
        <w:rPr>
          <w:rStyle w:val="CommentReference"/>
        </w:rPr>
        <w:annotationRef/>
      </w:r>
      <w:r>
        <w:t xml:space="preserve">No, leave here. </w:t>
      </w:r>
    </w:p>
  </w:comment>
  <w:comment w:id="250" w:author="reviewer1" w:date="2018-03-18T19:30:00Z" w:initials="rev1">
    <w:p w14:paraId="38B59468" w14:textId="568646A6" w:rsidR="00302885" w:rsidRDefault="00302885">
      <w:pPr>
        <w:pStyle w:val="CommentText"/>
      </w:pPr>
      <w:r>
        <w:rPr>
          <w:rStyle w:val="CommentReference"/>
        </w:rPr>
        <w:annotationRef/>
      </w:r>
      <w:r>
        <w:t>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comment>
  <w:comment w:id="251" w:author="dugalh" w:date="2018-05-01T13:18:00Z" w:initials="dh">
    <w:p w14:paraId="38587234" w14:textId="1A53E555" w:rsidR="00302885" w:rsidRDefault="00302885">
      <w:pPr>
        <w:pStyle w:val="CommentText"/>
      </w:pPr>
      <w:r>
        <w:rPr>
          <w:rStyle w:val="CommentReference"/>
        </w:rPr>
        <w:annotationRef/>
      </w:r>
      <w:r>
        <w:t>Hopefully I have satisfied this now.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3CDEEE" w15:done="1"/>
  <w15:commentEx w15:paraId="02C1433B" w15:paraIdParent="583CDEEE" w15:done="1"/>
  <w15:commentEx w15:paraId="0931D417" w15:paraIdParent="583CDEEE" w15:done="1"/>
  <w15:commentEx w15:paraId="01645307" w15:paraIdParent="583CDEEE" w15:done="1"/>
  <w15:commentEx w15:paraId="0680EEC9" w15:done="1"/>
  <w15:commentEx w15:paraId="40E1B2F2" w15:paraIdParent="0680EEC9" w15:done="1"/>
  <w15:commentEx w15:paraId="58E99573" w15:paraIdParent="0680EEC9" w15:done="1"/>
  <w15:commentEx w15:paraId="3C2FE823" w15:done="1"/>
  <w15:commentEx w15:paraId="33199CA9" w15:done="1"/>
  <w15:commentEx w15:paraId="062D0679" w15:paraIdParent="33199CA9" w15:done="1"/>
  <w15:commentEx w15:paraId="55A3365B" w15:done="0"/>
  <w15:commentEx w15:paraId="53E29C44" w15:paraIdParent="55A3365B" w15:done="0"/>
  <w15:commentEx w15:paraId="635C8A50" w15:paraIdParent="55A3365B" w15:done="0"/>
  <w15:commentEx w15:paraId="716920F7" w15:done="1"/>
  <w15:commentEx w15:paraId="30E12F0C" w15:paraIdParent="716920F7" w15:done="1"/>
  <w15:commentEx w15:paraId="053A5815" w15:paraIdParent="716920F7" w15:done="1"/>
  <w15:commentEx w15:paraId="692290C0" w15:done="1"/>
  <w15:commentEx w15:paraId="1F5B5389" w15:paraIdParent="692290C0" w15:done="1"/>
  <w15:commentEx w15:paraId="7109C8B7" w15:paraIdParent="692290C0" w15:done="1"/>
  <w15:commentEx w15:paraId="6E17FAAD" w15:done="1"/>
  <w15:commentEx w15:paraId="695BD998" w15:paraIdParent="6E17FAAD" w15:done="1"/>
  <w15:commentEx w15:paraId="303D1915" w15:paraIdParent="6E17FAAD" w15:done="1"/>
  <w15:commentEx w15:paraId="750CDA14" w15:done="1"/>
  <w15:commentEx w15:paraId="2CFE2779" w15:done="1"/>
  <w15:commentEx w15:paraId="3888886D" w15:done="0"/>
  <w15:commentEx w15:paraId="3ABC8627" w15:done="0"/>
  <w15:commentEx w15:paraId="0618E323" w15:done="0"/>
  <w15:commentEx w15:paraId="3E9999F8" w15:done="0"/>
  <w15:commentEx w15:paraId="245B8753" w15:done="1"/>
  <w15:commentEx w15:paraId="29C561D4" w15:paraIdParent="245B8753" w15:done="1"/>
  <w15:commentEx w15:paraId="3F80CF0A" w15:done="0"/>
  <w15:commentEx w15:paraId="61EF6442" w15:paraIdParent="3F80CF0A" w15:done="0"/>
  <w15:commentEx w15:paraId="411ED62C" w15:done="1"/>
  <w15:commentEx w15:paraId="14FDA50A" w15:paraIdParent="411ED62C" w15:done="1"/>
  <w15:commentEx w15:paraId="53188F8E" w15:done="0"/>
  <w15:commentEx w15:paraId="449F924A" w15:paraIdParent="53188F8E" w15:done="0"/>
  <w15:commentEx w15:paraId="4D083261" w15:done="0"/>
  <w15:commentEx w15:paraId="752DF27A" w15:done="0"/>
  <w15:commentEx w15:paraId="1A51B303" w15:paraIdParent="752DF27A" w15:done="0"/>
  <w15:commentEx w15:paraId="252F9284" w15:paraIdParent="752DF27A" w15:done="0"/>
  <w15:commentEx w15:paraId="078AC89E" w15:done="0"/>
  <w15:commentEx w15:paraId="27F30D29" w15:paraIdParent="078AC89E" w15:done="0"/>
  <w15:commentEx w15:paraId="6D6DF99A" w15:done="1"/>
  <w15:commentEx w15:paraId="3C721E79" w15:done="1"/>
  <w15:commentEx w15:paraId="3273CC62" w15:done="0"/>
  <w15:commentEx w15:paraId="757D80A7" w15:paraIdParent="3273CC62" w15:done="0"/>
  <w15:commentEx w15:paraId="5C8FBA43" w15:done="0"/>
  <w15:commentEx w15:paraId="0BE7768B" w15:done="0"/>
  <w15:commentEx w15:paraId="18C4653B" w15:paraIdParent="0BE7768B" w15:done="0"/>
  <w15:commentEx w15:paraId="7645405F" w15:paraIdParent="0BE7768B" w15:done="0"/>
  <w15:commentEx w15:paraId="2CC13AF3" w15:done="0"/>
  <w15:commentEx w15:paraId="366516E8" w15:done="0"/>
  <w15:commentEx w15:paraId="4AFFFFC1" w15:done="0"/>
  <w15:commentEx w15:paraId="3B90865F" w15:paraIdParent="4AFFFFC1" w15:done="0"/>
  <w15:commentEx w15:paraId="05BE9389" w15:paraIdParent="4AFFFFC1" w15:done="0"/>
  <w15:commentEx w15:paraId="63596C9A" w15:done="1"/>
  <w15:commentEx w15:paraId="30BCAAF7" w15:paraIdParent="63596C9A" w15:done="1"/>
  <w15:commentEx w15:paraId="4462ACEA" w15:done="0"/>
  <w15:commentEx w15:paraId="00D43563" w15:paraIdParent="4462ACEA" w15:done="0"/>
  <w15:commentEx w15:paraId="60D54C72" w15:paraIdParent="4462ACEA" w15:done="0"/>
  <w15:commentEx w15:paraId="39F07BC1" w15:done="1"/>
  <w15:commentEx w15:paraId="19D6A0DE" w15:done="1"/>
  <w15:commentEx w15:paraId="506E93B4" w15:done="0"/>
  <w15:commentEx w15:paraId="035FA62F" w15:paraIdParent="506E93B4" w15:done="0"/>
  <w15:commentEx w15:paraId="38B59468" w15:done="1"/>
  <w15:commentEx w15:paraId="38587234" w15:paraIdParent="38B59468"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9F2D4" w14:textId="77777777" w:rsidR="006B3B25" w:rsidRDefault="006B3B25">
      <w:pPr>
        <w:spacing w:line="240" w:lineRule="auto"/>
      </w:pPr>
      <w:r>
        <w:separator/>
      </w:r>
    </w:p>
  </w:endnote>
  <w:endnote w:type="continuationSeparator" w:id="0">
    <w:p w14:paraId="60C0F36F" w14:textId="77777777" w:rsidR="006B3B25" w:rsidRDefault="006B3B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302885" w:rsidRDefault="00302885">
    <w:pPr>
      <w:pStyle w:val="Footer"/>
    </w:pPr>
  </w:p>
  <w:p w14:paraId="1D016D30" w14:textId="77777777" w:rsidR="00302885" w:rsidRDefault="00302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0BF55" w14:textId="77777777" w:rsidR="006B3B25" w:rsidRDefault="006B3B25">
      <w:pPr>
        <w:spacing w:line="240" w:lineRule="auto"/>
      </w:pPr>
      <w:r>
        <w:separator/>
      </w:r>
    </w:p>
  </w:footnote>
  <w:footnote w:type="continuationSeparator" w:id="0">
    <w:p w14:paraId="193673E7" w14:textId="77777777" w:rsidR="006B3B25" w:rsidRDefault="006B3B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302885" w:rsidRDefault="00302885">
        <w:pPr>
          <w:pStyle w:val="Header"/>
          <w:jc w:val="center"/>
        </w:pPr>
        <w:r>
          <w:fldChar w:fldCharType="begin"/>
        </w:r>
        <w:r>
          <w:instrText xml:space="preserve"> PAGE   \* MERGEFORMAT </w:instrText>
        </w:r>
        <w:r>
          <w:fldChar w:fldCharType="separate"/>
        </w:r>
        <w:r w:rsidR="004322DE">
          <w:rPr>
            <w:noProof/>
          </w:rPr>
          <w:t>34</w:t>
        </w:r>
        <w:r>
          <w:rPr>
            <w:noProof/>
          </w:rPr>
          <w:fldChar w:fldCharType="end"/>
        </w:r>
      </w:p>
    </w:sdtContent>
  </w:sdt>
  <w:p w14:paraId="70308C52" w14:textId="77777777" w:rsidR="00302885" w:rsidRDefault="00302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dugalh">
    <w15:presenceInfo w15:providerId="None" w15:userId="dugalh"/>
  </w15:person>
  <w15:person w15:author="AVN">
    <w15:presenceInfo w15:providerId="None" w15:userId="AVN"/>
  </w15:person>
  <w15:person w15:author="reviewer2">
    <w15:presenceInfo w15:providerId="None" w15:userId="reviewer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35DA"/>
    <w:rsid w:val="000106F1"/>
    <w:rsid w:val="000250A6"/>
    <w:rsid w:val="0003170C"/>
    <w:rsid w:val="000362DA"/>
    <w:rsid w:val="00041E87"/>
    <w:rsid w:val="00057840"/>
    <w:rsid w:val="00095D9F"/>
    <w:rsid w:val="00096789"/>
    <w:rsid w:val="0009681F"/>
    <w:rsid w:val="000A4543"/>
    <w:rsid w:val="000B4329"/>
    <w:rsid w:val="000E4C92"/>
    <w:rsid w:val="000F20E4"/>
    <w:rsid w:val="00110430"/>
    <w:rsid w:val="001138DC"/>
    <w:rsid w:val="00116A88"/>
    <w:rsid w:val="00163C8D"/>
    <w:rsid w:val="00176D87"/>
    <w:rsid w:val="001820EB"/>
    <w:rsid w:val="001845F9"/>
    <w:rsid w:val="001E26EB"/>
    <w:rsid w:val="001F1D98"/>
    <w:rsid w:val="00214903"/>
    <w:rsid w:val="00215832"/>
    <w:rsid w:val="00224E2F"/>
    <w:rsid w:val="00231160"/>
    <w:rsid w:val="002340B4"/>
    <w:rsid w:val="002345A4"/>
    <w:rsid w:val="00235F21"/>
    <w:rsid w:val="00240A8F"/>
    <w:rsid w:val="0024685E"/>
    <w:rsid w:val="00251295"/>
    <w:rsid w:val="002B04FF"/>
    <w:rsid w:val="002B2D50"/>
    <w:rsid w:val="002C17FB"/>
    <w:rsid w:val="002C77B0"/>
    <w:rsid w:val="002E417B"/>
    <w:rsid w:val="00302885"/>
    <w:rsid w:val="00304500"/>
    <w:rsid w:val="003529BE"/>
    <w:rsid w:val="00363025"/>
    <w:rsid w:val="00367EC9"/>
    <w:rsid w:val="003866A5"/>
    <w:rsid w:val="003914E4"/>
    <w:rsid w:val="003A3926"/>
    <w:rsid w:val="003C6625"/>
    <w:rsid w:val="003D276E"/>
    <w:rsid w:val="003D3FEB"/>
    <w:rsid w:val="003D436B"/>
    <w:rsid w:val="003D5AAB"/>
    <w:rsid w:val="003F5315"/>
    <w:rsid w:val="003F6676"/>
    <w:rsid w:val="00404FC6"/>
    <w:rsid w:val="00407208"/>
    <w:rsid w:val="00407774"/>
    <w:rsid w:val="00417172"/>
    <w:rsid w:val="004252E6"/>
    <w:rsid w:val="00427644"/>
    <w:rsid w:val="004322DE"/>
    <w:rsid w:val="0044787E"/>
    <w:rsid w:val="00450357"/>
    <w:rsid w:val="004523DE"/>
    <w:rsid w:val="00455C02"/>
    <w:rsid w:val="00471884"/>
    <w:rsid w:val="00492664"/>
    <w:rsid w:val="00492AEC"/>
    <w:rsid w:val="004C73C8"/>
    <w:rsid w:val="004E0944"/>
    <w:rsid w:val="004E5D40"/>
    <w:rsid w:val="0050316E"/>
    <w:rsid w:val="0051366F"/>
    <w:rsid w:val="0054203B"/>
    <w:rsid w:val="005432EB"/>
    <w:rsid w:val="005442B6"/>
    <w:rsid w:val="005578AE"/>
    <w:rsid w:val="00562EB1"/>
    <w:rsid w:val="0057061A"/>
    <w:rsid w:val="00572B9B"/>
    <w:rsid w:val="00572C65"/>
    <w:rsid w:val="005746D9"/>
    <w:rsid w:val="00582F14"/>
    <w:rsid w:val="00594001"/>
    <w:rsid w:val="00597EAA"/>
    <w:rsid w:val="005A1A14"/>
    <w:rsid w:val="005B66E1"/>
    <w:rsid w:val="005C3FA5"/>
    <w:rsid w:val="005D07E4"/>
    <w:rsid w:val="005D3AF2"/>
    <w:rsid w:val="005F5580"/>
    <w:rsid w:val="00601E07"/>
    <w:rsid w:val="00602A7E"/>
    <w:rsid w:val="006133EB"/>
    <w:rsid w:val="00630409"/>
    <w:rsid w:val="00647D69"/>
    <w:rsid w:val="00653ACD"/>
    <w:rsid w:val="00662628"/>
    <w:rsid w:val="00684BEA"/>
    <w:rsid w:val="00690924"/>
    <w:rsid w:val="006A53B2"/>
    <w:rsid w:val="006A62C7"/>
    <w:rsid w:val="006B3B25"/>
    <w:rsid w:val="006C0C2E"/>
    <w:rsid w:val="006F6700"/>
    <w:rsid w:val="00704D02"/>
    <w:rsid w:val="00725F1E"/>
    <w:rsid w:val="007328A7"/>
    <w:rsid w:val="007472B0"/>
    <w:rsid w:val="00791A38"/>
    <w:rsid w:val="00796072"/>
    <w:rsid w:val="007B14CD"/>
    <w:rsid w:val="007B224B"/>
    <w:rsid w:val="007D1F1F"/>
    <w:rsid w:val="007D2C25"/>
    <w:rsid w:val="007D4D6C"/>
    <w:rsid w:val="007D52BE"/>
    <w:rsid w:val="007D5E0D"/>
    <w:rsid w:val="007D7F8B"/>
    <w:rsid w:val="008B5458"/>
    <w:rsid w:val="008F0509"/>
    <w:rsid w:val="008F74E0"/>
    <w:rsid w:val="00900E34"/>
    <w:rsid w:val="00904C63"/>
    <w:rsid w:val="00911292"/>
    <w:rsid w:val="00911368"/>
    <w:rsid w:val="009129D5"/>
    <w:rsid w:val="00930508"/>
    <w:rsid w:val="0094605E"/>
    <w:rsid w:val="009508D2"/>
    <w:rsid w:val="009712D6"/>
    <w:rsid w:val="009A2F41"/>
    <w:rsid w:val="009F0949"/>
    <w:rsid w:val="00A51D21"/>
    <w:rsid w:val="00A53CD5"/>
    <w:rsid w:val="00A6350B"/>
    <w:rsid w:val="00A86274"/>
    <w:rsid w:val="00AA0369"/>
    <w:rsid w:val="00AC2B36"/>
    <w:rsid w:val="00AC793C"/>
    <w:rsid w:val="00AD47F7"/>
    <w:rsid w:val="00AD640B"/>
    <w:rsid w:val="00AD6EB9"/>
    <w:rsid w:val="00AF7719"/>
    <w:rsid w:val="00B06174"/>
    <w:rsid w:val="00B10D0F"/>
    <w:rsid w:val="00B24DB4"/>
    <w:rsid w:val="00B31647"/>
    <w:rsid w:val="00B54182"/>
    <w:rsid w:val="00B56D26"/>
    <w:rsid w:val="00B619A0"/>
    <w:rsid w:val="00B6684D"/>
    <w:rsid w:val="00B91D4C"/>
    <w:rsid w:val="00B94721"/>
    <w:rsid w:val="00BC15C8"/>
    <w:rsid w:val="00BC16BE"/>
    <w:rsid w:val="00BD735E"/>
    <w:rsid w:val="00BE6845"/>
    <w:rsid w:val="00C01B65"/>
    <w:rsid w:val="00C1348F"/>
    <w:rsid w:val="00C3042B"/>
    <w:rsid w:val="00C46DE8"/>
    <w:rsid w:val="00C55794"/>
    <w:rsid w:val="00CA4EA7"/>
    <w:rsid w:val="00CC4D18"/>
    <w:rsid w:val="00CD2631"/>
    <w:rsid w:val="00CD5ED5"/>
    <w:rsid w:val="00CE7B7A"/>
    <w:rsid w:val="00D03094"/>
    <w:rsid w:val="00D12C91"/>
    <w:rsid w:val="00D13827"/>
    <w:rsid w:val="00D23A80"/>
    <w:rsid w:val="00D476EB"/>
    <w:rsid w:val="00D4793E"/>
    <w:rsid w:val="00D645CE"/>
    <w:rsid w:val="00DA7D4E"/>
    <w:rsid w:val="00DB080A"/>
    <w:rsid w:val="00DD31C0"/>
    <w:rsid w:val="00DE0E19"/>
    <w:rsid w:val="00E04706"/>
    <w:rsid w:val="00E05D3E"/>
    <w:rsid w:val="00E060BE"/>
    <w:rsid w:val="00E0705C"/>
    <w:rsid w:val="00E10C7A"/>
    <w:rsid w:val="00E40C8B"/>
    <w:rsid w:val="00E532B3"/>
    <w:rsid w:val="00E95661"/>
    <w:rsid w:val="00E97CAD"/>
    <w:rsid w:val="00EB6E95"/>
    <w:rsid w:val="00EC5654"/>
    <w:rsid w:val="00EC642A"/>
    <w:rsid w:val="00ED166C"/>
    <w:rsid w:val="00EE372E"/>
    <w:rsid w:val="00EF17D0"/>
    <w:rsid w:val="00F2378E"/>
    <w:rsid w:val="00F2766F"/>
    <w:rsid w:val="00F60844"/>
    <w:rsid w:val="00F70931"/>
    <w:rsid w:val="00F801B7"/>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2E80-1DDB-41C6-9E2B-20558B7EB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35</Pages>
  <Words>36171</Words>
  <Characters>206175</Characters>
  <Application>Microsoft Office Word</Application>
  <DocSecurity>0</DocSecurity>
  <Lines>1718</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21</cp:revision>
  <dcterms:created xsi:type="dcterms:W3CDTF">2018-05-03T11:02:00Z</dcterms:created>
  <dcterms:modified xsi:type="dcterms:W3CDTF">2018-05-10T18:28:00Z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