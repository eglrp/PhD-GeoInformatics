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BED415" w14:textId="77777777" w:rsidR="00704D02" w:rsidRDefault="00704D02" w:rsidP="00704D02">
      <w:pPr>
        <w:pStyle w:val="Articletitle"/>
      </w:pPr>
      <w:bookmarkStart w:id="0" w:name="_Toc448324286"/>
      <w:r>
        <w:t>Coarse surface reflectance homogenisation of aerial images by calibration with satellite data</w:t>
      </w:r>
    </w:p>
    <w:p w14:paraId="4EDB1659" w14:textId="77777777" w:rsidR="00704D02" w:rsidRPr="000C2ABB" w:rsidRDefault="00704D02" w:rsidP="00704D02">
      <w:pPr>
        <w:pStyle w:val="Authornames"/>
        <w:rPr>
          <w:vertAlign w:val="superscript"/>
        </w:rPr>
      </w:pPr>
      <w:proofErr w:type="spellStart"/>
      <w:r w:rsidRPr="00E204CE">
        <w:t>Dugal</w:t>
      </w:r>
      <w:proofErr w:type="spellEnd"/>
      <w:r w:rsidRPr="00E204CE">
        <w:t xml:space="preserve"> Harris</w:t>
      </w:r>
      <w:r>
        <w:t xml:space="preserve"> </w:t>
      </w:r>
      <w:r>
        <w:rPr>
          <w:vertAlign w:val="superscript"/>
        </w:rPr>
        <w:t>a</w:t>
      </w:r>
      <w:r w:rsidRPr="00E204CE">
        <w:t xml:space="preserve"> </w:t>
      </w:r>
      <w:r>
        <w:t xml:space="preserve">&amp; </w:t>
      </w:r>
      <w:proofErr w:type="spellStart"/>
      <w:r w:rsidRPr="00E204CE">
        <w:t>Adriaan</w:t>
      </w:r>
      <w:proofErr w:type="spellEnd"/>
      <w:r w:rsidRPr="00E204CE">
        <w:t xml:space="preserve"> van </w:t>
      </w:r>
      <w:proofErr w:type="spellStart"/>
      <w:r w:rsidRPr="00E204CE">
        <w:t>Niekerk</w:t>
      </w:r>
      <w:proofErr w:type="spellEnd"/>
      <w:r>
        <w:t xml:space="preserve"> </w:t>
      </w:r>
      <w:r>
        <w:rPr>
          <w:vertAlign w:val="superscript"/>
        </w:rPr>
        <w:t>b</w:t>
      </w:r>
    </w:p>
    <w:p w14:paraId="45F543AD" w14:textId="77777777" w:rsidR="00704D02" w:rsidRDefault="00704D02" w:rsidP="00704D02">
      <w:pPr>
        <w:pStyle w:val="Affiliation"/>
      </w:pPr>
      <w:r w:rsidRPr="00D1196C">
        <w:rPr>
          <w:i w:val="0"/>
          <w:vertAlign w:val="superscript"/>
        </w:rPr>
        <w:t>a</w:t>
      </w:r>
      <w:r>
        <w:rPr>
          <w:vertAlign w:val="superscript"/>
        </w:rPr>
        <w:t xml:space="preserve"> </w:t>
      </w:r>
      <w:r>
        <w:t>Department of Geography and Environmental Studies, Stellenbosch University, Stellenbosch 7602, South Africa,</w:t>
      </w:r>
      <w:r w:rsidRPr="007109AC">
        <w:t xml:space="preserve"> (email: </w:t>
      </w:r>
      <w:hyperlink r:id="rId8" w:history="1">
        <w:r w:rsidRPr="002472D1">
          <w:rPr>
            <w:rStyle w:val="Hyperlink"/>
          </w:rPr>
          <w:t>dugalh@gmail.com</w:t>
        </w:r>
      </w:hyperlink>
      <w:r>
        <w:t xml:space="preserve">, </w:t>
      </w:r>
      <w:proofErr w:type="spellStart"/>
      <w:r>
        <w:t>tel</w:t>
      </w:r>
      <w:proofErr w:type="spellEnd"/>
      <w:r>
        <w:t>: +27 82 843 9679,</w:t>
      </w:r>
      <w:r w:rsidRPr="00F40C43">
        <w:t xml:space="preserve"> postal address: PO Box 180, Newlands, Cape Town, 7725</w:t>
      </w:r>
      <w:r w:rsidRPr="007109AC">
        <w:t>)</w:t>
      </w:r>
      <w:r>
        <w:t xml:space="preserve">  </w:t>
      </w:r>
    </w:p>
    <w:p w14:paraId="6D321A8A" w14:textId="77777777" w:rsidR="00704D02" w:rsidRDefault="00704D02" w:rsidP="00704D02">
      <w:pPr>
        <w:pStyle w:val="Affiliation"/>
      </w:pPr>
      <w:proofErr w:type="gramStart"/>
      <w:r w:rsidRPr="00D1196C">
        <w:rPr>
          <w:i w:val="0"/>
          <w:vertAlign w:val="superscript"/>
        </w:rPr>
        <w:t>b</w:t>
      </w:r>
      <w:proofErr w:type="gramEnd"/>
      <w:r>
        <w:rPr>
          <w:vertAlign w:val="superscript"/>
        </w:rPr>
        <w:t xml:space="preserve"> </w:t>
      </w:r>
      <w:r>
        <w:t xml:space="preserve">Centre for Geographical Analysis, Stellenbosch University, Stellenbosch 7602, South Africa, </w:t>
      </w:r>
      <w:r w:rsidRPr="007109AC">
        <w:t xml:space="preserve">(email: </w:t>
      </w:r>
      <w:hyperlink r:id="rId9" w:history="1">
        <w:r w:rsidRPr="002472D1">
          <w:rPr>
            <w:rStyle w:val="Hyperlink"/>
          </w:rPr>
          <w:t>avn@sun.ac.za</w:t>
        </w:r>
      </w:hyperlink>
      <w:r>
        <w:t xml:space="preserve">, </w:t>
      </w:r>
      <w:proofErr w:type="spellStart"/>
      <w:r>
        <w:t>tel</w:t>
      </w:r>
      <w:proofErr w:type="spellEnd"/>
      <w:r>
        <w:t>:</w:t>
      </w:r>
      <w:r w:rsidRPr="00F40C43">
        <w:t xml:space="preserve"> +27 21 808 3101</w:t>
      </w:r>
      <w:r>
        <w:t xml:space="preserve">, postal address: Private Bag X1, </w:t>
      </w:r>
      <w:proofErr w:type="spellStart"/>
      <w:r>
        <w:t>Matieland</w:t>
      </w:r>
      <w:proofErr w:type="spellEnd"/>
      <w:r>
        <w:t>, Stellenbosch, 7602</w:t>
      </w:r>
      <w:r w:rsidRPr="007109AC">
        <w:t>)</w:t>
      </w:r>
    </w:p>
    <w:p w14:paraId="3631000B" w14:textId="77777777" w:rsidR="00704D02" w:rsidRDefault="00704D02" w:rsidP="00704D02">
      <w:pPr>
        <w:pStyle w:val="Correspondencedetails"/>
      </w:pPr>
      <w:r>
        <w:t xml:space="preserve">Corresponding author: </w:t>
      </w:r>
      <w:proofErr w:type="spellStart"/>
      <w:r>
        <w:t>Dugal</w:t>
      </w:r>
      <w:proofErr w:type="spellEnd"/>
      <w:r>
        <w:t xml:space="preserve"> Harris </w:t>
      </w:r>
    </w:p>
    <w:p w14:paraId="10DB6CA8" w14:textId="77777777" w:rsidR="00704D02" w:rsidRDefault="00704D02" w:rsidP="00704D02">
      <w:pPr>
        <w:pStyle w:val="Heading1"/>
        <w:rPr>
          <w:caps/>
        </w:rPr>
      </w:pPr>
      <w:r>
        <w:br w:type="page"/>
      </w:r>
    </w:p>
    <w:p w14:paraId="4CE42785" w14:textId="77777777" w:rsidR="00FB4904" w:rsidRDefault="00FB4904" w:rsidP="00704D02">
      <w:pPr>
        <w:pStyle w:val="Articletitle"/>
        <w:rPr>
          <w:ins w:id="1" w:author="reviewer1" w:date="2018-03-17T16:38:00Z"/>
        </w:rPr>
        <w:sectPr w:rsidR="00FB4904" w:rsidSect="00FB4904">
          <w:headerReference w:type="default" r:id="rId10"/>
          <w:footerReference w:type="default" r:id="rId11"/>
          <w:pgSz w:w="11906" w:h="16838"/>
          <w:pgMar w:top="1440" w:right="1440" w:bottom="1440" w:left="1440" w:header="708" w:footer="708" w:gutter="0"/>
          <w:cols w:space="708"/>
          <w:docGrid w:linePitch="360"/>
        </w:sectPr>
      </w:pPr>
    </w:p>
    <w:p w14:paraId="67CD05E3" w14:textId="78EB835A" w:rsidR="00704D02" w:rsidRDefault="00704D02" w:rsidP="00704D02">
      <w:pPr>
        <w:pStyle w:val="Articletitle"/>
      </w:pPr>
      <w:commentRangeStart w:id="2"/>
      <w:commentRangeStart w:id="3"/>
      <w:commentRangeStart w:id="4"/>
      <w:commentRangeStart w:id="5"/>
      <w:commentRangeStart w:id="6"/>
      <w:commentRangeStart w:id="7"/>
      <w:del w:id="8" w:author="dugalh" w:date="2018-04-23T13:01:00Z">
        <w:r w:rsidDel="00B94721">
          <w:lastRenderedPageBreak/>
          <w:delText>Coarse surface reflec</w:delText>
        </w:r>
        <w:r w:rsidR="00A53CD5" w:rsidDel="00B94721">
          <w:delText>tance</w:delText>
        </w:r>
      </w:del>
      <w:ins w:id="9" w:author="dugalh" w:date="2018-04-23T13:01:00Z">
        <w:r w:rsidR="00B94721">
          <w:t>Radiometric</w:t>
        </w:r>
      </w:ins>
      <w:r w:rsidR="00A53CD5">
        <w:t xml:space="preserve"> homogenisation of aerial i</w:t>
      </w:r>
      <w:r>
        <w:t xml:space="preserve">mages by </w:t>
      </w:r>
      <w:del w:id="10" w:author="dugalh" w:date="2018-04-23T13:01:00Z">
        <w:r w:rsidDel="00B94721">
          <w:delText xml:space="preserve">calibration </w:delText>
        </w:r>
      </w:del>
      <w:ins w:id="11" w:author="dugalh" w:date="2018-04-23T13:01:00Z">
        <w:r w:rsidR="00B94721">
          <w:t xml:space="preserve">calibrating </w:t>
        </w:r>
      </w:ins>
      <w:r>
        <w:t>with satellite d</w:t>
      </w:r>
      <w:r w:rsidRPr="00606DCE">
        <w:t>ata</w:t>
      </w:r>
      <w:commentRangeEnd w:id="2"/>
      <w:r w:rsidR="00562EB1">
        <w:rPr>
          <w:rStyle w:val="CommentReference"/>
          <w:b w:val="0"/>
        </w:rPr>
        <w:commentReference w:id="2"/>
      </w:r>
      <w:commentRangeEnd w:id="3"/>
      <w:commentRangeEnd w:id="5"/>
      <w:r w:rsidR="00471884">
        <w:rPr>
          <w:rStyle w:val="CommentReference"/>
          <w:b w:val="0"/>
        </w:rPr>
        <w:commentReference w:id="3"/>
      </w:r>
      <w:commentRangeEnd w:id="4"/>
      <w:r w:rsidR="00471884">
        <w:rPr>
          <w:rStyle w:val="CommentReference"/>
          <w:b w:val="0"/>
        </w:rPr>
        <w:commentReference w:id="4"/>
      </w:r>
      <w:r w:rsidR="00662628">
        <w:rPr>
          <w:rStyle w:val="CommentReference"/>
          <w:b w:val="0"/>
        </w:rPr>
        <w:commentReference w:id="5"/>
      </w:r>
      <w:commentRangeEnd w:id="6"/>
      <w:r w:rsidR="008F74E0">
        <w:rPr>
          <w:rStyle w:val="CommentReference"/>
          <w:b w:val="0"/>
        </w:rPr>
        <w:commentReference w:id="6"/>
      </w:r>
      <w:commentRangeEnd w:id="7"/>
      <w:r w:rsidR="00653ACD">
        <w:rPr>
          <w:rStyle w:val="CommentReference"/>
          <w:b w:val="0"/>
        </w:rPr>
        <w:commentReference w:id="7"/>
      </w:r>
    </w:p>
    <w:p w14:paraId="3F67B6DF" w14:textId="23CA692C" w:rsidR="00704D02" w:rsidRDefault="00704D02" w:rsidP="00704D02">
      <w:pPr>
        <w:pStyle w:val="Abstract"/>
      </w:pPr>
      <w:r w:rsidRPr="002E1F44">
        <w:t xml:space="preserve">The use of very high resolution (VHR) aerial imagery for quantitative remote sensing has been limited by unwanted radiometric variation over temporal and spatial extents.  In this paper we propose a simple yet effective technique for the radiometric homogenisation of the digital numbers of aerial images.  The technique requires a collocated and concurrent, well-calibrated satellite image as surface reflectance reference to which the aerial images are calibrated.  The bands of the reference satellite sensor should be spectrally similar to those of the aerial sensor. </w:t>
      </w:r>
      <w:ins w:id="12" w:author="dugalh" w:date="2018-04-23T13:09:00Z">
        <w:r w:rsidR="00BD735E">
          <w:t xml:space="preserve">Using radiative transfer theory, </w:t>
        </w:r>
      </w:ins>
      <w:commentRangeStart w:id="13"/>
      <w:del w:id="14" w:author="dugalh" w:date="2018-04-23T13:10:00Z">
        <w:r w:rsidRPr="002E1F44" w:rsidDel="00BD735E">
          <w:delText>I</w:delText>
        </w:r>
      </w:del>
      <w:del w:id="15" w:author="dugalh" w:date="2018-04-23T13:11:00Z">
        <w:r w:rsidRPr="002E1F44" w:rsidDel="00BD735E">
          <w:delText>t</w:delText>
        </w:r>
      </w:del>
      <w:ins w:id="16" w:author="dugalh" w:date="2018-04-23T13:11:00Z">
        <w:r w:rsidR="00BD735E">
          <w:t>we</w:t>
        </w:r>
      </w:ins>
      <w:r w:rsidRPr="002E1F44">
        <w:t xml:space="preserve"> is show</w:t>
      </w:r>
      <w:del w:id="17" w:author="dugalh" w:date="2018-04-23T13:11:00Z">
        <w:r w:rsidRPr="002E1F44" w:rsidDel="00BD735E">
          <w:delText>n</w:delText>
        </w:r>
      </w:del>
      <w:r w:rsidRPr="002E1F44">
        <w:t xml:space="preserve"> that a spatially varying local linear model can be used to approximate the relationship between the surface reflectance of the reference image and the digital numbers of the aerial images.  </w:t>
      </w:r>
      <w:commentRangeEnd w:id="13"/>
      <w:r w:rsidR="00FB4904">
        <w:rPr>
          <w:rStyle w:val="CommentReference"/>
        </w:rPr>
        <w:commentReference w:id="13"/>
      </w:r>
      <w:r w:rsidRPr="002E1F44">
        <w:t xml:space="preserve">The model parameters for each satellite pixel location are estimated using </w:t>
      </w:r>
      <w:commentRangeStart w:id="18"/>
      <w:r w:rsidRPr="002E1F44">
        <w:t>least squares</w:t>
      </w:r>
      <w:commentRangeEnd w:id="18"/>
      <w:ins w:id="19" w:author="dugalh" w:date="2018-04-23T13:18:00Z">
        <w:r w:rsidR="00BD735E">
          <w:t xml:space="preserve"> regression</w:t>
        </w:r>
      </w:ins>
      <w:r w:rsidR="00096789">
        <w:rPr>
          <w:rStyle w:val="CommentReference"/>
        </w:rPr>
        <w:commentReference w:id="18"/>
      </w:r>
      <w:r w:rsidRPr="002E1F44">
        <w:t xml:space="preserve"> inside a small sliding window.  The technique was applied to a set of aerial images captured over multiple days with an Intergraph </w:t>
      </w:r>
      <w:ins w:id="20" w:author="dugalh" w:date="2018-04-23T13:21:00Z">
        <w:r w:rsidR="004252E6">
          <w:t>Digital Mapping Camera (</w:t>
        </w:r>
      </w:ins>
      <w:commentRangeStart w:id="21"/>
      <w:r w:rsidRPr="002E1F44">
        <w:t>DMC</w:t>
      </w:r>
      <w:ins w:id="22" w:author="dugalh" w:date="2018-04-23T13:22:00Z">
        <w:r w:rsidR="004252E6">
          <w:t>)</w:t>
        </w:r>
      </w:ins>
      <w:r w:rsidRPr="002E1F44">
        <w:t xml:space="preserve"> </w:t>
      </w:r>
      <w:commentRangeEnd w:id="21"/>
      <w:r w:rsidR="00096789">
        <w:rPr>
          <w:rStyle w:val="CommentReference"/>
        </w:rPr>
        <w:commentReference w:id="21"/>
      </w:r>
      <w:del w:id="23" w:author="dugalh" w:date="2018-04-23T13:22:00Z">
        <w:r w:rsidRPr="002E1F44" w:rsidDel="004252E6">
          <w:delText xml:space="preserve">(digital mapping camera) </w:delText>
        </w:r>
      </w:del>
      <w:r w:rsidRPr="002E1F44">
        <w:t xml:space="preserve">system.  A near-concurrent MODIS nadir </w:t>
      </w:r>
      <w:ins w:id="24" w:author="dugalh" w:date="2018-04-23T13:32:00Z">
        <w:r w:rsidR="00CD5ED5" w:rsidRPr="002E1F44">
          <w:t xml:space="preserve">bidirectional reflectance distribution function </w:t>
        </w:r>
        <w:r w:rsidR="00CD5ED5">
          <w:t>(</w:t>
        </w:r>
      </w:ins>
      <w:r w:rsidRPr="002E1F44">
        <w:t>BRDF</w:t>
      </w:r>
      <w:ins w:id="25" w:author="dugalh" w:date="2018-04-23T13:32:00Z">
        <w:r w:rsidR="00CD5ED5">
          <w:t>)</w:t>
        </w:r>
      </w:ins>
      <w:del w:id="26" w:author="dugalh" w:date="2018-04-23T13:32:00Z">
        <w:r w:rsidRPr="002E1F44" w:rsidDel="00CD5ED5">
          <w:delText>-</w:delText>
        </w:r>
      </w:del>
      <w:ins w:id="27" w:author="dugalh" w:date="2018-04-23T13:32:00Z">
        <w:r w:rsidR="00CD5ED5">
          <w:t xml:space="preserve"> </w:t>
        </w:r>
      </w:ins>
      <w:r w:rsidRPr="002E1F44">
        <w:t xml:space="preserve">adjusted reflectance image (MCD43A4) was used as the reflectance reference dataset.  The resulting DMC mosaic was compared to a near-concurrent SPOT 5 reflectance image of a portion of the same area, omitting the blue channel from the DMC mosaic due to its absence in the SPOT 5 data.  The mean absolute reflectance difference was found to be </w:t>
      </w:r>
      <w:ins w:id="28" w:author="dugalh" w:date="2018-03-29T14:03:00Z">
        <w:r w:rsidR="00572B9B">
          <w:t>3.43</w:t>
        </w:r>
      </w:ins>
      <w:del w:id="29" w:author="dugalh" w:date="2018-03-29T14:03:00Z">
        <w:r w:rsidRPr="002E1F44" w:rsidDel="00572B9B">
          <w:delText>4.2</w:delText>
        </w:r>
      </w:del>
      <w:r w:rsidRPr="002E1F44">
        <w:t xml:space="preserve">% and the mean </w:t>
      </w:r>
      <w:r w:rsidRPr="002E1F44">
        <w:rPr>
          <w:i/>
        </w:rPr>
        <w:t>R</w:t>
      </w:r>
      <w:r w:rsidRPr="002E1F44">
        <w:rPr>
          <w:vertAlign w:val="superscript"/>
        </w:rPr>
        <w:t>2</w:t>
      </w:r>
      <w:r w:rsidRPr="002E1F44">
        <w:t xml:space="preserve"> coefficient over the bands was 0.</w:t>
      </w:r>
      <w:ins w:id="30" w:author="dugalh" w:date="2018-03-29T14:03:00Z">
        <w:r w:rsidR="00572B9B">
          <w:t>84</w:t>
        </w:r>
      </w:ins>
      <w:del w:id="31" w:author="dugalh" w:date="2018-03-29T14:03:00Z">
        <w:r w:rsidRPr="002E1F44" w:rsidDel="00572B9B">
          <w:delText>72</w:delText>
        </w:r>
      </w:del>
      <w:r w:rsidRPr="002E1F44">
        <w:t xml:space="preserve">.  </w:t>
      </w:r>
      <w:commentRangeStart w:id="32"/>
      <w:r w:rsidRPr="002E1F44">
        <w:t xml:space="preserve">The technique allows the production of seamless mosaics corrected for coarse scale atmospheric and </w:t>
      </w:r>
      <w:del w:id="33" w:author="dugalh" w:date="2018-04-23T13:32:00Z">
        <w:r w:rsidRPr="002E1F44" w:rsidDel="00CD5ED5">
          <w:delText xml:space="preserve">bidirectional reflectance distribution function </w:delText>
        </w:r>
      </w:del>
      <w:del w:id="34" w:author="dugalh" w:date="2018-04-23T13:33:00Z">
        <w:r w:rsidRPr="002E1F44" w:rsidDel="00CD5ED5">
          <w:delText>(</w:delText>
        </w:r>
      </w:del>
      <w:commentRangeStart w:id="35"/>
      <w:r w:rsidRPr="002E1F44">
        <w:t>BRDF</w:t>
      </w:r>
      <w:commentRangeEnd w:id="35"/>
      <w:r w:rsidR="00096789">
        <w:rPr>
          <w:rStyle w:val="CommentReference"/>
        </w:rPr>
        <w:commentReference w:id="35"/>
      </w:r>
      <w:del w:id="36" w:author="dugalh" w:date="2018-04-23T13:33:00Z">
        <w:r w:rsidRPr="002E1F44" w:rsidDel="00CD5ED5">
          <w:delText>)</w:delText>
        </w:r>
      </w:del>
      <w:r w:rsidRPr="002E1F44">
        <w:t xml:space="preserve"> effects and does not require</w:t>
      </w:r>
      <w:ins w:id="37" w:author="dugalh" w:date="2018-04-23T15:14:00Z">
        <w:r w:rsidR="003D5AAB">
          <w:t xml:space="preserve"> </w:t>
        </w:r>
      </w:ins>
      <w:ins w:id="38" w:author="dugalh" w:date="2018-04-23T15:22:00Z">
        <w:r w:rsidR="005442B6">
          <w:t xml:space="preserve">the </w:t>
        </w:r>
      </w:ins>
      <w:ins w:id="39" w:author="dugalh" w:date="2018-04-23T15:14:00Z">
        <w:r w:rsidR="003D5AAB">
          <w:t>manual</w:t>
        </w:r>
      </w:ins>
      <w:ins w:id="40" w:author="dugalh" w:date="2018-04-23T15:21:00Z">
        <w:r w:rsidR="005442B6">
          <w:t xml:space="preserve"> acquisition</w:t>
        </w:r>
      </w:ins>
      <w:ins w:id="41" w:author="dugalh" w:date="2018-04-23T16:29:00Z">
        <w:r w:rsidR="003D436B">
          <w:t xml:space="preserve"> </w:t>
        </w:r>
      </w:ins>
      <w:ins w:id="42" w:author="dugalh" w:date="2018-04-23T16:30:00Z">
        <w:r w:rsidR="003D436B">
          <w:t>(</w:t>
        </w:r>
      </w:ins>
      <w:ins w:id="43" w:author="dugalh" w:date="2018-04-23T16:29:00Z">
        <w:r w:rsidR="003D436B">
          <w:t>or provision</w:t>
        </w:r>
      </w:ins>
      <w:ins w:id="44" w:author="dugalh" w:date="2018-04-23T16:30:00Z">
        <w:r w:rsidR="003D436B">
          <w:t>)</w:t>
        </w:r>
      </w:ins>
      <w:ins w:id="45" w:author="dugalh" w:date="2018-04-23T15:21:00Z">
        <w:r w:rsidR="005442B6">
          <w:t xml:space="preserve"> </w:t>
        </w:r>
      </w:ins>
      <w:ins w:id="46" w:author="dugalh" w:date="2018-04-23T15:24:00Z">
        <w:r w:rsidR="005442B6">
          <w:t xml:space="preserve">of ground </w:t>
        </w:r>
      </w:ins>
      <w:ins w:id="47" w:author="dugalh" w:date="2018-04-23T15:14:00Z">
        <w:r w:rsidR="003D5AAB">
          <w:t>reflectance references</w:t>
        </w:r>
      </w:ins>
      <w:del w:id="48" w:author="dugalh" w:date="2018-04-23T15:14:00Z">
        <w:r w:rsidRPr="002E1F44" w:rsidDel="003D5AAB">
          <w:delText xml:space="preserve"> spectral measurements of field sites or placement of known reflectance targets</w:delText>
        </w:r>
      </w:del>
      <w:r w:rsidRPr="002E1F44">
        <w:t xml:space="preserve">.  </w:t>
      </w:r>
      <w:commentRangeEnd w:id="32"/>
      <w:r w:rsidR="00096789">
        <w:rPr>
          <w:rStyle w:val="CommentReference"/>
        </w:rPr>
        <w:commentReference w:id="32"/>
      </w:r>
      <w:r w:rsidRPr="002E1F44">
        <w:t>The accuracy of corrections is limited by the resolution of the reference image, which is generally significantly coarser than VHR imagery.  The method cannot correct for small scale BRDF or other variations not captured at the reference resolution.  Nevertheless, results show a significant improvement in homogeneity and correlation with SPOT 5 reflectance.</w:t>
      </w:r>
    </w:p>
    <w:p w14:paraId="08DF67F3" w14:textId="77777777" w:rsidR="00704D02" w:rsidRPr="00730254" w:rsidRDefault="00704D02" w:rsidP="00704D02">
      <w:pPr>
        <w:pStyle w:val="Keywords"/>
        <w:rPr>
          <w:b/>
        </w:rPr>
      </w:pPr>
      <w:r>
        <w:t>Keywords: aerial images; radiometric calibration; surface reflectance; BRDF correction; atmospheric effects;</w:t>
      </w:r>
      <w:r w:rsidRPr="002E1F44">
        <w:t xml:space="preserve"> mosaic</w:t>
      </w:r>
      <w:bookmarkEnd w:id="0"/>
      <w:r>
        <w:rPr>
          <w:rStyle w:val="1TeksCharCharChar"/>
          <w:b/>
        </w:rPr>
        <w:t xml:space="preserve"> </w:t>
      </w:r>
    </w:p>
    <w:p w14:paraId="7DA38E12" w14:textId="77777777" w:rsidR="00704D02" w:rsidRPr="00F35000" w:rsidRDefault="00704D02" w:rsidP="00704D02">
      <w:pPr>
        <w:pStyle w:val="Heading1"/>
        <w:numPr>
          <w:ilvl w:val="0"/>
          <w:numId w:val="35"/>
        </w:numPr>
      </w:pPr>
      <w:r w:rsidRPr="00F35000">
        <w:lastRenderedPageBreak/>
        <w:t>Introduction</w:t>
      </w:r>
    </w:p>
    <w:p w14:paraId="068E3C9B" w14:textId="0692A5FF" w:rsidR="00704D02" w:rsidRDefault="005442B6" w:rsidP="00704D02">
      <w:pPr>
        <w:pStyle w:val="Paragraph"/>
      </w:pPr>
      <w:ins w:id="49" w:author="dugalh" w:date="2018-04-23T15:28:00Z">
        <w:r>
          <w:t>Very high resolution (</w:t>
        </w:r>
      </w:ins>
      <w:commentRangeStart w:id="50"/>
      <w:r w:rsidR="00704D02">
        <w:t>VHR</w:t>
      </w:r>
      <w:ins w:id="51" w:author="dugalh" w:date="2018-04-23T15:28:00Z">
        <w:r>
          <w:t>)</w:t>
        </w:r>
      </w:ins>
      <w:r w:rsidR="00704D02">
        <w:t xml:space="preserve"> </w:t>
      </w:r>
      <w:commentRangeEnd w:id="50"/>
      <w:r w:rsidR="00096789">
        <w:rPr>
          <w:rStyle w:val="CommentReference"/>
        </w:rPr>
        <w:commentReference w:id="50"/>
      </w:r>
      <w:r w:rsidR="00704D02">
        <w:t xml:space="preserve">aerial and drone imagery is increasingly being used in remote sensing studies.  The high spatial resolution of these images enables analyses on a finer spatial scale than most satellite-based platforms can provide and consequently allows the exploitation of information such as texture, object-based features and unmixed pixel spectra that is not available in lower resolution images </w:t>
      </w:r>
      <w:r w:rsidR="00704D02">
        <w:fldChar w:fldCharType="begin" w:fldLock="1"/>
      </w:r>
      <w:r w:rsidR="000250A6">
        <w:instrText>ADDIN CSL_CITATION { "citationItems" : [ { "id" : "ITEM-1", "itemData" : { "DOI" : "10.1127/1432-8364/2012/0115", "ISSN" : "14328364", "author" : [ { "dropping-particle" : "", "family" : "Markelin", "given" : "Lauri", "non-dropping-particle" : "", "parse-names" : false, "suffix" : "" }, { "dropping-particle" : "", "family" : "Honkavaara", "given" : "Eija", "non-dropping-particle" : "", "parse-names" : false, "suffix" : "" }, { "dropping-particle" : "", "family" : "Schl\u00e4pfer", "given" : "Daniel", "non-dropping-particle" : "", "parse-names" : false, "suffix" : "" }, { "dropping-particle" : "", "family" : "Bovet", "given" : "St\u00e9phane", "non-dropping-particle" : "", "parse-names" : false, "suffix" : "" }, { "dropping-particle" : "", "family" : "Korpela", "given" : "Ilkka", "non-dropping-particle" : "", "parse-names" : false, "suffix" : "" } ], "container-title" : "Photogrammetrie - Fernerkundung - Geoinformation", "id" : "ITEM-1", "issue" : "3", "issued" : { "date-parts" : [ [ "2012", "6", "1" ] ] }, "note" : "Focus's on aerial imagery specifically which is good. \n\nsmall Lit review of what has been done to calibrate aerials\n\nRef: This approach has issues with proc and mem as justification for our simplified approach\n\nOK results", "page" : "251-266", "title" : "Assessment of radiometric correction methods for ADS40 imagery", "type" : "article-journal", "volume" : "2012" }, "uris" : [ "http://www.mendeley.com/documents/?uuid=732e2f42-54b0-4629-b725-1a1c6c3b9301" ] }, { "id" : "ITEM-2",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"ITEM-2",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"ITEM-3",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"ITEM-3",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"id" : "ITEM-4",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"ITEM-4",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"ITEM-5", "itemData" : { "DOI" : "10.3390/rs1030577", "ISSN" : "2072-4292", "abstract" : "The transition from film imaging to digital imaging in photogrammetric data capture is opening interesting possibilities for photogrammetric processes. A great advantage of digital sensors is their radiometric potential. This article presents a state-of-the-art review on the radiometric aspects of digital photogrammetric images. The analysis is based on a literature research and a questionnaire submitted to various interest groups related to the photogrammetric process. An important contribution to this paper is a characterization of the photogrammetric image acquisition and image product generation systems. The questionnaire revealed many weaknesses in current processes, but the future prospects of radiometrically quantitative photogrammetry are promising.", "author" : [ { "dropping-particle" : "", "family" : "Honkavaara", "given" : "Eija", "non-dropping-particle" : "", "parse-names" : false, "suffix" : "" }, { "dropping-particle" : "", "family" : "Arbiol", "given" : "Roman", "non-dropping-particle" : "", "parse-names" : false, "suffix" : "" }, { "dropping-particle" : "", "family" : "Markelin", "given" : "Lauri", "non-dropping-particle" : "", "parse-names" : false, "suffix" : "" }, { "dropping-particle" : "", "family" : "Martinez", "given" : "Lucas", "non-dropping-particle" : "", "parse-names" : false, "suffix" : "" }, { "dropping-particle" : "", "family" : "Cramer", "given" : "Michael", "non-dropping-particle" : "", "parse-names" : false, "suffix" : "" }, { "dropping-particle" : "", "family" : "Bovet", "given" : "St\u00e9phane", "non-dropping-particle" : "", "parse-names" : false, "suffix" : "" }, { "dropping-particle" : "", "family" : "Chandelier", "given" : "Laure", "non-dropping-particle" : "", "parse-names" : false, "suffix" : "" }, { "dropping-particle" : "", "family" : "Ilves", "given" : "Risto", "non-dropping-particle" : "", "parse-names" : false, "suffix" : "" }, { "dropping-particle" : "", "family" : "Klonus", "given" : "Sascha", "non-dropping-particle" : "", "parse-names" : false, "suffix" : "" }, { "dropping-particle" : "", "family" : "Marshal", "given" : "Paul", "non-dropping-particle" : "", "parse-names" : false, "suffix" : "" }, { "dropping-particle" : "", "family" : "Schl\u00e4pfer", "given" : "Daniel", "non-dropping-particle" : "", "parse-names" : false, "suffix" : "" }, { "dropping-particle" : "", "family" : "Tabor", "given" : "Mark", "non-dropping-particle" : "", "parse-names" : false, "suffix" : "" }, { "dropping-particle" : "", "family" : "Thom", "given" : "Christian", "non-dropping-particle" : "", "parse-names" : false, "suffix" : "" }, { "dropping-particle" : "", "family" : "Veje", "given" : "Nikolaj", "non-dropping-particle" : "", "parse-names" : false, "suffix" : "" } ], "container-title" : "Remote Sensing", "id" : "ITEM-5", "issue" : "4", "issued" : { "date-parts" : [ [ "2009", "9", "10" ] ] }, "note" : "discusses the full radiometric calib process incl camera calib, atcor, brdf\n\ndiscusses the general state of affairs in calibraiton", "page" : "577-605", "title" : "Digital airborne photogrammetry\u2014A new tool for quantitative remote sensing?\u2014A state-of-the-art review on radiometric aspects of digital photogrammetric images", "type" : "article-journal", "volume" : "1" }, "uris" : [ "http://www.mendeley.com/documents/?uuid=3e1b8009-2f49-4384-a98c-90309df33e2d" ] } ], "mendeley" : { "formattedCitation" : "(Markelin et al. 2012; Collings et al. 2011; L\u00f3pez et al. 2011; Chandelier and Martinoty 2009; Honkavaara et al. 2009)", "plainTextFormattedCitation" : "(Markelin et al. 2012; Collings et al. 2011; L\u00f3pez et al. 2011; Chandelier and Martinoty 2009; Honkavaara et al. 2009)", "previouslyFormattedCitation" : "(Markelin et al. 2012; Collings et al. 2011; L\u00f3pez et al. 2011; Chandelier and Martinoty 2009; Honkavaara et al. 2009)" }, "properties" : {  }, "schema" : "https://github.com/citation-style-language/schema/raw/master/csl-citation.json" }</w:instrText>
      </w:r>
      <w:r w:rsidR="00704D02">
        <w:fldChar w:fldCharType="separate"/>
      </w:r>
      <w:r w:rsidR="00B6684D" w:rsidRPr="00B6684D">
        <w:rPr>
          <w:noProof/>
        </w:rPr>
        <w:t>(Markelin et al. 2012; Collings et al. 2011; López et al. 2011; Chandelier and Martinoty 2009; Honkavaara et al. 2009)</w:t>
      </w:r>
      <w:r w:rsidR="00704D02">
        <w:fldChar w:fldCharType="end"/>
      </w:r>
      <w:r w:rsidR="00704D02">
        <w:t xml:space="preserve">.  Accurate geometric calibration techniques for producing </w:t>
      </w:r>
      <w:proofErr w:type="spellStart"/>
      <w:r w:rsidR="00704D02">
        <w:t>orthorectified</w:t>
      </w:r>
      <w:proofErr w:type="spellEnd"/>
      <w:r w:rsidR="00704D02">
        <w:t xml:space="preserve"> images are well established and form part of typical aerial imagery processing workflows </w:t>
      </w:r>
      <w:r w:rsidR="00704D02">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"plainTextFormattedCitation" : "(Chandelier and Martinoty 2009)", "previouslyFormattedCitation" : "(Chandelier and Martinoty 2009)" }, "properties" : {  }, "schema" : "https://github.com/citation-style-language/schema/raw/master/csl-citation.json" }</w:instrText>
      </w:r>
      <w:r w:rsidR="00704D02">
        <w:fldChar w:fldCharType="separate"/>
      </w:r>
      <w:r w:rsidR="00B6684D" w:rsidRPr="00B6684D">
        <w:rPr>
          <w:noProof/>
        </w:rPr>
        <w:t>(Chandelier and Martinoty 2009)</w:t>
      </w:r>
      <w:r w:rsidR="00704D02">
        <w:fldChar w:fldCharType="end"/>
      </w:r>
      <w:r w:rsidR="00704D02">
        <w:t xml:space="preserve">.  Because aerial image mosaics are commonly produced for the purpose of visual interpretation, techniques such as dodging and lookup tables (LUTs) are often used to produce smooth and visually appealing results </w:t>
      </w:r>
      <w:r w:rsidR="00704D02">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"plainTextFormattedCitation" : "(L\u00f3pez et al. 2011)", "previouslyFormattedCitation" : "(L\u00f3pez et al. 2011)" }, "properties" : {  }, "schema" : "https://github.com/citation-style-language/schema/raw/master/csl-citation.json" }</w:instrText>
      </w:r>
      <w:r w:rsidR="00704D02">
        <w:fldChar w:fldCharType="separate"/>
      </w:r>
      <w:r w:rsidR="00B6684D" w:rsidRPr="00B6684D">
        <w:rPr>
          <w:noProof/>
        </w:rPr>
        <w:t>(López et al. 2011)</w:t>
      </w:r>
      <w:r w:rsidR="00704D02">
        <w:fldChar w:fldCharType="end"/>
      </w:r>
      <w:r w:rsidR="00704D02">
        <w:t xml:space="preserve">.  This kind of adjustment can damage the spectral information content and is not suited to quantitative remote sensing.  Also, spatial and temporal radiometric variations in aerial imagery limit the spatial and temporal extents to which quantitative remote sensing techniques can be successfully applied </w:t>
      </w:r>
      <w:r w:rsidR="00704D02">
        <w:fldChar w:fldCharType="begin" w:fldLock="1"/>
      </w:r>
      <w:r w:rsidR="000250A6">
        <w:instrText>ADDIN CSL_CITATION { "citationItems" : [ { "id" : "ITEM-1", "itemData" : { "DOI" : "10.1127/1432-8364/2012/0115", "ISSN" : "14328364", "author" : [ { "dropping-particle" : "", "family" : "Markelin", "given" : "Lauri", "non-dropping-particle" : "", "parse-names" : false, "suffix" : "" }, { "dropping-particle" : "", "family" : "Honkavaara", "given" : "Eija", "non-dropping-particle" : "", "parse-names" : false, "suffix" : "" }, { "dropping-particle" : "", "family" : "Schl\u00e4pfer", "given" : "Daniel", "non-dropping-particle" : "", "parse-names" : false, "suffix" : "" }, { "dropping-particle" : "", "family" : "Bovet", "given" : "St\u00e9phane", "non-dropping-particle" : "", "parse-names" : false, "suffix" : "" }, { "dropping-particle" : "", "family" : "Korpela", "given" : "Ilkka", "non-dropping-particle" : "", "parse-names" : false, "suffix" : "" } ], "container-title" : "Photogrammetrie - Fernerkundung - Geoinformation", "id" : "ITEM-1", "issue" : "3", "issued" : { "date-parts" : [ [ "2012", "6", "1" ] ] }, "note" : "Focus's on aerial imagery specifically which is good. \n\nsmall Lit review of what has been done to calibrate aerials\n\nRef: This approach has issues with proc and mem as justification for our simplified approach\n\nOK results", "page" : "251-266", "title" : "Assessment of radiometric correction methods for ADS40 imagery", "type" : "article-journal", "volume" : "2012" }, "uris" : [ "http://www.mendeley.com/documents/?uuid=732e2f42-54b0-4629-b725-1a1c6c3b9301" ] } ], "mendeley" : { "formattedCitation" : "(Markelin et al. 2012)", "plainTextFormattedCitation" : "(Markelin et al. 2012)", "previouslyFormattedCitation" : "(Markelin et al. 2012)" }, "properties" : {  }, "schema" : "https://github.com/citation-style-language/schema/raw/master/csl-citation.json" }</w:instrText>
      </w:r>
      <w:r w:rsidR="00704D02">
        <w:fldChar w:fldCharType="separate"/>
      </w:r>
      <w:r w:rsidR="00B6684D" w:rsidRPr="00B6684D">
        <w:rPr>
          <w:noProof/>
        </w:rPr>
        <w:t>(Markelin et al. 2012)</w:t>
      </w:r>
      <w:r w:rsidR="00704D02">
        <w:fldChar w:fldCharType="end"/>
      </w:r>
      <w:r w:rsidR="00704D02">
        <w:t xml:space="preserve">. Ideally, quantitative analyses should be carried out on reflectance values.  Atmospheric influences, bidirectional reflectance distribution function (BRDF) effects and sensor variations all contribute to radiometric variations in the imagery.  To obtain surface reflectance, these radiometric variations must be removed, or reduced as far as possible.  Transformation to surface reflectance is beneficial, as, unlike at-sensor quantities or surface radiance, surface reflectance is invariant to changes in atmospheric conditions and viewing geometry.  This allows the surface reflectance data to be used in physical models, fused with other reflectance data and used in multi-temporal studies </w:t>
      </w:r>
      <w:r w:rsidR="00704D02">
        <w:fldChar w:fldCharType="begin" w:fldLock="1"/>
      </w:r>
      <w:r w:rsidR="000250A6">
        <w:instrText>ADDIN CSL_CITATION { "citationItems" : [ { "id" : "ITEM-1", "itemData" : { "author" : [ { "dropping-particle" : "", "family" : "Downey", "given" : "Michael", "non-dropping-particle" : "", "parse-names" : false, "suffix" : "" }, { "dropping-particle" : "", "family" : "Uebbing", "given" : "Robert", "non-dropping-particle" : "", "parse-names" : false, "suffix" : "" }, { "dropping-particle" : "", "family" : "Gehrke", "given" : "Stephan", "non-dropping-particle" : "", "parse-names" : false, "suffix" : "" }, { "dropping-particle" : "", "family" : "Beisl", "given" : "Ulrich", "non-dropping-particle" : "", "parse-names" : false, "suffix" : "" } ], "container-title" : "ASPRS 2010 Annual Conference", "id" : "ITEM-1", "issued" : { "date-parts" : [ [ "2010", "4" ] ] }, "note" : "Ref IT req for storage and proc power to do per image ATcor + BRDF", "publisher-place" : "San Diego, CA, USA", "title" : "Radiometric processing of ADS imagery: using atmospheric and BRDF corrections in production", "type" : "paper-conference" }, "uris" : [ "http://www.mendeley.com/documents/?uuid=c9153b2f-db5b-473f-8015-3df817fb263f" ] }, { "id" : "ITEM-2", "itemData" : { "DOI" : "10.1016/j.rse.2008.06.011", "ISSN" : "00344257", "author" : [ { "dropping-particle" : "", "family" : "Vicente-Serrano", "given" : "S", "non-dropping-particle" : "", "parse-names" : false, "suffix" : "" }, { "dropping-particle" : "", "family" : "P\u00e9rez-Cabello", "given" : "F", "non-dropping-particle" : "", "parse-names" : false, "suffix" : "" }, { "dropping-particle" : "", "family" : "Lasanta", "given" : "T", "non-dropping-particle" : "", "parse-names" : false, "suffix" : "" } ], "container-title" : "Remote Sensing of Environment", "id" : "ITEM-2", "issue" : "10", "issued" : { "date-parts" : [ [ "2008", "10", "15" ] ] }, "note" : "Discusses the general problem of calibration and obtaining consistency. Well written and good bg on calibration.\n\nTests a number of different options. INcl xcalib and RTM\n\nDiscusses sources of atmospheric data for RTM and general issues around their reliability\n\nLinear relationship describes calibration problems, refs given\n\nThe discuss &amp;quot;topographic normalisation&amp;quot; which includes or is similar to brdf although perhaps brdf doesn't typically consider topography. Does MODIS BRDF include topographic correction? I would think that a kernelised BRDF cannot account for topograohic effects in rugged terrain.", "page" : "3916-3934", "title" : "Assessment of radiometric correction techniques in analyzing vegetation variability and change using time series of Landsat images", "type" : "article-journal", "volume" : "112" }, "uris" : [ "http://www.mendeley.com/documents/?uuid=78ec85ee-a709-4b05-9b37-5682115b8fb6" ] } ], "mendeley" : { "formattedCitation" : "(Downey et al. 2010; Vicente-Serrano, P\u00e9rez-Cabello, and Lasanta 2008)", "plainTextFormattedCitation" : "(Downey et al. 2010; Vicente-Serrano, P\u00e9rez-Cabello, and Lasanta 2008)", "previouslyFormattedCitation" : "(Downey et al. 2010; Vicente-Serrano, P\u00e9rez-Cabello, and Lasanta 2008)" }, "properties" : {  }, "schema" : "https://github.com/citation-style-language/schema/raw/master/csl-citation.json" }</w:instrText>
      </w:r>
      <w:r w:rsidR="00704D02">
        <w:fldChar w:fldCharType="separate"/>
      </w:r>
      <w:r w:rsidR="00B6684D" w:rsidRPr="00B6684D">
        <w:rPr>
          <w:noProof/>
        </w:rPr>
        <w:t>(Downey et al. 2010; Vicente-Serrano, Pérez-Cabello, and Lasanta 2008)</w:t>
      </w:r>
      <w:r w:rsidR="00704D02">
        <w:fldChar w:fldCharType="end"/>
      </w:r>
      <w:r w:rsidR="00704D02">
        <w:t xml:space="preserve">.  </w:t>
      </w:r>
    </w:p>
    <w:p w14:paraId="19B7C7B9" w14:textId="77777777" w:rsidR="00704D02" w:rsidRDefault="00704D02" w:rsidP="00704D02">
      <w:pPr>
        <w:pStyle w:val="Newparagraph"/>
      </w:pPr>
    </w:p>
    <w:p w14:paraId="3A75CDA3" w14:textId="0DE9ECEB" w:rsidR="00704D02" w:rsidRDefault="00704D02" w:rsidP="00704D02">
      <w:pPr>
        <w:pStyle w:val="Newparagraph"/>
      </w:pPr>
      <w:r>
        <w:lastRenderedPageBreak/>
        <w:t xml:space="preserve">There is some confusion and ambiguity around the use of reflectance terminology in the literature </w:t>
      </w:r>
      <w:r>
        <w:fldChar w:fldCharType="begin" w:fldLock="1"/>
      </w:r>
      <w:r w:rsidR="000250A6">
        <w:instrText>ADDIN CSL_CITATION { "citationItems" : [ { "id" : "ITEM-1", "itemData" : { "DOI" : "10.1016/j.rse.2006.03.002", "ISSN" : "00344257", "abstract" : "The remote sensing community puts major efforts into calibration and validation of sensors, measurements, and derived products to quantify and reduce uncertainties. Given recent advances in instrument design, radiometric calibration, atmospheric correction, algorithm development, product development, validation, and delivery, the lack of standardization of reflectance terminology and products becomes a considerable source of error. This article provides full access to the basic concept and definitions of reflectance quantities, as given by Nicodemus et al. [Nicodemus, F.E., Richmond, J.C., Hsia, J.J., Ginsberg, I.W., and Limperis, T. (1977). Geometrical Considerations and Nomenclature for Reflectance. In: National Bureau of Standards, US Department of Commerce, Washington, D.C. URL: http://physics.nist.gov/Divisions/Div844/facilities/specphoto/pdf/geoConsid.pdf.] and Martonchik et al. [Martonchik, J.V., Bruegge, C.J., and Strahler, A. (2000). A review of reflectance nomenclature used in remote sensing. Remote Sensing Reviews, 19, 9\u201320.]. Reflectance terms such as BRDF, HDRF, BRF, BHR, DHR, black-sky albedo, white-sky albedo, and blue-sky albedo are defined, explained, and exemplified, while separating conceptual from measurable quantities. We use selected examples from the peer-reviewed literature to demonstrate that very often the current use of reflectance terminology does not fulfill physical standards and can lead to systematic errors. Secondly, the paper highlights the importance of a proper usage of definitions through quantitative comparison of different reflectance products with special emphasis on wavelength dependent effects. Reflectance quantities acquired under hemispherical illumination conditions (i.e., all outdoor measurements) depend not only on the scattering properties of the observed surface, but as well on atmospheric conditions, the object's surroundings, and the topography, with distinct expression of these effects in different wavelengths. We exemplify differences between the hemispherical and directional illumination quantities, based on observations (i.e., MISR), and on reflectance simulations of natural surfaces (i.e., vegetation canopy and snow cover). In order to improve the current situation of frequent ambiguous usage of reflectance terms and quantities, we suggest standardizing the terminology in reflectance product descriptions and that the community carefully utilizes the proposed reflectance terminology in scientific pu\u2026", "author" : [ { "dropping-particle" : "", "family" : "Schaepman-Strub", "given" : "G.", "non-dropping-particle" : "", "parse-names" : false, "suffix" : "" }, { "dropping-particle" : "", "family" : "Schaepman", "given" : "M.E.", "non-dropping-particle" : "", "parse-names" : false, "suffix" : "" }, { "dropping-particle" : "", "family" : "Painter", "given" : "T.H.", "non-dropping-particle" : "", "parse-names" : false, "suffix" : "" }, { "dropping-particle" : "", "family" : "Dangel", "given" : "S.", "non-dropping-particle" : "", "parse-names" : false, "suffix" : "" }, { "dropping-particle" : "", "family" : "Martonchik", "given" : "J.V.", "non-dropping-particle" : "", "parse-names" : false, "suffix" : "" } ], "container-title" : "Remote Sensing of Environment", "id" : "ITEM-1", "issue" : "1", "issued" : { "date-parts" : [ [ "2006", "7" ] ] }, "note" : "Important definitions of BRF, DHF etc. Helps with general understanding of radiometry. Describes how terms are confused and misreported in the literature. \n\nSome notes apply to my cross-calibration nd validation!", "page" : "27-42", "title" : "Reflectance quantities in optical remote sensing\u2014definitions and case studies", "type" : "article-journal", "volume" : "103" }, "uris" : [ "http://www.mendeley.com/documents/?uuid=765fda75-e459-49fa-b84a-bd26dc0e525c" ] } ], "mendeley" : { "formattedCitation" : "(Schaepman-Strub et al. 2006)", "plainTextFormattedCitation" : "(Schaepman-Strub et al. 2006)", "previouslyFormattedCitation" : "(Schaepman-Strub et al. 2006)" }, "properties" : {  }, "schema" : "https://github.com/citation-style-language/schema/raw/master/csl-citation.json" }</w:instrText>
      </w:r>
      <w:r>
        <w:fldChar w:fldCharType="separate"/>
      </w:r>
      <w:r w:rsidR="00B6684D" w:rsidRPr="00B6684D">
        <w:rPr>
          <w:noProof/>
        </w:rPr>
        <w:t>(Schaepman-Strub et al. 2006)</w:t>
      </w:r>
      <w:r>
        <w:fldChar w:fldCharType="end"/>
      </w:r>
      <w:r>
        <w:t>.  In this paper, ‘surface reflectance’ is used to refer to the nadir BRDF-adjusted reflectance (NBAR) measurement provided by the MODIS MCD43 products.  NBAR is the bidirectional reflectance factor normalised to local solar noon and viewed at nadir.  It is worth noting that it is not possible or practical to correct for all the sources of radiometric variation in aerial imagery.  The surface reflectance in most so-called ‘corrected’ or ‘calibrated’ images is only an approximation of the actual value.</w:t>
      </w:r>
    </w:p>
    <w:p w14:paraId="545EC05A" w14:textId="77777777" w:rsidR="00704D02" w:rsidRDefault="00704D02" w:rsidP="00704D02">
      <w:pPr>
        <w:pStyle w:val="Newparagraph"/>
      </w:pPr>
    </w:p>
    <w:p w14:paraId="52062A3D" w14:textId="25E49429" w:rsidR="00704D02" w:rsidRDefault="00704D02" w:rsidP="00704D02">
      <w:pPr>
        <w:pStyle w:val="Newparagraph"/>
      </w:pPr>
      <w:r>
        <w:t xml:space="preserve">A number of techniques for the correction of BRDF effects are available, including the popular kernel-based method </w:t>
      </w:r>
      <w:r>
        <w:fldChar w:fldCharType="begin" w:fldLock="1"/>
      </w:r>
      <w:r w:rsidR="000250A6">
        <w:instrText>ADDIN CSL_CITATION { "citationItems" : [ { "id" : "ITEM-1", "itemData" : { "DOI" : "10.1029/92JD01411", "ISSN" : "0148-0227", "abstract" : "A surface bidirectional reflectance model has been developed for the correction of surface bidirectional effects in time series of satellite observations, where both sun and viewing angles are varying. The model follows a semiempirical approach and is designed to be applicable to heteroge- neous surfaces. It contains only three adjustable parameters describing the surface and can potentially be included in an algorithm of processing and correction of a time series of remote sensing data. The model considers that the observed surface bidirectional reflectance is the sum of two main processes operating at a local scale: (1) a diffuse reflection component taking into account the geometrical structure of opaque reflectors on the surface, and shadowing effects, and (2) a volume scattering contribution by a collection of dispersed facets which simulates the volume scattering properties of canopies and bare soils. Detailed comparisons between the model and in situ observations show satisfactory agreement for most investigated surface types in the visible and near-infrared spectral bands. The model appears therefore as a good candidate to reduce substantially the undesirable fluctuations related to surface bidirectional effects in remotely sensed multitemporal data sets.", "author" : [ { "dropping-particle" : "", "family" : "Roujean", "given" : "Jean-Louis", "non-dropping-particle" : "", "parse-names" : false, "suffix" : "" }, { "dropping-particle" : "", "family" : "Leroy", "given" : "Marc", "non-dropping-particle" : "", "parse-names" : false, "suffix" : "" }, { "dropping-particle" : "", "family" : "Deschamps", "given" : "Pierre-Yves", "non-dropping-particle" : "", "parse-names" : false, "suffix" : "" } ], "container-title" : "Journal of Geophysical Research", "id" : "ITEM-1", "issue" : "D18", "issued" : { "date-parts" : [ [ "1992" ] ] }, "page" : "20455", "title" : "A bidirectional reflectance model of the Earth's surface for the correction of remote sensing data", "type" : "article-journal", "volume" : "97" }, "uris" : [ "http://www.mendeley.com/documents/?uuid=43d6539b-f8f4-4a71-a46f-8ca8ad711eff" ] } ], "mendeley" : { "formattedCitation" : "(Roujean, Leroy, and Deschamps 1992)", "plainTextFormattedCitation" : "(Roujean, Leroy, and Deschamps 1992)", "previouslyFormattedCitation" : "(Roujean, Leroy, and Deschamps 1992)" }, "properties" : {  }, "schema" : "https://github.com/citation-style-language/schema/raw/master/csl-citation.json" }</w:instrText>
      </w:r>
      <w:r>
        <w:fldChar w:fldCharType="separate"/>
      </w:r>
      <w:r w:rsidR="00B6684D" w:rsidRPr="00B6684D">
        <w:rPr>
          <w:noProof/>
        </w:rPr>
        <w:t>(Roujean, Leroy, and Deschamps 1992)</w:t>
      </w:r>
      <w:r>
        <w:fldChar w:fldCharType="end"/>
      </w:r>
      <w:r>
        <w:t xml:space="preserve">.  Approaches based on radiometric transfer modelling, such as ATCOR </w:t>
      </w:r>
      <w:r>
        <w:fldChar w:fldCharType="begin" w:fldLock="1"/>
      </w:r>
      <w:r w:rsidR="000250A6">
        <w:instrText>ADDIN CSL_CITATION { "citationItems" : [ { "id" : "ITEM-1", "itemData" : { "abstract" : "A method for the combined correction of atmospheric and topographic e\ue080 ects has been developed. It accounts for horizontally varying atmospheric conditions and also includes the height dependence of the atmospheric radiance and transmittance functions to simulate the simpli\u00ae ed properties of a three- dimensional atmosphere. A Digital Elevation Model (DEM) is used to obtain information about surface elevation, slope, and orientation. Based on the Lambertian assumption the surface re\u00af ectance in rugged terrain is calculated. The method is restricted to high spatial resolution satellite sensors like Landsat TM and SPOT HRV, since some simplifying assumptions are being made to reduce the required image processing time. The possibilities and limitations of the method are critically discussed.", "author" : [ { "dropping-particle" : "", "family" : "Richter", "given" : "R.", "non-dropping-particle" : "", "parse-names" : false, "suffix" : "" } ], "container-title" : "International Journal of Remote Sensing", "id" : "ITEM-1", "issue" : "5", "issued" : { "date-parts" : [ [ "1997" ] ] }, "page" : "1099-1111", "title" : "Correction of atmospheric and topographic effects for high spatial resolution satellite imagery", "type" : "article-journal", "volume" : "18" }, "uris" : [ "http://www.mendeley.com/documents/?uuid=e9d41c10-45ef-438a-8dd6-3ab2ab237706" ] } ], "mendeley" : { "formattedCitation" : "(Richter 1997)", "plainTextFormattedCitation" : "(Richter 1997)", "previouslyFormattedCitation" : "(Richter 1997)" }, "properties" : {  }, "schema" : "https://github.com/citation-style-language/schema/raw/master/csl-citation.json" }</w:instrText>
      </w:r>
      <w:r>
        <w:fldChar w:fldCharType="separate"/>
      </w:r>
      <w:r w:rsidR="00B6684D" w:rsidRPr="00B6684D">
        <w:rPr>
          <w:noProof/>
        </w:rPr>
        <w:t>(Richter 1997)</w:t>
      </w:r>
      <w:r>
        <w:fldChar w:fldCharType="end"/>
      </w:r>
      <w:r>
        <w:t xml:space="preserve">, MODTRAN </w:t>
      </w:r>
      <w:r>
        <w:fldChar w:fldCharType="begin" w:fldLock="1"/>
      </w:r>
      <w:r w:rsidR="000250A6">
        <w:instrText>ADDIN CSL_CITATION { "citationItems" : [ { "id" : "ITEM-1", "itemData" : { "ISSN" : "0277786X", "abstract" : "MODTRAN4, the latest publicly released version of MODTRAN, provides many new and important options for modeling atmospheric radiation transport. A correlated-k algorithm improves multiple scattering, eliminates Curtis-Godson averaging, and introduces Beer's Law dependencies into the band model. An optimized 15 cm-1 band model provides over a 10-fold increase in speed over the standard MODTRAN 1 cm-1 band model with comparable accuracy when higher spectral resolution results are unnecessary. The MODTRAN ground surface has been upgraded to include the effects of Bidirectional Reflectance Distribution Functions (BRDFs) and Adjacency. The BRDFs are entered using standard parameterizations and are coupled into line-of-sight surface radiance calculations.", "author" : [ { "dropping-particle" : "", "family" : "Berk", "given" : "A.", "non-dropping-particle" : "", "parse-names" : false, "suffix" : "" }, { "dropping-particle" : "", "family" : "Anderson", "given" : "G. P.", "non-dropping-particle" : "", "parse-names" : false, "suffix" : "" }, { "dropping-particle" : "", "family" : "Bernstein", "given" : "L. S.", "non-dropping-particle" : "", "parse-names" : false, "suffix" : "" }, { "dropping-particle" : "", "family" : "Acharya", "given" : "P. K.", "non-dropping-particle" : "", "parse-names" : false, "suffix" : "" }, { "dropping-particle" : "", "family" : "Dothe", "given" : "H.", "non-dropping-particle" : "", "parse-names" : false, "suffix" : "" }, { "dropping-particle" : "", "family" : "Matthew", "given" : "M. W.", "non-dropping-particle" : "", "parse-names" : false, "suffix" : "" }, { "dropping-particle" : "", "family" : "Adler-Golden", "given" : "S. M.", "non-dropping-particle" : "", "parse-names" : false, "suffix" : "" }, { "dropping-particle" : "", "family" : "Chetwynd", "given" : "J. H.", "non-dropping-particle" : "", "parse-names" : false, "suffix" : "" }, { "dropping-particle" : "", "family" : "Richtsmeier", "given" : "S. C.", "non-dropping-particle" : "", "parse-names" : false, "suffix" : "" }, { "dropping-particle" : "", "family" : "Pukall", "given" : "B.", "non-dropping-particle" : "", "parse-names" : false, "suffix" : "" }, { "dropping-particle" : "", "family" : "Allred", "given" : "C. L.", "non-dropping-particle" : "", "parse-names" : false, "suffix" : "" }, { "dropping-particle" : "", "family" : "Jeong", "given" : "L. S.", "non-dropping-particle" : "", "parse-names" : false, "suffix" : "" }, { "dropping-particle" : "", "family" : "Hoke", "given" : "M. L.", "non-dropping-particle" : "", "parse-names" : false, "suffix" : "" } ], "container-title" : "Proceedings of SPIE - The International Society for Optical Engineering", "id" : "ITEM-1", "issued" : { "date-parts" : [ [ "1999", "7" ] ] }, "page" : "348-353", "publisher" : "Society of Photo-Optical Instrumentation Engineers", "publisher-place" : "Denver, CO", "title" : "MODTRAN4 radiative transfer modeling for atmospheric correction", "type" : "paper-conference", "volume" : "3756" }, "uris" : [ "http://www.mendeley.com/documents/?uuid=ebbba4ff-85cc-40e3-b993-e0a32e41ad90" ] } ], "mendeley" : { "formattedCitation" : "(Berk et al. 1999)", "plainTextFormattedCitation" : "(Berk et al. 1999)", "previouslyFormattedCitation" : "(Berk et al. 1999)" }, "properties" : {  }, "schema" : "https://github.com/citation-style-language/schema/raw/master/csl-citation.json" }</w:instrText>
      </w:r>
      <w:r>
        <w:fldChar w:fldCharType="separate"/>
      </w:r>
      <w:r w:rsidR="00B6684D" w:rsidRPr="00B6684D">
        <w:rPr>
          <w:noProof/>
        </w:rPr>
        <w:t>(Berk et al. 1999)</w:t>
      </w:r>
      <w:r>
        <w:fldChar w:fldCharType="end"/>
      </w:r>
      <w:r>
        <w:t xml:space="preserve"> and 6S </w:t>
      </w:r>
      <w:r>
        <w:fldChar w:fldCharType="begin" w:fldLock="1"/>
      </w:r>
      <w:r w:rsidR="000250A6">
        <w:instrText>ADDIN CSL_CITATION { "citationItems" : [ { "id" : "ITEM-1", "itemData" : { "DOI" : "10.1109/36.581987", "ISSN" : "01962892", "author" : [ { "dropping-particle" : "", "family" : "Vermote", "given" : "E.F.", "non-dropping-particle" : "", "parse-names" : false, "suffix" : "" }, { "dropping-particle" : "", "family" : "Tanre", "given" : "D.", "non-dropping-particle" : "", "parse-names" : false, "suffix" : "" }, { "dropping-particle" : "", "family" : "Deuze", "given" : "J.L.", "non-dropping-particle" : "", "parse-names" : false, "suffix" : "" }, { "dropping-particle" : "", "family" : "Herman", "given" : "Maurice", "non-dropping-particle" : "", "parse-names" : false, "suffix" : "" }, { "dropping-particle" : "", "family" : "Morcette", "given" : "J.-J.", "non-dropping-particle" : "", "parse-names" : false, "suffix" : "" } ], "container-title" : "IEEE Transactions on Geoscience and Remote Sensing", "id" : "ITEM-1", "issue" : "3", "issued" : { "date-parts" : [ [ "1997", "5" ] ] }, "page" : "675-686", "title" : "Second simulation of the satellite signal in the solar spectrum, 6S: an overview", "type" : "article-journal", "volume" : "35" }, "uris" : [ "http://www.mendeley.com/documents/?uuid=bd4c9636-9244-4bd7-9052-43591162c308" ] } ], "mendeley" : { "formattedCitation" : "(E. F. Vermote et al. 1997)", "plainTextFormattedCitation" : "(E. F. Vermote et al. 1997)", "previouslyFormattedCitation" : "(E. F. Vermote et al. 1997)" }, "properties" : {  }, "schema" : "https://github.com/citation-style-language/schema/raw/master/csl-citation.json" }</w:instrText>
      </w:r>
      <w:r>
        <w:fldChar w:fldCharType="separate"/>
      </w:r>
      <w:r w:rsidR="00B6684D" w:rsidRPr="00B6684D">
        <w:rPr>
          <w:noProof/>
        </w:rPr>
        <w:t>(E. F. Vermote et al. 1997)</w:t>
      </w:r>
      <w:r>
        <w:fldChar w:fldCharType="end"/>
      </w:r>
      <w:r>
        <w:t xml:space="preserve"> are used for atmospheric correction.  While these atmospheric and BRDF correction methods are effective on single images </w:t>
      </w:r>
      <w:r>
        <w:fldChar w:fldCharType="begin" w:fldLock="1"/>
      </w:r>
      <w:r w:rsidR="000250A6">
        <w:instrText>ADDIN CSL_CITATION { "citationItems" : [ { "id" : "ITEM-1", "itemData" : { "DOI" : "10.1127/1432-8364/2012/0115", "ISSN" : "14328364", "author" : [ { "dropping-particle" : "", "family" : "Markelin", "given" : "Lauri", "non-dropping-particle" : "", "parse-names" : false, "suffix" : "" }, { "dropping-particle" : "", "family" : "Honkavaara", "given" : "Eija", "non-dropping-particle" : "", "parse-names" : false, "suffix" : "" }, { "dropping-particle" : "", "family" : "Schl\u00e4pfer", "given" : "Daniel", "non-dropping-particle" : "", "parse-names" : false, "suffix" : "" }, { "dropping-particle" : "", "family" : "Bovet", "given" : "St\u00e9phane", "non-dropping-particle" : "", "parse-names" : false, "suffix" : "" }, { "dropping-particle" : "", "family" : "Korpela", "given" : "Ilkka", "non-dropping-particle" : "", "parse-names" : false, "suffix" : "" } ], "container-title" : "Photogrammetrie - Fernerkundung - Geoinformation", "id" : "ITEM-1", "issue" : "3", "issued" : { "date-parts" : [ [ "2012", "6", "1" ] ] }, "note" : "Focus's on aerial imagery specifically which is good. \n\nsmall Lit review of what has been done to calibrate aerials\n\nRef: This approach has issues with proc and mem as justification for our simplified approach\n\nOK results", "page" : "251-266", "title" : "Assessment of radiometric correction methods for ADS40 imagery", "type" : "article-journal", "volume" : "2012" }, "uris" : [ "http://www.mendeley.com/documents/?uuid=732e2f42-54b0-4629-b725-1a1c6c3b9301" ] } ], "mendeley" : { "formattedCitation" : "(Markelin et al. 2012)", "plainTextFormattedCitation" : "(Markelin et al. 2012)", "previouslyFormattedCitation" : "(Markelin et al. 2012)" }, "properties" : {  }, "schema" : "https://github.com/citation-style-language/schema/raw/master/csl-citation.json" }</w:instrText>
      </w:r>
      <w:r>
        <w:fldChar w:fldCharType="separate"/>
      </w:r>
      <w:r w:rsidR="00B6684D" w:rsidRPr="00B6684D">
        <w:rPr>
          <w:noProof/>
        </w:rPr>
        <w:t>(Markelin et al. 2012)</w:t>
      </w:r>
      <w:r>
        <w:fldChar w:fldCharType="end"/>
      </w:r>
      <w:r>
        <w:t>, blocks of multiple aerial images present unique challenges</w:t>
      </w:r>
      <w:commentRangeStart w:id="52"/>
      <w:commentRangeStart w:id="53"/>
      <w:r>
        <w:t>.  The large</w:t>
      </w:r>
      <w:ins w:id="54" w:author="dugalh" w:date="2018-04-23T15:32:00Z">
        <w:r w:rsidR="00630409">
          <w:t xml:space="preserve"> field of</w:t>
        </w:r>
      </w:ins>
      <w:r>
        <w:t xml:space="preserve"> view</w:t>
      </w:r>
      <w:del w:id="55" w:author="dugalh" w:date="2018-04-23T15:32:00Z">
        <w:r w:rsidDel="00630409">
          <w:delText xml:space="preserve"> angles</w:delText>
        </w:r>
      </w:del>
      <w:r>
        <w:t xml:space="preserve"> of aerial imaging cameras cause</w:t>
      </w:r>
      <w:ins w:id="56" w:author="dugalh" w:date="2018-04-23T15:33:00Z">
        <w:r w:rsidR="00630409">
          <w:t>s</w:t>
        </w:r>
      </w:ins>
      <w:r>
        <w:t xml:space="preserve"> the</w:t>
      </w:r>
      <w:del w:id="57" w:author="dugalh" w:date="2018-04-23T15:29:00Z">
        <w:r w:rsidDel="005442B6">
          <w:delText xml:space="preserve"> solar</w:delText>
        </w:r>
      </w:del>
      <w:del w:id="58" w:author="dugalh" w:date="2018-04-23T15:33:00Z">
        <w:r w:rsidDel="00630409">
          <w:delText xml:space="preserve"> and</w:delText>
        </w:r>
      </w:del>
      <w:r>
        <w:t xml:space="preserve"> viewing </w:t>
      </w:r>
      <w:del w:id="59" w:author="dugalh" w:date="2018-04-23T15:29:00Z">
        <w:r w:rsidDel="005442B6">
          <w:delText xml:space="preserve">geometries </w:delText>
        </w:r>
      </w:del>
      <w:ins w:id="60" w:author="dugalh" w:date="2018-04-23T15:29:00Z">
        <w:r w:rsidR="005442B6">
          <w:t xml:space="preserve">geometry </w:t>
        </w:r>
      </w:ins>
      <w:r>
        <w:t xml:space="preserve">to vary significantly within images </w:t>
      </w:r>
      <w:r>
        <w:fldChar w:fldCharType="begin" w:fldLock="1"/>
      </w:r>
      <w:r w:rsidR="000250A6">
        <w:instrText>ADDIN CSL_CITATION { "citationItems" : [ { "id" : "ITEM-1", "itemData" : { "DOI" : "10.3390/s8053557", "ISSN" : "14248220", "abstract" : "This paper outlines how light Unmanned Aerial Vehicles (UAV) can be used in remote sensing for precision farming. It focuses on the combination of simple digital photographic cameras with spectral filters, designed to provide multispectral images in the visible and near-infrared domains. In 2005, these instruments were fitted to powered glider and parachute, and flown at six dates staggered over the crop season. We monitored ten varieties of wheat, grown in trial micro-plots in the South-West of France. For each date, we acquired multiple views in four spectral bands corresponding to blue, green, red, and near-infrared. We then performed accurate corrections of image vignetting, geometric distortions, and radiometric bidirectional effects. Afterwards, we derived for each experimental micro-plot several vegetation indexes relevant for vegetation analyses. Finally, we sought relationships between these indexes and field-measured biophysical parameters, both generic and date-specific. Therefore, we established a robust and stable generic relationship between, in one hand, leaf area index and NDVI and, in the other hand, nitrogen uptake and GNDVI. Due to a high amount of noise in the data, it was not possible to obtain a more accurate model for each date independently. A validation protocol showed that we could expect a precision level of 15% in the biophysical parameters estimation while using these relationships.", "author" : [ { "dropping-particle" : "", "family" : "Lelong", "given" : "Camille C. D.", "non-dropping-particle" : "", "parse-names" : false, "suffix" : "" }, { "dropping-particle" : "", "family" : "Burger", "given" : "Phillipe", "non-dropping-particle" : "", "parse-names" : false, "suffix" : "" }, { "dropping-particle" : "", "family" : "Jubelin", "given" : "Guillame", "non-dropping-particle" : "", "parse-names" : false, "suffix" : "" }, { "dropping-particle" : "", "family" : "Roux", "given" : "Bruno", "non-dropping-particle" : "", "parse-names" : false, "suffix" : "" }, { "dropping-particle" : "", "family" : "Labb\u00e9", "given" : "Sylvain", "non-dropping-particle" : "", "parse-names" : false, "suffix" : "" }, { "dropping-particle" : "", "family" : "Baret", "given" : "Fr\u00e9d\u00e9ric", "non-dropping-particle" : "", "parse-names" : false, "suffix" : "" } ], "container-title" : "Sensors", "id" : "ITEM-1", "issue" : "5", "issued" : { "date-parts" : [ [ "2008", "5" ] ] }, "note" : "Good, and relevant in a couple of ways but particularly from calibration perspective.\n\nGood practical app of calibration with no pre-placed ground reference (although they were flying fields of wheat which are obviously quite homogenous). Combination of inter-image on same date and intre-date calibrations which is very relevant for us.", "page" : "3557-3585", "title" : "Assessment of unmanned aerial vehicles imagery for quantitative monitoring of wheat crop in small plots", "type" : "article-journal", "volume" : "8" }, "uris" : [ "http://www.mendeley.com/documents/?uuid=33b4401a-bf88-4cb8-bdb4-1b3b13c5345d" ] } ], "mendeley" : { "formattedCitation" : "(Lelong et al. 2008)", "plainTextFormattedCitation" : "(Lelong et al. 2008)", "previouslyFormattedCitation" : "(Lelong et al. 2008)" }, "properties" : {  }, "schema" : "https://github.com/citation-style-language/schema/raw/master/csl-citation.json" }</w:instrText>
      </w:r>
      <w:r>
        <w:fldChar w:fldCharType="separate"/>
      </w:r>
      <w:r w:rsidR="00B6684D" w:rsidRPr="00B6684D">
        <w:rPr>
          <w:noProof/>
        </w:rPr>
        <w:t>(Lelong et al. 2008)</w:t>
      </w:r>
      <w:r>
        <w:fldChar w:fldCharType="end"/>
      </w:r>
      <w:r>
        <w:t xml:space="preserve">.  </w:t>
      </w:r>
      <w:commentRangeEnd w:id="52"/>
      <w:r w:rsidR="00096789">
        <w:rPr>
          <w:rStyle w:val="CommentReference"/>
        </w:rPr>
        <w:commentReference w:id="52"/>
      </w:r>
      <w:commentRangeEnd w:id="53"/>
      <w:r w:rsidR="00653ACD">
        <w:rPr>
          <w:rStyle w:val="CommentReference"/>
        </w:rPr>
        <w:commentReference w:id="53"/>
      </w:r>
      <w:r>
        <w:t xml:space="preserve">Aerial campaigns are usually carried out over multiple days, resulting in significant variation in BRDF and atmospheric conditions.  Each land cover also has its own unique BRDF and corrections should ideally model each of these covers separately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"ITEM-2", "itemData" : { "DOI" : "10.3390/rs1030577", "ISSN" : "2072-4292", "abstract" : "The transition from film imaging to digital imaging in photogrammetric data capture is opening interesting possibilities for photogrammetric processes. A great advantage of digital sensors is their radiometric potential. This article presents a state-of-the-art review on the radiometric aspects of digital photogrammetric images. The analysis is based on a literature research and a questionnaire submitted to various interest groups related to the photogrammetric process. An important contribution to this paper is a characterization of the photogrammetric image acquisition and image product generation systems. The questionnaire revealed many weaknesses in current processes, but the future prospects of radiometrically quantitative photogrammetry are promising.", "author" : [ { "dropping-particle" : "", "family" : "Honkavaara", "given" : "Eija", "non-dropping-particle" : "", "parse-names" : false, "suffix" : "" }, { "dropping-particle" : "", "family" : "Arbiol", "given" : "Roman", "non-dropping-particle" : "", "parse-names" : false, "suffix" : "" }, { "dropping-particle" : "", "family" : "Markelin", "given" : "Lauri", "non-dropping-particle" : "", "parse-names" : false, "suffix" : "" }, { "dropping-particle" : "", "family" : "Martinez", "given" : "Lucas", "non-dropping-particle" : "", "parse-names" : false, "suffix" : "" }, { "dropping-particle" : "", "family" : "Cramer", "given" : "Michael", "non-dropping-particle" : "", "parse-names" : false, "suffix" : "" }, { "dropping-particle" : "", "family" : "Bovet", "given" : "St\u00e9phane", "non-dropping-particle" : "", "parse-names" : false, "suffix" : "" }, { "dropping-particle" : "", "family" : "Chandelier", "given" : "Laure", "non-dropping-particle" : "", "parse-names" : false, "suffix" : "" }, { "dropping-particle" : "", "family" : "Ilves", "given" : "Risto", "non-dropping-particle" : "", "parse-names" : false, "suffix" : "" }, { "dropping-particle" : "", "family" : "Klonus", "given" : "Sascha", "non-dropping-particle" : "", "parse-names" : false, "suffix" : "" }, { "dropping-particle" : "", "family" : "Marshal", "given" : "Paul", "non-dropping-particle" : "", "parse-names" : false, "suffix" : "" }, { "dropping-particle" : "", "family" : "Schl\u00e4pfer", "given" : "Daniel", "non-dropping-particle" : "", "parse-names" : false, "suffix" : "" }, { "dropping-particle" : "", "family" : "Tabor", "given" : "Mark", "non-dropping-particle" : "", "parse-names" : false, "suffix" : "" }, { "dropping-particle" : "", "family" : "Thom", "given" : "Christian", "non-dropping-particle" : "", "parse-names" : false, "suffix" : "" }, { "dropping-particle" : "", "family" : "Veje", "given" : "Nikolaj", "non-dropping-particle" : "", "parse-names" : false, "suffix" : "" } ], "container-title" : "Remote Sensing", "id" : "ITEM-2", "issue" : "4", "issued" : { "date-parts" : [ [ "2009", "9", "10" ] ] }, "note" : "discusses the full radiometric calib process incl camera calib, atcor, brdf\n\ndiscusses the general state of affairs in calibraiton", "page" : "577-605", "title" : "Digital airborne photogrammetry\u2014A new tool for quantitative remote sensing?\u2014A state-of-the-art review on radiometric aspects of digital photogrammetric images", "type" : "article-journal", "volume" : "1" }, "uris" : [ "http://www.mendeley.com/documents/?uuid=3e1b8009-2f49-4384-a98c-90309df33e2d" ] } ], "mendeley" : { "formattedCitation" : "(Collings et al. 2011; Honkavaara et al. 2009)", "plainTextFormattedCitation" : "(Collings et al. 2011; Honkavaara et al. 2009)", "previouslyFormattedCitation" : "(Collings et al. 2011; Honkavaara et al. 2009)" }, "properties" : {  }, "schema" : "https://github.com/citation-style-language/schema/raw/master/csl-citation.json" }</w:instrText>
      </w:r>
      <w:r>
        <w:fldChar w:fldCharType="separate"/>
      </w:r>
      <w:r w:rsidR="00B6684D" w:rsidRPr="00B6684D">
        <w:rPr>
          <w:noProof/>
        </w:rPr>
        <w:t>(Collings et al. 2011; Honkavaara et al. 2009)</w:t>
      </w:r>
      <w:r>
        <w:fldChar w:fldCharType="end"/>
      </w:r>
      <w:r>
        <w:t xml:space="preserve">.  Aerial campaigns can also consist of thousands of images, making it impractical to apply time-consuming atmospheric and BRDF correction models to every image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"plainTextFormattedCitation" : "(L\u00f3pez et al. 2011)", "previouslyFormattedCitation" : "(L\u00f3pez et al. 2011)" }, "properties" : {  }, "schema" : "https://github.com/citation-style-language/schema/raw/master/csl-citation.json" }</w:instrText>
      </w:r>
      <w:r>
        <w:fldChar w:fldCharType="separate"/>
      </w:r>
      <w:r w:rsidR="00B6684D" w:rsidRPr="00B6684D">
        <w:rPr>
          <w:noProof/>
        </w:rPr>
        <w:t>(López et al. 2011)</w:t>
      </w:r>
      <w:r>
        <w:fldChar w:fldCharType="end"/>
      </w:r>
      <w:r>
        <w:t xml:space="preserve">.    </w:t>
      </w:r>
      <w:r w:rsidRPr="00E94BCB">
        <w:t>Even if it was</w:t>
      </w:r>
      <w:r>
        <w:t xml:space="preserve"> practical</w:t>
      </w:r>
      <w:r w:rsidRPr="00E94BCB">
        <w:t>, remnant radiometric variation due to the inexact nature of BRDF and atmospheric corrections will result in discontinuities</w:t>
      </w:r>
      <w:r>
        <w:t>, or seam lines,</w:t>
      </w:r>
      <w:r w:rsidRPr="00E94BCB">
        <w:t xml:space="preserve"> between adjacent images</w:t>
      </w:r>
      <w:r>
        <w:t xml:space="preserve"> </w:t>
      </w:r>
      <w:r>
        <w:fldChar w:fldCharType="begin" w:fldLock="1"/>
      </w:r>
      <w:r w:rsidR="000250A6">
        <w:instrText>ADDIN CSL_CITATION { "citationItems" : [ { "id" : "ITEM-1",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"ITEM-1",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"(S. Gehrke and Beshah 2016)", "plainTextFormattedCitation" : "(S. Gehrke and Beshah 2016)", "previouslyFormattedCitation" : "(S. Gehrke and Beshah 2016)" }, "properties" : {  }, "schema" : "https://github.com/citation-style-language/schema/raw/master/csl-citation.json" }</w:instrText>
      </w:r>
      <w:r>
        <w:fldChar w:fldCharType="separate"/>
      </w:r>
      <w:r w:rsidR="00B6684D" w:rsidRPr="00B6684D">
        <w:rPr>
          <w:noProof/>
        </w:rPr>
        <w:t>(S. Gehrke and Beshah 2016)</w:t>
      </w:r>
      <w:r>
        <w:fldChar w:fldCharType="end"/>
      </w:r>
      <w:r w:rsidRPr="00E94BCB">
        <w:t>.</w:t>
      </w:r>
    </w:p>
    <w:p w14:paraId="518F556E" w14:textId="77777777" w:rsidR="00704D02" w:rsidRDefault="00704D02" w:rsidP="00704D02">
      <w:pPr>
        <w:pStyle w:val="Newparagraph"/>
      </w:pPr>
    </w:p>
    <w:p w14:paraId="02CD2CB0" w14:textId="2C9102C6" w:rsidR="00704D02" w:rsidRDefault="00704D02" w:rsidP="00704D02">
      <w:pPr>
        <w:pStyle w:val="Newparagraph"/>
      </w:pPr>
      <w:r>
        <w:lastRenderedPageBreak/>
        <w:t xml:space="preserve">Approaches to calibrating mosaics of aerial imagery are receiving increasing attention </w:t>
      </w:r>
      <w:r>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"ITEM-2", "itemData" : { "author" : [ { "dropping-particle" : "", "family" : "Downey", "given" : "Michael", "non-dropping-particle" : "", "parse-names" : false, "suffix" : "" }, { "dropping-particle" : "", "family" : "Uebbing", "given" : "Robert", "non-dropping-particle" : "", "parse-names" : false, "suffix" : "" }, { "dropping-particle" : "", "family" : "Gehrke", "given" : "Stephan", "non-dropping-particle" : "", "parse-names" : false, "suffix" : "" }, { "dropping-particle" : "", "family" : "Beisl", "given" : "Ulrich", "non-dropping-particle" : "", "parse-names" : false, "suffix" : "" } ], "container-title" : "ASPRS 2010 Annual Conference", "id" : "ITEM-2", "issued" : { "date-parts" : [ [ "2010", "4" ] ] }, "note" : "Ref IT req for storage and proc power to do per image ATcor + BRDF", "publisher-place" : "San Diego, CA, USA", "title" : "Radiometric processing of ADS imagery: using atmospheric and BRDF corrections in production", "type" : "paper-conference" }, "uris" : [ "http://www.mendeley.com/documents/?uuid=c9153b2f-db5b-473f-8015-3df817fb263f" ] }, { "id" : "ITEM-3",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"ITEM-3",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"ITEM-4",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"ITEM-4",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"id" : "ITEM-5",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"ITEM-5",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"(Chandelier and Martinoty 2009; Downey et al. 2010; Collings et al. 2011; L\u00f3pez et al. 2011; S. Gehrke and Beshah 2016)", "plainTextFormattedCitation" : "(Chandelier and Martinoty 2009; Downey et al. 2010; Collings et al. 2011; L\u00f3pez et al. 2011; S. Gehrke and Beshah 2016)", "previouslyFormattedCitation" : "(Chandelier and Martinoty 2009; Downey et al. 2010; Collings et al. 2011; L\u00f3pez et al. 2011; S. Gehrke and Beshah 2016)" }, "properties" : {  }, "schema" : "https://github.com/citation-style-language/schema/raw/master/csl-citation.json" }</w:instrText>
      </w:r>
      <w:r>
        <w:fldChar w:fldCharType="separate"/>
      </w:r>
      <w:r w:rsidR="00B6684D" w:rsidRPr="00B6684D">
        <w:rPr>
          <w:noProof/>
        </w:rPr>
        <w:t>(Chandelier and Martinoty 2009; Downey et al. 2010; Collings et al. 2011; López et al. 2011; S. Gehrke and Beshah 2016)</w:t>
      </w:r>
      <w:r>
        <w:fldChar w:fldCharType="end"/>
      </w:r>
      <w:r>
        <w:t xml:space="preserve">.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sidRPr="008B7CEC">
        <w:rPr>
          <w:noProof/>
        </w:rPr>
        <w:t xml:space="preserve">Collings et al. </w:t>
      </w:r>
      <w:r>
        <w:rPr>
          <w:noProof/>
        </w:rPr>
        <w:t>(</w:t>
      </w:r>
      <w:r w:rsidRPr="008B7CEC">
        <w:rPr>
          <w:noProof/>
        </w:rPr>
        <w:t>2011)</w:t>
      </w:r>
      <w:r>
        <w:fldChar w:fldCharType="end"/>
      </w:r>
      <w:r>
        <w:t xml:space="preserve"> introduced an empirical spatially varying model to perform combined atmospheric and BRDF correction.  Land cover is assumed uniform in each image, resulting in a per-image BRDF parameterisation.  The parameters of the model are solved by minimising a cost function that considers the internal accuracy of each image, similarity of overlapping image regions and smoothness (i.e. the lack of seam lines) of the mosaic.  In a second stage the entire mosaic is calibrated to absolute reflectance using specially placed ground targets with known reflectance.  In </w:t>
      </w:r>
      <w:r>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"manualFormatting" : "Chandelier &amp; Martinoty (2009)", "plainTextFormattedCitation" : "(Chandelier and Martinoty 2009)", "previouslyFormattedCitation" : "(Chandelier and Martinoty 2009)" }, "properties" : {  }, "schema" : "https://github.com/citation-style-language/schema/raw/master/csl-citation.json" }</w:instrText>
      </w:r>
      <w:r>
        <w:fldChar w:fldCharType="separate"/>
      </w:r>
      <w:r w:rsidRPr="00007AFE">
        <w:rPr>
          <w:noProof/>
        </w:rPr>
        <w:t xml:space="preserve">Chandelier &amp; Martinoty </w:t>
      </w:r>
      <w:r>
        <w:rPr>
          <w:noProof/>
        </w:rPr>
        <w:t>(</w:t>
      </w:r>
      <w:r w:rsidRPr="00007AFE">
        <w:rPr>
          <w:noProof/>
        </w:rPr>
        <w:t>2009)</w:t>
      </w:r>
      <w:r>
        <w:fldChar w:fldCharType="end"/>
      </w:r>
      <w:r>
        <w:t xml:space="preserve"> a simple semi-empirical three parameter model of combined atmospheric and hot spot BRDF effects is fitted for each image by minimising the difference between ‘radiometric tie-points’, a selection of points in the overlapping image regions.  It is a relative calibration method and no adjustment to absolute reflectance is made.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 "schema" : "https://github.com/citation-style-language/schema/raw/master/csl-citation.json" }</w:instrText>
      </w:r>
      <w:r>
        <w:fldChar w:fldCharType="separate"/>
      </w:r>
      <w:r w:rsidRPr="00982CA2">
        <w:rPr>
          <w:noProof/>
        </w:rPr>
        <w:t xml:space="preserve">López et al. </w:t>
      </w:r>
      <w:r>
        <w:rPr>
          <w:noProof/>
        </w:rPr>
        <w:t>(</w:t>
      </w:r>
      <w:r w:rsidRPr="00982CA2">
        <w:rPr>
          <w:noProof/>
        </w:rPr>
        <w:t>2011)</w:t>
      </w:r>
      <w:r>
        <w:fldChar w:fldCharType="end"/>
      </w:r>
      <w:r>
        <w:t xml:space="preserve"> apply theoretical atmospheric and semi-empirical BRDF kernel models using field-acquired spectral data.  </w:t>
      </w:r>
      <w:r>
        <w:fldChar w:fldCharType="begin" w:fldLock="1"/>
      </w:r>
      <w:r w:rsidR="000250A6">
        <w:instrText>ADDIN CSL_CITATION { "citationItems" : [ { "id" : "ITEM-1", "itemData" : { "ISSN" : "978-161738916-0", "author" : [ { "dropping-particle" : "", "family" : "Gehrke", "given" : "Stephan", "non-dropping-particle" : "", "parse-names" : false, "suffix" : "" } ], "collection-title" : "American Society for Photogrammetry and Remote Sensing Annual Conference 2010 held 26-30 April 2010", "container-title" : "Opportunities for Emerging Geospatial Technologies", "id" : "ITEM-1", "issue" : "American Society for Photogrammetry and Remote Sensing Annual Conference 2010", "issued" : { "date-parts" : [ [ "2010" ] ] }, "note" : "tested method of macking &amp;quot;consistent&amp;quot; mosaics\n\ndiscusses the basics of the radiometric traingulation approach\n\nderives its own radiometric triangulation again pun ishing overlap differences\n\nNB They say that most calib adjustments can be modelled as local inear adjustment - REF", "page" : "184-195", "publisher" : "American Society for Photogrammetry and Remote Sensing", "publisher-place" : "San Diego, USA", "title" : "Radiometric processing of ADS imagery: mosaicking of large image blocks", "type" : "paper-conference", "volume" : "1" }, "uris" : [ "http://www.mendeley.com/documents/?uuid=e5e5cb3b-f39f-4244-a1ce-d6a679889a42" ] } ], "mendeley" : { "formattedCitation" : "(Stephan Gehrke 2010)", "manualFormatting" : "Gehrke (2010)", "plainTextFormattedCitation" : "(Stephan Gehrke 2010)", "previouslyFormattedCitation" : "(Stephan Gehrke 2010)" }, "properties" : {  }, "schema" : "https://github.com/citation-style-language/schema/raw/master/csl-citation.json" }</w:instrText>
      </w:r>
      <w:r>
        <w:fldChar w:fldCharType="separate"/>
      </w:r>
      <w:r w:rsidRPr="00DA2A99">
        <w:rPr>
          <w:noProof/>
        </w:rPr>
        <w:t xml:space="preserve">Gehrke </w:t>
      </w:r>
      <w:r>
        <w:rPr>
          <w:noProof/>
        </w:rPr>
        <w:t>(</w:t>
      </w:r>
      <w:r w:rsidRPr="00DA2A99">
        <w:rPr>
          <w:noProof/>
        </w:rPr>
        <w:t>2010)</w:t>
      </w:r>
      <w:r>
        <w:fldChar w:fldCharType="end"/>
      </w:r>
      <w:r>
        <w:t xml:space="preserve"> uses standard atmospheric and BRDF methods, followed by a </w:t>
      </w:r>
      <w:r w:rsidRPr="00DB71A0">
        <w:t>relative radiometric normali</w:t>
      </w:r>
      <w:r>
        <w:t>s</w:t>
      </w:r>
      <w:r w:rsidRPr="00DB71A0">
        <w:t>ation</w:t>
      </w:r>
      <w:r>
        <w:t xml:space="preserve"> step using invariant points in overlapping regions to smooth the mosaic.  A new radiometric normalisation method for heterogeneous image data, presented in </w:t>
      </w:r>
      <w:r>
        <w:fldChar w:fldCharType="begin" w:fldLock="1"/>
      </w:r>
      <w:r w:rsidR="000250A6">
        <w:instrText>ADDIN CSL_CITATION { "citationItems" : [ { "id" : "ITEM-1",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"ITEM-1",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"(S. Gehrke and Beshah 2016)", "manualFormatting" : "Gehrke and Beshah (2016)", "plainTextFormattedCitation" : "(S. Gehrke and Beshah 2016)", "previouslyFormattedCitation" : "(S. Gehrke and Beshah 2016)" }, "properties" : {  }, "schema" : "https://github.com/citation-style-language/schema/raw/master/csl-citation.json" }</w:instrText>
      </w:r>
      <w:r>
        <w:fldChar w:fldCharType="separate"/>
      </w:r>
      <w:r w:rsidRPr="00A7591B">
        <w:rPr>
          <w:noProof/>
        </w:rPr>
        <w:t xml:space="preserve">Gehrke and Beshah </w:t>
      </w:r>
      <w:r>
        <w:rPr>
          <w:noProof/>
        </w:rPr>
        <w:t>(</w:t>
      </w:r>
      <w:r w:rsidRPr="00A7591B">
        <w:rPr>
          <w:noProof/>
        </w:rPr>
        <w:t>2016)</w:t>
      </w:r>
      <w:r>
        <w:fldChar w:fldCharType="end"/>
      </w:r>
      <w:r>
        <w:t xml:space="preserve">, improves on that of </w:t>
      </w:r>
      <w:r>
        <w:fldChar w:fldCharType="begin" w:fldLock="1"/>
      </w:r>
      <w:r w:rsidR="000250A6">
        <w:instrText>ADDIN CSL_CITATION { "citationItems" : [ { "id" : "ITEM-1", "itemData" : { "ISSN" : "978-161738916-0", "author" : [ { "dropping-particle" : "", "family" : "Gehrke", "given" : "Stephan", "non-dropping-particle" : "", "parse-names" : false, "suffix" : "" } ], "collection-title" : "American Society for Photogrammetry and Remote Sensing Annual Conference 2010 held 26-30 April 2010", "container-title" : "Opportunities for Emerging Geospatial Technologies", "id" : "ITEM-1", "issue" : "American Society for Photogrammetry and Remote Sensing Annual Conference 2010", "issued" : { "date-parts" : [ [ "2010" ] ] }, "note" : "tested method of macking &amp;quot;consistent&amp;quot; mosaics\n\ndiscusses the basics of the radiometric traingulation approach\n\nderives its own radiometric triangulation again pun ishing overlap differences\n\nNB They say that most calib adjustments can be modelled as local inear adjustment - REF", "page" : "184-195", "publisher" : "American Society for Photogrammetry and Remote Sensing", "publisher-place" : "San Diego, USA", "title" : "Radiometric processing of ADS imagery: mosaicking of large image blocks", "type" : "paper-conference", "volume" : "1" }, "uris" : [ "http://www.mendeley.com/documents/?uuid=e5e5cb3b-f39f-4244-a1ce-d6a679889a42" ] } ], "mendeley" : { "formattedCitation" : "(Stephan Gehrke 2010)", "manualFormatting" : "Gehrke (2010)", "plainTextFormattedCitation" : "(Stephan Gehrke 2010)", "previouslyFormattedCitation" : "(Stephan Gehrke 2010)" }, "properties" : {  }, "schema" : "https://github.com/citation-style-language/schema/raw/master/csl-citation.json" }</w:instrText>
      </w:r>
      <w:r>
        <w:fldChar w:fldCharType="separate"/>
      </w:r>
      <w:r w:rsidRPr="00DA2A99">
        <w:rPr>
          <w:noProof/>
        </w:rPr>
        <w:t xml:space="preserve">Gehrke </w:t>
      </w:r>
      <w:r>
        <w:rPr>
          <w:noProof/>
        </w:rPr>
        <w:t>(</w:t>
      </w:r>
      <w:r w:rsidRPr="00DA2A99">
        <w:rPr>
          <w:noProof/>
        </w:rPr>
        <w:t>2010)</w:t>
      </w:r>
      <w:r>
        <w:fldChar w:fldCharType="end"/>
      </w:r>
      <w:r>
        <w:t>.  The shortcomings of existing atmospheric and BRDF image adjustments are corrected using a spatially varying linear model.  Model parameters are found at points in overlapping image regions and then interpolated into the remainder of the images.</w:t>
      </w:r>
    </w:p>
    <w:p w14:paraId="1438199B" w14:textId="77777777" w:rsidR="00704D02" w:rsidRDefault="00704D02" w:rsidP="00704D02">
      <w:pPr>
        <w:pStyle w:val="Newparagraph"/>
      </w:pPr>
    </w:p>
    <w:p w14:paraId="473B1598" w14:textId="3F927D8C" w:rsidR="00704D02" w:rsidRDefault="00704D02" w:rsidP="00704D02">
      <w:pPr>
        <w:pStyle w:val="Newparagraph"/>
      </w:pPr>
      <w:r>
        <w:t xml:space="preserve">A disadvantage of the aerial mosaic calibration techniques described above is their complexity and need for known ground references to achieve transformation to absolute surface reflectance.  A number of the techniques also assume uniform BRDF characteristics </w:t>
      </w:r>
      <w:r>
        <w:lastRenderedPageBreak/>
        <w:t xml:space="preserve">within an image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"ITEM-2",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"ITEM-2",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"ITEM-3",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"ITEM-3",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"(Collings et al. 2011; Chandelier and Martinoty 2009; L\u00f3pez et al. 2011)", "plainTextFormattedCitation" : "(Collings et al. 2011; Chandelier and Martinoty 2009; L\u00f3pez et al. 2011)", "previouslyFormattedCitation" : "(Collings et al. 2011; Chandelier and Martinoty 2009; L\u00f3pez et al. 2011)" }, "properties" : {  }, "schema" : "https://github.com/citation-style-language/schema/raw/master/csl-citation.json" }</w:instrText>
      </w:r>
      <w:r>
        <w:fldChar w:fldCharType="separate"/>
      </w:r>
      <w:r w:rsidR="00B6684D" w:rsidRPr="00B6684D">
        <w:rPr>
          <w:noProof/>
        </w:rPr>
        <w:t>(Collings et al. 2011; Chandelier and Martinoty 2009; López et al. 2011)</w:t>
      </w:r>
      <w:r>
        <w:fldChar w:fldCharType="end"/>
      </w:r>
      <w:r>
        <w:t xml:space="preserve">.  The options of placing targets of known reflectance to be captured as part of the mosaic or measuring the reflectance of suitably invariant sites on the ground are often not possible or practical.  Many applications make use of archived imagery that had been captured prior to the commencement of the research and for which concurrent ground measurements are consequently not possible.  Another approach is to make use of vicarious calibration involving knowledge of the spectral characteristics of specific ground sites, but this is recognised as being labour-intensive and costly </w:t>
      </w:r>
      <w:r>
        <w:fldChar w:fldCharType="begin" w:fldLock="1"/>
      </w:r>
      <w:r w:rsidR="000250A6">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"10.1109/TGRS.2004.836387", "ISSN" : "0196-2892", "author" : [ { "dropping-particle" : "", "family" : "Chander", "given" : "Gyanesh", "non-dropping-particle" : "", "parse-names" : false, "suffix" : "" }, { "dropping-particle" : "", "family" : "Meyer", "given" : "D.J.", "non-dropping-particle" : "", "parse-names" : false, "suffix" : "" }, { "dropping-particle" : "", "family" : "Helder", "given" : "D.L.", "non-dropping-particle" : "", "parse-names" : false, "suffix" : "" } ], "container-title" : "IEEE Transactions on Geoscience and Remote Sensing", "id" : "ITEM-2", "issue" : "12", "issued" : { "date-parts" : [ [ "2004", "12" ] ] }, "note" : "Mentions GSD Ground sample distance - ref\nOtherwise simplistic approach - dont see any ref to viewing geom, rtm corrections\n\nImages captured almost at same time so it is assumed atcor etc unnecessary (?)\n\nGround meas made for vicarious calibration used with RTM\n\nMake both xcalib and vicarious calib although I dont find any direct comparison of their results/", "page" : "2821-2831", "title" : "Cross calibration of the Landsat-7 ETM+ and EO-1 ALI sensor", "type" : "article-journal", "volume" : "42" }, "uris" : [ "http://www.mendeley.com/documents/?uuid=267ed12f-ea4f-43fc-a89a-35a56db49935" ] }, { "id" : "ITEM-3", "itemData" : { "DOI" : "10.1080/01431160412331269779", "ISSN" : "0143-1161", "author" : [ { "dropping-particle" : "", "family" : "Liu", "given" : "J.-J.", "non-dropping-particle" : "", "parse-names" : false, "suffix" : "" }, { "dropping-particle" : "", "family" : "Li", "given" : "Z.", "non-dropping-particle" : "", "parse-names" : false, "suffix" : "" }, { "dropping-particle" : "", "family" : "Qiao", "given" : "Y.-L.", "non-dropping-particle" : "", "parse-names" : false, "suffix" : "" }, { "dropping-particle" : "", "family" : "Liu", "given" : "Y.-J.", "non-dropping-particle" : "", "parse-names" : false, "suffix" : "" }, { "dropping-particle" : "", "family" : "Zhang", "given" : "Y.-X.", "non-dropping-particle" : "", "parse-names" : false, "suffix" : "" } ], "container-title" : "International Journal of Remote Sensing", "id" : "ITEM-3", "issue" : "23", "issued" : { "date-parts" : [ [ "2004", "12" ] ] }, "note" : "Most comprehensive x calib paper read so far\n\nGives refs on rigor of MODIS calib\n\nIs again a sensor to sensor calib rather than a per-pixel calib. \n\nThe MODIS surf refl values are converted to MVIRS at sensor (radiances) using a ground measured BRDF to account for the differing viewing geometry and an atmospheric correction (worthwhile referring to this for our SPOT correction).\n\nPerhaps we should make a similar plot to fig 6 to get an idea if there is a real need for an offset val between MODIS and NGI\n\nSummary of sources of error\n\nSee 2nd note after Fig 3 &amp;quot;Dont understand this but there seems to be a good point. MODIS has more spectral res than NGI. This might make it feasible to take a coarse MODIS spectrum, mult &amp;amp; integrate with NGI spectral sensitivities to convert to NGI RGBNIR band vals...&amp;quot;\n\nCross calib can be more effective than conventional calib\n\nRTM with 6S. Simulations with RTM show good correl betw sensors. ground measured BRDF employed. Similar site choices to prev (v uniform refl, flat topo, no veg, clean air). Different viewing geom (accounted for with BRDF) &amp;amp; spectral sensitivities. Summarise sources of error.", "page" : "5267-5281", "title" : "A new method for cross-calibration of two satellite sensors", "type" : "article-journal", "volume" : "25" }, "uris" : [ "http://www.mendeley.com/documents/?uuid=e94a3c96-713b-4df8-b9e6-2482683f6fe6" ] } ], "mendeley" : { "formattedCitation" : "(Gao et al. 2013; Chander, Meyer, and Helder 2004; Liu et al. 2004)", "plainTextFormattedCitation" : "(Gao et al. 2013; Chander, Meyer, and Helder 2004; Liu et al. 2004)", "previouslyFormattedCitation" : "(Gao et al. 2013; Chander, Meyer, and Helder 2004; Liu et al. 2004)" }, "properties" : {  }, "schema" : "https://github.com/citation-style-language/schema/raw/master/csl-citation.json" }</w:instrText>
      </w:r>
      <w:r>
        <w:fldChar w:fldCharType="separate"/>
      </w:r>
      <w:r w:rsidR="00B6684D" w:rsidRPr="00B6684D">
        <w:rPr>
          <w:noProof/>
        </w:rPr>
        <w:t>(Gao et al. 2013; Chander, Meyer, and Helder 2004; Liu et al. 2004)</w:t>
      </w:r>
      <w:r>
        <w:fldChar w:fldCharType="end"/>
      </w:r>
      <w:r>
        <w:t xml:space="preserve">.  </w:t>
      </w:r>
    </w:p>
    <w:p w14:paraId="40B8413C" w14:textId="77777777" w:rsidR="00704D02" w:rsidRDefault="00704D02" w:rsidP="00704D02">
      <w:pPr>
        <w:pStyle w:val="Newparagraph"/>
      </w:pPr>
    </w:p>
    <w:p w14:paraId="77AB6C8A" w14:textId="77777777" w:rsidR="00704D02" w:rsidRDefault="00704D02" w:rsidP="00704D02">
      <w:pPr>
        <w:pStyle w:val="Newparagraph"/>
      </w:pPr>
      <w:r>
        <w:t xml:space="preserve">In this paper, we propose a method of homogenising aerial imagery to coarse scale surface reflectance by calibrating </w:t>
      </w:r>
      <w:r w:rsidRPr="00146F8D">
        <w:t>to a</w:t>
      </w:r>
      <w:r>
        <w:t xml:space="preserve"> </w:t>
      </w:r>
      <w:r w:rsidRPr="00146F8D">
        <w:t>concurrent</w:t>
      </w:r>
      <w:r>
        <w:t xml:space="preserve"> and collocated</w:t>
      </w:r>
      <w:r w:rsidRPr="00146F8D">
        <w:t xml:space="preserve"> </w:t>
      </w:r>
      <w:r>
        <w:t xml:space="preserve">satellite </w:t>
      </w:r>
      <w:r w:rsidRPr="00146F8D">
        <w:t>image</w:t>
      </w:r>
      <w:r>
        <w:t xml:space="preserve"> that has been corrected for atmospheric and BRDF effects.  Satellite programmes such as MODIS make such coarse-resolution surface reflectance products freely available.  Unlike existing methods for correcting aerial images, the proposed method avoids the need to perform atmospheric and BRDF corrections explicitly.  It also does not require the placement of known reflectance targets or field spectral measurements, which can be impractical, error-prone and time-consuming in many instances.  The technique was applied to a large set of aerial images captured with an Intergraph DMC.  A near-concurrent MODIS </w:t>
      </w:r>
      <w:r w:rsidRPr="001066EA">
        <w:t>MCD43A4</w:t>
      </w:r>
      <w:r>
        <w:t xml:space="preserve"> image was used as the reflectance reference dataset.  The resulting DMC mosaic was compared to a near-concurrent SPOT 5 reflectance image of the same area.  </w:t>
      </w:r>
    </w:p>
    <w:p w14:paraId="066FF0DC" w14:textId="77777777" w:rsidR="00704D02" w:rsidRDefault="00704D02" w:rsidP="00704D02">
      <w:pPr>
        <w:pStyle w:val="Newparagraph"/>
      </w:pPr>
    </w:p>
    <w:p w14:paraId="0F77CBD1" w14:textId="77777777" w:rsidR="00704D02" w:rsidRPr="003F7F3E" w:rsidRDefault="00704D02" w:rsidP="00704D02">
      <w:pPr>
        <w:pStyle w:val="Heading1"/>
      </w:pPr>
      <w:bookmarkStart w:id="61" w:name="_Ref452295690"/>
      <w:bookmarkStart w:id="62" w:name="_Toc391220510"/>
      <w:bookmarkStart w:id="63" w:name="_Toc394607642"/>
      <w:r>
        <w:lastRenderedPageBreak/>
        <w:t>Methods</w:t>
      </w:r>
      <w:bookmarkEnd w:id="61"/>
    </w:p>
    <w:p w14:paraId="01D2C4A1" w14:textId="77777777" w:rsidR="00704D02" w:rsidRPr="00AE6010" w:rsidRDefault="00704D02" w:rsidP="00704D02">
      <w:pPr>
        <w:pStyle w:val="Heading2"/>
      </w:pPr>
      <w:bookmarkStart w:id="64" w:name="_Ref452295966"/>
      <w:bookmarkStart w:id="65" w:name="_Ref474669339"/>
      <w:bookmarkStart w:id="66" w:name="_Ref475359885"/>
      <w:bookmarkStart w:id="67" w:name="_Ref512431860"/>
      <w:bookmarkEnd w:id="62"/>
      <w:bookmarkEnd w:id="63"/>
      <w:commentRangeStart w:id="68"/>
      <w:commentRangeStart w:id="69"/>
      <w:r w:rsidRPr="00AE6010">
        <w:t>Formulation</w:t>
      </w:r>
      <w:bookmarkEnd w:id="64"/>
      <w:r>
        <w:t xml:space="preserve"> of the Local Linear Model</w:t>
      </w:r>
      <w:bookmarkEnd w:id="65"/>
      <w:bookmarkEnd w:id="66"/>
      <w:commentRangeEnd w:id="68"/>
      <w:r w:rsidR="008F74E0">
        <w:rPr>
          <w:rStyle w:val="CommentReference"/>
          <w:rFonts w:cs="Times New Roman"/>
          <w:b w:val="0"/>
          <w:bCs w:val="0"/>
          <w:i w:val="0"/>
          <w:iCs w:val="0"/>
        </w:rPr>
        <w:commentReference w:id="68"/>
      </w:r>
      <w:commentRangeEnd w:id="69"/>
      <w:r w:rsidR="000035DA">
        <w:rPr>
          <w:rStyle w:val="CommentReference"/>
          <w:rFonts w:cs="Times New Roman"/>
          <w:b w:val="0"/>
          <w:bCs w:val="0"/>
          <w:i w:val="0"/>
          <w:iCs w:val="0"/>
        </w:rPr>
        <w:commentReference w:id="69"/>
      </w:r>
      <w:bookmarkEnd w:id="67"/>
    </w:p>
    <w:p w14:paraId="0DCE14B5" w14:textId="0C8CB4D6" w:rsidR="00704D02" w:rsidRDefault="00704D02" w:rsidP="00704D02">
      <w:pPr>
        <w:pStyle w:val="Paragraph"/>
      </w:pPr>
      <w:r>
        <w:t xml:space="preserve">The proposed method is based on approximating combined BRDF, atmospheric and sensor effects as a spatially varying linear relationship between surface reflectance and sensor measurement.  Similar local linear relationships are used by </w:t>
      </w:r>
      <w:r>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"manualFormatting" : "Chandelier and Martinoty (2009)", "plainTextFormattedCitation" : "(Chandelier and Martinoty 2009)", "previouslyFormattedCitation" : "(Chandelier and Martinoty 2009)" }, "properties" : {  }, "schema" : "https://github.com/citation-style-language/schema/raw/master/csl-citation.json" }</w:instrText>
      </w:r>
      <w:r>
        <w:fldChar w:fldCharType="separate"/>
      </w:r>
      <w:r w:rsidRPr="001D3960">
        <w:rPr>
          <w:noProof/>
        </w:rPr>
        <w:t>C</w:t>
      </w:r>
      <w:r>
        <w:rPr>
          <w:noProof/>
        </w:rPr>
        <w:t>handelier and Martinoty</w:t>
      </w:r>
      <w:r w:rsidRPr="001D3960">
        <w:rPr>
          <w:noProof/>
        </w:rPr>
        <w:t xml:space="preserve"> </w:t>
      </w:r>
      <w:r>
        <w:rPr>
          <w:noProof/>
        </w:rPr>
        <w:t>(</w:t>
      </w:r>
      <w:r w:rsidRPr="001D3960">
        <w:rPr>
          <w:noProof/>
        </w:rPr>
        <w:t>2009)</w:t>
      </w:r>
      <w:r>
        <w:fldChar w:fldCharType="end"/>
      </w:r>
      <w:r>
        <w:t xml:space="preserve">,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Pr>
          <w:noProof/>
        </w:rPr>
        <w:t>Collings et al.</w:t>
      </w:r>
      <w:r w:rsidRPr="001D3960">
        <w:rPr>
          <w:noProof/>
        </w:rPr>
        <w:t xml:space="preserve"> </w:t>
      </w:r>
      <w:r>
        <w:rPr>
          <w:noProof/>
        </w:rPr>
        <w:t>(</w:t>
      </w:r>
      <w:r w:rsidRPr="001D3960">
        <w:rPr>
          <w:noProof/>
        </w:rPr>
        <w:t>2011)</w:t>
      </w:r>
      <w:r>
        <w:fldChar w:fldCharType="end"/>
      </w:r>
      <w:r>
        <w:t xml:space="preserve"> and </w:t>
      </w:r>
      <w:r>
        <w:fldChar w:fldCharType="begin" w:fldLock="1"/>
      </w:r>
      <w:r w:rsidR="000250A6">
        <w:instrText>ADDIN CSL_CITATION { "citationItems" : [ { "id" : "ITEM-1",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"ITEM-1",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"(S. Gehrke and Beshah 2016)", "manualFormatting" : "Gehrke and Beshah (2016)", "plainTextFormattedCitation" : "(S. Gehrke and Beshah 2016)", "previouslyFormattedCitation" : "(S. Gehrke and Beshah 2016)" }, "properties" : {  }, "schema" : "https://github.com/citation-style-language/schema/raw/master/csl-citation.json" }</w:instrText>
      </w:r>
      <w:r>
        <w:fldChar w:fldCharType="separate"/>
      </w:r>
      <w:r>
        <w:rPr>
          <w:noProof/>
        </w:rPr>
        <w:t>Gehrke and Beshah</w:t>
      </w:r>
      <w:r w:rsidRPr="001D3960">
        <w:rPr>
          <w:noProof/>
        </w:rPr>
        <w:t xml:space="preserve"> </w:t>
      </w:r>
      <w:r>
        <w:rPr>
          <w:noProof/>
        </w:rPr>
        <w:t>(</w:t>
      </w:r>
      <w:r w:rsidRPr="001D3960">
        <w:rPr>
          <w:noProof/>
        </w:rPr>
        <w:t>2016)</w:t>
      </w:r>
      <w:r>
        <w:fldChar w:fldCharType="end"/>
      </w:r>
      <w:r>
        <w:t xml:space="preserve"> for the radiometric correction of aerial image mosaics.  In this section, we show that a spatially varying linear model is supported by radiative transfer theory. </w:t>
      </w:r>
    </w:p>
    <w:p w14:paraId="35FD0A6C" w14:textId="77777777" w:rsidR="00704D02" w:rsidRDefault="00704D02" w:rsidP="00704D02">
      <w:pPr>
        <w:pStyle w:val="Newparagraph"/>
      </w:pPr>
    </w:p>
    <w:p w14:paraId="47859139" w14:textId="29D0A247" w:rsidR="00704D02" w:rsidRDefault="00704D02" w:rsidP="00704D02">
      <w:pPr>
        <w:pStyle w:val="Newparagraph"/>
      </w:pPr>
      <w:r>
        <w:t xml:space="preserve">Following the notation of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 "schema" : "https://github.com/citation-style-language/schema/raw/master/csl-citation.json" }</w:instrText>
      </w:r>
      <w:r>
        <w:fldChar w:fldCharType="separate"/>
      </w:r>
      <w:r w:rsidRPr="009266EE">
        <w:rPr>
          <w:noProof/>
        </w:rPr>
        <w:t xml:space="preserve">López et al. </w:t>
      </w:r>
      <w:r>
        <w:rPr>
          <w:noProof/>
        </w:rPr>
        <w:t>(</w:t>
      </w:r>
      <w:r w:rsidRPr="009266EE">
        <w:rPr>
          <w:noProof/>
        </w:rPr>
        <w:t>2011)</w:t>
      </w:r>
      <w:r>
        <w:fldChar w:fldCharType="end"/>
      </w:r>
      <w:r>
        <w:t>, the measurement of a linear radiance response aerial sensor for each band can be expressed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1C415505" w14:textId="77777777" w:rsidTr="000F20E4">
        <w:trPr>
          <w:trHeight w:val="737"/>
        </w:trPr>
        <w:tc>
          <w:tcPr>
            <w:tcW w:w="4725" w:type="pct"/>
            <w:vAlign w:val="center"/>
          </w:tcPr>
          <w:p w14:paraId="6A211630" w14:textId="77777777" w:rsidR="00704D02" w:rsidRPr="005D645A" w:rsidRDefault="00704D02" w:rsidP="000F20E4">
            <w:pPr>
              <w:pStyle w:val="Displayedequation"/>
            </w:pPr>
            <m:oMathPara>
              <m:oMathParaPr>
                <m:jc m:val="center"/>
              </m:oMathParaPr>
              <m:oMath>
                <m:r>
                  <w:rPr>
                    <w:rFonts w:ascii="Cambria Math" w:hAnsi="Cambria Math"/>
                  </w:rPr>
                  <m:t>DN</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0</m:t>
                    </m:r>
                  </m:sub>
                </m:sSub>
                <m:sSub>
                  <m:sSubPr>
                    <m:ctrlPr>
                      <w:rPr>
                        <w:rFonts w:ascii="Cambria Math" w:hAnsi="Cambria Math"/>
                      </w:rPr>
                    </m:ctrlPr>
                  </m:sSubPr>
                  <m:e>
                    <m:r>
                      <w:rPr>
                        <w:rFonts w:ascii="Cambria Math" w:hAnsi="Cambria Math"/>
                      </w:rPr>
                      <m:t>L</m:t>
                    </m:r>
                  </m:e>
                  <m:sub>
                    <m:r>
                      <m:rPr>
                        <m:sty m:val="p"/>
                      </m:rP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oMath>
            </m:oMathPara>
          </w:p>
        </w:tc>
        <w:tc>
          <w:tcPr>
            <w:tcW w:w="275" w:type="pct"/>
            <w:vAlign w:val="center"/>
          </w:tcPr>
          <w:p w14:paraId="125D3184" w14:textId="77777777" w:rsidR="00704D02" w:rsidRPr="003B5532" w:rsidRDefault="00704D02" w:rsidP="000F20E4">
            <w:pPr>
              <w:pStyle w:val="Displayedequation"/>
              <w:jc w:val="right"/>
            </w:pPr>
            <w:bookmarkStart w:id="70" w:name="_Ref389744231"/>
            <w:bookmarkStart w:id="71" w:name="_Ref389744177"/>
            <w:r w:rsidRPr="003B5532">
              <w:t>(</w:t>
            </w:r>
            <w:r w:rsidRPr="0074455F">
              <w:fldChar w:fldCharType="begin"/>
            </w:r>
            <w:r>
              <w:instrText xml:space="preserve"> SEQ MyEquation \* ARABIC </w:instrText>
            </w:r>
            <w:r w:rsidRPr="0074455F">
              <w:fldChar w:fldCharType="separate"/>
            </w:r>
            <w:r w:rsidR="00C55794">
              <w:rPr>
                <w:noProof/>
              </w:rPr>
              <w:t>1</w:t>
            </w:r>
            <w:r w:rsidRPr="0074455F">
              <w:fldChar w:fldCharType="end"/>
            </w:r>
            <w:bookmarkStart w:id="72" w:name="_Ref389744253"/>
            <w:bookmarkEnd w:id="70"/>
            <w:r w:rsidRPr="003B5532">
              <w:t>)</w:t>
            </w:r>
            <w:bookmarkEnd w:id="71"/>
            <w:bookmarkEnd w:id="72"/>
          </w:p>
        </w:tc>
      </w:tr>
    </w:tbl>
    <w:p w14:paraId="11675FE9" w14:textId="550DB959" w:rsidR="00704D02" w:rsidRDefault="00704D02" w:rsidP="00704D02">
      <w:pPr>
        <w:pStyle w:val="Paragraph"/>
      </w:pPr>
      <w:commentRangeStart w:id="73"/>
      <w:commentRangeStart w:id="74"/>
      <w:proofErr w:type="gramStart"/>
      <w:r w:rsidRPr="00912559">
        <w:t>where</w:t>
      </w:r>
      <w:proofErr w:type="gramEnd"/>
      <w:r w:rsidRPr="00912559">
        <w:t xml:space="preserve"> </w:t>
      </w:r>
      <m:oMath>
        <m:r>
          <w:rPr>
            <w:rFonts w:ascii="Cambria Math" w:hAnsi="Cambria Math"/>
          </w:rPr>
          <m:t>DN</m:t>
        </m:r>
      </m:oMath>
      <w:r>
        <w:t xml:space="preserve"> </w:t>
      </w:r>
      <w:ins w:id="75" w:author="dugalh" w:date="2018-04-23T15:38:00Z">
        <w:r w:rsidR="00630409">
          <w:t xml:space="preserve">is the </w:t>
        </w:r>
      </w:ins>
      <w:del w:id="76" w:author="dugalh" w:date="2018-04-23T15:38:00Z">
        <w:r w:rsidDel="00630409">
          <w:delText>(</w:delText>
        </w:r>
      </w:del>
      <w:r>
        <w:t>digital number</w:t>
      </w:r>
      <w:del w:id="77" w:author="dugalh" w:date="2018-04-23T15:38:00Z">
        <w:r w:rsidDel="00630409">
          <w:delText>)</w:delText>
        </w:r>
      </w:del>
      <w:r w:rsidRPr="00912559">
        <w:t xml:space="preserve"> </w:t>
      </w:r>
      <w:commentRangeEnd w:id="73"/>
      <w:r w:rsidR="00096789">
        <w:rPr>
          <w:rStyle w:val="CommentReference"/>
        </w:rPr>
        <w:commentReference w:id="73"/>
      </w:r>
      <w:commentRangeEnd w:id="74"/>
      <w:r w:rsidR="00F2766F">
        <w:rPr>
          <w:rStyle w:val="CommentReference"/>
        </w:rPr>
        <w:commentReference w:id="74"/>
      </w:r>
      <w:ins w:id="78" w:author="dugalh" w:date="2018-04-23T15:38:00Z">
        <w:r w:rsidR="00630409">
          <w:t xml:space="preserve">corresponding to </w:t>
        </w:r>
      </w:ins>
      <w:del w:id="79" w:author="dugalh" w:date="2018-04-23T15:39:00Z">
        <w:r w:rsidRPr="00912559" w:rsidDel="00630409">
          <w:delText xml:space="preserve">is </w:delText>
        </w:r>
      </w:del>
      <w:r w:rsidRPr="00912559">
        <w:t xml:space="preserve">the sensor measurement, </w:t>
      </w:r>
      <m:oMath>
        <m:sSub>
          <m:sSubPr>
            <m:ctrlPr>
              <w:rPr>
                <w:rFonts w:ascii="Cambria Math" w:hAnsi="Cambria Math"/>
              </w:rPr>
            </m:ctrlPr>
          </m:sSubPr>
          <m:e>
            <m:r>
              <w:rPr>
                <w:rFonts w:ascii="Cambria Math" w:hAnsi="Cambria Math"/>
              </w:rPr>
              <m:t>L</m:t>
            </m:r>
          </m:e>
          <m:sub>
            <m:r>
              <m:rPr>
                <m:sty m:val="p"/>
              </m:rPr>
              <w:rPr>
                <w:rFonts w:ascii="Cambria Math" w:hAnsi="Cambria Math"/>
              </w:rPr>
              <m:t>s</m:t>
            </m:r>
          </m:sub>
        </m:sSub>
      </m:oMath>
      <w:r w:rsidRPr="00912559">
        <w:t xml:space="preserve"> is the radiance at the sensor and </w:t>
      </w:r>
      <m:oMath>
        <m:sSub>
          <m:sSubPr>
            <m:ctrlPr>
              <w:rPr>
                <w:rFonts w:ascii="Cambria Math" w:hAnsi="Cambria Math"/>
              </w:rPr>
            </m:ctrlPr>
          </m:sSubPr>
          <m:e>
            <m:r>
              <w:rPr>
                <w:rFonts w:ascii="Cambria Math" w:hAnsi="Cambria Math"/>
              </w:rPr>
              <m:t>c</m:t>
            </m:r>
          </m:e>
          <m:sub>
            <m:r>
              <m:rPr>
                <m:sty m:val="p"/>
              </m:rPr>
              <w:rPr>
                <w:rFonts w:ascii="Cambria Math" w:hAnsi="Cambria Math"/>
              </w:rPr>
              <m:t>0</m:t>
            </m:r>
          </m:sub>
        </m:sSub>
      </m:oMath>
      <w:r w:rsidRPr="00912559">
        <w:t xml:space="preserve"> and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oMath>
      <w:r w:rsidRPr="00912559">
        <w:t xml:space="preserve"> are coefficients determined by the characteristics of the sensor.  </w:t>
      </w:r>
      <w:r>
        <w:t xml:space="preserve">The proposed method requires the sensor radiance response to be linear; it should first be corrected for any non-linearity where this is not the case.  </w:t>
      </w:r>
      <w:r w:rsidRPr="00912559">
        <w:t xml:space="preserve">The radiance at the sensor is expressed </w:t>
      </w:r>
      <w:r>
        <w:t>as</w:t>
      </w:r>
      <w:r w:rsidRPr="007C569B">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6412087E" w14:textId="77777777" w:rsidTr="000F20E4">
        <w:trPr>
          <w:trHeight w:val="737"/>
        </w:trPr>
        <w:tc>
          <w:tcPr>
            <w:tcW w:w="4725" w:type="pct"/>
            <w:vAlign w:val="center"/>
          </w:tcPr>
          <w:p w14:paraId="45D71EDF" w14:textId="77777777" w:rsidR="00704D02" w:rsidRPr="005D645A" w:rsidRDefault="00B94721" w:rsidP="000F20E4">
            <w:pPr>
              <w:pStyle w:val="Displayedequation"/>
            </w:pPr>
            <m:oMathPara>
              <m:oMathParaPr>
                <m:jc m:val="center"/>
              </m:oMathParaPr>
              <m:oMath>
                <m:sSub>
                  <m:sSubPr>
                    <m:ctrlPr>
                      <w:rPr>
                        <w:rFonts w:ascii="Cambria Math" w:hAnsi="Cambria Math"/>
                      </w:rPr>
                    </m:ctrlPr>
                  </m:sSubPr>
                  <m:e>
                    <m:r>
                      <w:rPr>
                        <w:rFonts w:ascii="Cambria Math" w:hAnsi="Cambria Math"/>
                      </w:rPr>
                      <m:t>L</m:t>
                    </m:r>
                  </m:e>
                  <m:sub>
                    <m:r>
                      <m:rPr>
                        <m:sty m:val="p"/>
                      </m:rPr>
                      <w:rPr>
                        <w:rFonts w:ascii="Cambria Math" w:hAnsi="Cambria Math"/>
                      </w:rPr>
                      <m:t>s</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ρ</m:t>
                        </m:r>
                      </m:e>
                      <m:sub>
                        <m:r>
                          <m:rPr>
                            <m:sty m:val="p"/>
                          </m:rPr>
                          <w:rPr>
                            <w:rFonts w:ascii="Cambria Math" w:hAnsi="Cambria Math"/>
                          </w:rPr>
                          <m:t>s</m:t>
                        </m:r>
                      </m:sub>
                    </m:sSub>
                    <m:sSub>
                      <m:sSubPr>
                        <m:ctrlPr>
                          <w:rPr>
                            <w:rFonts w:ascii="Cambria Math" w:hAnsi="Cambria Math"/>
                          </w:rPr>
                        </m:ctrlPr>
                      </m:sSubPr>
                      <m:e>
                        <m:r>
                          <w:rPr>
                            <w:rFonts w:ascii="Cambria Math" w:hAnsi="Cambria Math"/>
                          </w:rPr>
                          <m:t>E</m:t>
                        </m:r>
                      </m:e>
                      <m:sub>
                        <m:r>
                          <m:rPr>
                            <m:sty m:val="p"/>
                          </m:rPr>
                          <w:rPr>
                            <w:rFonts w:ascii="Cambria Math" w:hAnsi="Cambria Math"/>
                          </w:rPr>
                          <m:t>s</m:t>
                        </m:r>
                      </m:sub>
                    </m:sSub>
                    <m:r>
                      <w:rPr>
                        <w:rFonts w:ascii="Cambria Math" w:hAnsi="Cambria Math"/>
                      </w:rPr>
                      <m:t>cosθ</m:t>
                    </m:r>
                  </m:num>
                  <m:den>
                    <m:r>
                      <w:rPr>
                        <w:rFonts w:ascii="Cambria Math" w:hAnsi="Cambria Math"/>
                      </w:rPr>
                      <m:t>π</m:t>
                    </m:r>
                  </m:den>
                </m:f>
              </m:oMath>
            </m:oMathPara>
          </w:p>
        </w:tc>
        <w:tc>
          <w:tcPr>
            <w:tcW w:w="275" w:type="pct"/>
            <w:vAlign w:val="center"/>
          </w:tcPr>
          <w:p w14:paraId="68C837D0" w14:textId="77777777" w:rsidR="00704D02" w:rsidRPr="003B5532" w:rsidRDefault="00704D02" w:rsidP="000F20E4">
            <w:pPr>
              <w:pStyle w:val="Displayedequation"/>
              <w:jc w:val="right"/>
            </w:pPr>
            <w:bookmarkStart w:id="80" w:name="_Ref389744179"/>
            <w:r w:rsidRPr="003B5532">
              <w:t>(</w:t>
            </w:r>
            <w:r w:rsidRPr="0074455F">
              <w:fldChar w:fldCharType="begin"/>
            </w:r>
            <w:r>
              <w:instrText xml:space="preserve"> SEQ MyEquation \* ARABIC </w:instrText>
            </w:r>
            <w:r w:rsidRPr="0074455F">
              <w:fldChar w:fldCharType="separate"/>
            </w:r>
            <w:r w:rsidR="00C55794">
              <w:rPr>
                <w:noProof/>
              </w:rPr>
              <w:t>2</w:t>
            </w:r>
            <w:r w:rsidRPr="0074455F">
              <w:fldChar w:fldCharType="end"/>
            </w:r>
            <w:r w:rsidRPr="003B5532">
              <w:t>)</w:t>
            </w:r>
            <w:bookmarkEnd w:id="80"/>
          </w:p>
        </w:tc>
      </w:tr>
    </w:tbl>
    <w:p w14:paraId="22DCB320" w14:textId="40A0F1A9" w:rsidR="00704D02" w:rsidRDefault="00704D02" w:rsidP="00704D02">
      <w:pPr>
        <w:pStyle w:val="Paragraph"/>
      </w:pPr>
      <w:commentRangeStart w:id="81"/>
      <w:commentRangeStart w:id="82"/>
      <w:proofErr w:type="gramStart"/>
      <w:r>
        <w:t>where</w:t>
      </w:r>
      <w:proofErr w:type="gramEnd"/>
      <w:r>
        <w:t xml:space="preserve"> </w:t>
      </w:r>
      <m:oMath>
        <m:sSub>
          <m:sSubPr>
            <m:ctrlPr>
              <w:rPr>
                <w:rFonts w:ascii="Cambria Math" w:hAnsi="Cambria Math"/>
                <w:i/>
              </w:rPr>
            </m:ctrlPr>
          </m:sSubPr>
          <m:e>
            <m:r>
              <w:rPr>
                <w:rFonts w:ascii="Cambria Math" w:hAnsi="Cambria Math"/>
              </w:rPr>
              <m:t>ρ</m:t>
            </m:r>
          </m:e>
          <m:sub>
            <m:r>
              <m:rPr>
                <m:sty m:val="p"/>
              </m:rPr>
              <w:rPr>
                <w:rFonts w:ascii="Cambria Math" w:hAnsi="Cambria Math"/>
              </w:rPr>
              <m:t>s</m:t>
            </m:r>
          </m:sub>
        </m:sSub>
      </m:oMath>
      <w:r>
        <w:t xml:space="preserve"> is </w:t>
      </w:r>
      <w:commentRangeStart w:id="83"/>
      <w:commentRangeStart w:id="84"/>
      <w:r>
        <w:t>the reflectance at the sensor</w:t>
      </w:r>
      <w:commentRangeEnd w:id="83"/>
      <w:r w:rsidR="00096789">
        <w:rPr>
          <w:rStyle w:val="CommentReference"/>
        </w:rPr>
        <w:commentReference w:id="83"/>
      </w:r>
      <w:commentRangeEnd w:id="84"/>
      <w:r w:rsidR="00630409">
        <w:rPr>
          <w:rStyle w:val="CommentReference"/>
        </w:rPr>
        <w:commentReference w:id="84"/>
      </w:r>
      <w:r>
        <w:t xml:space="preserve">, </w:t>
      </w:r>
      <m:oMath>
        <m:sSub>
          <m:sSubPr>
            <m:ctrlPr>
              <w:rPr>
                <w:rFonts w:ascii="Cambria Math" w:hAnsi="Cambria Math"/>
                <w:i/>
              </w:rPr>
            </m:ctrlPr>
          </m:sSubPr>
          <m:e>
            <m:r>
              <w:rPr>
                <w:rFonts w:ascii="Cambria Math" w:hAnsi="Cambria Math"/>
              </w:rPr>
              <m:t>E</m:t>
            </m:r>
          </m:e>
          <m:sub>
            <m:r>
              <m:rPr>
                <m:sty m:val="p"/>
              </m:rPr>
              <w:rPr>
                <w:rFonts w:ascii="Cambria Math" w:hAnsi="Cambria Math"/>
              </w:rPr>
              <m:t>s</m:t>
            </m:r>
          </m:sub>
        </m:sSub>
      </m:oMath>
      <w:r>
        <w:t xml:space="preserve"> is the </w:t>
      </w:r>
      <w:del w:id="85" w:author="dugalh" w:date="2018-04-23T15:41:00Z">
        <w:r w:rsidDel="00572C65">
          <w:delText>top of atmosphere</w:delText>
        </w:r>
      </w:del>
      <w:r>
        <w:t xml:space="preserve"> irradiance </w:t>
      </w:r>
      <w:ins w:id="86" w:author="dugalh" w:date="2018-04-23T15:56:00Z">
        <w:r w:rsidR="008F0509">
          <w:t xml:space="preserve">at the sensor, </w:t>
        </w:r>
      </w:ins>
      <w:r>
        <w:t xml:space="preserve">and </w:t>
      </w:r>
      <m:oMath>
        <m:r>
          <w:rPr>
            <w:rFonts w:ascii="Cambria Math" w:hAnsi="Cambria Math"/>
          </w:rPr>
          <m:t>θ</m:t>
        </m:r>
      </m:oMath>
      <w:r>
        <w:t xml:space="preserve"> is the solar zenith angle.  </w:t>
      </w:r>
      <w:commentRangeEnd w:id="81"/>
      <w:r w:rsidR="00096789">
        <w:rPr>
          <w:rStyle w:val="CommentReference"/>
        </w:rPr>
        <w:commentReference w:id="81"/>
      </w:r>
      <w:commentRangeEnd w:id="82"/>
      <w:r w:rsidR="000035DA">
        <w:rPr>
          <w:rStyle w:val="CommentReference"/>
        </w:rPr>
        <w:commentReference w:id="82"/>
      </w:r>
      <w:r>
        <w:t xml:space="preserve">The reflectance of a uniform </w:t>
      </w:r>
      <w:proofErr w:type="spellStart"/>
      <w:r>
        <w:t>Lambertian</w:t>
      </w:r>
      <w:proofErr w:type="spellEnd"/>
      <w:r>
        <w:t xml:space="preserve"> surface at the sensor is described by the radiative transfer equation </w:t>
      </w:r>
      <w:r>
        <w:fldChar w:fldCharType="begin" w:fldLock="1"/>
      </w:r>
      <w:r w:rsidR="000250A6">
        <w:instrText>ADDIN CSL_CITATION { "citationItems" : [ { "id" : "ITEM-1", "itemData" : { "author" : [ { "dropping-particle" : "", "family" : "Vermote", "given" : "E", "non-dropping-particle" : "", "parse-names" : false, "suffix" : "" }, { "dropping-particle" : "", "family" : "Tanr\u00e9", "given" : "D", "non-dropping-particle" : "", "parse-names" : false, "suffix" : "" }, { "dropping-particle" : "", "family" : "Deuz\u00e9", "given" : "J L", "non-dropping-particle" : "", "parse-names" : false, "suffix" : "" }, { "dropping-particle" : "", "family" : "Herman", "given" : "M", "non-dropping-particle" : "", "parse-names" : false, "suffix" : "" } ], "id" : "ITEM-1", "issue" : "3", "issued" : { "date-parts" : [ [ "2006" ] ] }, "number-of-pages" : "1-55", "publisher" : "NASA", "title" : "Second Simulation of a Satellite Signal in the Solar Spectrum - Vector (6SV) (User Guide V3)", "type" : "report" }, "uris" : [ "http://www.mendeley.com/documents/?uuid=368a6710-8fd9-4f8d-84ff-4ba1286c3856" ] } ], "mendeley" : { "formattedCitation" : "(E. Vermote et al. 2006)", "plainTextFormattedCitation" : "(E. Vermote et al. 2006)", "previouslyFormattedCitation" : "(E. Vermote et al. 2006)" }, "properties" : {  }, "schema" : "https://github.com/citation-style-language/schema/raw/master/csl-citation.json" }</w:instrText>
      </w:r>
      <w:r>
        <w:fldChar w:fldCharType="separate"/>
      </w:r>
      <w:r w:rsidR="00B6684D" w:rsidRPr="00B6684D">
        <w:rPr>
          <w:noProof/>
        </w:rPr>
        <w:t>(E. Vermote et al. 2006)</w:t>
      </w:r>
      <w:r>
        <w:fldChar w:fldCharType="end"/>
      </w:r>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456AEFA4" w14:textId="77777777" w:rsidTr="000F20E4">
        <w:trPr>
          <w:trHeight w:val="737"/>
        </w:trPr>
        <w:tc>
          <w:tcPr>
            <w:tcW w:w="4725" w:type="pct"/>
            <w:vAlign w:val="center"/>
          </w:tcPr>
          <w:p w14:paraId="07D094F1" w14:textId="77777777" w:rsidR="00704D02" w:rsidRPr="005D645A" w:rsidRDefault="00B94721" w:rsidP="000F20E4">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m:rPr>
                        <m:sty m:val="p"/>
                      </m:rP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ρ</m:t>
                    </m:r>
                  </m:e>
                  <m:sub>
                    <m:r>
                      <m:rPr>
                        <m:sty m:val="p"/>
                      </m:rPr>
                      <w:rPr>
                        <w:rFonts w:ascii="Cambria Math"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ρ</m:t>
                        </m:r>
                      </m:e>
                      <m:sub>
                        <m:r>
                          <m:rPr>
                            <m:sty m:val="p"/>
                          </m:rPr>
                          <w:rPr>
                            <w:rFonts w:ascii="Cambria Math" w:hAnsi="Cambria Math"/>
                          </w:rPr>
                          <m:t>t</m:t>
                        </m:r>
                      </m:sub>
                    </m:sSub>
                  </m:num>
                  <m:den>
                    <m:r>
                      <w:rPr>
                        <w:rFonts w:ascii="Cambria Math" w:hAnsi="Cambria Math"/>
                      </w:rPr>
                      <m:t>1-S</m:t>
                    </m:r>
                    <m:sSub>
                      <m:sSubPr>
                        <m:ctrlPr>
                          <w:rPr>
                            <w:rFonts w:ascii="Cambria Math" w:hAnsi="Cambria Math"/>
                            <w:i/>
                          </w:rPr>
                        </m:ctrlPr>
                      </m:sSubPr>
                      <m:e>
                        <m:r>
                          <w:rPr>
                            <w:rFonts w:ascii="Cambria Math" w:hAnsi="Cambria Math"/>
                          </w:rPr>
                          <m:t>ρ</m:t>
                        </m:r>
                      </m:e>
                      <m:sub>
                        <m:r>
                          <m:rPr>
                            <m:sty m:val="p"/>
                          </m:rPr>
                          <w:rPr>
                            <w:rFonts w:ascii="Cambria Math" w:hAnsi="Cambria Math"/>
                          </w:rPr>
                          <m:t>t</m:t>
                        </m:r>
                      </m:sub>
                    </m:sSub>
                  </m:den>
                </m:f>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m:rPr>
                        <m:sty m:val="p"/>
                      </m:rPr>
                      <w:rPr>
                        <w:rFonts w:ascii="Cambria Math" w:hAnsi="Cambria Math"/>
                      </w:rPr>
                      <m:t>g</m:t>
                    </m:r>
                  </m:sub>
                </m:sSub>
              </m:oMath>
            </m:oMathPara>
          </w:p>
        </w:tc>
        <w:tc>
          <w:tcPr>
            <w:tcW w:w="275" w:type="pct"/>
            <w:vAlign w:val="center"/>
          </w:tcPr>
          <w:p w14:paraId="67EE8B82" w14:textId="77777777" w:rsidR="00704D02" w:rsidRPr="003B5532" w:rsidRDefault="00704D02" w:rsidP="000F20E4">
            <w:pPr>
              <w:pStyle w:val="Displayedequation"/>
              <w:jc w:val="right"/>
            </w:pPr>
            <w:bookmarkStart w:id="87" w:name="_Ref389738791"/>
            <w:r w:rsidRPr="003B5532">
              <w:t>(</w:t>
            </w:r>
            <w:r w:rsidRPr="0074455F">
              <w:fldChar w:fldCharType="begin"/>
            </w:r>
            <w:r>
              <w:instrText xml:space="preserve"> SEQ MyEquation \* ARABIC </w:instrText>
            </w:r>
            <w:r w:rsidRPr="0074455F">
              <w:fldChar w:fldCharType="separate"/>
            </w:r>
            <w:r w:rsidR="00C55794">
              <w:rPr>
                <w:noProof/>
              </w:rPr>
              <w:t>3</w:t>
            </w:r>
            <w:r w:rsidRPr="0074455F">
              <w:fldChar w:fldCharType="end"/>
            </w:r>
            <w:r w:rsidRPr="003B5532">
              <w:t>)</w:t>
            </w:r>
            <w:bookmarkEnd w:id="87"/>
          </w:p>
        </w:tc>
      </w:tr>
    </w:tbl>
    <w:p w14:paraId="32783242" w14:textId="5D0D0CD7" w:rsidR="00704D02" w:rsidRDefault="00704D02" w:rsidP="00704D02">
      <w:pPr>
        <w:pStyle w:val="Paragraph"/>
      </w:pPr>
      <w:proofErr w:type="gramStart"/>
      <w:r w:rsidRPr="00912559">
        <w:t>where</w:t>
      </w:r>
      <w:proofErr w:type="gramEnd"/>
      <w:r w:rsidRPr="00912559">
        <w:t xml:space="preserve"> </w:t>
      </w:r>
      <m:oMath>
        <m:sSub>
          <m:sSubPr>
            <m:ctrlPr>
              <w:rPr>
                <w:rFonts w:ascii="Cambria Math" w:hAnsi="Cambria Math"/>
                <w:i/>
              </w:rPr>
            </m:ctrlPr>
          </m:sSubPr>
          <m:e>
            <m:r>
              <w:rPr>
                <w:rFonts w:ascii="Cambria Math" w:hAnsi="Cambria Math"/>
              </w:rPr>
              <m:t>ρ</m:t>
            </m:r>
          </m:e>
          <m:sub>
            <m:r>
              <m:rPr>
                <m:sty m:val="p"/>
              </m:rPr>
              <w:rPr>
                <w:rFonts w:ascii="Cambria Math" w:hAnsi="Cambria Math"/>
              </w:rPr>
              <m:t>a</m:t>
            </m:r>
          </m:sub>
        </m:sSub>
      </m:oMath>
      <w:r w:rsidRPr="00912559">
        <w:t xml:space="preserve"> is the </w:t>
      </w:r>
      <w:r>
        <w:t xml:space="preserve">intrinsic </w:t>
      </w:r>
      <w:r w:rsidRPr="00912559">
        <w:t xml:space="preserve">atmospheric reflectance, </w:t>
      </w:r>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oMath>
      <w:r w:rsidRPr="00912559">
        <w:t xml:space="preserve"> is the surface reflectance and </w:t>
      </w:r>
      <m:oMath>
        <m:r>
          <w:rPr>
            <w:rFonts w:ascii="Cambria Math" w:hAnsi="Cambria Math"/>
          </w:rPr>
          <m:t>S</m:t>
        </m:r>
      </m:oMath>
      <w:r w:rsidRPr="00912559">
        <w:t xml:space="preserve"> is the atmospheric albedo. </w:t>
      </w:r>
      <m:oMath>
        <m:sSub>
          <m:sSubPr>
            <m:ctrlPr>
              <w:rPr>
                <w:rFonts w:ascii="Cambria Math" w:hAnsi="Cambria Math"/>
                <w:i/>
              </w:rPr>
            </m:ctrlPr>
          </m:sSubPr>
          <m:e>
            <m:r>
              <w:rPr>
                <w:rFonts w:ascii="Cambria Math" w:hAnsi="Cambria Math"/>
              </w:rPr>
              <m:t>τ</m:t>
            </m:r>
          </m:e>
          <m:sub>
            <m:r>
              <w:rPr>
                <w:rFonts w:ascii="Cambria Math" w:hAnsi="Cambria Math"/>
              </w:rPr>
              <m:t>↑</m:t>
            </m:r>
          </m:sub>
        </m:sSub>
      </m:oMath>
      <w:r w:rsidRPr="00912559">
        <w:t xml:space="preserve"> </w:t>
      </w:r>
      <w:proofErr w:type="gramStart"/>
      <w:r w:rsidRPr="00912559">
        <w:t>and</w:t>
      </w:r>
      <w:proofErr w:type="gramEnd"/>
      <w:r w:rsidRPr="00912559">
        <w:t xml:space="preserve"> </w:t>
      </w:r>
      <m:oMath>
        <m:sSub>
          <m:sSubPr>
            <m:ctrlPr>
              <w:rPr>
                <w:rFonts w:ascii="Cambria Math" w:hAnsi="Cambria Math"/>
                <w:i/>
              </w:rPr>
            </m:ctrlPr>
          </m:sSubPr>
          <m:e>
            <m:r>
              <w:rPr>
                <w:rFonts w:ascii="Cambria Math" w:hAnsi="Cambria Math"/>
              </w:rPr>
              <m:t>τ</m:t>
            </m:r>
          </m:e>
          <m:sub>
            <m:r>
              <w:rPr>
                <w:rFonts w:ascii="Cambria Math" w:hAnsi="Cambria Math"/>
              </w:rPr>
              <m:t>↓</m:t>
            </m:r>
          </m:sub>
        </m:sSub>
      </m:oMath>
      <w:r w:rsidRPr="00912559">
        <w:t xml:space="preserve"> are the atmospheric transmittances due to molecular and aerosol scattering between the surface and sensor and between the sun and the surface respectively</w:t>
      </w:r>
      <w:r>
        <w:t>,</w:t>
      </w:r>
      <w:r w:rsidRPr="00912559">
        <w:t xml:space="preserve"> and </w:t>
      </w:r>
      <m:oMath>
        <m:sSub>
          <m:sSubPr>
            <m:ctrlPr>
              <w:rPr>
                <w:rFonts w:ascii="Cambria Math" w:hAnsi="Cambria Math"/>
                <w:i/>
              </w:rPr>
            </m:ctrlPr>
          </m:sSubPr>
          <m:e>
            <m:r>
              <w:rPr>
                <w:rFonts w:ascii="Cambria Math" w:hAnsi="Cambria Math"/>
              </w:rPr>
              <m:t>τ</m:t>
            </m:r>
          </m:e>
          <m:sub>
            <m:r>
              <m:rPr>
                <m:sty m:val="p"/>
              </m:rPr>
              <w:rPr>
                <w:rFonts w:ascii="Cambria Math" w:hAnsi="Cambria Math"/>
              </w:rPr>
              <m:t>g</m:t>
            </m:r>
          </m:sub>
        </m:sSub>
      </m:oMath>
      <w:r w:rsidRPr="00912559">
        <w:t xml:space="preserve"> is the</w:t>
      </w:r>
      <w:r>
        <w:t xml:space="preserve"> global atmospheric transmittance due to molecular absorption.  It is common for aerial surveys to be conducted on clear days </w:t>
      </w:r>
      <w:r>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"plainTextFormattedCitation" : "(Chandelier and Martinoty 2009)", "previouslyFormattedCitation" : "(Chandelier and Martinoty 2009)" }, "properties" : {  }, "schema" : "https://github.com/citation-style-language/schema/raw/master/csl-citation.json" }</w:instrText>
      </w:r>
      <w:r>
        <w:fldChar w:fldCharType="separate"/>
      </w:r>
      <w:r w:rsidR="00B6684D" w:rsidRPr="00B6684D">
        <w:rPr>
          <w:noProof/>
        </w:rPr>
        <w:t>(Chandelier and Martinoty 2009)</w:t>
      </w:r>
      <w:r>
        <w:fldChar w:fldCharType="end"/>
      </w:r>
      <w:r>
        <w:t xml:space="preserve">.  This was the case for the imagery used in our study.  In clear sky conditions, the atmospheric albedo, </w:t>
      </w:r>
      <m:oMath>
        <m:r>
          <w:rPr>
            <w:rFonts w:ascii="Cambria Math" w:hAnsi="Cambria Math"/>
          </w:rPr>
          <m:t>S</m:t>
        </m:r>
      </m:oMath>
      <w:r>
        <w:t xml:space="preserve">, is typically around 0.07 </w:t>
      </w:r>
      <w:r>
        <w:fldChar w:fldCharType="begin" w:fldLock="1"/>
      </w:r>
      <w:r w:rsidR="000250A6">
        <w:instrText>ADDIN CSL_CITATION { "citationItems" : [ { "id" : "ITEM-1", "itemData" : { "DOI" : "10.1175", "ISSN" : "0022-4928", "abstract" : "Abstract The states of thermal equilibrium (incorporating an adjustment of super-adiabatic stratification) as well as that of pure radiative equilibrium of the atmosphere are computed as the asymptotic steady state approached in an initial value problem. Recent measurements of absorptivities obtained for a wide range of pressure are used, and the scheme of computation is sufficiently general to include the effect of several layers of clouds. The atmosphere in thermal equilibrium has an isothermal lower stratosphere and an inversion in the upper stratosphere which are features observed in middle latitudes. The role of various gaseous absorbers (i.e., water vapor, carbon dioxide, and ozone), as well as the role of the clouds, is investigated by computing thermal equilibrium with and without one or two of these elements. The existence of ozone has very little effect on the equilibrium temperature of the earth's surface but a very important effect on the temperature throughout the stratosphere; the absorption...", "author" : [ { "dropping-particle" : "", "family" : "Manabe", "given" : "Syukuro", "non-dropping-particle" : "", "parse-names" : false, "suffix" : "" }, { "dropping-particle" : "", "family" : "Strickler", "given" : "Robert F.", "non-dropping-particle" : "", "parse-names" : false, "suffix" : "" } ], "container-title" : "Journal of the Atmospheric Sciences", "id" : "ITEM-1", "issue" : "4", "issued" : { "date-parts" : [ [ "1964", "7", "24" ] ] }, "language" : "EN", "page" : "361-385", "title" : "Thermal equilibrium of the atmosphere with a convective adjustment", "type" : "article-journal", "volume" : "21" }, "uris" : [ "http://www.mendeley.com/documents/?uuid=7a1364aa-e6c8-4238-b741-82185d8402e1" ] } ], "mendeley" : { "formattedCitation" : "(Manabe and Strickler 1964)", "plainTextFormattedCitation" : "(Manabe and Strickler 1964)", "previouslyFormattedCitation" : "(Manabe and Strickler 1964)" }, "properties" : {  }, "schema" : "https://github.com/citation-style-language/schema/raw/master/csl-citation.json" }</w:instrText>
      </w:r>
      <w:r>
        <w:fldChar w:fldCharType="separate"/>
      </w:r>
      <w:r w:rsidR="00B6684D" w:rsidRPr="00B6684D">
        <w:rPr>
          <w:noProof/>
        </w:rPr>
        <w:t>(Manabe and Strickler 1964)</w:t>
      </w:r>
      <w:r>
        <w:fldChar w:fldCharType="end"/>
      </w:r>
      <w:r>
        <w:t xml:space="preserve">.  With a small value for </w:t>
      </w:r>
      <m:oMath>
        <m:r>
          <w:rPr>
            <w:rFonts w:ascii="Cambria Math" w:hAnsi="Cambria Math"/>
          </w:rPr>
          <m:t>S</m:t>
        </m:r>
      </m:oMath>
      <w:r>
        <w:t xml:space="preserve"> and a maximum value of one </w:t>
      </w:r>
      <w:proofErr w:type="gramStart"/>
      <w:r>
        <w:t xml:space="preserve">for </w:t>
      </w:r>
      <w:proofErr w:type="gramEnd"/>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oMath>
      <w:r>
        <w:t xml:space="preserve">, the denominator in Equation </w:t>
      </w:r>
      <w:r>
        <w:fldChar w:fldCharType="begin"/>
      </w:r>
      <w:r>
        <w:instrText xml:space="preserve"> REF _Ref389738791 \h  \* MERGEFORMAT </w:instrText>
      </w:r>
      <w:r>
        <w:fldChar w:fldCharType="separate"/>
      </w:r>
      <w:r w:rsidR="00C55794" w:rsidRPr="003B5532">
        <w:t>(</w:t>
      </w:r>
      <w:r w:rsidR="00C55794">
        <w:rPr>
          <w:noProof/>
        </w:rPr>
        <w:t>3</w:t>
      </w:r>
      <w:r w:rsidR="00C55794" w:rsidRPr="003B5532">
        <w:t>)</w:t>
      </w:r>
      <w:r>
        <w:fldChar w:fldCharType="end"/>
      </w:r>
      <w:r>
        <w:t xml:space="preserve"> is approximately one and the reflectance at the sensor can be approximated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71B3DF5D" w14:textId="77777777" w:rsidTr="000F20E4">
        <w:trPr>
          <w:trHeight w:val="737"/>
        </w:trPr>
        <w:tc>
          <w:tcPr>
            <w:tcW w:w="4725" w:type="pct"/>
            <w:vAlign w:val="center"/>
          </w:tcPr>
          <w:p w14:paraId="482CD2FC" w14:textId="77777777" w:rsidR="00704D02" w:rsidRPr="005D645A" w:rsidRDefault="00B94721" w:rsidP="000F20E4">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m:rPr>
                        <m:sty m:val="p"/>
                      </m:rP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ρ</m:t>
                    </m:r>
                  </m:e>
                  <m:sub>
                    <m:r>
                      <m:rPr>
                        <m:sty m:val="p"/>
                      </m:rP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ρ</m:t>
                    </m:r>
                  </m:e>
                  <m:sub>
                    <m:r>
                      <m:rPr>
                        <m:sty m:val="p"/>
                      </m:rPr>
                      <w:rPr>
                        <w:rFonts w:ascii="Cambria Math" w:hAnsi="Cambria Math"/>
                      </w:rPr>
                      <m:t>t</m:t>
                    </m:r>
                  </m:sub>
                </m:sSub>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m:rPr>
                        <m:sty m:val="p"/>
                      </m:rPr>
                      <w:rPr>
                        <w:rFonts w:ascii="Cambria Math" w:hAnsi="Cambria Math"/>
                      </w:rPr>
                      <m:t>g</m:t>
                    </m:r>
                  </m:sub>
                </m:sSub>
              </m:oMath>
            </m:oMathPara>
          </w:p>
        </w:tc>
        <w:tc>
          <w:tcPr>
            <w:tcW w:w="275" w:type="pct"/>
            <w:vAlign w:val="center"/>
          </w:tcPr>
          <w:p w14:paraId="7AA6F28C" w14:textId="77777777" w:rsidR="00704D02" w:rsidRPr="003B5532" w:rsidRDefault="00704D02" w:rsidP="000F20E4">
            <w:pPr>
              <w:pStyle w:val="Displayedequation"/>
              <w:jc w:val="right"/>
            </w:pPr>
            <w:bookmarkStart w:id="88" w:name="_Ref389744180"/>
            <w:r w:rsidRPr="003B5532">
              <w:t>(</w:t>
            </w:r>
            <w:r w:rsidRPr="0037425A">
              <w:fldChar w:fldCharType="begin"/>
            </w:r>
            <w:r>
              <w:instrText xml:space="preserve"> SEQ MyEquation \* ARABIC </w:instrText>
            </w:r>
            <w:r w:rsidRPr="0037425A">
              <w:fldChar w:fldCharType="separate"/>
            </w:r>
            <w:r w:rsidR="00C55794">
              <w:rPr>
                <w:noProof/>
              </w:rPr>
              <w:t>4</w:t>
            </w:r>
            <w:r w:rsidRPr="0037425A">
              <w:fldChar w:fldCharType="end"/>
            </w:r>
            <w:r w:rsidRPr="003B5532">
              <w:t>)</w:t>
            </w:r>
            <w:bookmarkEnd w:id="88"/>
          </w:p>
        </w:tc>
      </w:tr>
    </w:tbl>
    <w:p w14:paraId="1C8CF264" w14:textId="77777777" w:rsidR="00704D02" w:rsidRDefault="00704D02" w:rsidP="00704D02">
      <w:pPr>
        <w:pStyle w:val="Newparagraph"/>
      </w:pPr>
      <w:r>
        <w:t xml:space="preserve">Equations </w:t>
      </w:r>
      <w:r>
        <w:fldChar w:fldCharType="begin"/>
      </w:r>
      <w:r>
        <w:instrText xml:space="preserve"> REF _Ref389744177 \h  \* MERGEFORMAT </w:instrText>
      </w:r>
      <w:r>
        <w:fldChar w:fldCharType="separate"/>
      </w:r>
      <w:r w:rsidR="00C55794" w:rsidRPr="003B5532">
        <w:t>(</w:t>
      </w:r>
      <w:r w:rsidR="00C55794">
        <w:rPr>
          <w:noProof/>
        </w:rPr>
        <w:t>1</w:t>
      </w:r>
      <w:r w:rsidR="00C55794" w:rsidRPr="003B5532">
        <w:t>)</w:t>
      </w:r>
      <w:r>
        <w:fldChar w:fldCharType="end"/>
      </w:r>
      <w:r>
        <w:t xml:space="preserve">, </w:t>
      </w:r>
      <w:r>
        <w:fldChar w:fldCharType="begin"/>
      </w:r>
      <w:r>
        <w:instrText xml:space="preserve"> REF _Ref389744179 \h  \* MERGEFORMAT </w:instrText>
      </w:r>
      <w:r>
        <w:fldChar w:fldCharType="separate"/>
      </w:r>
      <w:r w:rsidR="00C55794" w:rsidRPr="003B5532">
        <w:t>(</w:t>
      </w:r>
      <w:r w:rsidR="00C55794">
        <w:rPr>
          <w:noProof/>
        </w:rPr>
        <w:t>2</w:t>
      </w:r>
      <w:r w:rsidR="00C55794" w:rsidRPr="003B5532">
        <w:t>)</w:t>
      </w:r>
      <w:r>
        <w:fldChar w:fldCharType="end"/>
      </w:r>
      <w:r>
        <w:t xml:space="preserve"> and </w:t>
      </w:r>
      <w:r>
        <w:fldChar w:fldCharType="begin"/>
      </w:r>
      <w:r>
        <w:instrText xml:space="preserve"> REF _Ref389744180 \h  \* MERGEFORMAT </w:instrText>
      </w:r>
      <w:r>
        <w:fldChar w:fldCharType="separate"/>
      </w:r>
      <w:r w:rsidR="00C55794" w:rsidRPr="003B5532">
        <w:t>(</w:t>
      </w:r>
      <w:r w:rsidR="00C55794">
        <w:rPr>
          <w:noProof/>
        </w:rPr>
        <w:t>4</w:t>
      </w:r>
      <w:r w:rsidR="00C55794" w:rsidRPr="003B5532">
        <w:t>)</w:t>
      </w:r>
      <w:r>
        <w:fldChar w:fldCharType="end"/>
      </w:r>
      <w:r>
        <w:t xml:space="preserve"> express the relationship between the sensor measurement, atmospheric conditions and the surface reflectance.  With the approximation of Equation </w:t>
      </w:r>
      <w:r>
        <w:fldChar w:fldCharType="begin"/>
      </w:r>
      <w:r>
        <w:instrText xml:space="preserve"> REF _Ref389744180 \h  \* MERGEFORMAT </w:instrText>
      </w:r>
      <w:r>
        <w:fldChar w:fldCharType="separate"/>
      </w:r>
      <w:r w:rsidR="00C55794" w:rsidRPr="003B5532">
        <w:t>(</w:t>
      </w:r>
      <w:r w:rsidR="00C55794">
        <w:rPr>
          <w:noProof/>
        </w:rPr>
        <w:t>4</w:t>
      </w:r>
      <w:r w:rsidR="00C55794" w:rsidRPr="003B5532">
        <w:t>)</w:t>
      </w:r>
      <w:r>
        <w:fldChar w:fldCharType="end"/>
      </w:r>
      <w:r>
        <w:t>, there is a linear relationship between surface reflectance and the sensor measurement.  This linear relationship can be expressed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792E8ACF" w14:textId="77777777" w:rsidTr="000F20E4">
        <w:trPr>
          <w:trHeight w:val="737"/>
        </w:trPr>
        <w:tc>
          <w:tcPr>
            <w:tcW w:w="4725" w:type="pct"/>
            <w:vAlign w:val="center"/>
          </w:tcPr>
          <w:p w14:paraId="663BA6B1" w14:textId="77777777" w:rsidR="00704D02" w:rsidRPr="005D645A" w:rsidRDefault="00704D02" w:rsidP="000F20E4">
            <w:pPr>
              <w:pStyle w:val="Displayedequation"/>
            </w:pPr>
            <m:oMathPara>
              <m:oMathParaPr>
                <m:jc m:val="center"/>
              </m:oMathParaPr>
              <m:oMath>
                <m:r>
                  <w:rPr>
                    <w:rFonts w:ascii="Cambria Math" w:hAnsi="Cambria Math"/>
                  </w:rPr>
                  <m:t>DN=M</m:t>
                </m:r>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+C</m:t>
                </m:r>
              </m:oMath>
            </m:oMathPara>
          </w:p>
        </w:tc>
        <w:tc>
          <w:tcPr>
            <w:tcW w:w="275" w:type="pct"/>
            <w:vAlign w:val="center"/>
          </w:tcPr>
          <w:p w14:paraId="1976AF44" w14:textId="77777777" w:rsidR="00704D02" w:rsidRPr="003B5532" w:rsidRDefault="00704D02" w:rsidP="000F20E4">
            <w:pPr>
              <w:pStyle w:val="Displayedequation"/>
              <w:jc w:val="right"/>
            </w:pPr>
            <w:bookmarkStart w:id="89" w:name="_Ref391633308"/>
            <w:bookmarkStart w:id="90" w:name="_Ref452308124"/>
            <w:bookmarkStart w:id="91" w:name="_Ref389750707"/>
            <w:r w:rsidRPr="003B5532">
              <w:t>(</w:t>
            </w:r>
            <w:r w:rsidRPr="0037425A">
              <w:fldChar w:fldCharType="begin"/>
            </w:r>
            <w:r>
              <w:instrText xml:space="preserve"> SEQ MyEquation \* ARABIC </w:instrText>
            </w:r>
            <w:r w:rsidRPr="0037425A">
              <w:fldChar w:fldCharType="separate"/>
            </w:r>
            <w:r w:rsidR="00C55794">
              <w:rPr>
                <w:noProof/>
              </w:rPr>
              <w:t>5</w:t>
            </w:r>
            <w:r w:rsidRPr="0037425A">
              <w:fldChar w:fldCharType="end"/>
            </w:r>
            <w:bookmarkEnd w:id="89"/>
            <w:bookmarkEnd w:id="90"/>
            <w:r w:rsidRPr="003B5532">
              <w:t>)</w:t>
            </w:r>
            <w:bookmarkEnd w:id="91"/>
          </w:p>
        </w:tc>
      </w:tr>
    </w:tbl>
    <w:p w14:paraId="09900F81" w14:textId="77777777" w:rsidR="00704D02" w:rsidRDefault="00704D02" w:rsidP="00704D02">
      <w:pPr>
        <w:pStyle w:val="Paragraph"/>
      </w:pPr>
      <w:proofErr w:type="gramStart"/>
      <w:r>
        <w:t>where</w:t>
      </w:r>
      <w:proofErr w:type="gramEnd"/>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56938814" w14:textId="77777777" w:rsidTr="000F20E4">
        <w:trPr>
          <w:trHeight w:val="737"/>
        </w:trPr>
        <w:tc>
          <w:tcPr>
            <w:tcW w:w="4725" w:type="pct"/>
            <w:vAlign w:val="center"/>
          </w:tcPr>
          <w:p w14:paraId="76AF7557" w14:textId="77777777" w:rsidR="00704D02" w:rsidRPr="005D645A" w:rsidRDefault="00704D02" w:rsidP="000F20E4">
            <w:pPr>
              <w:pStyle w:val="Displayedequation"/>
            </w:pPr>
            <m:oMathPara>
              <m:oMathParaPr>
                <m:jc m:val="center"/>
              </m:oMathParaPr>
              <m:oMath>
                <m:r>
                  <w:rPr>
                    <w:rFonts w:ascii="Cambria Math" w:hAnsi="Cambria Math"/>
                  </w:rPr>
                  <m:t>M=</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π</m:t>
                        </m:r>
                      </m:den>
                    </m:f>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m:rPr>
                        <m:sty m:val="p"/>
                      </m:rPr>
                      <w:rPr>
                        <w:rFonts w:ascii="Cambria Math" w:hAnsi="Cambria Math"/>
                      </w:rPr>
                      <m:t>g</m:t>
                    </m:r>
                  </m:sub>
                </m:sSub>
                <m:sSub>
                  <m:sSubPr>
                    <m:ctrlPr>
                      <w:rPr>
                        <w:rFonts w:ascii="Cambria Math" w:hAnsi="Cambria Math"/>
                        <w:i/>
                      </w:rPr>
                    </m:ctrlPr>
                  </m:sSubPr>
                  <m:e>
                    <m:r>
                      <w:rPr>
                        <w:rFonts w:ascii="Cambria Math" w:hAnsi="Cambria Math"/>
                      </w:rPr>
                      <m:t>E</m:t>
                    </m:r>
                  </m:e>
                  <m:sub>
                    <m:r>
                      <m:rPr>
                        <m:sty m:val="p"/>
                      </m:rPr>
                      <w:rPr>
                        <w:rFonts w:ascii="Cambria Math" w:hAnsi="Cambria Math"/>
                      </w:rPr>
                      <m:t>s</m:t>
                    </m:r>
                  </m:sub>
                </m:sSub>
                <m:r>
                  <w:rPr>
                    <w:rFonts w:ascii="Cambria Math" w:hAnsi="Cambria Math"/>
                  </w:rPr>
                  <m:t>cosθ</m:t>
                </m:r>
              </m:oMath>
            </m:oMathPara>
          </w:p>
        </w:tc>
        <w:tc>
          <w:tcPr>
            <w:tcW w:w="275" w:type="pct"/>
            <w:vAlign w:val="center"/>
          </w:tcPr>
          <w:p w14:paraId="443594A0" w14:textId="77777777" w:rsidR="00704D02" w:rsidRPr="003B5532" w:rsidRDefault="00704D02" w:rsidP="000F20E4">
            <w:pPr>
              <w:pStyle w:val="Displayedequation"/>
              <w:jc w:val="right"/>
            </w:pPr>
            <w:r w:rsidRPr="003B5532">
              <w:t>(</w:t>
            </w:r>
            <w:r w:rsidRPr="0037425A">
              <w:fldChar w:fldCharType="begin"/>
            </w:r>
            <w:r>
              <w:instrText xml:space="preserve"> SEQ MyEquation \* ARABIC </w:instrText>
            </w:r>
            <w:r w:rsidRPr="0037425A">
              <w:fldChar w:fldCharType="separate"/>
            </w:r>
            <w:r w:rsidR="00C55794">
              <w:rPr>
                <w:noProof/>
              </w:rPr>
              <w:t>6</w:t>
            </w:r>
            <w:r w:rsidRPr="0037425A">
              <w:fldChar w:fldCharType="end"/>
            </w:r>
            <w:r w:rsidRPr="003B5532">
              <w:t>)</w:t>
            </w:r>
          </w:p>
        </w:tc>
      </w:tr>
    </w:tbl>
    <w:p w14:paraId="74D84BD1" w14:textId="77777777" w:rsidR="00704D02" w:rsidRDefault="00704D02" w:rsidP="00704D02">
      <w:pPr>
        <w:pStyle w:val="Paragraph"/>
      </w:pPr>
      <w:proofErr w:type="gramStart"/>
      <w:r>
        <w:t>and</w:t>
      </w:r>
      <w:proofErr w:type="gramEnd"/>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562845FE" w14:textId="77777777" w:rsidTr="000F20E4">
        <w:trPr>
          <w:trHeight w:val="737"/>
        </w:trPr>
        <w:tc>
          <w:tcPr>
            <w:tcW w:w="4725" w:type="pct"/>
            <w:vAlign w:val="center"/>
          </w:tcPr>
          <w:p w14:paraId="28E187FD" w14:textId="77777777" w:rsidR="00704D02" w:rsidRPr="005D645A" w:rsidRDefault="00704D02" w:rsidP="000F20E4">
            <w:pPr>
              <w:pStyle w:val="Displayedequation"/>
            </w:pPr>
            <m:oMathPara>
              <m:oMathParaPr>
                <m:jc m:val="center"/>
              </m:oMathParaPr>
              <m:oMath>
                <m:r>
                  <w:rPr>
                    <w:rFonts w:ascii="Cambria Math" w:hAnsi="Cambria Math"/>
                  </w:rPr>
                  <w:lastRenderedPageBreak/>
                  <m:t>C=</m:t>
                </m:r>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den>
                    </m:f>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ρ</m:t>
                    </m:r>
                  </m:e>
                  <m:sub>
                    <m:r>
                      <m:rPr>
                        <m:sty m:val="p"/>
                      </m:rPr>
                      <w:rPr>
                        <w:rFonts w:ascii="Cambria Math" w:hAnsi="Cambria Math"/>
                      </w:rPr>
                      <m:t>a</m:t>
                    </m:r>
                  </m:sub>
                </m:sSub>
                <m:sSub>
                  <m:sSubPr>
                    <m:ctrlPr>
                      <w:rPr>
                        <w:rFonts w:ascii="Cambria Math" w:hAnsi="Cambria Math"/>
                        <w:i/>
                      </w:rPr>
                    </m:ctrlPr>
                  </m:sSubPr>
                  <m:e>
                    <m:r>
                      <w:rPr>
                        <w:rFonts w:ascii="Cambria Math" w:hAnsi="Cambria Math"/>
                      </w:rPr>
                      <m:t>E</m:t>
                    </m:r>
                  </m:e>
                  <m:sub>
                    <m:r>
                      <m:rPr>
                        <m:sty m:val="p"/>
                      </m:rPr>
                      <w:rPr>
                        <w:rFonts w:ascii="Cambria Math" w:hAnsi="Cambria Math"/>
                      </w:rPr>
                      <m:t>s</m:t>
                    </m:r>
                  </m:sub>
                </m:sSub>
                <m:r>
                  <w:rPr>
                    <w:rFonts w:ascii="Cambria Math" w:hAnsi="Cambria Math"/>
                  </w:rPr>
                  <m:t>cosθ</m:t>
                </m:r>
              </m:oMath>
            </m:oMathPara>
          </w:p>
        </w:tc>
        <w:tc>
          <w:tcPr>
            <w:tcW w:w="275" w:type="pct"/>
            <w:vAlign w:val="center"/>
          </w:tcPr>
          <w:p w14:paraId="6F2AC083" w14:textId="77777777" w:rsidR="00704D02" w:rsidRPr="003B5532" w:rsidRDefault="00704D02" w:rsidP="000F20E4">
            <w:pPr>
              <w:pStyle w:val="Displayedequation"/>
              <w:jc w:val="right"/>
            </w:pPr>
            <w:bookmarkStart w:id="92" w:name="_Ref389903441"/>
            <w:r w:rsidRPr="003B5532">
              <w:t>(</w:t>
            </w:r>
            <w:r w:rsidRPr="0037425A">
              <w:fldChar w:fldCharType="begin"/>
            </w:r>
            <w:r>
              <w:instrText xml:space="preserve"> SEQ MyEquation \* ARABIC </w:instrText>
            </w:r>
            <w:r w:rsidRPr="0037425A">
              <w:fldChar w:fldCharType="separate"/>
            </w:r>
            <w:r w:rsidR="00C55794">
              <w:rPr>
                <w:noProof/>
              </w:rPr>
              <w:t>7</w:t>
            </w:r>
            <w:r w:rsidRPr="0037425A">
              <w:fldChar w:fldCharType="end"/>
            </w:r>
            <w:r w:rsidRPr="003B5532">
              <w:t>)</w:t>
            </w:r>
            <w:bookmarkEnd w:id="92"/>
          </w:p>
        </w:tc>
      </w:tr>
    </w:tbl>
    <w:p w14:paraId="62120A65" w14:textId="77777777" w:rsidR="00704D02" w:rsidRDefault="00704D02" w:rsidP="00704D02">
      <w:pPr>
        <w:pStyle w:val="Newparagraph"/>
      </w:pPr>
      <w:r>
        <w:t xml:space="preserve">The parameters </w:t>
      </w:r>
      <m:oMath>
        <m:r>
          <w:rPr>
            <w:rFonts w:ascii="Cambria Math" w:hAnsi="Cambria Math"/>
          </w:rPr>
          <m:t>M</m:t>
        </m:r>
      </m:oMath>
      <w:r>
        <w:t xml:space="preserve"> and </w:t>
      </w:r>
      <m:oMath>
        <m:r>
          <w:rPr>
            <w:rFonts w:ascii="Cambria Math" w:hAnsi="Cambria Math"/>
          </w:rPr>
          <m:t>C</m:t>
        </m:r>
      </m:oMath>
      <w:r>
        <w:t xml:space="preserve"> are spatial</w:t>
      </w:r>
      <w:proofErr w:type="spellStart"/>
      <w:r>
        <w:t>ly</w:t>
      </w:r>
      <w:proofErr w:type="spellEnd"/>
      <w:r>
        <w:t xml:space="preserve"> varying functions of the viewing geometry and atmospheric conditions.  Implicit in any radiometric calibration technique is an approximation of these parameters so that the relationship can be inverted.  A discussion of pertinent model assumptions is provided in the following section.  </w:t>
      </w:r>
    </w:p>
    <w:p w14:paraId="6925BED3" w14:textId="77777777" w:rsidR="00704D02" w:rsidRDefault="00704D02" w:rsidP="00704D02">
      <w:pPr>
        <w:pStyle w:val="Newparagraph"/>
      </w:pPr>
    </w:p>
    <w:p w14:paraId="68168156" w14:textId="77777777" w:rsidR="00704D02" w:rsidRDefault="00704D02" w:rsidP="00704D02">
      <w:pPr>
        <w:pStyle w:val="Heading2"/>
      </w:pPr>
      <w:bookmarkStart w:id="93" w:name="_Ref474690141"/>
      <w:r>
        <w:t>Parameter Estimation</w:t>
      </w:r>
      <w:bookmarkEnd w:id="93"/>
    </w:p>
    <w:p w14:paraId="426CB488" w14:textId="77777777" w:rsidR="00704D02" w:rsidRDefault="00704D02" w:rsidP="00704D02">
      <w:pPr>
        <w:pStyle w:val="Paragraph"/>
      </w:pPr>
      <w:r>
        <w:t xml:space="preserve">In our proposed method, we solve for </w:t>
      </w:r>
      <m:oMath>
        <m:r>
          <w:rPr>
            <w:rFonts w:ascii="Cambria Math" w:hAnsi="Cambria Math"/>
          </w:rPr>
          <m:t>M</m:t>
        </m:r>
      </m:oMath>
      <w:r>
        <w:t xml:space="preserve"> and </w:t>
      </w:r>
      <m:oMath>
        <m:r>
          <w:rPr>
            <w:rFonts w:ascii="Cambria Math" w:hAnsi="Cambria Math"/>
          </w:rPr>
          <m:t>C</m:t>
        </m:r>
      </m:oMath>
      <w:r>
        <w:t xml:space="preserve"> of the aerial sensor using a reference estimate for the surface reflectance parameter</w:t>
      </w:r>
      <w:proofErr w:type="gramStart"/>
      <w:r>
        <w:t xml:space="preserve">, </w:t>
      </w:r>
      <w:proofErr w:type="gramEnd"/>
      <m:oMath>
        <m:sSubSup>
          <m:sSubSupPr>
            <m:ctrlPr>
              <w:rPr>
                <w:rFonts w:ascii="Cambria Math" w:hAnsi="Cambria Math"/>
                <w:lang w:eastAsia="en-ZA"/>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t>, obtained from a well-calibrated satellite image.  The reference surface reflectance image should have been captured at a similar time to the uncali</w:t>
      </w:r>
      <w:proofErr w:type="spellStart"/>
      <w:r>
        <w:t>brated</w:t>
      </w:r>
      <w:proofErr w:type="spellEnd"/>
      <w:r>
        <w:t xml:space="preserve"> aerial image(s).  The spatially varying property of the model allows the reduction of atmospheric effects that vary during aerial campaigns.  The time difference between the reference and uncalibrated aerial images should, however, be small enough to avoid </w:t>
      </w:r>
      <w:proofErr w:type="spellStart"/>
      <w:r>
        <w:t>phenological</w:t>
      </w:r>
      <w:proofErr w:type="spellEnd"/>
      <w:r>
        <w:t xml:space="preserve"> or structural land cover changes.  Such changes cannot be accounted for by the proposed method and will lead to errors (local to the area of change) in the calibrated result.  In this study we use a 16-day composite reference image comprised of data from 25 January to 9 February 2010 and aerial images captured over multiple days between 22 January and 8 February 2010. </w:t>
      </w:r>
    </w:p>
    <w:p w14:paraId="5F569BA6" w14:textId="77777777" w:rsidR="00704D02" w:rsidRDefault="00704D02" w:rsidP="00704D02">
      <w:pPr>
        <w:pStyle w:val="Paragraph"/>
      </w:pPr>
      <w:r>
        <w:t xml:space="preserve">  </w:t>
      </w:r>
    </w:p>
    <w:p w14:paraId="189E0BC5" w14:textId="2771A687" w:rsidR="00704D02" w:rsidRDefault="00704D02" w:rsidP="00704D02">
      <w:pPr>
        <w:pStyle w:val="Newparagraph"/>
      </w:pPr>
      <w:r>
        <w:t xml:space="preserve">Least squares estimates of </w:t>
      </w:r>
      <m:oMath>
        <m:r>
          <w:rPr>
            <w:rFonts w:ascii="Cambria Math" w:hAnsi="Cambria Math"/>
          </w:rPr>
          <m:t>M</m:t>
        </m:r>
      </m:oMath>
      <w:r>
        <w:t xml:space="preserve"> </w:t>
      </w:r>
      <w:proofErr w:type="gramStart"/>
      <w:r>
        <w:t xml:space="preserve">and </w:t>
      </w:r>
      <w:proofErr w:type="gramEnd"/>
      <m:oMath>
        <m:r>
          <w:rPr>
            <w:rFonts w:ascii="Cambria Math" w:hAnsi="Cambria Math"/>
          </w:rPr>
          <m:t>C</m:t>
        </m:r>
      </m:oMath>
      <w:r>
        <w:t xml:space="preserve">, for the aerial sensor, are found for each pixel of the reference image inside </w:t>
      </w:r>
      <w:commentRangeStart w:id="94"/>
      <w:commentRangeStart w:id="95"/>
      <w:r>
        <w:t>a sliding window</w:t>
      </w:r>
      <w:commentRangeEnd w:id="94"/>
      <w:r w:rsidR="00096789">
        <w:rPr>
          <w:rStyle w:val="CommentReference"/>
        </w:rPr>
        <w:commentReference w:id="94"/>
      </w:r>
      <w:commentRangeEnd w:id="95"/>
      <w:r w:rsidR="00407774">
        <w:rPr>
          <w:rStyle w:val="CommentReference"/>
        </w:rPr>
        <w:commentReference w:id="95"/>
      </w:r>
      <w:r>
        <w:t xml:space="preserve">.  Equation </w:t>
      </w:r>
      <w:r>
        <w:fldChar w:fldCharType="begin"/>
      </w:r>
      <w:r>
        <w:instrText xml:space="preserve"> REF _Ref391633308 \h  \* MERGEFORMAT </w:instrText>
      </w:r>
      <w:r>
        <w:fldChar w:fldCharType="separate"/>
      </w:r>
      <w:r w:rsidR="00C55794" w:rsidRPr="003B5532">
        <w:t>(</w:t>
      </w:r>
      <w:r w:rsidR="00C55794">
        <w:rPr>
          <w:noProof/>
        </w:rPr>
        <w:t>5</w:t>
      </w:r>
      <w:r>
        <w:fldChar w:fldCharType="end"/>
      </w:r>
      <w:r>
        <w:t>) can be rewritten in vector form, using the reference surface reflectance</w:t>
      </w:r>
      <w:proofErr w:type="gramStart"/>
      <w:r>
        <w:t xml:space="preserve">, </w:t>
      </w:r>
      <w:proofErr w:type="gramEnd"/>
      <m:oMath>
        <m:sSubSup>
          <m:sSubSupPr>
            <m:ctrlPr>
              <w:rPr>
                <w:rFonts w:ascii="Cambria Math" w:hAnsi="Cambria Math"/>
                <w:lang w:eastAsia="en-ZA"/>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t xml:space="preserve">, for the pixels inside a sliding window.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0156486D" w14:textId="77777777" w:rsidTr="000F20E4">
        <w:trPr>
          <w:trHeight w:val="737"/>
        </w:trPr>
        <w:tc>
          <w:tcPr>
            <w:tcW w:w="4725" w:type="pct"/>
            <w:vAlign w:val="center"/>
          </w:tcPr>
          <w:p w14:paraId="02363D97" w14:textId="77777777" w:rsidR="00704D02" w:rsidRPr="005D645A" w:rsidRDefault="00704D02" w:rsidP="000F20E4">
            <w:pPr>
              <w:pStyle w:val="Displayedequation"/>
            </w:pPr>
            <m:oMathPara>
              <m:oMathParaPr>
                <m:jc m:val="center"/>
              </m:oMathParaPr>
              <m:oMath>
                <m:r>
                  <m:rPr>
                    <m:sty m:val="bi"/>
                  </m:rPr>
                  <w:rPr>
                    <w:rFonts w:ascii="Cambria Math" w:hAnsi="Cambria Math"/>
                  </w:rPr>
                  <w:lastRenderedPageBreak/>
                  <m:t>DN</m:t>
                </m:r>
                <m:r>
                  <w:rPr>
                    <w:rFonts w:ascii="Cambria Math" w:hAnsi="Cambria Math"/>
                  </w:rPr>
                  <m:t>=</m:t>
                </m:r>
                <m:sSub>
                  <m:sSubPr>
                    <m:ctrlPr>
                      <w:rPr>
                        <w:rFonts w:ascii="Cambria Math" w:hAnsi="Cambria Math"/>
                        <w:b/>
                      </w:rPr>
                    </m:ctrlPr>
                  </m:sSubPr>
                  <m:e>
                    <m:r>
                      <w:rPr>
                        <w:rFonts w:ascii="Cambria Math" w:hAnsi="Cambria Math"/>
                      </w:rPr>
                      <m:t>M</m:t>
                    </m:r>
                    <m:sSubSup>
                      <m:sSubSupPr>
                        <m:ctrlPr>
                          <w:rPr>
                            <w:rFonts w:ascii="Cambria Math" w:hAnsi="Cambria Math"/>
                            <w:b/>
                          </w:rPr>
                        </m:ctrlPr>
                      </m:sSubSupPr>
                      <m:e>
                        <m:r>
                          <m:rPr>
                            <m:sty m:val="bi"/>
                          </m:rP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e>
                  <m:sub>
                    <m:r>
                      <m:rPr>
                        <m:sty m:val="b"/>
                      </m:rPr>
                      <w:rPr>
                        <w:rFonts w:ascii="Cambria Math" w:hAnsi="Cambria Math"/>
                      </w:rPr>
                      <m:t xml:space="preserve"> </m:t>
                    </m:r>
                  </m:sub>
                </m:sSub>
                <m:r>
                  <m:rPr>
                    <m:sty m:val="p"/>
                  </m:rPr>
                  <w:rPr>
                    <w:rFonts w:ascii="Cambria Math" w:hAnsi="Cambria Math"/>
                  </w:rPr>
                  <m:t>+</m:t>
                </m:r>
                <m:r>
                  <w:rPr>
                    <w:rFonts w:ascii="Cambria Math" w:hAnsi="Cambria Math"/>
                  </w:rPr>
                  <m:t>C</m:t>
                </m:r>
                <m:r>
                  <m:rPr>
                    <m:sty m:val="bi"/>
                  </m:rPr>
                  <w:rPr>
                    <w:rFonts w:ascii="Cambria Math" w:hAnsi="Cambria Math"/>
                  </w:rPr>
                  <m:t>1</m:t>
                </m:r>
              </m:oMath>
            </m:oMathPara>
          </w:p>
        </w:tc>
        <w:tc>
          <w:tcPr>
            <w:tcW w:w="275" w:type="pct"/>
            <w:vAlign w:val="center"/>
          </w:tcPr>
          <w:p w14:paraId="75E58618" w14:textId="77777777" w:rsidR="00704D02" w:rsidRPr="003B5532" w:rsidRDefault="00704D02" w:rsidP="000F20E4">
            <w:pPr>
              <w:pStyle w:val="Displayedequation"/>
              <w:jc w:val="right"/>
            </w:pPr>
            <w:r w:rsidRPr="003B5532">
              <w:t>(</w:t>
            </w:r>
            <w:r w:rsidRPr="0037425A">
              <w:fldChar w:fldCharType="begin"/>
            </w:r>
            <w:r>
              <w:instrText xml:space="preserve"> SEQ MyEquation \* ARABIC </w:instrText>
            </w:r>
            <w:r w:rsidRPr="0037425A">
              <w:fldChar w:fldCharType="separate"/>
            </w:r>
            <w:r w:rsidR="00C55794">
              <w:rPr>
                <w:noProof/>
              </w:rPr>
              <w:t>8</w:t>
            </w:r>
            <w:r w:rsidRPr="0037425A">
              <w:fldChar w:fldCharType="end"/>
            </w:r>
            <w:r w:rsidRPr="003B5532">
              <w:t>)</w:t>
            </w:r>
          </w:p>
        </w:tc>
      </w:tr>
    </w:tbl>
    <w:p w14:paraId="662531D2" w14:textId="5BCD4B64" w:rsidR="00704D02" w:rsidRDefault="00704D02" w:rsidP="00704D02">
      <w:pPr>
        <w:pStyle w:val="Paragraph"/>
      </w:pPr>
      <w:proofErr w:type="gramStart"/>
      <w:r>
        <w:t>where</w:t>
      </w:r>
      <w:proofErr w:type="gramEnd"/>
      <w:r>
        <w:t xml:space="preserve"> </w:t>
      </w:r>
      <m:oMath>
        <m:sSubSup>
          <m:sSubSupPr>
            <m:ctrlPr>
              <w:rPr>
                <w:rFonts w:ascii="Cambria Math" w:hAnsi="Cambria Math"/>
                <w:b/>
                <w:lang w:eastAsia="en-ZA"/>
              </w:rPr>
            </m:ctrlPr>
          </m:sSubSupPr>
          <m:e>
            <m:r>
              <m:rPr>
                <m:sty m:val="bi"/>
              </m:rP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t xml:space="preserve"> and </w:t>
      </w:r>
      <m:oMath>
        <m:r>
          <m:rPr>
            <m:sty m:val="bi"/>
          </m:rPr>
          <w:rPr>
            <w:rFonts w:ascii="Cambria Math" w:hAnsi="Cambria Math"/>
          </w:rPr>
          <m:t>DN</m:t>
        </m:r>
      </m:oMath>
      <w:r>
        <w:t xml:space="preserve"> are </w:t>
      </w:r>
      <w:del w:id="96" w:author="dugalh" w:date="2018-04-23T16:01:00Z">
        <w:r w:rsidDel="008F0509">
          <w:delText xml:space="preserve">row </w:delText>
        </w:r>
      </w:del>
      <w:ins w:id="97" w:author="dugalh" w:date="2018-04-23T16:01:00Z">
        <w:r w:rsidR="008F0509">
          <w:t xml:space="preserve">column </w:t>
        </w:r>
      </w:ins>
      <w:r>
        <w:t xml:space="preserve">vectors of the </w:t>
      </w:r>
      <w:r w:rsidRPr="00CA2802">
        <w:rPr>
          <w:i/>
          <w:iCs/>
        </w:rPr>
        <w:t>N</w:t>
      </w:r>
      <w:r>
        <w:t xml:space="preserve"> values inside the sliding window and </w:t>
      </w:r>
      <m:oMath>
        <m:r>
          <m:rPr>
            <m:sty m:val="bi"/>
          </m:rPr>
          <w:rPr>
            <w:rFonts w:ascii="Cambria Math" w:hAnsi="Cambria Math"/>
          </w:rPr>
          <m:t>1</m:t>
        </m:r>
      </m:oMath>
      <w:r>
        <w:t xml:space="preserve"> is a </w:t>
      </w:r>
      <w:del w:id="98" w:author="dugalh" w:date="2018-03-30T15:49:00Z">
        <w:r w:rsidDel="00B06174">
          <w:delText xml:space="preserve">row </w:delText>
        </w:r>
      </w:del>
      <w:ins w:id="99" w:author="dugalh" w:date="2018-03-30T15:49:00Z">
        <w:r w:rsidR="00B06174">
          <w:t xml:space="preserve">column </w:t>
        </w:r>
      </w:ins>
      <w:r>
        <w:t xml:space="preserve">vector of ones of length </w:t>
      </w:r>
      <w:r w:rsidRPr="00CA2802">
        <w:rPr>
          <w:i/>
          <w:iCs/>
        </w:rPr>
        <w:t>N</w:t>
      </w:r>
      <w:r>
        <w:t>.</w:t>
      </w:r>
      <w:del w:id="100" w:author="dugalh" w:date="2018-04-23T16:07:00Z">
        <w:r w:rsidDel="008B5458">
          <w:delText xml:space="preserve">  </w:delText>
        </w:r>
      </w:del>
      <w:r>
        <w:t xml:space="preserve">  </w:t>
      </w:r>
      <w:commentRangeStart w:id="101"/>
      <m:oMath>
        <m:sSubSup>
          <m:sSubSupPr>
            <m:ctrlPr>
              <w:ins w:id="102" w:author="dugalh" w:date="2018-04-23T16:41:00Z">
                <w:rPr>
                  <w:rFonts w:ascii="Cambria Math" w:hAnsi="Cambria Math"/>
                  <w:b/>
                  <w:lang w:eastAsia="en-ZA"/>
                </w:rPr>
              </w:ins>
            </m:ctrlPr>
          </m:sSubSupPr>
          <m:e>
            <m:r>
              <w:ins w:id="103" w:author="dugalh" w:date="2018-04-23T16:41:00Z">
                <m:rPr>
                  <m:sty m:val="bi"/>
                </m:rPr>
                <w:rPr>
                  <w:rFonts w:ascii="Cambria Math" w:hAnsi="Cambria Math"/>
                </w:rPr>
                <m:t>ρ</m:t>
              </w:ins>
            </m:r>
          </m:e>
          <m:sub>
            <m:r>
              <w:ins w:id="104" w:author="dugalh" w:date="2018-04-23T16:41:00Z">
                <m:rPr>
                  <m:sty m:val="p"/>
                </m:rPr>
                <w:rPr>
                  <w:rFonts w:ascii="Cambria Math" w:hAnsi="Cambria Math"/>
                </w:rPr>
                <m:t>t</m:t>
              </w:ins>
            </m:r>
          </m:sub>
          <m:sup>
            <m:r>
              <w:ins w:id="105" w:author="dugalh" w:date="2018-04-23T16:41:00Z">
                <m:rPr>
                  <m:sty m:val="p"/>
                </m:rPr>
                <w:rPr>
                  <w:rFonts w:ascii="Cambria Math" w:hAnsi="Cambria Math"/>
                </w:rPr>
                <m:t>ref</m:t>
              </w:ins>
            </m:r>
          </m:sup>
        </m:sSubSup>
      </m:oMath>
      <w:ins w:id="106" w:author="dugalh" w:date="2018-04-23T16:41:00Z">
        <w:r w:rsidR="00407774">
          <w:rPr>
            <w:b/>
            <w:lang w:eastAsia="en-ZA"/>
          </w:rPr>
          <w:t xml:space="preserve"> </w:t>
        </w:r>
        <w:proofErr w:type="gramStart"/>
        <w:r w:rsidR="00407774">
          <w:rPr>
            <w:lang w:eastAsia="en-ZA"/>
          </w:rPr>
          <w:t>is</w:t>
        </w:r>
        <w:proofErr w:type="gramEnd"/>
        <w:r w:rsidR="00407774">
          <w:rPr>
            <w:lang w:eastAsia="en-ZA"/>
          </w:rPr>
          <w:t xml:space="preserve"> obtained </w:t>
        </w:r>
      </w:ins>
      <w:commentRangeEnd w:id="101"/>
      <w:ins w:id="107" w:author="dugalh" w:date="2018-04-23T16:42:00Z">
        <w:r w:rsidR="00407774">
          <w:rPr>
            <w:rStyle w:val="CommentReference"/>
          </w:rPr>
          <w:commentReference w:id="101"/>
        </w:r>
      </w:ins>
      <w:ins w:id="108" w:author="dugalh" w:date="2018-04-23T16:41:00Z">
        <w:r w:rsidR="00407774">
          <w:rPr>
            <w:lang w:eastAsia="en-ZA"/>
          </w:rPr>
          <w:t xml:space="preserve">from the reference image and </w:t>
        </w:r>
        <m:oMath>
          <m:r>
            <m:rPr>
              <m:sty m:val="bi"/>
            </m:rPr>
            <w:rPr>
              <w:rFonts w:ascii="Cambria Math" w:hAnsi="Cambria Math"/>
            </w:rPr>
            <m:t>DN</m:t>
          </m:r>
        </m:oMath>
        <w:r w:rsidR="00407774">
          <w:t xml:space="preserve"> from the uncalibrated aerial image(</w:t>
        </w:r>
      </w:ins>
      <w:ins w:id="109" w:author="dugalh" w:date="2018-04-23T16:42:00Z">
        <w:r w:rsidR="00407774">
          <w:t>s</w:t>
        </w:r>
      </w:ins>
      <w:ins w:id="110" w:author="dugalh" w:date="2018-04-23T16:41:00Z">
        <w:r w:rsidR="00407774">
          <w:t>)</w:t>
        </w:r>
      </w:ins>
      <w:ins w:id="111" w:author="dugalh" w:date="2018-04-23T16:42:00Z">
        <w:r w:rsidR="00407774">
          <w:t xml:space="preserve">.  </w:t>
        </w:r>
      </w:ins>
      <w:r>
        <w:t xml:space="preserve">The parameters can then be estimated as follows: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5C99F736" w14:textId="77777777" w:rsidTr="000F20E4">
        <w:trPr>
          <w:trHeight w:val="737"/>
        </w:trPr>
        <w:tc>
          <w:tcPr>
            <w:tcW w:w="4725" w:type="pct"/>
            <w:vAlign w:val="center"/>
          </w:tcPr>
          <w:p w14:paraId="3BF53648" w14:textId="77777777" w:rsidR="00704D02" w:rsidRPr="005D645A" w:rsidRDefault="00B94721" w:rsidP="000F20E4">
            <w:pPr>
              <w:pStyle w:val="Displayedequation"/>
            </w:pPr>
            <m:oMathPara>
              <m:oMathParaPr>
                <m:jc m:val="center"/>
              </m:oMathPara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m:t>
                          </m:r>
                        </m:e>
                      </m:mr>
                      <m:mr>
                        <m:e>
                          <m:r>
                            <w:rPr>
                              <w:rFonts w:ascii="Cambria Math" w:hAnsi="Cambria Math"/>
                            </w:rPr>
                            <m:t>C</m:t>
                          </m:r>
                        </m:e>
                      </m:mr>
                    </m:m>
                  </m:e>
                </m:d>
                <m:r>
                  <w:rPr>
                    <w:rFonts w:ascii="Cambria Math" w:hAnsi="Cambria Math"/>
                  </w:rPr>
                  <m:t>=</m:t>
                </m:r>
                <m:sSup>
                  <m:sSupPr>
                    <m:ctrlPr>
                      <w:rPr>
                        <w:rFonts w:ascii="Cambria Math" w:hAnsi="Cambria Math"/>
                      </w:rPr>
                    </m:ctrlPr>
                  </m:sSupPr>
                  <m:e>
                    <m:d>
                      <m:dPr>
                        <m:begChr m:val="["/>
                        <m:endChr m:val="]"/>
                        <m:ctrlPr>
                          <w:rPr>
                            <w:rFonts w:ascii="Cambria Math" w:hAnsi="Cambria Math"/>
                          </w:rPr>
                        </m:ctrlPr>
                      </m:dPr>
                      <m:e>
                        <m:m>
                          <m:mPr>
                            <m:mcs>
                              <m:mc>
                                <m:mcPr>
                                  <m:count m:val="2"/>
                                  <m:mcJc m:val="center"/>
                                </m:mcPr>
                              </m:mc>
                            </m:mcs>
                            <m:ctrlPr>
                              <w:rPr>
                                <w:rFonts w:ascii="Cambria Math" w:hAnsi="Cambria Math"/>
                              </w:rPr>
                            </m:ctrlPr>
                          </m:mPr>
                          <m:mr>
                            <m:e>
                              <m:sSubSup>
                                <m:sSubSupPr>
                                  <m:ctrlPr>
                                    <w:rPr>
                                      <w:rFonts w:ascii="Cambria Math" w:hAnsi="Cambria Math"/>
                                      <w:b/>
                                    </w:rPr>
                                  </m:ctrlPr>
                                </m:sSubSupPr>
                                <m:e>
                                  <m:r>
                                    <m:rPr>
                                      <m:sty m:val="bi"/>
                                    </m:rP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e>
                            <m:e>
                              <m:r>
                                <m:rPr>
                                  <m:sty m:val="bi"/>
                                </m:rPr>
                                <w:rPr>
                                  <w:rFonts w:ascii="Cambria Math" w:hAnsi="Cambria Math"/>
                                </w:rPr>
                                <m:t>1</m:t>
                              </m:r>
                            </m:e>
                          </m:mr>
                        </m:m>
                      </m:e>
                    </m:d>
                  </m:e>
                  <m:sup>
                    <m:r>
                      <m:rPr>
                        <m:sty m:val="p"/>
                      </m:rPr>
                      <w:rPr>
                        <w:rFonts w:ascii="Cambria Math" w:hAnsi="Cambria Math"/>
                      </w:rPr>
                      <m:t>-1</m:t>
                    </m:r>
                  </m:sup>
                </m:sSup>
                <m:r>
                  <m:rPr>
                    <m:sty m:val="p"/>
                  </m:rPr>
                  <w:rPr>
                    <w:rFonts w:ascii="Cambria Math" w:hAnsi="Cambria Math"/>
                  </w:rPr>
                  <m:t xml:space="preserve"> </m:t>
                </m:r>
                <m:r>
                  <m:rPr>
                    <m:sty m:val="bi"/>
                  </m:rPr>
                  <w:rPr>
                    <w:rFonts w:ascii="Cambria Math" w:hAnsi="Cambria Math"/>
                  </w:rPr>
                  <m:t>DN</m:t>
                </m:r>
              </m:oMath>
            </m:oMathPara>
          </w:p>
        </w:tc>
        <w:tc>
          <w:tcPr>
            <w:tcW w:w="275" w:type="pct"/>
            <w:vAlign w:val="center"/>
          </w:tcPr>
          <w:p w14:paraId="49304A2A" w14:textId="77777777" w:rsidR="00704D02" w:rsidRPr="003B5532" w:rsidRDefault="00704D02" w:rsidP="000F20E4">
            <w:pPr>
              <w:pStyle w:val="Displayedequation"/>
              <w:jc w:val="right"/>
            </w:pPr>
            <w:bookmarkStart w:id="112" w:name="_Ref486611282"/>
            <w:r w:rsidRPr="003B5532">
              <w:t>(</w:t>
            </w:r>
            <w:r w:rsidRPr="0037425A">
              <w:fldChar w:fldCharType="begin"/>
            </w:r>
            <w:r>
              <w:instrText xml:space="preserve"> SEQ MyEquation \* ARABIC </w:instrText>
            </w:r>
            <w:r w:rsidRPr="0037425A">
              <w:fldChar w:fldCharType="separate"/>
            </w:r>
            <w:r w:rsidR="00C55794">
              <w:rPr>
                <w:noProof/>
              </w:rPr>
              <w:t>9</w:t>
            </w:r>
            <w:r w:rsidRPr="0037425A">
              <w:fldChar w:fldCharType="end"/>
            </w:r>
            <w:bookmarkEnd w:id="112"/>
            <w:r w:rsidRPr="003B5532">
              <w:t>)</w:t>
            </w:r>
          </w:p>
        </w:tc>
      </w:tr>
    </w:tbl>
    <w:p w14:paraId="19ADB72C" w14:textId="40B9F5A5" w:rsidR="00704D02" w:rsidRDefault="00704D02" w:rsidP="00704D02">
      <w:pPr>
        <w:pStyle w:val="Newparagraph"/>
        <w:rPr>
          <w:ins w:id="113" w:author="dugalh" w:date="2018-04-25T15:33:00Z"/>
        </w:rPr>
      </w:pPr>
      <w:r>
        <w:t xml:space="preserve">In this form, the sliding window should consist of at least two pixels to solve for the two parameters.  In order to accommodate the differing spatial resolutions, </w:t>
      </w:r>
      <m:oMath>
        <m:r>
          <w:rPr>
            <w:rFonts w:ascii="Cambria Math" w:hAnsi="Cambria Math"/>
          </w:rPr>
          <m:t>M</m:t>
        </m:r>
      </m:oMath>
      <w:r>
        <w:t xml:space="preserve"> and </w:t>
      </w:r>
      <m:oMath>
        <m:r>
          <w:rPr>
            <w:rFonts w:ascii="Cambria Math" w:hAnsi="Cambria Math"/>
          </w:rPr>
          <m:t>C</m:t>
        </m:r>
      </m:oMath>
      <w:r>
        <w:t xml:space="preserve"> must be found at the reference spatial resolution, resampled to the a</w:t>
      </w:r>
      <w:proofErr w:type="spellStart"/>
      <w:r>
        <w:t>erial</w:t>
      </w:r>
      <w:proofErr w:type="spellEnd"/>
      <w:r>
        <w:t xml:space="preserve"> spatial resolution, and then used to estimate surface reflectance at this resolution by inverting the relationship of Equation </w:t>
      </w:r>
      <w:r>
        <w:fldChar w:fldCharType="begin"/>
      </w:r>
      <w:r>
        <w:instrText xml:space="preserve"> REF _Ref391633308 \h  \* MERGEFORMAT </w:instrText>
      </w:r>
      <w:r>
        <w:fldChar w:fldCharType="separate"/>
      </w:r>
      <w:r w:rsidR="00C55794" w:rsidRPr="003B5532">
        <w:t>(</w:t>
      </w:r>
      <w:r w:rsidR="00C55794">
        <w:rPr>
          <w:noProof/>
        </w:rPr>
        <w:t>5</w:t>
      </w:r>
      <w:r>
        <w:fldChar w:fldCharType="end"/>
      </w:r>
      <w:r>
        <w:t>).</w:t>
      </w:r>
      <w:ins w:id="114" w:author="dugalh" w:date="2018-04-25T12:17:00Z">
        <w:r w:rsidR="00163C8D">
          <w:t xml:space="preserve">  </w:t>
        </w:r>
        <w:commentRangeStart w:id="115"/>
        <w:r w:rsidR="00163C8D">
          <w:t>The choice of the sliding window size involves a trade-off between the accuracy and</w:t>
        </w:r>
      </w:ins>
      <w:ins w:id="116" w:author="dugalh" w:date="2018-04-25T13:05:00Z">
        <w:r w:rsidR="005432EB">
          <w:t xml:space="preserve"> </w:t>
        </w:r>
      </w:ins>
      <w:ins w:id="117" w:author="dugalh" w:date="2018-04-25T12:17:00Z">
        <w:r w:rsidR="00163C8D">
          <w:t xml:space="preserve">effective spatial resolution of the </w:t>
        </w:r>
      </w:ins>
      <w:ins w:id="118" w:author="dugalh" w:date="2018-04-25T14:51:00Z">
        <w:r w:rsidR="006A62C7">
          <w:t xml:space="preserve">estimated </w:t>
        </w:r>
      </w:ins>
      <w:ins w:id="119" w:author="dugalh" w:date="2018-04-25T12:22:00Z">
        <w:r w:rsidR="00163C8D">
          <w:t xml:space="preserve">radiometric correction parameters, </w:t>
        </w:r>
      </w:ins>
      <w:ins w:id="120" w:author="dugalh" w:date="2018-04-25T12:17:00Z">
        <w:r w:rsidR="00163C8D" w:rsidRPr="00163C8D">
          <w:rPr>
            <w:i/>
            <w:rPrChange w:id="121" w:author="dugalh" w:date="2018-04-25T12:17:00Z">
              <w:rPr/>
            </w:rPrChange>
          </w:rPr>
          <w:t>M</w:t>
        </w:r>
        <w:r w:rsidR="00163C8D">
          <w:t xml:space="preserve"> and </w:t>
        </w:r>
        <w:r w:rsidR="00163C8D" w:rsidRPr="00163C8D">
          <w:rPr>
            <w:i/>
            <w:rPrChange w:id="122" w:author="dugalh" w:date="2018-04-25T12:17:00Z">
              <w:rPr/>
            </w:rPrChange>
          </w:rPr>
          <w:t>C</w:t>
        </w:r>
      </w:ins>
      <w:ins w:id="123" w:author="dugalh" w:date="2018-04-25T12:26:00Z">
        <w:r w:rsidR="004C73C8">
          <w:rPr>
            <w:i/>
          </w:rPr>
          <w:t>.</w:t>
        </w:r>
        <w:r w:rsidR="004C73C8" w:rsidRPr="004C73C8">
          <w:rPr>
            <w:rPrChange w:id="124" w:author="dugalh" w:date="2018-04-25T12:26:00Z">
              <w:rPr>
                <w:i/>
              </w:rPr>
            </w:rPrChange>
          </w:rPr>
          <w:t xml:space="preserve">  I</w:t>
        </w:r>
      </w:ins>
      <w:ins w:id="125" w:author="dugalh" w:date="2018-04-25T12:25:00Z">
        <w:r w:rsidR="00163C8D">
          <w:t xml:space="preserve">n essence, it </w:t>
        </w:r>
      </w:ins>
      <w:ins w:id="126" w:author="dugalh" w:date="2018-04-25T12:19:00Z">
        <w:r w:rsidR="00163C8D">
          <w:t xml:space="preserve">is </w:t>
        </w:r>
      </w:ins>
      <w:ins w:id="127" w:author="dugalh" w:date="2018-04-25T12:23:00Z">
        <w:r w:rsidR="00163C8D">
          <w:t xml:space="preserve">the </w:t>
        </w:r>
      </w:ins>
      <w:ins w:id="128" w:author="dugalh" w:date="2018-04-25T12:26:00Z">
        <w:r w:rsidR="004C73C8">
          <w:t>typical</w:t>
        </w:r>
      </w:ins>
      <w:ins w:id="129" w:author="dugalh" w:date="2018-04-25T12:25:00Z">
        <w:r w:rsidR="00163C8D">
          <w:t xml:space="preserve"> </w:t>
        </w:r>
      </w:ins>
      <w:ins w:id="130" w:author="dugalh" w:date="2018-04-25T12:23:00Z">
        <w:r w:rsidR="00163C8D">
          <w:t xml:space="preserve">parameter estimation </w:t>
        </w:r>
      </w:ins>
      <w:ins w:id="131" w:author="dugalh" w:date="2018-04-25T12:19:00Z">
        <w:r w:rsidR="00163C8D">
          <w:t xml:space="preserve">trade-off </w:t>
        </w:r>
      </w:ins>
      <w:ins w:id="132" w:author="dugalh" w:date="2018-04-25T12:20:00Z">
        <w:r w:rsidR="00163C8D">
          <w:t xml:space="preserve">between </w:t>
        </w:r>
      </w:ins>
      <w:ins w:id="133" w:author="dugalh" w:date="2018-04-25T12:37:00Z">
        <w:r w:rsidR="00ED166C">
          <w:t xml:space="preserve">bias and variance or </w:t>
        </w:r>
      </w:ins>
      <w:ins w:id="134" w:author="dugalh" w:date="2018-04-25T12:20:00Z">
        <w:r w:rsidR="00163C8D">
          <w:t>under</w:t>
        </w:r>
      </w:ins>
      <w:ins w:id="135" w:author="dugalh" w:date="2018-04-25T12:26:00Z">
        <w:r w:rsidR="004C73C8">
          <w:t>-</w:t>
        </w:r>
      </w:ins>
      <w:ins w:id="136" w:author="dugalh" w:date="2018-04-25T12:20:00Z">
        <w:r w:rsidR="00163C8D">
          <w:t xml:space="preserve"> and over-fitting</w:t>
        </w:r>
      </w:ins>
      <w:ins w:id="137" w:author="dugalh" w:date="2018-04-25T12:53:00Z">
        <w:r w:rsidR="000250A6">
          <w:t xml:space="preserve"> </w:t>
        </w:r>
        <w:r w:rsidR="000250A6">
          <w:fldChar w:fldCharType="begin" w:fldLock="1"/>
        </w:r>
      </w:ins>
      <w:r w:rsidR="000250A6">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 "schema" : "https://github.com/citation-style-language/schema/raw/master/csl-citation.json" }</w:instrText>
      </w:r>
      <w:r w:rsidR="000250A6">
        <w:fldChar w:fldCharType="separate"/>
      </w:r>
      <w:r w:rsidR="000250A6" w:rsidRPr="000250A6">
        <w:rPr>
          <w:noProof/>
        </w:rPr>
        <w:t>(Webb 2002)</w:t>
      </w:r>
      <w:ins w:id="138" w:author="dugalh" w:date="2018-04-25T12:53:00Z">
        <w:r w:rsidR="000250A6">
          <w:fldChar w:fldCharType="end"/>
        </w:r>
      </w:ins>
      <w:ins w:id="139" w:author="dugalh" w:date="2018-04-25T12:20:00Z">
        <w:r w:rsidR="00163C8D">
          <w:t xml:space="preserve">.  </w:t>
        </w:r>
      </w:ins>
      <w:ins w:id="140" w:author="dugalh" w:date="2018-04-25T12:43:00Z">
        <w:r w:rsidR="00ED166C">
          <w:t xml:space="preserve">Larger sliding windows will </w:t>
        </w:r>
      </w:ins>
      <w:ins w:id="141" w:author="dugalh" w:date="2018-04-25T12:45:00Z">
        <w:r w:rsidR="00ED166C">
          <w:t xml:space="preserve">be less susceptible </w:t>
        </w:r>
      </w:ins>
      <w:ins w:id="142" w:author="dugalh" w:date="2018-04-25T12:46:00Z">
        <w:r w:rsidR="000250A6">
          <w:t xml:space="preserve">to </w:t>
        </w:r>
      </w:ins>
      <w:ins w:id="143" w:author="dugalh" w:date="2018-04-25T12:47:00Z">
        <w:r w:rsidR="000250A6">
          <w:t>over</w:t>
        </w:r>
      </w:ins>
      <w:ins w:id="144" w:author="dugalh" w:date="2018-04-25T12:46:00Z">
        <w:r w:rsidR="000250A6">
          <w:t xml:space="preserve">-fitting resulting from </w:t>
        </w:r>
      </w:ins>
      <w:ins w:id="145" w:author="dugalh" w:date="2018-04-25T12:45:00Z">
        <w:r w:rsidR="00ED166C">
          <w:t>nois</w:t>
        </w:r>
      </w:ins>
      <w:ins w:id="146" w:author="dugalh" w:date="2018-04-25T12:46:00Z">
        <w:r w:rsidR="000250A6">
          <w:t>y</w:t>
        </w:r>
      </w:ins>
      <w:ins w:id="147" w:author="dugalh" w:date="2018-04-25T12:45:00Z">
        <w:r w:rsidR="00ED166C">
          <w:t xml:space="preserve"> data</w:t>
        </w:r>
      </w:ins>
      <w:ins w:id="148" w:author="dugalh" w:date="2018-04-25T12:46:00Z">
        <w:r w:rsidR="000250A6">
          <w:t xml:space="preserve">, while smaller sliding windows will </w:t>
        </w:r>
      </w:ins>
      <w:ins w:id="149" w:author="dugalh" w:date="2018-04-25T12:47:00Z">
        <w:r w:rsidR="000250A6">
          <w:t xml:space="preserve">provide higher </w:t>
        </w:r>
      </w:ins>
      <w:ins w:id="150" w:author="dugalh" w:date="2018-04-25T12:54:00Z">
        <w:r w:rsidR="00FA0467">
          <w:t xml:space="preserve">spatial </w:t>
        </w:r>
      </w:ins>
      <w:ins w:id="151" w:author="dugalh" w:date="2018-04-25T12:47:00Z">
        <w:r w:rsidR="000250A6">
          <w:t>resolution correction parameters.</w:t>
        </w:r>
      </w:ins>
      <w:ins w:id="152" w:author="dugalh" w:date="2018-04-25T12:46:00Z">
        <w:r w:rsidR="000250A6">
          <w:t xml:space="preserve"> </w:t>
        </w:r>
      </w:ins>
      <w:ins w:id="153" w:author="dugalh" w:date="2018-04-25T12:45:00Z">
        <w:r w:rsidR="00ED166C">
          <w:t xml:space="preserve"> </w:t>
        </w:r>
      </w:ins>
      <w:ins w:id="154" w:author="dugalh" w:date="2018-04-25T12:49:00Z">
        <w:r w:rsidR="000250A6">
          <w:t xml:space="preserve">The choice of sliding window size for the case study is discussed in </w:t>
        </w:r>
        <w:proofErr w:type="gramStart"/>
        <w:r w:rsidR="000250A6">
          <w:t>sections ??</w:t>
        </w:r>
        <w:proofErr w:type="gramEnd"/>
        <w:r w:rsidR="000250A6">
          <w:t xml:space="preserve"> </w:t>
        </w:r>
        <w:proofErr w:type="gramStart"/>
        <w:r w:rsidR="000250A6">
          <w:t>and ??.</w:t>
        </w:r>
      </w:ins>
      <w:proofErr w:type="gramEnd"/>
      <w:ins w:id="155" w:author="dugalh" w:date="2018-04-25T12:17:00Z">
        <w:r w:rsidR="00163C8D">
          <w:t xml:space="preserve">  </w:t>
        </w:r>
      </w:ins>
      <w:commentRangeEnd w:id="115"/>
      <w:ins w:id="156" w:author="dugalh" w:date="2018-04-25T12:54:00Z">
        <w:r w:rsidR="00FA0467">
          <w:rPr>
            <w:rStyle w:val="CommentReference"/>
          </w:rPr>
          <w:commentReference w:id="115"/>
        </w:r>
      </w:ins>
    </w:p>
    <w:p w14:paraId="317B97B1" w14:textId="77777777" w:rsidR="007328A7" w:rsidRDefault="007328A7" w:rsidP="00704D02">
      <w:pPr>
        <w:pStyle w:val="Newparagraph"/>
      </w:pPr>
    </w:p>
    <w:p w14:paraId="25D99E41" w14:textId="77777777" w:rsidR="007328A7" w:rsidRDefault="007328A7" w:rsidP="007328A7">
      <w:pPr>
        <w:pStyle w:val="Newparagraph"/>
        <w:rPr>
          <w:moveTo w:id="157" w:author="dugalh" w:date="2018-04-25T15:31:00Z"/>
        </w:rPr>
      </w:pPr>
      <w:moveToRangeStart w:id="158" w:author="dugalh" w:date="2018-04-25T15:31:00Z" w:name="move512433647"/>
      <w:commentRangeStart w:id="159"/>
      <w:moveTo w:id="160" w:author="dugalh" w:date="2018-04-25T15:31:00Z">
        <w:r>
          <w:t xml:space="preserve">The reference image will typically be at a substantially lower spatial resolution than the aerial imagery.  Calibrated surface reflectance products, such as those produced from MODIS and Multi-angle Imaging </w:t>
        </w:r>
        <w:proofErr w:type="spellStart"/>
        <w:r>
          <w:t>SpectroRadiometer</w:t>
        </w:r>
        <w:proofErr w:type="spellEnd"/>
        <w:r>
          <w:t xml:space="preserve"> (MISR), have resolutions of the order of 500 m while aerial images usually have resolutions of 2 m or higher.  This large resolution discrepancy affects the accuracy of the results.  While the Equation </w:t>
        </w:r>
        <w:r>
          <w:fldChar w:fldCharType="begin"/>
        </w:r>
        <w:r>
          <w:instrText xml:space="preserve"> REF _Ref389750707 \h  \* MERGEFORMAT </w:instrText>
        </w:r>
        <w:r>
          <w:fldChar w:fldCharType="separate"/>
        </w:r>
        <w:r w:rsidRPr="003B5532">
          <w:t>(</w:t>
        </w:r>
        <w:r>
          <w:rPr>
            <w:noProof/>
          </w:rPr>
          <w:t>5</w:t>
        </w:r>
        <w:r w:rsidRPr="003B5532">
          <w:t>)</w:t>
        </w:r>
        <w:r>
          <w:fldChar w:fldCharType="end"/>
        </w:r>
        <w:r>
          <w:t xml:space="preserve"> model applies to an </w:t>
        </w:r>
        <w:r>
          <w:lastRenderedPageBreak/>
          <w:t xml:space="preserve">aerial pixel, </w:t>
        </w:r>
        <w:r w:rsidRPr="00CA2802">
          <w:rPr>
            <w:i/>
            <w:iCs/>
          </w:rPr>
          <w:t>M</w:t>
        </w:r>
        <w:r>
          <w:t xml:space="preserve"> and </w:t>
        </w:r>
        <w:r w:rsidRPr="00CA2802">
          <w:rPr>
            <w:i/>
            <w:iCs/>
          </w:rPr>
          <w:t>C</w:t>
        </w:r>
        <w:r>
          <w:t xml:space="preserve"> are estimated at the reference resolution before resampling them to the aerial resolution.  The reference resolution is only sufficient to capture gradual changes in BRDF and atmospheric conditions.  Real BRDF can vary significantly over short distances where land cover is heterogeneous.  This type of small scale BRDF variation is not captured at the resolution of the reference image and cannot be corrected for by the method.  </w:t>
        </w:r>
        <w:r>
          <w:rPr>
            <w:lang w:eastAsia="en-ZA"/>
          </w:rPr>
          <w:t xml:space="preserve">The theoretical formulation of Section </w:t>
        </w:r>
        <w:r>
          <w:rPr>
            <w:lang w:eastAsia="en-ZA"/>
          </w:rPr>
          <w:fldChar w:fldCharType="begin"/>
        </w:r>
        <w:r>
          <w:rPr>
            <w:lang w:eastAsia="en-ZA"/>
          </w:rPr>
          <w:instrText xml:space="preserve"> REF _Ref474669339 \r \h </w:instrText>
        </w:r>
        <w:r>
          <w:rPr>
            <w:lang w:eastAsia="en-ZA"/>
          </w:rPr>
        </w:r>
        <w:r>
          <w:rPr>
            <w:lang w:eastAsia="en-ZA"/>
          </w:rPr>
          <w:fldChar w:fldCharType="separate"/>
        </w:r>
        <w:r>
          <w:rPr>
            <w:lang w:eastAsia="en-ZA"/>
          </w:rPr>
          <w:t>2.1</w:t>
        </w:r>
        <w:r>
          <w:rPr>
            <w:lang w:eastAsia="en-ZA"/>
          </w:rPr>
          <w:fldChar w:fldCharType="end"/>
        </w:r>
        <w:r>
          <w:rPr>
            <w:lang w:eastAsia="en-ZA"/>
          </w:rPr>
          <w:t xml:space="preserve"> is intended to lend support to the use of the local linear model.  It is acknowledged that the model involves a number of approximations and simplifications.  These include ignoring adjacency effects and BRDF coupling with atmospheric effects </w:t>
        </w:r>
        <w:r w:rsidRPr="00652770">
          <w:rPr>
            <w:lang w:eastAsia="en-ZA"/>
          </w:rPr>
          <w:fldChar w:fldCharType="begin" w:fldLock="1"/>
        </w:r>
        <w:r>
          <w:rPr>
            <w:lang w:eastAsia="en-ZA"/>
          </w:rPr>
          <w:instrText>ADDIN CSL_CITATION { "citationItems" : [ { "id" : "ITEM-1", "itemData" : { "author" : [ { "dropping-particle" : "", "family" : "Vermote", "given" : "E", "non-dropping-particle" : "", "parse-names" : false, "suffix" : "" }, { "dropping-particle" : "", "family" : "Tanr\u00e9", "given" : "D", "non-dropping-particle" : "", "parse-names" : false, "suffix" : "" }, { "dropping-particle" : "", "family" : "Deuz\u00e9", "given" : "J L", "non-dropping-particle" : "", "parse-names" : false, "suffix" : "" }, { "dropping-particle" : "", "family" : "Herman", "given" : "M", "non-dropping-particle" : "", "parse-names" : false, "suffix" : "" } ], "id" : "ITEM-1", "issue" : "3", "issued" : { "date-parts" : [ [ "2006" ] ] }, "number-of-pages" : "1-55", "publisher" : "NASA", "title" : "Second Simulation of a Satellite Signal in the Solar Spectrum - Vector (6SV) (User Guide V3)", "type" : "report" }, "uris" : [ "http://www.mendeley.com/documents/?uuid=368a6710-8fd9-4f8d-84ff-4ba1286c3856" ] } ], "mendeley" : { "formattedCitation" : "(E. Vermote et al. 2006)", "plainTextFormattedCitation" : "(E. Vermote et al. 2006)", "previouslyFormattedCitation" : "(E. Vermote et al. 2006)" }, "properties" : {  }, "schema" : "https://github.com/citation-style-language/schema/raw/master/csl-citation.json" }</w:instrText>
        </w:r>
        <w:r w:rsidRPr="00652770">
          <w:rPr>
            <w:lang w:eastAsia="en-ZA"/>
          </w:rPr>
          <w:fldChar w:fldCharType="separate"/>
        </w:r>
        <w:r w:rsidRPr="00B6684D">
          <w:rPr>
            <w:noProof/>
            <w:lang w:eastAsia="en-ZA"/>
          </w:rPr>
          <w:t>(E. Vermote et al. 2006)</w:t>
        </w:r>
        <w:r w:rsidRPr="00652770">
          <w:rPr>
            <w:lang w:eastAsia="en-ZA"/>
          </w:rPr>
          <w:fldChar w:fldCharType="end"/>
        </w:r>
        <w:r>
          <w:rPr>
            <w:lang w:eastAsia="en-ZA"/>
          </w:rPr>
          <w:t xml:space="preserve">.  </w:t>
        </w:r>
        <w:r>
          <w:t xml:space="preserve">We regard these approximations as necessary limitations of the method.  Related methods make similar assumptions about BRDF homogeneity, often assuming a per-image BRDF model </w:t>
        </w:r>
        <w:r>
          <w:fldChar w:fldCharType="begin" w:fldLock="1"/>
        </w:r>
        <w:r>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"ITEM-2",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"ITEM-2",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"ITEM-3",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"ITEM-3",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"(Collings et al. 2011; Chandelier and Martinoty 2009; L\u00f3pez et al. 2011)", "plainTextFormattedCitation" : "(Collings et al. 2011; Chandelier and Martinoty 2009; L\u00f3pez et al. 2011)", "previouslyFormattedCitation" : "(Collings et al. 2011; Chandelier and Martinoty 2009; L\u00f3pez et al. 2011)" }, "properties" : {  }, "schema" : "https://github.com/citation-style-language/schema/raw/master/csl-citation.json" }</w:instrText>
        </w:r>
        <w:r>
          <w:fldChar w:fldCharType="separate"/>
        </w:r>
        <w:r w:rsidRPr="00B6684D">
          <w:rPr>
            <w:noProof/>
          </w:rPr>
          <w:t>(Collings et al. 2011; Chandelier and Martinoty 2009; López et al. 2011)</w:t>
        </w:r>
        <w:r>
          <w:fldChar w:fldCharType="end"/>
        </w:r>
        <w:r>
          <w:t xml:space="preserve"> and also using simplified local linear models for approximating radiative transfer </w:t>
        </w:r>
        <w:r>
          <w:fldChar w:fldCharType="begin" w:fldLock="1"/>
        </w:r>
        <w:r>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"ITEM-2",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"ITEM-2",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"ITEM-3",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"ITEM-3",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"(Chandelier and Martinoty 2009; Collings et al. 2011; S. Gehrke and Beshah 2016)", "plainTextFormattedCitation" : "(Chandelier and Martinoty 2009; Collings et al. 2011; S. Gehrke and Beshah 2016)", "previouslyFormattedCitation" : "(Chandelier and Martinoty 2009; Collings et al. 2011; S. Gehrke and Beshah 2016)" }, "properties" : {  }, "schema" : "https://github.com/citation-style-language/schema/raw/master/csl-citation.json" }</w:instrText>
        </w:r>
        <w:r>
          <w:fldChar w:fldCharType="separate"/>
        </w:r>
        <w:r w:rsidRPr="00B6684D">
          <w:rPr>
            <w:noProof/>
          </w:rPr>
          <w:t>(Chandelier and Martinoty 2009; Collings et al. 2011; S. Gehrke and Beshah 2016)</w:t>
        </w:r>
        <w:r>
          <w:fldChar w:fldCharType="end"/>
        </w:r>
        <w:r>
          <w:t xml:space="preserve">.   </w:t>
        </w:r>
      </w:moveTo>
    </w:p>
    <w:commentRangeEnd w:id="159"/>
    <w:p w14:paraId="2898DAD6" w14:textId="07747F97" w:rsidR="007328A7" w:rsidDel="007328A7" w:rsidRDefault="007328A7" w:rsidP="007328A7">
      <w:pPr>
        <w:pStyle w:val="Newparagraph"/>
        <w:rPr>
          <w:del w:id="161" w:author="dugalh" w:date="2018-04-25T15:32:00Z"/>
          <w:moveTo w:id="162" w:author="dugalh" w:date="2018-04-25T15:31:00Z"/>
        </w:rPr>
      </w:pPr>
      <w:r>
        <w:rPr>
          <w:rStyle w:val="CommentReference"/>
        </w:rPr>
        <w:commentReference w:id="159"/>
      </w:r>
    </w:p>
    <w:moveToRangeEnd w:id="158"/>
    <w:p w14:paraId="52FEF9E5" w14:textId="1C401079" w:rsidR="006A62C7" w:rsidRDefault="006A62C7" w:rsidP="006A62C7">
      <w:pPr>
        <w:pStyle w:val="Heading2"/>
        <w:rPr>
          <w:ins w:id="163" w:author="dugalh" w:date="2018-04-25T14:53:00Z"/>
        </w:rPr>
        <w:pPrChange w:id="164" w:author="dugalh" w:date="2018-04-25T14:53:00Z">
          <w:pPr>
            <w:pStyle w:val="Newparagraph"/>
          </w:pPr>
        </w:pPrChange>
      </w:pPr>
      <w:commentRangeStart w:id="165"/>
      <w:ins w:id="166" w:author="dugalh" w:date="2018-04-25T14:53:00Z">
        <w:r>
          <w:t xml:space="preserve">Incorporation of </w:t>
        </w:r>
      </w:ins>
      <w:ins w:id="167" w:author="dugalh" w:date="2018-04-25T14:52:00Z">
        <w:r>
          <w:t xml:space="preserve">Viewing Geometry and Relative Spectral Response </w:t>
        </w:r>
      </w:ins>
      <w:ins w:id="168" w:author="dugalh" w:date="2018-04-25T14:53:00Z">
        <w:r>
          <w:t>Effects</w:t>
        </w:r>
      </w:ins>
      <w:commentRangeEnd w:id="165"/>
      <w:ins w:id="169" w:author="dugalh" w:date="2018-04-25T15:13:00Z">
        <w:r w:rsidR="00367EC9">
          <w:rPr>
            <w:rStyle w:val="CommentReference"/>
            <w:rFonts w:cs="Times New Roman"/>
            <w:b w:val="0"/>
            <w:bCs w:val="0"/>
            <w:i w:val="0"/>
            <w:iCs w:val="0"/>
          </w:rPr>
          <w:commentReference w:id="165"/>
        </w:r>
      </w:ins>
    </w:p>
    <w:p w14:paraId="56183FA6" w14:textId="77EB8FAB" w:rsidR="007328A7" w:rsidRDefault="006A62C7" w:rsidP="006A62C7">
      <w:pPr>
        <w:pStyle w:val="Paragraph"/>
        <w:rPr>
          <w:ins w:id="170" w:author="dugalh" w:date="2018-04-25T15:36:00Z"/>
        </w:rPr>
        <w:pPrChange w:id="171" w:author="dugalh" w:date="2018-04-25T14:53:00Z">
          <w:pPr>
            <w:pStyle w:val="Newparagraph"/>
          </w:pPr>
        </w:pPrChange>
      </w:pPr>
      <w:commentRangeStart w:id="172"/>
      <w:ins w:id="173" w:author="dugalh" w:date="2018-04-25T14:53:00Z">
        <w:r>
          <w:t>For the sake of simplicity</w:t>
        </w:r>
      </w:ins>
      <w:ins w:id="174" w:author="dugalh" w:date="2018-04-25T15:04:00Z">
        <w:r w:rsidR="00427644">
          <w:t>,</w:t>
        </w:r>
      </w:ins>
      <w:ins w:id="175" w:author="dugalh" w:date="2018-04-25T14:53:00Z">
        <w:r>
          <w:t xml:space="preserve"> the formulation of the </w:t>
        </w:r>
      </w:ins>
      <w:ins w:id="176" w:author="dugalh" w:date="2018-04-25T15:00:00Z">
        <w:r w:rsidR="00427644">
          <w:t>local</w:t>
        </w:r>
      </w:ins>
      <w:ins w:id="177" w:author="dugalh" w:date="2018-04-25T14:53:00Z">
        <w:r>
          <w:t xml:space="preserve"> linear model </w:t>
        </w:r>
      </w:ins>
      <w:ins w:id="178" w:author="dugalh" w:date="2018-04-25T15:00:00Z">
        <w:r w:rsidR="00427644">
          <w:t xml:space="preserve">in section </w:t>
        </w:r>
      </w:ins>
      <w:ins w:id="179" w:author="dugalh" w:date="2018-04-25T15:02:00Z">
        <w:r w:rsidR="00427644">
          <w:fldChar w:fldCharType="begin"/>
        </w:r>
        <w:r w:rsidR="00427644">
          <w:instrText xml:space="preserve"> REF _Ref512431860 \r \h </w:instrText>
        </w:r>
      </w:ins>
      <w:r w:rsidR="00427644">
        <w:fldChar w:fldCharType="separate"/>
      </w:r>
      <w:ins w:id="180" w:author="dugalh" w:date="2018-04-25T15:02:00Z">
        <w:r w:rsidR="00427644">
          <w:t>2.1</w:t>
        </w:r>
        <w:r w:rsidR="00427644">
          <w:fldChar w:fldCharType="end"/>
        </w:r>
      </w:ins>
      <w:ins w:id="181" w:author="dugalh" w:date="2018-04-25T15:00:00Z">
        <w:r w:rsidR="00427644">
          <w:t xml:space="preserve"> </w:t>
        </w:r>
      </w:ins>
      <w:ins w:id="182" w:author="dugalh" w:date="2018-04-25T14:57:00Z">
        <w:r>
          <w:t xml:space="preserve">did not consider </w:t>
        </w:r>
      </w:ins>
      <w:ins w:id="183" w:author="dugalh" w:date="2018-04-25T15:02:00Z">
        <w:r w:rsidR="00427644">
          <w:t xml:space="preserve">the effect </w:t>
        </w:r>
      </w:ins>
      <w:ins w:id="184" w:author="dugalh" w:date="2018-04-25T16:10:00Z">
        <w:r w:rsidR="00095D9F">
          <w:t xml:space="preserve">of </w:t>
        </w:r>
      </w:ins>
      <w:ins w:id="185" w:author="dugalh" w:date="2018-04-25T14:53:00Z">
        <w:r>
          <w:t>viewing geometry and relative spectral response (</w:t>
        </w:r>
      </w:ins>
      <w:ins w:id="186" w:author="dugalh" w:date="2018-04-25T14:54:00Z">
        <w:r>
          <w:t>RSR</w:t>
        </w:r>
      </w:ins>
      <w:ins w:id="187" w:author="dugalh" w:date="2018-04-25T14:53:00Z">
        <w:r>
          <w:t>)</w:t>
        </w:r>
      </w:ins>
      <w:ins w:id="188" w:author="dugalh" w:date="2018-04-25T14:55:00Z">
        <w:r>
          <w:t xml:space="preserve"> </w:t>
        </w:r>
      </w:ins>
      <w:ins w:id="189" w:author="dugalh" w:date="2018-04-25T15:34:00Z">
        <w:r w:rsidR="007328A7">
          <w:t xml:space="preserve">differences </w:t>
        </w:r>
      </w:ins>
      <w:ins w:id="190" w:author="dugalh" w:date="2018-04-25T14:57:00Z">
        <w:r>
          <w:t xml:space="preserve">between the aerial and reference images.  In this section, we show that these effects too can be </w:t>
        </w:r>
      </w:ins>
      <w:ins w:id="191" w:author="dugalh" w:date="2018-04-25T15:09:00Z">
        <w:r w:rsidR="00427644">
          <w:t>modelled as</w:t>
        </w:r>
      </w:ins>
      <w:ins w:id="192" w:author="dugalh" w:date="2018-04-25T14:55:00Z">
        <w:r>
          <w:t xml:space="preserve"> </w:t>
        </w:r>
      </w:ins>
      <w:ins w:id="193" w:author="dugalh" w:date="2018-04-25T15:02:00Z">
        <w:r w:rsidR="00427644">
          <w:t>local</w:t>
        </w:r>
      </w:ins>
      <w:ins w:id="194" w:author="dugalh" w:date="2018-04-25T15:09:00Z">
        <w:r w:rsidR="00427644">
          <w:t>ly</w:t>
        </w:r>
      </w:ins>
      <w:ins w:id="195" w:author="dugalh" w:date="2018-04-25T15:02:00Z">
        <w:r w:rsidR="00427644">
          <w:t xml:space="preserve"> linear </w:t>
        </w:r>
      </w:ins>
      <w:ins w:id="196" w:author="dugalh" w:date="2018-04-25T15:09:00Z">
        <w:r w:rsidR="00427644">
          <w:t>relations</w:t>
        </w:r>
      </w:ins>
      <w:ins w:id="197" w:author="dugalh" w:date="2018-04-25T15:10:00Z">
        <w:r w:rsidR="00367EC9">
          <w:t xml:space="preserve">.  </w:t>
        </w:r>
      </w:ins>
      <w:ins w:id="198" w:author="dugalh" w:date="2018-04-25T15:37:00Z">
        <w:r w:rsidR="007328A7">
          <w:t xml:space="preserve">These </w:t>
        </w:r>
      </w:ins>
      <w:ins w:id="199" w:author="dugalh" w:date="2018-04-25T15:39:00Z">
        <w:r w:rsidR="007328A7">
          <w:t xml:space="preserve">linear </w:t>
        </w:r>
      </w:ins>
      <w:ins w:id="200" w:author="dugalh" w:date="2018-04-25T15:37:00Z">
        <w:r w:rsidR="007328A7">
          <w:t xml:space="preserve">relations can </w:t>
        </w:r>
      </w:ins>
      <w:ins w:id="201" w:author="dugalh" w:date="2018-04-25T15:39:00Z">
        <w:r w:rsidR="007328A7">
          <w:t xml:space="preserve">then </w:t>
        </w:r>
      </w:ins>
      <w:ins w:id="202" w:author="dugalh" w:date="2018-04-25T15:37:00Z">
        <w:r w:rsidR="007328A7">
          <w:t xml:space="preserve">be lumped together with that of </w:t>
        </w:r>
      </w:ins>
      <w:ins w:id="203" w:author="dugalh" w:date="2018-04-25T15:38:00Z">
        <w:r w:rsidR="007328A7">
          <w:t xml:space="preserve">Equation </w:t>
        </w:r>
        <w:r w:rsidR="007328A7">
          <w:fldChar w:fldCharType="begin"/>
        </w:r>
        <w:r w:rsidR="007328A7">
          <w:instrText xml:space="preserve"> REF _Ref389750707 \h  \* MERGEFORMAT </w:instrText>
        </w:r>
        <w:r w:rsidR="007328A7">
          <w:fldChar w:fldCharType="separate"/>
        </w:r>
        <w:r w:rsidR="007328A7" w:rsidRPr="003B5532">
          <w:t>(</w:t>
        </w:r>
        <w:r w:rsidR="007328A7">
          <w:rPr>
            <w:noProof/>
          </w:rPr>
          <w:t>5</w:t>
        </w:r>
        <w:r w:rsidR="007328A7" w:rsidRPr="003B5532">
          <w:t>)</w:t>
        </w:r>
        <w:r w:rsidR="007328A7">
          <w:fldChar w:fldCharType="end"/>
        </w:r>
        <w:r w:rsidR="007328A7">
          <w:t xml:space="preserve"> </w:t>
        </w:r>
      </w:ins>
      <w:ins w:id="204" w:author="dugalh" w:date="2018-04-25T15:37:00Z">
        <w:r w:rsidR="007328A7">
          <w:t xml:space="preserve">to form </w:t>
        </w:r>
      </w:ins>
      <w:ins w:id="205" w:author="dugalh" w:date="2018-04-25T15:38:00Z">
        <w:r w:rsidR="007328A7">
          <w:t xml:space="preserve">a single linear </w:t>
        </w:r>
      </w:ins>
      <w:ins w:id="206" w:author="dugalh" w:date="2018-04-25T15:43:00Z">
        <w:r w:rsidR="001E26EB">
          <w:t>relation between</w:t>
        </w:r>
      </w:ins>
      <w:ins w:id="207" w:author="dugalh" w:date="2018-04-25T15:44:00Z">
        <w:r w:rsidR="001E26EB">
          <w:t xml:space="preserve"> </w:t>
        </w:r>
        <m:oMath>
          <m:sSubSup>
            <m:sSubSupPr>
              <m:ctrlPr>
                <w:rPr>
                  <w:rFonts w:ascii="Cambria Math" w:hAnsi="Cambria Math"/>
                  <w:lang w:eastAsia="en-ZA"/>
                  <w:rPrChange w:id="208" w:author="dugalh" w:date="2018-04-25T16:09:00Z">
                    <w:rPr>
                      <w:rFonts w:ascii="Cambria Math" w:hAnsi="Cambria Math"/>
                      <w:b/>
                      <w:lang w:eastAsia="en-ZA"/>
                    </w:rPr>
                  </w:rPrChange>
                </w:rPr>
              </m:ctrlPr>
            </m:sSubSupPr>
            <m:e>
              <m:r>
                <w:rPr>
                  <w:rFonts w:ascii="Cambria Math" w:hAnsi="Cambria Math"/>
                  <w:rPrChange w:id="209" w:author="dugalh" w:date="2018-04-25T16:09:00Z">
                    <w:rPr>
                      <w:rFonts w:ascii="Cambria Math" w:hAnsi="Cambria Math"/>
                    </w:rPr>
                  </w:rPrChange>
                </w:rPr>
                <m:t>ρ</m:t>
              </m:r>
            </m:e>
            <m:sub>
              <m:r>
                <m:rPr>
                  <m:sty m:val="p"/>
                </m:rPr>
                <w:rPr>
                  <w:rFonts w:ascii="Cambria Math" w:hAnsi="Cambria Math"/>
                  <w:rPrChange w:id="210" w:author="dugalh" w:date="2018-04-25T16:09:00Z">
                    <w:rPr>
                      <w:rFonts w:ascii="Cambria Math" w:hAnsi="Cambria Math"/>
                    </w:rPr>
                  </w:rPrChange>
                </w:rPr>
                <m:t>t</m:t>
              </m:r>
            </m:sub>
            <m:sup>
              <m:r>
                <m:rPr>
                  <m:sty m:val="p"/>
                </m:rPr>
                <w:rPr>
                  <w:rFonts w:ascii="Cambria Math" w:hAnsi="Cambria Math"/>
                  <w:rPrChange w:id="211" w:author="dugalh" w:date="2018-04-25T16:09:00Z">
                    <w:rPr>
                      <w:rFonts w:ascii="Cambria Math" w:hAnsi="Cambria Math"/>
                    </w:rPr>
                  </w:rPrChange>
                </w:rPr>
                <m:t>ref</m:t>
              </m:r>
            </m:sup>
          </m:sSubSup>
        </m:oMath>
        <w:r w:rsidR="001E26EB">
          <w:rPr>
            <w:b/>
            <w:lang w:eastAsia="en-ZA"/>
          </w:rPr>
          <w:t xml:space="preserve"> </w:t>
        </w:r>
        <w:r w:rsidR="001E26EB">
          <w:rPr>
            <w:lang w:eastAsia="en-ZA"/>
          </w:rPr>
          <w:t>of</w:t>
        </w:r>
        <w:r w:rsidR="001E26EB">
          <w:rPr>
            <w:lang w:eastAsia="en-ZA"/>
          </w:rPr>
          <w:t xml:space="preserve"> the reference image and </w:t>
        </w:r>
        <m:oMath>
          <m:r>
            <w:rPr>
              <w:rFonts w:ascii="Cambria Math" w:hAnsi="Cambria Math"/>
            </w:rPr>
            <m:t>DN</m:t>
          </m:r>
        </m:oMath>
        <w:r w:rsidR="001E26EB">
          <w:t xml:space="preserve"> </w:t>
        </w:r>
        <w:r w:rsidR="001E26EB">
          <w:t xml:space="preserve">of </w:t>
        </w:r>
        <w:r w:rsidR="001E26EB">
          <w:t xml:space="preserve">the uncalibrated aerial image(s).  </w:t>
        </w:r>
      </w:ins>
      <w:ins w:id="212" w:author="dugalh" w:date="2018-04-25T15:43:00Z">
        <w:r w:rsidR="001E26EB">
          <w:t xml:space="preserve"> </w:t>
        </w:r>
      </w:ins>
      <w:ins w:id="213" w:author="dugalh" w:date="2018-04-25T15:39:00Z">
        <w:r w:rsidR="007328A7">
          <w:t xml:space="preserve">In other words, </w:t>
        </w:r>
      </w:ins>
      <w:ins w:id="214" w:author="dugalh" w:date="2018-04-25T16:11:00Z">
        <w:r w:rsidR="00095D9F">
          <w:t>both of</w:t>
        </w:r>
      </w:ins>
      <w:ins w:id="215" w:author="dugalh" w:date="2018-04-25T15:39:00Z">
        <w:r w:rsidR="007328A7">
          <w:t xml:space="preserve"> these effects are </w:t>
        </w:r>
      </w:ins>
      <w:ins w:id="216" w:author="dugalh" w:date="2018-04-25T15:40:00Z">
        <w:r w:rsidR="007328A7">
          <w:t xml:space="preserve">still </w:t>
        </w:r>
      </w:ins>
      <w:ins w:id="217" w:author="dugalh" w:date="2018-04-25T15:39:00Z">
        <w:r w:rsidR="007328A7">
          <w:t>approximate</w:t>
        </w:r>
      </w:ins>
      <w:ins w:id="218" w:author="dugalh" w:date="2018-04-25T15:40:00Z">
        <w:r w:rsidR="007328A7">
          <w:t>d</w:t>
        </w:r>
      </w:ins>
      <w:ins w:id="219" w:author="dugalh" w:date="2018-04-25T15:39:00Z">
        <w:r w:rsidR="007328A7">
          <w:t xml:space="preserve"> </w:t>
        </w:r>
      </w:ins>
      <w:ins w:id="220" w:author="dugalh" w:date="2018-04-25T15:40:00Z">
        <w:r w:rsidR="007328A7">
          <w:t xml:space="preserve">by </w:t>
        </w:r>
      </w:ins>
      <w:ins w:id="221" w:author="dugalh" w:date="2018-04-25T15:42:00Z">
        <w:r w:rsidR="001E26EB">
          <w:t>a</w:t>
        </w:r>
      </w:ins>
      <w:ins w:id="222" w:author="dugalh" w:date="2018-04-25T15:40:00Z">
        <w:r w:rsidR="007328A7">
          <w:t xml:space="preserve"> spatially</w:t>
        </w:r>
      </w:ins>
      <w:ins w:id="223" w:author="dugalh" w:date="2018-04-25T15:39:00Z">
        <w:r w:rsidR="007328A7">
          <w:t xml:space="preserve"> </w:t>
        </w:r>
      </w:ins>
      <w:ins w:id="224" w:author="dugalh" w:date="2018-04-25T15:41:00Z">
        <w:r w:rsidR="007328A7">
          <w:t xml:space="preserve">varying </w:t>
        </w:r>
      </w:ins>
      <w:ins w:id="225" w:author="dugalh" w:date="2018-04-25T15:39:00Z">
        <w:r w:rsidR="007328A7">
          <w:t xml:space="preserve">linear model </w:t>
        </w:r>
      </w:ins>
      <w:ins w:id="226" w:author="dugalh" w:date="2018-04-25T15:42:00Z">
        <w:r w:rsidR="001E26EB">
          <w:t xml:space="preserve">with parameters as estimated </w:t>
        </w:r>
      </w:ins>
      <w:ins w:id="227" w:author="dugalh" w:date="2018-04-25T16:07:00Z">
        <w:r w:rsidR="0024685E">
          <w:t>with</w:t>
        </w:r>
      </w:ins>
      <w:ins w:id="228" w:author="dugalh" w:date="2018-04-25T15:42:00Z">
        <w:r w:rsidR="001E26EB">
          <w:t xml:space="preserve"> </w:t>
        </w:r>
      </w:ins>
      <w:ins w:id="229" w:author="dugalh" w:date="2018-04-25T16:07:00Z">
        <w:r w:rsidR="0024685E" w:rsidRPr="00D35244">
          <w:t>Equation</w:t>
        </w:r>
        <w:r w:rsidR="0024685E">
          <w:t xml:space="preserve"> </w:t>
        </w:r>
        <w:r w:rsidR="0024685E">
          <w:fldChar w:fldCharType="begin"/>
        </w:r>
        <w:r w:rsidR="0024685E">
          <w:instrText xml:space="preserve"> REF _Ref486611282 \h </w:instrText>
        </w:r>
        <w:r w:rsidR="0024685E">
          <w:fldChar w:fldCharType="separate"/>
        </w:r>
        <w:r w:rsidR="0024685E" w:rsidRPr="003B5532">
          <w:t>(</w:t>
        </w:r>
        <w:r w:rsidR="0024685E">
          <w:rPr>
            <w:noProof/>
          </w:rPr>
          <w:t>9</w:t>
        </w:r>
        <w:r w:rsidR="0024685E">
          <w:fldChar w:fldCharType="end"/>
        </w:r>
        <w:r w:rsidR="0024685E">
          <w:t>)</w:t>
        </w:r>
      </w:ins>
      <w:ins w:id="230" w:author="dugalh" w:date="2018-04-25T15:40:00Z">
        <w:r w:rsidR="007328A7">
          <w:t xml:space="preserve">.   </w:t>
        </w:r>
      </w:ins>
      <w:commentRangeEnd w:id="172"/>
      <w:ins w:id="231" w:author="dugalh" w:date="2018-04-25T16:07:00Z">
        <w:r w:rsidR="0024685E">
          <w:rPr>
            <w:rStyle w:val="CommentReference"/>
          </w:rPr>
          <w:commentReference w:id="172"/>
        </w:r>
      </w:ins>
    </w:p>
    <w:p w14:paraId="44649B77" w14:textId="5784A8FA" w:rsidR="006A62C7" w:rsidRPr="006A62C7" w:rsidRDefault="00427644" w:rsidP="006A62C7">
      <w:pPr>
        <w:pStyle w:val="Paragraph"/>
        <w:pPrChange w:id="232" w:author="dugalh" w:date="2018-04-25T14:53:00Z">
          <w:pPr>
            <w:pStyle w:val="Newparagraph"/>
          </w:pPr>
        </w:pPrChange>
      </w:pPr>
      <w:ins w:id="233" w:author="dugalh" w:date="2018-04-25T15:05:00Z">
        <w:r>
          <w:lastRenderedPageBreak/>
          <w:t xml:space="preserve"> </w:t>
        </w:r>
      </w:ins>
    </w:p>
    <w:p w14:paraId="45237C1A" w14:textId="77777777" w:rsidR="00704D02" w:rsidRDefault="00704D02" w:rsidP="00704D02">
      <w:pPr>
        <w:pStyle w:val="Newparagraph"/>
      </w:pPr>
      <w:r>
        <w:t xml:space="preserve">The surface reflectance in Equation </w:t>
      </w:r>
      <w:r>
        <w:fldChar w:fldCharType="begin"/>
      </w:r>
      <w:r>
        <w:instrText xml:space="preserve"> REF _Ref389744180 \h  \* MERGEFORMAT </w:instrText>
      </w:r>
      <w:r>
        <w:fldChar w:fldCharType="separate"/>
      </w:r>
      <w:r w:rsidR="00C55794" w:rsidRPr="003B5532">
        <w:t>(</w:t>
      </w:r>
      <w:r w:rsidR="00C55794">
        <w:rPr>
          <w:noProof/>
        </w:rPr>
        <w:t>4</w:t>
      </w:r>
      <w:r w:rsidR="00C55794" w:rsidRPr="003B5532">
        <w:t>)</w:t>
      </w:r>
      <w:r>
        <w:fldChar w:fldCharType="end"/>
      </w:r>
      <w:r>
        <w:t xml:space="preserve"> represents the simplified case of a </w:t>
      </w:r>
      <w:proofErr w:type="spellStart"/>
      <w:r>
        <w:t>Lambertian</w:t>
      </w:r>
      <w:proofErr w:type="spellEnd"/>
      <w:r>
        <w:t xml:space="preserve"> reflector (i.e. it reflects equally in all directions), but in practice is subject to BRDF effects and so also varies with the viewing geometry (i.e. spatially) as in Equation </w:t>
      </w:r>
      <w:r>
        <w:fldChar w:fldCharType="begin"/>
      </w:r>
      <w:r>
        <w:instrText xml:space="preserve"> REF _Ref474522859 \h  \* MERGEFORMAT </w:instrText>
      </w:r>
      <w:r>
        <w:fldChar w:fldCharType="separate"/>
      </w:r>
      <w:r w:rsidR="00C55794" w:rsidRPr="003B5532">
        <w:t>(</w:t>
      </w:r>
      <w:r w:rsidR="00C55794">
        <w:rPr>
          <w:noProof/>
        </w:rPr>
        <w:t>10</w:t>
      </w:r>
      <w:r w:rsidR="00C55794" w:rsidRPr="003B5532">
        <w:t>)</w:t>
      </w:r>
      <w:r>
        <w:fldChar w:fldCharType="end"/>
      </w:r>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0B6FE918" w14:textId="77777777" w:rsidTr="000F20E4">
        <w:trPr>
          <w:trHeight w:val="737"/>
        </w:trPr>
        <w:tc>
          <w:tcPr>
            <w:tcW w:w="4725" w:type="pct"/>
            <w:vAlign w:val="center"/>
          </w:tcPr>
          <w:p w14:paraId="7D5CCEE1" w14:textId="77777777" w:rsidR="00704D02" w:rsidRPr="005D645A" w:rsidRDefault="00B94721" w:rsidP="000F20E4">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w:rPr>
                        <w:rFonts w:ascii="Cambria Math" w:hAnsi="Cambria Math"/>
                      </w:rPr>
                      <m:t>t</m:t>
                    </m:r>
                  </m:sub>
                </m:sSub>
                <m:r>
                  <w:rPr>
                    <w:rFonts w:ascii="Cambria Math" w:hAnsi="Cambria Math"/>
                  </w:rPr>
                  <m:t>=f(ξ)</m:t>
                </m:r>
              </m:oMath>
            </m:oMathPara>
          </w:p>
        </w:tc>
        <w:tc>
          <w:tcPr>
            <w:tcW w:w="275" w:type="pct"/>
            <w:vAlign w:val="center"/>
          </w:tcPr>
          <w:p w14:paraId="6C797AFB" w14:textId="77777777" w:rsidR="00704D02" w:rsidRPr="003B5532" w:rsidRDefault="00704D02" w:rsidP="000F20E4">
            <w:pPr>
              <w:pStyle w:val="Displayedequation"/>
              <w:jc w:val="right"/>
            </w:pPr>
            <w:bookmarkStart w:id="234" w:name="_Ref474522859"/>
            <w:r w:rsidRPr="003B5532">
              <w:t>(</w:t>
            </w:r>
            <w:r w:rsidRPr="00AC0713">
              <w:fldChar w:fldCharType="begin"/>
            </w:r>
            <w:r>
              <w:instrText xml:space="preserve"> SEQ MyEquation \* ARABIC </w:instrText>
            </w:r>
            <w:r w:rsidRPr="00AC0713">
              <w:fldChar w:fldCharType="separate"/>
            </w:r>
            <w:r w:rsidR="00C55794">
              <w:rPr>
                <w:noProof/>
              </w:rPr>
              <w:t>10</w:t>
            </w:r>
            <w:r w:rsidRPr="00AC0713">
              <w:fldChar w:fldCharType="end"/>
            </w:r>
            <w:r w:rsidRPr="003B5532">
              <w:t>)</w:t>
            </w:r>
            <w:bookmarkEnd w:id="234"/>
          </w:p>
        </w:tc>
      </w:tr>
    </w:tbl>
    <w:p w14:paraId="5F4E0593" w14:textId="77777777" w:rsidR="00704D02" w:rsidRDefault="00704D02" w:rsidP="00704D02">
      <w:pPr>
        <w:pStyle w:val="Paragraph"/>
      </w:pPr>
      <w:proofErr w:type="gramStart"/>
      <w:r>
        <w:t>where</w:t>
      </w:r>
      <w:proofErr w:type="gramEnd"/>
      <w:r>
        <w:t xml:space="preserve"> </w:t>
      </w:r>
      <m:oMath>
        <m:r>
          <w:rPr>
            <w:rFonts w:ascii="Cambria Math" w:hAnsi="Cambria Math"/>
          </w:rPr>
          <m:t>f</m:t>
        </m:r>
      </m:oMath>
      <w:r>
        <w:t xml:space="preserve"> is the BRDF and </w:t>
      </w:r>
      <m:oMath>
        <m:r>
          <w:rPr>
            <w:rFonts w:ascii="Cambria Math" w:hAnsi="Cambria Math"/>
          </w:rPr>
          <m:t>ξ=(</m:t>
        </m:r>
        <m:r>
          <m:rPr>
            <m:sty m:val="p"/>
          </m:rPr>
          <w:rPr>
            <w:rFonts w:ascii="Cambria Math" w:hAnsi="Cambria Math"/>
          </w:rPr>
          <m:t>θ,ϑ,ϕ</m:t>
        </m:r>
        <m:r>
          <w:rPr>
            <w:rFonts w:ascii="Cambria Math" w:hAnsi="Cambria Math"/>
          </w:rPr>
          <m:t>)</m:t>
        </m:r>
      </m:oMath>
      <w:r>
        <w:t xml:space="preserve"> is the viewing geometry, where </w:t>
      </w:r>
      <m:oMath>
        <m:r>
          <m:rPr>
            <m:sty m:val="p"/>
          </m:rPr>
          <w:rPr>
            <w:rFonts w:ascii="Cambria Math" w:hAnsi="Cambria Math"/>
          </w:rPr>
          <m:t>θ</m:t>
        </m:r>
      </m:oMath>
      <w:r>
        <w:t xml:space="preserve"> is the solar zenith angle, </w:t>
      </w:r>
      <m:oMath>
        <m:r>
          <m:rPr>
            <m:sty m:val="p"/>
          </m:rPr>
          <w:rPr>
            <w:rFonts w:ascii="Cambria Math" w:hAnsi="Cambria Math"/>
          </w:rPr>
          <m:t>ϑ</m:t>
        </m:r>
      </m:oMath>
      <w:r>
        <w:t xml:space="preserve"> is the view zenith angle and </w:t>
      </w:r>
      <m:oMath>
        <m:r>
          <m:rPr>
            <m:sty m:val="p"/>
          </m:rPr>
          <w:rPr>
            <w:rFonts w:ascii="Cambria Math" w:hAnsi="Cambria Math"/>
          </w:rPr>
          <m:t>ϕ</m:t>
        </m:r>
      </m:oMath>
      <w:r>
        <w:t xml:space="preserve"> the relative azimuth.  To incorporate BRDF into the </w:t>
      </w:r>
      <w:proofErr w:type="gramStart"/>
      <w:r>
        <w:t>model</w:t>
      </w:r>
      <w:proofErr w:type="gramEnd"/>
      <w:r>
        <w:t xml:space="preserve">, it is necessary to account for the viewing geometry differences between the reference and aerial images.  It is not valid to simply replace the unknown aerial surface reflectance with the reference surface reflectance in Equation </w:t>
      </w:r>
      <w:r>
        <w:fldChar w:fldCharType="begin"/>
      </w:r>
      <w:r>
        <w:instrText xml:space="preserve"> REF _Ref389750707 \h  \* MERGEFORMAT </w:instrText>
      </w:r>
      <w:r>
        <w:fldChar w:fldCharType="separate"/>
      </w:r>
      <w:r w:rsidR="00C55794" w:rsidRPr="003B5532">
        <w:t>(</w:t>
      </w:r>
      <w:r w:rsidR="00C55794">
        <w:rPr>
          <w:noProof/>
        </w:rPr>
        <w:t>5</w:t>
      </w:r>
      <w:r w:rsidR="00C55794" w:rsidRPr="003B5532">
        <w:t>)</w:t>
      </w:r>
      <w:r>
        <w:fldChar w:fldCharType="end"/>
      </w:r>
      <w:r>
        <w:t xml:space="preserve"> when they occur at different viewing geometries.  To describe the relationship between the two </w:t>
      </w:r>
      <w:proofErr w:type="spellStart"/>
      <w:r>
        <w:t>reflectances</w:t>
      </w:r>
      <w:proofErr w:type="spellEnd"/>
      <w:r>
        <w:t xml:space="preserve"> at a particular location, we express their ratio in Equation </w:t>
      </w:r>
      <w:r>
        <w:fldChar w:fldCharType="begin"/>
      </w:r>
      <w:r>
        <w:instrText xml:space="preserve"> REF _Ref474589497 \h  \* MERGEFORMAT </w:instrText>
      </w:r>
      <w:r>
        <w:fldChar w:fldCharType="separate"/>
      </w:r>
      <w:r w:rsidR="00C55794" w:rsidRPr="003B5532">
        <w:t>(</w:t>
      </w:r>
      <w:r w:rsidR="00C55794">
        <w:rPr>
          <w:noProof/>
        </w:rPr>
        <w:t>11</w:t>
      </w:r>
      <w:r w:rsidR="00C55794" w:rsidRPr="003B5532">
        <w:t>)</w:t>
      </w:r>
      <w:r>
        <w:fldChar w:fldCharType="end"/>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3C6D38BB" w14:textId="77777777" w:rsidTr="000F20E4">
        <w:trPr>
          <w:trHeight w:val="737"/>
        </w:trPr>
        <w:tc>
          <w:tcPr>
            <w:tcW w:w="4725" w:type="pct"/>
            <w:vAlign w:val="center"/>
          </w:tcPr>
          <w:p w14:paraId="4F38B9A9" w14:textId="77777777" w:rsidR="00704D02" w:rsidRPr="005D645A" w:rsidRDefault="00B94721" w:rsidP="000F20E4">
            <w:pPr>
              <w:pStyle w:val="Displayedequation"/>
            </w:pPr>
            <m:oMathPara>
              <m:oMathParaPr>
                <m:jc m:val="center"/>
              </m:oMathParaPr>
              <m:oMath>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aerial</m:t>
                        </m:r>
                      </m:sup>
                    </m:sSubSup>
                  </m:num>
                  <m:den>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den>
                </m:f>
                <m:r>
                  <w:rPr>
                    <w:rFonts w:ascii="Cambria Math" w:hAnsi="Cambria Math"/>
                  </w:rPr>
                  <m:t>=</m:t>
                </m:r>
                <m:f>
                  <m:fPr>
                    <m:ctrlPr>
                      <w:rPr>
                        <w:rFonts w:ascii="Cambria Math" w:hAnsi="Cambria Math"/>
                        <w:i/>
                      </w:rPr>
                    </m:ctrlPr>
                  </m:fPr>
                  <m:num>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aerial</m:t>
                        </m:r>
                      </m:sup>
                    </m:sSup>
                    <m:r>
                      <w:rPr>
                        <w:rFonts w:ascii="Cambria Math" w:hAnsi="Cambria Math"/>
                      </w:rPr>
                      <m:t>)</m:t>
                    </m:r>
                  </m:num>
                  <m:den>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ref</m:t>
                        </m:r>
                      </m:sup>
                    </m:sSup>
                    <m:r>
                      <w:rPr>
                        <w:rFonts w:ascii="Cambria Math" w:hAnsi="Cambria Math"/>
                      </w:rPr>
                      <m:t>)</m:t>
                    </m:r>
                  </m:den>
                </m:f>
              </m:oMath>
            </m:oMathPara>
          </w:p>
        </w:tc>
        <w:tc>
          <w:tcPr>
            <w:tcW w:w="275" w:type="pct"/>
            <w:vAlign w:val="center"/>
          </w:tcPr>
          <w:p w14:paraId="4E375964" w14:textId="77777777" w:rsidR="00704D02" w:rsidRPr="003B5532" w:rsidRDefault="00704D02" w:rsidP="000F20E4">
            <w:pPr>
              <w:pStyle w:val="Displayedequation"/>
              <w:jc w:val="right"/>
            </w:pPr>
            <w:bookmarkStart w:id="235" w:name="_Ref474589497"/>
            <w:r w:rsidRPr="003B5532">
              <w:t>(</w:t>
            </w:r>
            <w:r w:rsidRPr="00AC0713">
              <w:fldChar w:fldCharType="begin"/>
            </w:r>
            <w:r>
              <w:instrText xml:space="preserve"> SEQ MyEquation \* ARABIC </w:instrText>
            </w:r>
            <w:r w:rsidRPr="00AC0713">
              <w:fldChar w:fldCharType="separate"/>
            </w:r>
            <w:r w:rsidR="00C55794">
              <w:rPr>
                <w:noProof/>
              </w:rPr>
              <w:t>11</w:t>
            </w:r>
            <w:r w:rsidRPr="00AC0713">
              <w:fldChar w:fldCharType="end"/>
            </w:r>
            <w:r w:rsidRPr="003B5532">
              <w:t>)</w:t>
            </w:r>
            <w:bookmarkEnd w:id="235"/>
          </w:p>
        </w:tc>
      </w:tr>
    </w:tbl>
    <w:p w14:paraId="45262AE3" w14:textId="77777777" w:rsidR="00704D02" w:rsidRDefault="00B94721" w:rsidP="00704D02">
      <w:pPr>
        <w:pStyle w:val="Paragraph"/>
        <w:rPr>
          <w:lang w:eastAsia="en-ZA"/>
        </w:rPr>
      </w:pPr>
      <m:oMath>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aerial</m:t>
            </m:r>
          </m:sup>
        </m:sSubSup>
      </m:oMath>
      <w:r w:rsidR="00704D02">
        <w:rPr>
          <w:lang w:eastAsia="en-ZA"/>
        </w:rPr>
        <w:t xml:space="preserve"> </w:t>
      </w:r>
      <w:proofErr w:type="gramStart"/>
      <w:r w:rsidR="00704D02">
        <w:rPr>
          <w:lang w:eastAsia="en-ZA"/>
        </w:rPr>
        <w:t>and</w:t>
      </w:r>
      <w:proofErr w:type="gramEnd"/>
      <w:r w:rsidR="00704D02">
        <w:rPr>
          <w:lang w:eastAsia="en-ZA"/>
        </w:rPr>
        <w:t xml:space="preserve"> </w:t>
      </w:r>
      <m:oMath>
        <m:sSubSup>
          <m:sSubSupPr>
            <m:ctrlPr>
              <w:rPr>
                <w:rFonts w:ascii="Cambria Math" w:hAnsi="Cambria Math"/>
                <w:i/>
                <w:lang w:eastAsia="en-ZA"/>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rsidR="00704D02">
        <w:rPr>
          <w:lang w:eastAsia="en-ZA"/>
        </w:rPr>
        <w:t xml:space="preserve"> are the aerial and reference surface reflectances respectively, and </w:t>
      </w:r>
      <m:oMath>
        <m:sSup>
          <m:sSupPr>
            <m:ctrlPr>
              <w:rPr>
                <w:rFonts w:ascii="Cambria Math" w:hAnsi="Cambria Math"/>
                <w:i/>
                <w:lang w:eastAsia="en-ZA"/>
              </w:rPr>
            </m:ctrlPr>
          </m:sSupPr>
          <m:e>
            <m:r>
              <w:rPr>
                <w:rFonts w:ascii="Cambria Math" w:hAnsi="Cambria Math"/>
              </w:rPr>
              <m:t>ξ</m:t>
            </m:r>
          </m:e>
          <m:sup>
            <m:r>
              <m:rPr>
                <m:sty m:val="p"/>
              </m:rPr>
              <w:rPr>
                <w:rFonts w:ascii="Cambria Math" w:hAnsi="Cambria Math"/>
              </w:rPr>
              <m:t>aerial</m:t>
            </m:r>
          </m:sup>
        </m:sSup>
      </m:oMath>
      <w:r w:rsidR="00704D02">
        <w:rPr>
          <w:lang w:eastAsia="en-ZA"/>
        </w:rPr>
        <w:t xml:space="preserve"> and </w:t>
      </w:r>
      <m:oMath>
        <m:sSup>
          <m:sSupPr>
            <m:ctrlPr>
              <w:rPr>
                <w:rFonts w:ascii="Cambria Math" w:hAnsi="Cambria Math"/>
                <w:i/>
                <w:lang w:eastAsia="en-ZA"/>
              </w:rPr>
            </m:ctrlPr>
          </m:sSupPr>
          <m:e>
            <m:r>
              <w:rPr>
                <w:rFonts w:ascii="Cambria Math" w:hAnsi="Cambria Math"/>
              </w:rPr>
              <m:t>ξ</m:t>
            </m:r>
          </m:e>
          <m:sup>
            <m:r>
              <m:rPr>
                <m:sty m:val="p"/>
              </m:rPr>
              <w:rPr>
                <w:rFonts w:ascii="Cambria Math" w:hAnsi="Cambria Math"/>
              </w:rPr>
              <m:t>ref</m:t>
            </m:r>
          </m:sup>
        </m:sSup>
      </m:oMath>
      <w:r w:rsidR="00704D02">
        <w:rPr>
          <w:lang w:eastAsia="en-ZA"/>
        </w:rPr>
        <w:t xml:space="preserve"> </w:t>
      </w:r>
      <w:r w:rsidR="00704D02">
        <w:t xml:space="preserve">are </w:t>
      </w:r>
      <w:r w:rsidR="00704D02">
        <w:rPr>
          <w:lang w:eastAsia="en-ZA"/>
        </w:rPr>
        <w:t>the aerial and reference viewing geometries respectively.  The aerial surface reflectance can then be expressed as a multiple of the reference surface reflectance.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146B1F98" w14:textId="77777777" w:rsidTr="000F20E4">
        <w:trPr>
          <w:trHeight w:val="737"/>
        </w:trPr>
        <w:tc>
          <w:tcPr>
            <w:tcW w:w="4725" w:type="pct"/>
            <w:vAlign w:val="center"/>
          </w:tcPr>
          <w:p w14:paraId="64480ED8" w14:textId="77777777" w:rsidR="00704D02" w:rsidRPr="005D645A" w:rsidRDefault="00B94721" w:rsidP="000F20E4">
            <w:pPr>
              <w:pStyle w:val="Displayedequation"/>
            </w:pPr>
            <m:oMathPara>
              <m:oMathParaPr>
                <m:jc m:val="center"/>
              </m:oMathParaPr>
              <m:oMath>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aerial</m:t>
                    </m:r>
                  </m:sup>
                </m:sSubSup>
                <m:r>
                  <w:rPr>
                    <w:rFonts w:ascii="Cambria Math" w:hAnsi="Cambria Math"/>
                  </w:rPr>
                  <m:t>=</m:t>
                </m:r>
                <m:f>
                  <m:fPr>
                    <m:ctrlPr>
                      <w:rPr>
                        <w:rFonts w:ascii="Cambria Math" w:hAnsi="Cambria Math"/>
                        <w:i/>
                      </w:rPr>
                    </m:ctrlPr>
                  </m:fPr>
                  <m:num>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aerial</m:t>
                        </m:r>
                      </m:sup>
                    </m:sSup>
                    <m:r>
                      <w:rPr>
                        <w:rFonts w:ascii="Cambria Math" w:hAnsi="Cambria Math"/>
                      </w:rPr>
                      <m:t>)</m:t>
                    </m:r>
                  </m:num>
                  <m:den>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ref</m:t>
                        </m:r>
                      </m:sup>
                    </m:sSup>
                    <m:r>
                      <w:rPr>
                        <w:rFonts w:ascii="Cambria Math" w:hAnsi="Cambria Math"/>
                      </w:rPr>
                      <m:t>)</m:t>
                    </m:r>
                  </m:den>
                </m:f>
                <m:r>
                  <w:rPr>
                    <w:rFonts w:ascii="Cambria Math" w:hAnsi="Cambria Math"/>
                  </w:rPr>
                  <m:t>⋅</m:t>
                </m:r>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r>
                  <w:rPr>
                    <w:rFonts w:ascii="Cambria Math" w:hAnsi="Cambria Math"/>
                  </w:rPr>
                  <m:t>=F⋅</m:t>
                </m:r>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m:oMathPara>
          </w:p>
        </w:tc>
        <w:tc>
          <w:tcPr>
            <w:tcW w:w="275" w:type="pct"/>
            <w:vAlign w:val="center"/>
          </w:tcPr>
          <w:p w14:paraId="3B6E6024" w14:textId="77777777" w:rsidR="00704D02" w:rsidRPr="003B5532" w:rsidRDefault="00704D02" w:rsidP="000F20E4">
            <w:pPr>
              <w:pStyle w:val="Displayedequation"/>
              <w:jc w:val="right"/>
            </w:pPr>
            <w:bookmarkStart w:id="236" w:name="_Ref475362606"/>
            <w:r w:rsidRPr="003B5532">
              <w:t>(</w:t>
            </w:r>
            <w:r w:rsidRPr="00AC0713">
              <w:fldChar w:fldCharType="begin"/>
            </w:r>
            <w:r>
              <w:instrText xml:space="preserve"> SEQ MyEquation \* ARABIC </w:instrText>
            </w:r>
            <w:r w:rsidRPr="00AC0713">
              <w:fldChar w:fldCharType="separate"/>
            </w:r>
            <w:r w:rsidR="00C55794">
              <w:rPr>
                <w:noProof/>
              </w:rPr>
              <w:t>12</w:t>
            </w:r>
            <w:r w:rsidRPr="00AC0713">
              <w:fldChar w:fldCharType="end"/>
            </w:r>
            <w:bookmarkEnd w:id="236"/>
            <w:r w:rsidRPr="003B5532">
              <w:t>)</w:t>
            </w:r>
          </w:p>
        </w:tc>
      </w:tr>
    </w:tbl>
    <w:p w14:paraId="6CA7CDE0" w14:textId="74C8309C" w:rsidR="00704D02" w:rsidRDefault="00704D02" w:rsidP="00704D02">
      <w:pPr>
        <w:pStyle w:val="Paragraph"/>
        <w:rPr>
          <w:lang w:eastAsia="en-ZA"/>
        </w:rPr>
      </w:pPr>
      <m:oMath>
        <m:r>
          <w:rPr>
            <w:rFonts w:ascii="Cambria Math" w:hAnsi="Cambria Math"/>
          </w:rPr>
          <m:t>F</m:t>
        </m:r>
      </m:oMath>
      <w:r>
        <w:t xml:space="preserve"> </w:t>
      </w:r>
      <w:proofErr w:type="gramStart"/>
      <w:r>
        <w:t>is</w:t>
      </w:r>
      <w:proofErr w:type="gramEnd"/>
      <w:r>
        <w:t xml:space="preserve"> a spatially varying function of the aerial and reference viewing geometries.  As this relation is locally linear, it can be incorporated into the model of </w:t>
      </w:r>
      <w:r>
        <w:rPr>
          <w:lang w:eastAsia="en-ZA"/>
        </w:rPr>
        <w:t xml:space="preserve">Equation </w:t>
      </w:r>
      <w:r w:rsidRPr="00AC0713">
        <w:rPr>
          <w:lang w:eastAsia="en-ZA"/>
        </w:rPr>
        <w:fldChar w:fldCharType="begin"/>
      </w:r>
      <w:r>
        <w:rPr>
          <w:lang w:eastAsia="en-ZA"/>
        </w:rPr>
        <w:instrText xml:space="preserve"> REF _Ref389750707 \h  \* MERGEFORMAT </w:instrText>
      </w:r>
      <w:r w:rsidRPr="00AC0713">
        <w:rPr>
          <w:lang w:eastAsia="en-ZA"/>
        </w:rPr>
      </w:r>
      <w:r w:rsidRPr="00AC0713">
        <w:rPr>
          <w:lang w:eastAsia="en-ZA"/>
        </w:rPr>
        <w:fldChar w:fldCharType="separate"/>
      </w:r>
      <w:r w:rsidR="00C55794" w:rsidRPr="003B5532">
        <w:t>(</w:t>
      </w:r>
      <w:r w:rsidR="00C55794">
        <w:rPr>
          <w:noProof/>
        </w:rPr>
        <w:t>5</w:t>
      </w:r>
      <w:r w:rsidR="00C55794" w:rsidRPr="003B5532">
        <w:t>)</w:t>
      </w:r>
      <w:r w:rsidRPr="00AC0713">
        <w:rPr>
          <w:lang w:eastAsia="en-ZA"/>
        </w:rPr>
        <w:fldChar w:fldCharType="end"/>
      </w:r>
      <w:r>
        <w:rPr>
          <w:lang w:eastAsia="en-ZA"/>
        </w:rPr>
        <w:t xml:space="preserve">, maintaining the linearity and spatially varying properties.  Coupling between atmospheric and BRDF </w:t>
      </w:r>
      <w:r>
        <w:rPr>
          <w:lang w:eastAsia="en-ZA"/>
        </w:rPr>
        <w:lastRenderedPageBreak/>
        <w:t xml:space="preserve">effects </w:t>
      </w:r>
      <w:r w:rsidRPr="00AC0713">
        <w:rPr>
          <w:lang w:eastAsia="en-ZA"/>
        </w:rPr>
        <w:fldChar w:fldCharType="begin" w:fldLock="1"/>
      </w:r>
      <w:r w:rsidR="000250A6">
        <w:rPr>
          <w:lang w:eastAsia="en-ZA"/>
        </w:rPr>
        <w:instrText>ADDIN CSL_CITATION { "citationItems" : [ { "id" : "ITEM-1", "itemData" : { "author" : [ { "dropping-particle" : "", "family" : "Vermote", "given" : "E", "non-dropping-particle" : "", "parse-names" : false, "suffix" : "" }, { "dropping-particle" : "", "family" : "Tanr\u00e9", "given" : "D", "non-dropping-particle" : "", "parse-names" : false, "suffix" : "" }, { "dropping-particle" : "", "family" : "Deuz\u00e9", "given" : "J L", "non-dropping-particle" : "", "parse-names" : false, "suffix" : "" }, { "dropping-particle" : "", "family" : "Herman", "given" : "M", "non-dropping-particle" : "", "parse-names" : false, "suffix" : "" } ], "id" : "ITEM-1", "issue" : "3", "issued" : { "date-parts" : [ [ "2006" ] ] }, "number-of-pages" : "1-55", "publisher" : "NASA", "title" : "Second Simulation of a Satellite Signal in the Solar Spectrum - Vector (6SV) (User Guide V3)", "type" : "report" }, "uris" : [ "http://www.mendeley.com/documents/?uuid=368a6710-8fd9-4f8d-84ff-4ba1286c3856" ] } ], "mendeley" : { "formattedCitation" : "(E. Vermote et al. 2006)", "plainTextFormattedCitation" : "(E. Vermote et al. 2006)", "previouslyFormattedCitation" : "(E. Vermote et al. 2006)" }, "properties" : {  }, "schema" : "https://github.com/citation-style-language/schema/raw/master/csl-citation.json" }</w:instrText>
      </w:r>
      <w:r w:rsidRPr="00AC0713">
        <w:rPr>
          <w:lang w:eastAsia="en-ZA"/>
        </w:rPr>
        <w:fldChar w:fldCharType="separate"/>
      </w:r>
      <w:r w:rsidR="00B6684D" w:rsidRPr="00B6684D">
        <w:rPr>
          <w:noProof/>
          <w:lang w:eastAsia="en-ZA"/>
        </w:rPr>
        <w:t>(E. Vermote et al. 2006)</w:t>
      </w:r>
      <w:r w:rsidRPr="00AC0713">
        <w:rPr>
          <w:lang w:eastAsia="en-ZA"/>
        </w:rPr>
        <w:fldChar w:fldCharType="end"/>
      </w:r>
      <w:r>
        <w:rPr>
          <w:lang w:eastAsia="en-ZA"/>
        </w:rPr>
        <w:t xml:space="preserve"> are not included in the model.  </w:t>
      </w:r>
    </w:p>
    <w:p w14:paraId="7C920B66" w14:textId="77777777" w:rsidR="00704D02" w:rsidRDefault="00704D02" w:rsidP="00704D02">
      <w:pPr>
        <w:pStyle w:val="Newparagraph"/>
        <w:rPr>
          <w:lang w:eastAsia="en-ZA"/>
        </w:rPr>
      </w:pPr>
    </w:p>
    <w:p w14:paraId="09CC402B" w14:textId="0753D9E4" w:rsidR="00704D02" w:rsidRPr="00665E5F" w:rsidRDefault="00704D02" w:rsidP="00704D02">
      <w:pPr>
        <w:pStyle w:val="Newparagraph"/>
      </w:pPr>
      <w:commentRangeStart w:id="237"/>
      <w:r>
        <w:rPr>
          <w:lang w:eastAsia="en-ZA"/>
        </w:rPr>
        <w:t>The</w:t>
      </w:r>
      <w:r>
        <w:t xml:space="preserve"> parameter </w:t>
      </w:r>
      <w:r w:rsidRPr="00CA2802">
        <w:rPr>
          <w:i/>
          <w:iCs/>
        </w:rPr>
        <w:t>F</w:t>
      </w:r>
      <w:r>
        <w:t xml:space="preserve"> of Equation </w:t>
      </w:r>
      <w:r>
        <w:fldChar w:fldCharType="begin"/>
      </w:r>
      <w:r>
        <w:instrText xml:space="preserve"> REF _Ref475362606 \h  \* MERGEFORMAT </w:instrText>
      </w:r>
      <w:r>
        <w:fldChar w:fldCharType="separate"/>
      </w:r>
      <w:r w:rsidR="00C55794" w:rsidRPr="003B5532">
        <w:t>(</w:t>
      </w:r>
      <w:r w:rsidR="00C55794">
        <w:rPr>
          <w:noProof/>
        </w:rPr>
        <w:t>12</w:t>
      </w:r>
      <w:r>
        <w:fldChar w:fldCharType="end"/>
      </w:r>
      <w:r>
        <w:t xml:space="preserve">) is effectively estimated at the reference resolution and then </w:t>
      </w:r>
      <w:proofErr w:type="spellStart"/>
      <w:r>
        <w:t>upsampled</w:t>
      </w:r>
      <w:proofErr w:type="spellEnd"/>
      <w:r>
        <w:t xml:space="preserve"> to the aerial resolution.  </w:t>
      </w:r>
      <w:r>
        <w:rPr>
          <w:lang w:eastAsia="en-ZA"/>
        </w:rPr>
        <w:t xml:space="preserve">For the capture geometry used in the case study of Section </w:t>
      </w:r>
      <w:r>
        <w:rPr>
          <w:lang w:eastAsia="en-ZA"/>
        </w:rPr>
        <w:fldChar w:fldCharType="begin"/>
      </w:r>
      <w:r>
        <w:rPr>
          <w:lang w:eastAsia="en-ZA"/>
        </w:rPr>
        <w:instrText xml:space="preserve"> REF _Ref452296020 \r \h </w:instrText>
      </w:r>
      <w:r>
        <w:rPr>
          <w:lang w:eastAsia="en-ZA"/>
        </w:rPr>
      </w:r>
      <w:r>
        <w:rPr>
          <w:lang w:eastAsia="en-ZA"/>
        </w:rPr>
        <w:fldChar w:fldCharType="separate"/>
      </w:r>
      <w:r w:rsidR="00C55794">
        <w:rPr>
          <w:lang w:eastAsia="en-ZA"/>
        </w:rPr>
        <w:t>2.4</w:t>
      </w:r>
      <w:r>
        <w:rPr>
          <w:lang w:eastAsia="en-ZA"/>
        </w:rPr>
        <w:fldChar w:fldCharType="end"/>
      </w:r>
      <w:r>
        <w:rPr>
          <w:lang w:eastAsia="en-ZA"/>
        </w:rPr>
        <w:t xml:space="preserve">  (flying height = 5000 m, reference pixel width = 500 m), the camera view angle varies at most </w:t>
      </w:r>
      <w:proofErr w:type="gramStart"/>
      <w:r>
        <w:rPr>
          <w:lang w:eastAsia="en-ZA"/>
        </w:rPr>
        <w:t xml:space="preserve">by </w:t>
      </w:r>
      <w:proofErr w:type="gramEnd"/>
      <m:oMath>
        <m:func>
          <m:funcPr>
            <m:ctrlPr>
              <w:rPr>
                <w:rFonts w:ascii="Cambria Math" w:hAnsi="Cambria Math"/>
                <w:lang w:eastAsia="en-ZA"/>
              </w:rPr>
            </m:ctrlPr>
          </m:funcPr>
          <m:fName>
            <m:sSup>
              <m:sSupPr>
                <m:ctrlPr>
                  <w:rPr>
                    <w:rFonts w:ascii="Cambria Math" w:hAnsi="Cambria Math"/>
                    <w:lang w:eastAsia="en-ZA"/>
                  </w:rPr>
                </m:ctrlPr>
              </m:sSupPr>
              <m:e>
                <m:r>
                  <m:rPr>
                    <m:sty m:val="p"/>
                  </m:rPr>
                  <w:rPr>
                    <w:rFonts w:ascii="Cambria Math" w:hAnsi="Cambria Math"/>
                  </w:rPr>
                  <m:t>tan</m:t>
                </m:r>
              </m:e>
              <m:sup>
                <m:r>
                  <m:rPr>
                    <m:sty m:val="p"/>
                  </m:rPr>
                  <w:rPr>
                    <w:rFonts w:ascii="Cambria Math" w:hAnsi="Cambria Math"/>
                  </w:rPr>
                  <m:t>-1</m:t>
                </m:r>
              </m:sup>
            </m:sSup>
          </m:fName>
          <m:e>
            <m:r>
              <w:rPr>
                <w:rFonts w:ascii="Cambria Math" w:hAnsi="Cambria Math"/>
                <w:lang w:eastAsia="en-ZA"/>
              </w:rPr>
              <m:t>(</m:t>
            </m:r>
            <m:f>
              <m:fPr>
                <m:type m:val="lin"/>
                <m:ctrlPr>
                  <w:rPr>
                    <w:rFonts w:ascii="Cambria Math" w:hAnsi="Cambria Math"/>
                    <w:i/>
                    <w:lang w:eastAsia="en-ZA"/>
                  </w:rPr>
                </m:ctrlPr>
              </m:fPr>
              <m:num>
                <m:r>
                  <w:rPr>
                    <w:rFonts w:ascii="Cambria Math" w:hAnsi="Cambria Math"/>
                    <w:lang w:eastAsia="en-ZA"/>
                  </w:rPr>
                  <m:t xml:space="preserve">250 </m:t>
                </m:r>
                <m:r>
                  <m:rPr>
                    <m:sty m:val="p"/>
                  </m:rPr>
                  <w:rPr>
                    <w:rFonts w:ascii="Cambria Math" w:hAnsi="Cambria Math"/>
                    <w:lang w:eastAsia="en-ZA"/>
                  </w:rPr>
                  <m:t>m</m:t>
                </m:r>
              </m:num>
              <m:den>
                <m:r>
                  <w:rPr>
                    <w:rFonts w:ascii="Cambria Math" w:hAnsi="Cambria Math"/>
                    <w:lang w:eastAsia="en-ZA"/>
                  </w:rPr>
                  <m:t xml:space="preserve">5000 </m:t>
                </m:r>
                <m:r>
                  <m:rPr>
                    <m:sty m:val="p"/>
                  </m:rPr>
                  <w:rPr>
                    <w:rFonts w:ascii="Cambria Math" w:hAnsi="Cambria Math"/>
                    <w:lang w:eastAsia="en-ZA"/>
                  </w:rPr>
                  <m:t>m</m:t>
                </m:r>
              </m:den>
            </m:f>
            <m:r>
              <w:rPr>
                <w:rFonts w:ascii="Cambria Math" w:hAnsi="Cambria Math"/>
                <w:lang w:eastAsia="en-ZA"/>
              </w:rPr>
              <m:t>)</m:t>
            </m:r>
          </m:e>
        </m:func>
        <m:r>
          <w:rPr>
            <w:rFonts w:ascii="Cambria Math" w:hAnsi="Cambria Math"/>
            <w:lang w:eastAsia="en-ZA"/>
          </w:rPr>
          <m:t>=</m:t>
        </m:r>
        <m:r>
          <m:rPr>
            <m:sty m:val="p"/>
          </m:rPr>
          <w:rPr>
            <w:rFonts w:ascii="Cambria Math" w:hAnsi="Cambria Math"/>
            <w:lang w:eastAsia="en-ZA"/>
          </w:rPr>
          <m:t>2.9</m:t>
        </m:r>
        <m:r>
          <m:rPr>
            <m:sty m:val="p"/>
          </m:rPr>
          <w:rPr>
            <w:rFonts w:ascii="Cambria Math" w:hAnsi="Cambria Math"/>
            <w:vertAlign w:val="superscript"/>
          </w:rPr>
          <m:t>°</m:t>
        </m:r>
      </m:oMath>
      <w:r w:rsidRPr="008E5D93">
        <w:rPr>
          <w:lang w:eastAsia="en-ZA"/>
        </w:rPr>
        <w:t xml:space="preserve">, </w:t>
      </w:r>
      <w:r>
        <w:rPr>
          <w:lang w:eastAsia="en-ZA"/>
        </w:rPr>
        <w:t xml:space="preserve">to cover the range from the centre to the border of a reference pixel.  The effect of this small scale angle variation on BRDF is approximated by interpolating the coarse scale estimated parameters to the aerial resolution.  The view angle variation will be exaggerated for low altitude and wide field of view (FOV) setups such as those commonly used with drones </w:t>
      </w:r>
      <w:r w:rsidRPr="00AC0713">
        <w:rPr>
          <w:lang w:eastAsia="en-ZA"/>
        </w:rPr>
        <w:fldChar w:fldCharType="begin" w:fldLock="1"/>
      </w:r>
      <w:r w:rsidR="000250A6">
        <w:rPr>
          <w:lang w:eastAsia="en-ZA"/>
        </w:rPr>
        <w:instrText>ADDIN CSL_CITATION { "citationItems" : [ { "id" : "ITEM-1", "itemData" : { "DOI" : "10.3390/rs6031918", "ISBN" : "2072-4292", "ISSN" : "2072-4292", "abstract" : "Combinations of unmanned aerial platforms and multispectral sensors are considered low-cost tools for detailed spatial and temporal studies addressing spectral signatures, opening a broad range of applications in remote sensing. Thus, a key step in this process is knowledge of multi-spectral sensor calibration parameters in order to identify the physical variables collected by the sensor. This paper discusses the radiometric calibration process by means of a vicarious method applied to a high-spatial resolution unmanned flight using low-cost artificial and natural covers as control and check surfaces, respectively.", "author" : [ { "dropping-particle" : "", "family" : "Pozo", "given" : "Susana", "non-dropping-particle" : "Del", "parse-names" : false, "suffix" : "" }, { "dropping-particle" : "", "family" : "Rodr\u00edguez-Gonz\u00e1lvez", "given" : "Pablo", "non-dropping-particle" : "", "parse-names" : false, "suffix" : "" }, { "dropping-particle" : "", "family" : "Hern\u00e1ndez-L\u00f3pez", "given" : "David", "non-dropping-particle" : "", "parse-names" : false, "suffix" : "" }, { "dropping-particle" : "", "family" : "Felipe-Garc\u00eda", "given" : "Beatriz", "non-dropping-particle" : "", "parse-names" : false, "suffix" : "" } ], "container-title" : "Remote Sensing", "id" : "ITEM-1", "issue" : "3", "issued" : { "date-parts" : [ [ "2014", "2", "28" ] ] }, "note" : "a vicarious calibration method (i.e. using field spectral measurements) for radiance at surface (i.e. corrects for sensor and atmospheric effects using simple empirical line approach)", "page" : "1918-1937", "title" : "Vicarious Radiometric Calibration of a Multispectral Camera on Board an Unmanned Aerial System", "type" : "article-journal", "volume" : "6" }, "uris" : [ "http://www.mendeley.com/documents/?uuid=0a84969d-a27f-4fa1-b68e-5f1e8411e256" ] } ], "mendeley" : { "formattedCitation" : "(Del Pozo et al. 2014)", "plainTextFormattedCitation" : "(Del Pozo et al. 2014)", "previouslyFormattedCitation" : "(Del Pozo et al. 2014)" }, "properties" : {  }, "schema" : "https://github.com/citation-style-language/schema/raw/master/csl-citation.json" }</w:instrText>
      </w:r>
      <w:r w:rsidRPr="00AC0713">
        <w:rPr>
          <w:lang w:eastAsia="en-ZA"/>
        </w:rPr>
        <w:fldChar w:fldCharType="separate"/>
      </w:r>
      <w:r w:rsidR="00B6684D" w:rsidRPr="00B6684D">
        <w:rPr>
          <w:noProof/>
          <w:lang w:eastAsia="en-ZA"/>
        </w:rPr>
        <w:t>(Del Pozo et al. 2014)</w:t>
      </w:r>
      <w:r w:rsidRPr="00AC0713">
        <w:rPr>
          <w:lang w:eastAsia="en-ZA"/>
        </w:rPr>
        <w:fldChar w:fldCharType="end"/>
      </w:r>
      <w:r>
        <w:rPr>
          <w:lang w:eastAsia="en-ZA"/>
        </w:rPr>
        <w:t xml:space="preserve">.  It may be necessary to use a higher resolution reference image in such scenarios in order to maintain the validity of this approximation.    </w:t>
      </w:r>
      <w:commentRangeEnd w:id="237"/>
      <w:r w:rsidR="00176D87">
        <w:rPr>
          <w:rStyle w:val="CommentReference"/>
        </w:rPr>
        <w:commentReference w:id="237"/>
      </w:r>
    </w:p>
    <w:p w14:paraId="7BC66BB0" w14:textId="77777777" w:rsidR="00704D02" w:rsidRDefault="00704D02" w:rsidP="00704D02">
      <w:pPr>
        <w:pStyle w:val="Newparagraph"/>
        <w:rPr>
          <w:lang w:eastAsia="en-ZA"/>
        </w:rPr>
      </w:pPr>
    </w:p>
    <w:p w14:paraId="061E3661" w14:textId="46881BC4" w:rsidR="00704D02" w:rsidRDefault="00704D02" w:rsidP="00704D02">
      <w:pPr>
        <w:pStyle w:val="Paragraph"/>
      </w:pPr>
      <w:r>
        <w:t xml:space="preserve">The proposed model, as presented in Section </w:t>
      </w:r>
      <w:r>
        <w:fldChar w:fldCharType="begin"/>
      </w:r>
      <w:r>
        <w:instrText xml:space="preserve"> REF _Ref474669339 \r \h </w:instrText>
      </w:r>
      <w:r>
        <w:fldChar w:fldCharType="separate"/>
      </w:r>
      <w:r w:rsidR="00C55794">
        <w:t>2.1</w:t>
      </w:r>
      <w:r>
        <w:fldChar w:fldCharType="end"/>
      </w:r>
      <w:r>
        <w:t xml:space="preserve">, ignores the effect of the spectral responses of the reference and uncalibrated sensors.  The relation between surface reflectance and sensor measurement in Equation </w:t>
      </w:r>
      <w:r>
        <w:fldChar w:fldCharType="begin"/>
      </w:r>
      <w:r>
        <w:instrText xml:space="preserve"> REF _Ref389750707 \h  \* MERGEFORMAT </w:instrText>
      </w:r>
      <w:r>
        <w:fldChar w:fldCharType="separate"/>
      </w:r>
      <w:r w:rsidR="00C55794" w:rsidRPr="003B5532">
        <w:t>(</w:t>
      </w:r>
      <w:r w:rsidR="00C55794">
        <w:rPr>
          <w:noProof/>
        </w:rPr>
        <w:t>5</w:t>
      </w:r>
      <w:r w:rsidR="00C55794" w:rsidRPr="003B5532">
        <w:t>)</w:t>
      </w:r>
      <w:r>
        <w:fldChar w:fldCharType="end"/>
      </w:r>
      <w:r>
        <w:t xml:space="preserve"> becomes non-linear when including the spectral response effect.  The surface reflectance in Equation </w:t>
      </w:r>
      <w:r>
        <w:fldChar w:fldCharType="begin"/>
      </w:r>
      <w:r>
        <w:instrText xml:space="preserve"> REF _Ref389750707 \h  \* MERGEFORMAT </w:instrText>
      </w:r>
      <w:r>
        <w:fldChar w:fldCharType="separate"/>
      </w:r>
      <w:r w:rsidR="00C55794" w:rsidRPr="003B5532">
        <w:t>(</w:t>
      </w:r>
      <w:r w:rsidR="00C55794">
        <w:rPr>
          <w:noProof/>
        </w:rPr>
        <w:t>5</w:t>
      </w:r>
      <w:r w:rsidR="00C55794" w:rsidRPr="003B5532">
        <w:t>)</w:t>
      </w:r>
      <w:r>
        <w:fldChar w:fldCharType="end"/>
      </w:r>
      <w:r>
        <w:t xml:space="preserve"> is a band averaged quantity, as represented by Equation </w:t>
      </w:r>
      <w:r>
        <w:fldChar w:fldCharType="begin"/>
      </w:r>
      <w:r>
        <w:instrText xml:space="preserve"> REF _Ref475625552 \h  \* MERGEFORMAT </w:instrText>
      </w:r>
      <w:r>
        <w:fldChar w:fldCharType="separate"/>
      </w:r>
      <w:r w:rsidR="00C55794" w:rsidRPr="003B5532">
        <w:t>(</w:t>
      </w:r>
      <w:r w:rsidR="00C55794">
        <w:rPr>
          <w:noProof/>
        </w:rPr>
        <w:t>13</w:t>
      </w:r>
      <w:r>
        <w:fldChar w:fldCharType="end"/>
      </w:r>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2B70C35D" w14:textId="77777777" w:rsidTr="000F20E4">
        <w:trPr>
          <w:trHeight w:val="737"/>
        </w:trPr>
        <w:tc>
          <w:tcPr>
            <w:tcW w:w="4725" w:type="pct"/>
            <w:vAlign w:val="center"/>
          </w:tcPr>
          <w:p w14:paraId="5018C908" w14:textId="77777777" w:rsidR="00704D02" w:rsidRPr="005D645A" w:rsidRDefault="00B94721" w:rsidP="000F20E4">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m:t>
                </m:r>
                <m:f>
                  <m:fPr>
                    <m:ctrlPr>
                      <w:rPr>
                        <w:rFonts w:ascii="Cambria Math" w:hAnsi="Cambria Math"/>
                        <w:i/>
                      </w:rPr>
                    </m:ctrlPr>
                  </m:fPr>
                  <m:num>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(λ)R(λ)dλ</m:t>
                        </m:r>
                      </m:e>
                    </m:nary>
                  </m:num>
                  <m:den>
                    <m:nary>
                      <m:naryPr>
                        <m:limLoc m:val="undOvr"/>
                        <m:subHide m:val="1"/>
                        <m:supHide m:val="1"/>
                        <m:ctrlPr>
                          <w:rPr>
                            <w:rFonts w:ascii="Cambria Math" w:hAnsi="Cambria Math"/>
                            <w:i/>
                          </w:rPr>
                        </m:ctrlPr>
                      </m:naryPr>
                      <m:sub/>
                      <m:sup/>
                      <m:e>
                        <m:r>
                          <w:rPr>
                            <w:rFonts w:ascii="Cambria Math" w:hAnsi="Cambria Math"/>
                          </w:rPr>
                          <m:t>R(λ)dλ</m:t>
                        </m:r>
                      </m:e>
                    </m:nary>
                  </m:den>
                </m:f>
              </m:oMath>
            </m:oMathPara>
          </w:p>
        </w:tc>
        <w:tc>
          <w:tcPr>
            <w:tcW w:w="275" w:type="pct"/>
            <w:vAlign w:val="center"/>
          </w:tcPr>
          <w:p w14:paraId="61E50EAC" w14:textId="77777777" w:rsidR="00704D02" w:rsidRPr="003B5532" w:rsidRDefault="00704D02" w:rsidP="000F20E4">
            <w:pPr>
              <w:pStyle w:val="Displayedequation"/>
              <w:jc w:val="right"/>
            </w:pPr>
            <w:bookmarkStart w:id="238" w:name="_Ref475625552"/>
            <w:r w:rsidRPr="003B5532">
              <w:t>(</w:t>
            </w:r>
            <w:r w:rsidRPr="00AC0713">
              <w:fldChar w:fldCharType="begin"/>
            </w:r>
            <w:r>
              <w:instrText xml:space="preserve"> SEQ MyEquation \* ARABIC </w:instrText>
            </w:r>
            <w:r w:rsidRPr="00AC0713">
              <w:fldChar w:fldCharType="separate"/>
            </w:r>
            <w:r w:rsidR="00C55794">
              <w:rPr>
                <w:noProof/>
              </w:rPr>
              <w:t>13</w:t>
            </w:r>
            <w:r w:rsidRPr="00AC0713">
              <w:fldChar w:fldCharType="end"/>
            </w:r>
            <w:bookmarkEnd w:id="238"/>
            <w:r w:rsidRPr="003B5532">
              <w:t>)</w:t>
            </w:r>
          </w:p>
        </w:tc>
      </w:tr>
    </w:tbl>
    <w:p w14:paraId="20038953" w14:textId="75F88604" w:rsidR="00704D02" w:rsidRDefault="00704D02" w:rsidP="00704D02">
      <w:pPr>
        <w:pStyle w:val="Paragraph"/>
      </w:pPr>
      <w:proofErr w:type="gramStart"/>
      <w:r>
        <w:t>where</w:t>
      </w:r>
      <w:proofErr w:type="gramEnd"/>
      <w:r>
        <w:t xml:space="preserve"> </w:t>
      </w:r>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(λ)</m:t>
        </m:r>
      </m:oMath>
      <w:r>
        <w:t xml:space="preserve"> is the spectral surface reflectance and </w:t>
      </w:r>
      <m:oMath>
        <m:r>
          <w:rPr>
            <w:rFonts w:ascii="Cambria Math" w:hAnsi="Cambria Math"/>
          </w:rPr>
          <m:t>R(λ)</m:t>
        </m:r>
      </m:oMath>
      <w:r>
        <w:t xml:space="preserve"> is the sensor relative spectral response (RSR) for a particular band.  Without knowledge of the surface reflectance spectra, it is not possible to completely calibrate for this effect.  However, for real world surface </w:t>
      </w:r>
      <w:proofErr w:type="spellStart"/>
      <w:r>
        <w:t>reflectances</w:t>
      </w:r>
      <w:proofErr w:type="spellEnd"/>
      <w:r>
        <w:t xml:space="preserve"> it can often be shown that the relationship between the band averaged values for </w:t>
      </w:r>
      <w:r>
        <w:lastRenderedPageBreak/>
        <w:t xml:space="preserve">different sensors is approximately linear </w:t>
      </w:r>
      <w:r>
        <w:fldChar w:fldCharType="begin" w:fldLock="1"/>
      </w:r>
      <w:r w:rsidR="000250A6">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"10.1080/01431160802392638", "ISSN" : "0143-1161", "author" : [ { "dropping-particle" : "", "family" : "Jiang", "given" : "G. M.", "non-dropping-particle" : "", "parse-names" : false, "suffix" : "" }, { "dropping-particle" : "", "family" : "Li", "given" : "Z. L.", "non-dropping-particle" : "", "parse-names" : false, "suffix" : "" } ], "container-title" : "International Journal of Remote Sensing", "id" : "ITEM-2", "issue" : "3", "issued" : { "date-parts" : [ [ "2009" ] ] }, "note" : "This is for TIR! They use emissivity not reflectivity...\n\nGives a number of examples of successful sensor to sensor calibration. \n\nSome refs on why MODIS is a good stable reference. \n\nSome refs on RM and RTM method.\n\nCompares RM and RTM for IR bands.\n\nUses simulation to see what the relationship betw MODIS and ?? actually looks like - is linear\n\nRTM requires knowledge of the actual spectral surface refl (I think). 6S, MODTRAN and probably ATCOR are all RTM's./\n\nPrinciple difference is that RTM tries to account for spectral differences in sensors\n\n\nThey dont measure accuracy (guess it would need ground truth). They use MODTRAN for RTM. Also simulate response of 2 sensors for typical spectra from a lib - there is a linear relation. The one SEVIR channel covers mutliple MODIS channels so they model this as a weighted sum. Compares RM and RTM for IR region. They required that their sensors had sv imilar viewing geom so no BRDF necessary. They choose apprtopriate IR sites: the ocean at night and congo. They find RTM std dev is 0.5 RM std dev. They recommend RTM based on their results.\n\nRM correlated with RTM / linear rel ().", "page" : "753-769", "title" : "Cross-calibration of MSG1-SEVIRI infrared channels with Terra-MODIS channels", "type" : "article-journal", "volume" : "30" }, "uris" : [ "http://www.mendeley.com/documents/?uuid=7c491690-0a2d-4029-a459-3040d377f516" ] } ], "mendeley" : { "formattedCitation" : "(Gao et al. 2013; Jiang and Li 2009)", "plainTextFormattedCitation" : "(Gao et al. 2013; Jiang and Li 2009)", "previouslyFormattedCitation" : "(Gao et al. 2013; Jiang and Li 2009)" }, "properties" : {  }, "schema" : "https://github.com/citation-style-language/schema/raw/master/csl-citation.json" }</w:instrText>
      </w:r>
      <w:r>
        <w:fldChar w:fldCharType="separate"/>
      </w:r>
      <w:r w:rsidR="00B6684D" w:rsidRPr="00B6684D">
        <w:rPr>
          <w:noProof/>
        </w:rPr>
        <w:t>(Gao et al. 2013; Jiang and Li 2009)</w:t>
      </w:r>
      <w:r>
        <w:fldChar w:fldCharType="end"/>
      </w:r>
      <w:r>
        <w:t xml:space="preserve">.  This means the relationship between surface reflectance and sensor measurement remains approximately linear even when the sensor spectral response is considered.  The effect of sensor spectral responses is approximated as a locally linear relationship that is consequently lumped into the linear model of Equation </w:t>
      </w:r>
      <w:r>
        <w:fldChar w:fldCharType="begin"/>
      </w:r>
      <w:r>
        <w:instrText xml:space="preserve"> REF _Ref389750707 \h  \* MERGEFORMAT </w:instrText>
      </w:r>
      <w:r>
        <w:fldChar w:fldCharType="separate"/>
      </w:r>
      <w:r w:rsidR="00C55794" w:rsidRPr="003B5532">
        <w:t>(</w:t>
      </w:r>
      <w:r w:rsidR="00C55794">
        <w:rPr>
          <w:noProof/>
        </w:rPr>
        <w:t>5</w:t>
      </w:r>
      <w:r w:rsidR="00C55794" w:rsidRPr="003B5532">
        <w:t>)</w:t>
      </w:r>
      <w:r>
        <w:fldChar w:fldCharType="end"/>
      </w:r>
      <w:r>
        <w:t xml:space="preserve">.  This approximation is supported by simulations for the case study sensors in Section </w:t>
      </w:r>
      <w:r>
        <w:fldChar w:fldCharType="begin"/>
      </w:r>
      <w:r>
        <w:instrText xml:space="preserve"> REF _Ref486590748 \r \h </w:instrText>
      </w:r>
      <w:r>
        <w:fldChar w:fldCharType="separate"/>
      </w:r>
      <w:r w:rsidR="00C55794">
        <w:t>2.5</w:t>
      </w:r>
      <w:r>
        <w:fldChar w:fldCharType="end"/>
      </w:r>
      <w:r>
        <w:t>.  Similar simulations should be conducted to verify linearity when applying the proposed method to other sensors.  One can expect that as the RSR effect deviates further from linearity, its contribution to the final surface reflectance error will increase.</w:t>
      </w:r>
    </w:p>
    <w:p w14:paraId="42B7F404" w14:textId="77777777" w:rsidR="00704D02" w:rsidRDefault="00704D02" w:rsidP="00704D02">
      <w:pPr>
        <w:pStyle w:val="Newparagraph"/>
      </w:pPr>
    </w:p>
    <w:p w14:paraId="26192681" w14:textId="3661C5AE" w:rsidR="00704D02" w:rsidDel="007328A7" w:rsidRDefault="00704D02" w:rsidP="00704D02">
      <w:pPr>
        <w:pStyle w:val="Newparagraph"/>
        <w:rPr>
          <w:moveFrom w:id="239" w:author="dugalh" w:date="2018-04-25T15:31:00Z"/>
        </w:rPr>
      </w:pPr>
      <w:moveFromRangeStart w:id="240" w:author="dugalh" w:date="2018-04-25T15:31:00Z" w:name="move512433647"/>
      <w:moveFrom w:id="241" w:author="dugalh" w:date="2018-04-25T15:31:00Z">
        <w:r w:rsidDel="007328A7">
          <w:t xml:space="preserve">The reference image will typically be at a substantially lower spatial resolution than the aerial imagery.  Calibrated surface reflectance products, such as those produced from MODIS and Multi-angle Imaging SpectroRadiometer (MISR), have resolutions of the order of 500 m while aerial images usually have resolutions of 2 m or higher.  This large resolution discrepancy affects the accuracy of the results.  While the Equation </w:t>
        </w:r>
        <w:r w:rsidDel="007328A7">
          <w:fldChar w:fldCharType="begin"/>
        </w:r>
        <w:r w:rsidDel="007328A7">
          <w:instrText xml:space="preserve"> REF _Ref389750707 \h  \* MERGEFORMAT </w:instrText>
        </w:r>
        <w:r w:rsidDel="007328A7">
          <w:fldChar w:fldCharType="separate"/>
        </w:r>
        <w:r w:rsidR="00C55794" w:rsidRPr="003B5532" w:rsidDel="007328A7">
          <w:t>(</w:t>
        </w:r>
        <w:r w:rsidR="00C55794" w:rsidDel="007328A7">
          <w:rPr>
            <w:noProof/>
          </w:rPr>
          <w:t>5</w:t>
        </w:r>
        <w:r w:rsidR="00C55794" w:rsidRPr="003B5532" w:rsidDel="007328A7">
          <w:t>)</w:t>
        </w:r>
        <w:r w:rsidDel="007328A7">
          <w:fldChar w:fldCharType="end"/>
        </w:r>
        <w:r w:rsidDel="007328A7">
          <w:t xml:space="preserve"> model applies to an aerial pixel, </w:t>
        </w:r>
        <w:r w:rsidRPr="00CA2802" w:rsidDel="007328A7">
          <w:rPr>
            <w:i/>
            <w:iCs/>
          </w:rPr>
          <w:t>M</w:t>
        </w:r>
        <w:r w:rsidDel="007328A7">
          <w:t xml:space="preserve"> and </w:t>
        </w:r>
        <w:r w:rsidRPr="00CA2802" w:rsidDel="007328A7">
          <w:rPr>
            <w:i/>
            <w:iCs/>
          </w:rPr>
          <w:t>C</w:t>
        </w:r>
        <w:r w:rsidDel="007328A7">
          <w:t xml:space="preserve"> are estimated at the reference resolution before resampling them to the aerial resolution.  The reference resolution is only sufficient to capture gradual changes in BRDF and atmospheric conditions.  Real BRDF can vary significantly over short distances where land cover is heterogeneous.  This type of small scale BRDF variation is not captured at the resolution of the reference image and cannot be corrected for by the method.  </w:t>
        </w:r>
        <w:r w:rsidDel="007328A7">
          <w:rPr>
            <w:lang w:eastAsia="en-ZA"/>
          </w:rPr>
          <w:t xml:space="preserve">The theoretical formulation of Section </w:t>
        </w:r>
        <w:r w:rsidDel="007328A7">
          <w:rPr>
            <w:lang w:eastAsia="en-ZA"/>
          </w:rPr>
          <w:fldChar w:fldCharType="begin"/>
        </w:r>
        <w:r w:rsidDel="007328A7">
          <w:rPr>
            <w:lang w:eastAsia="en-ZA"/>
          </w:rPr>
          <w:instrText xml:space="preserve"> REF _Ref474669339 \r \h </w:instrText>
        </w:r>
        <w:r w:rsidDel="007328A7">
          <w:rPr>
            <w:lang w:eastAsia="en-ZA"/>
          </w:rPr>
        </w:r>
        <w:r w:rsidDel="007328A7">
          <w:rPr>
            <w:lang w:eastAsia="en-ZA"/>
          </w:rPr>
          <w:fldChar w:fldCharType="separate"/>
        </w:r>
        <w:r w:rsidR="00C55794" w:rsidDel="007328A7">
          <w:rPr>
            <w:lang w:eastAsia="en-ZA"/>
          </w:rPr>
          <w:t>2.1</w:t>
        </w:r>
        <w:r w:rsidDel="007328A7">
          <w:rPr>
            <w:lang w:eastAsia="en-ZA"/>
          </w:rPr>
          <w:fldChar w:fldCharType="end"/>
        </w:r>
        <w:r w:rsidDel="007328A7">
          <w:rPr>
            <w:lang w:eastAsia="en-ZA"/>
          </w:rPr>
          <w:t xml:space="preserve"> is intended to lend support to the use of the local linear model.  It is acknowledged that the model involves a number of approximations and simplifications.  These include ignoring adjacency effects and BRDF coupling with atmospheric effects </w:t>
        </w:r>
        <w:r w:rsidRPr="00652770" w:rsidDel="007328A7">
          <w:rPr>
            <w:lang w:eastAsia="en-ZA"/>
          </w:rPr>
          <w:fldChar w:fldCharType="begin" w:fldLock="1"/>
        </w:r>
        <w:r w:rsidR="000250A6" w:rsidDel="007328A7">
          <w:rPr>
            <w:lang w:eastAsia="en-ZA"/>
          </w:rPr>
          <w:instrText>ADDIN CSL_CITATION { "citationItems" : [ { "id" : "ITEM-1", "itemData" : { "author" : [ { "dropping-particle" : "", "family" : "Vermote", "given" : "E", "non-dropping-particle" : "", "parse-names" : false, "suffix" : "" }, { "dropping-particle" : "", "family" : "Tanr\u00e9", "given" : "D", "non-dropping-particle" : "", "parse-names" : false, "suffix" : "" }, { "dropping-particle" : "", "family" : "Deuz\u00e9", "given" : "J L", "non-dropping-particle" : "", "parse-names" : false, "suffix" : "" }, { "dropping-particle" : "", "family" : "Herman", "given" : "M", "non-dropping-particle" : "", "parse-names" : false, "suffix" : "" } ], "id" : "ITEM-1", "issue" : "3", "issued" : { "date-parts" : [ [ "2006" ] ] }, "number-of-pages" : "1-55", "publisher" : "NASA", "title" : "Second Simulation of a Satellite Signal in the Solar Spectrum - Vector (6SV) (User Guide V3)", "type" : "report" }, "uris" : [ "http://www.mendeley.com/documents/?uuid=368a6710-8fd9-4f8d-84ff-4ba1286c3856" ] } ], "mendeley" : { "formattedCitation" : "(E. Vermote et al. 2006)", "plainTextFormattedCitation" : "(E. Vermote et al. 2006)", "previouslyFormattedCitation" : "(E. Vermote et al. 2006)" }, "properties" : {  }, "schema" : "https://github.com/citation-style-language/schema/raw/master/csl-citation.json" }</w:instrText>
        </w:r>
        <w:r w:rsidRPr="00652770" w:rsidDel="007328A7">
          <w:rPr>
            <w:lang w:eastAsia="en-ZA"/>
          </w:rPr>
          <w:fldChar w:fldCharType="separate"/>
        </w:r>
        <w:r w:rsidR="00B6684D" w:rsidRPr="00B6684D" w:rsidDel="007328A7">
          <w:rPr>
            <w:noProof/>
            <w:lang w:eastAsia="en-ZA"/>
          </w:rPr>
          <w:t>(E. Vermote et al. 2006)</w:t>
        </w:r>
        <w:r w:rsidRPr="00652770" w:rsidDel="007328A7">
          <w:rPr>
            <w:lang w:eastAsia="en-ZA"/>
          </w:rPr>
          <w:fldChar w:fldCharType="end"/>
        </w:r>
        <w:r w:rsidDel="007328A7">
          <w:rPr>
            <w:lang w:eastAsia="en-ZA"/>
          </w:rPr>
          <w:t xml:space="preserve">.  </w:t>
        </w:r>
        <w:r w:rsidDel="007328A7">
          <w:t xml:space="preserve">We regard these approximations as necessary limitations of the method.  Related methods make similar assumptions about BRDF </w:t>
        </w:r>
        <w:r w:rsidDel="007328A7">
          <w:lastRenderedPageBreak/>
          <w:t xml:space="preserve">homogeneity, often assuming a per-image BRDF model </w:t>
        </w:r>
        <w:r w:rsidDel="007328A7">
          <w:fldChar w:fldCharType="begin" w:fldLock="1"/>
        </w:r>
        <w:r w:rsidR="000250A6" w:rsidDel="007328A7">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"ITEM-2",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"ITEM-2",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"ITEM-3",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"ITEM-3",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"(Collings et al. 2011; Chandelier and Martinoty 2009; L\u00f3pez et al. 2011)", "plainTextFormattedCitation" : "(Collings et al. 2011; Chandelier and Martinoty 2009; L\u00f3pez et al. 2011)", "previouslyFormattedCitation" : "(Collings et al. 2011; Chandelier and Martinoty 2009; L\u00f3pez et al. 2011)" }, "properties" : {  }, "schema" : "https://github.com/citation-style-language/schema/raw/master/csl-citation.json" }</w:instrText>
        </w:r>
        <w:r w:rsidDel="007328A7">
          <w:fldChar w:fldCharType="separate"/>
        </w:r>
        <w:r w:rsidR="00B6684D" w:rsidRPr="00B6684D" w:rsidDel="007328A7">
          <w:rPr>
            <w:noProof/>
          </w:rPr>
          <w:t>(Collings et al. 2011; Chandelier and Martinoty 2009; López et al. 2011)</w:t>
        </w:r>
        <w:r w:rsidDel="007328A7">
          <w:fldChar w:fldCharType="end"/>
        </w:r>
        <w:r w:rsidDel="007328A7">
          <w:t xml:space="preserve"> and also using simplified local linear models for approximating radiative transfer </w:t>
        </w:r>
        <w:r w:rsidDel="007328A7">
          <w:fldChar w:fldCharType="begin" w:fldLock="1"/>
        </w:r>
        <w:r w:rsidR="000250A6" w:rsidDel="007328A7">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"ITEM-2",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"ITEM-2",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"ITEM-3",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"ITEM-3",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"(Chandelier and Martinoty 2009; Collings et al. 2011; S. Gehrke and Beshah 2016)", "plainTextFormattedCitation" : "(Chandelier and Martinoty 2009; Collings et al. 2011; S. Gehrke and Beshah 2016)", "previouslyFormattedCitation" : "(Chandelier and Martinoty 2009; Collings et al. 2011; S. Gehrke and Beshah 2016)" }, "properties" : {  }, "schema" : "https://github.com/citation-style-language/schema/raw/master/csl-citation.json" }</w:instrText>
        </w:r>
        <w:r w:rsidDel="007328A7">
          <w:fldChar w:fldCharType="separate"/>
        </w:r>
        <w:r w:rsidR="00B6684D" w:rsidRPr="00B6684D" w:rsidDel="007328A7">
          <w:rPr>
            <w:noProof/>
          </w:rPr>
          <w:t>(Chandelier and Martinoty 2009; Collings et al. 2011; S. Gehrke and Beshah 2016)</w:t>
        </w:r>
        <w:r w:rsidDel="007328A7">
          <w:fldChar w:fldCharType="end"/>
        </w:r>
        <w:r w:rsidDel="007328A7">
          <w:t xml:space="preserve">.   </w:t>
        </w:r>
      </w:moveFrom>
    </w:p>
    <w:p w14:paraId="2DE6EFAB" w14:textId="5FE963C0" w:rsidR="00704D02" w:rsidDel="007328A7" w:rsidRDefault="00704D02" w:rsidP="00704D02">
      <w:pPr>
        <w:pStyle w:val="Newparagraph"/>
        <w:rPr>
          <w:moveFrom w:id="242" w:author="dugalh" w:date="2018-04-25T15:31:00Z"/>
        </w:rPr>
      </w:pPr>
    </w:p>
    <w:moveFromRangeEnd w:id="240"/>
    <w:p w14:paraId="0F852D92" w14:textId="77777777" w:rsidR="00704D02" w:rsidRDefault="00704D02" w:rsidP="00704D02">
      <w:pPr>
        <w:pStyle w:val="Heading2"/>
      </w:pPr>
      <w:r>
        <w:t>Surface Reflectance Homogenisation</w:t>
      </w:r>
    </w:p>
    <w:p w14:paraId="0331E13B" w14:textId="77777777" w:rsidR="00704D02" w:rsidRDefault="00704D02" w:rsidP="00704D02">
      <w:pPr>
        <w:pStyle w:val="Paragraph"/>
      </w:pPr>
      <w:commentRangeStart w:id="243"/>
      <w:commentRangeStart w:id="244"/>
      <w:r>
        <w:t>The homogenisation procedure follows these steps:</w:t>
      </w:r>
      <w:commentRangeEnd w:id="243"/>
      <w:r w:rsidR="008F74E0">
        <w:rPr>
          <w:rStyle w:val="CommentReference"/>
        </w:rPr>
        <w:commentReference w:id="243"/>
      </w:r>
      <w:commentRangeEnd w:id="244"/>
      <w:r w:rsidR="005C3FA5">
        <w:rPr>
          <w:rStyle w:val="CommentReference"/>
        </w:rPr>
        <w:commentReference w:id="244"/>
      </w:r>
    </w:p>
    <w:p w14:paraId="2B9A47D6" w14:textId="77777777" w:rsidR="00704D02" w:rsidRPr="00D35244" w:rsidRDefault="00704D02" w:rsidP="00704D02">
      <w:pPr>
        <w:pStyle w:val="Bulletedlist"/>
        <w:numPr>
          <w:ilvl w:val="0"/>
          <w:numId w:val="31"/>
        </w:numPr>
      </w:pPr>
      <w:r w:rsidRPr="00D35244">
        <w:t>Resample uncalibrated aerial images to the reference image resolution and grid.</w:t>
      </w:r>
    </w:p>
    <w:p w14:paraId="58C2A772" w14:textId="6CC89314" w:rsidR="00704D02" w:rsidRPr="00D35244" w:rsidRDefault="00407774" w:rsidP="00704D02">
      <w:pPr>
        <w:pStyle w:val="Bulletedlist"/>
        <w:numPr>
          <w:ilvl w:val="0"/>
          <w:numId w:val="31"/>
        </w:numPr>
      </w:pPr>
      <w:ins w:id="245" w:author="dugalh" w:date="2018-04-23T16:44:00Z">
        <w:r>
          <w:t>With the output from step (1), c</w:t>
        </w:r>
      </w:ins>
      <w:del w:id="246" w:author="dugalh" w:date="2018-04-23T16:44:00Z">
        <w:r w:rsidR="00704D02" w:rsidRPr="00D35244" w:rsidDel="00407774">
          <w:delText>C</w:delText>
        </w:r>
      </w:del>
      <w:r w:rsidR="00704D02" w:rsidRPr="00D35244">
        <w:t xml:space="preserve">alculate </w:t>
      </w:r>
      <w:ins w:id="247" w:author="dugalh" w:date="2018-04-23T16:57:00Z">
        <w:r w:rsidR="004523DE">
          <w:t xml:space="preserve">sliding window </w:t>
        </w:r>
      </w:ins>
      <w:r w:rsidR="00704D02" w:rsidRPr="00D35244">
        <w:t xml:space="preserve">estimates of </w:t>
      </w:r>
      <m:oMath>
        <m:r>
          <w:rPr>
            <w:rFonts w:ascii="Cambria Math" w:hAnsi="Cambria Math"/>
          </w:rPr>
          <m:t>M</m:t>
        </m:r>
      </m:oMath>
      <w:r w:rsidR="00704D02" w:rsidRPr="00D35244">
        <w:t xml:space="preserve"> and </w:t>
      </w:r>
      <m:oMath>
        <m:r>
          <w:rPr>
            <w:rFonts w:ascii="Cambria Math" w:hAnsi="Cambria Math"/>
          </w:rPr>
          <m:t>C</m:t>
        </m:r>
      </m:oMath>
      <w:r w:rsidR="00704D02" w:rsidRPr="00D35244">
        <w:t xml:space="preserve"> for each pixel of each band of the reference image using Equation</w:t>
      </w:r>
      <w:r w:rsidR="00704D02">
        <w:t xml:space="preserve"> </w:t>
      </w:r>
      <w:r w:rsidR="000E4C92">
        <w:fldChar w:fldCharType="begin"/>
      </w:r>
      <w:r w:rsidR="000E4C92">
        <w:instrText xml:space="preserve"> REF _Ref486611282 \h </w:instrText>
      </w:r>
      <w:r w:rsidR="000E4C92">
        <w:fldChar w:fldCharType="separate"/>
      </w:r>
      <w:r w:rsidR="00C55794" w:rsidRPr="003B5532">
        <w:t>(</w:t>
      </w:r>
      <w:r w:rsidR="00C55794">
        <w:rPr>
          <w:noProof/>
        </w:rPr>
        <w:t>9</w:t>
      </w:r>
      <w:r w:rsidR="000E4C92">
        <w:fldChar w:fldCharType="end"/>
      </w:r>
      <w:r w:rsidR="000E4C92">
        <w:t>)</w:t>
      </w:r>
      <w:r w:rsidR="00704D02" w:rsidRPr="00D35244">
        <w:t xml:space="preserve">.  This forms two multi-band </w:t>
      </w:r>
      <w:proofErr w:type="spellStart"/>
      <w:r w:rsidR="00704D02" w:rsidRPr="00D35244">
        <w:t>rasters</w:t>
      </w:r>
      <w:proofErr w:type="spellEnd"/>
      <w:r w:rsidR="00704D02" w:rsidRPr="00D35244">
        <w:t xml:space="preserve"> </w:t>
      </w:r>
      <w:r w:rsidR="00704D02" w:rsidRPr="00D35244">
        <w:rPr>
          <w:b/>
          <w:bCs/>
        </w:rPr>
        <w:t>M</w:t>
      </w:r>
      <w:r w:rsidR="00704D02" w:rsidRPr="00D35244">
        <w:t xml:space="preserve"> and </w:t>
      </w:r>
      <w:r w:rsidR="00704D02" w:rsidRPr="00D35244">
        <w:rPr>
          <w:b/>
          <w:bCs/>
        </w:rPr>
        <w:t>C</w:t>
      </w:r>
      <w:ins w:id="248" w:author="dugalh" w:date="2018-04-23T17:02:00Z">
        <w:r w:rsidR="004523DE" w:rsidRPr="004523DE">
          <w:rPr>
            <w:bCs/>
            <w:rPrChange w:id="249" w:author="dugalh" w:date="2018-04-23T17:03:00Z">
              <w:rPr>
                <w:b/>
                <w:bCs/>
              </w:rPr>
            </w:rPrChange>
          </w:rPr>
          <w:t xml:space="preserve"> at the reference grid and resolution</w:t>
        </w:r>
      </w:ins>
      <w:r w:rsidR="00704D02" w:rsidRPr="00D35244">
        <w:t>.</w:t>
      </w:r>
    </w:p>
    <w:p w14:paraId="3E9EB4EE" w14:textId="77777777" w:rsidR="00704D02" w:rsidRPr="00D35244" w:rsidRDefault="00704D02" w:rsidP="00704D02">
      <w:pPr>
        <w:pStyle w:val="Bulletedlist"/>
        <w:numPr>
          <w:ilvl w:val="0"/>
          <w:numId w:val="31"/>
        </w:numPr>
      </w:pPr>
      <w:r w:rsidRPr="00D35244">
        <w:t xml:space="preserve">Resample </w:t>
      </w:r>
      <w:r w:rsidRPr="00D35244">
        <w:rPr>
          <w:b/>
          <w:bCs/>
        </w:rPr>
        <w:t>M</w:t>
      </w:r>
      <w:r w:rsidRPr="00D35244">
        <w:t xml:space="preserve"> and </w:t>
      </w:r>
      <w:r w:rsidRPr="00D35244">
        <w:rPr>
          <w:b/>
          <w:bCs/>
        </w:rPr>
        <w:t>C</w:t>
      </w:r>
      <w:r w:rsidRPr="00D35244">
        <w:t xml:space="preserve"> </w:t>
      </w:r>
      <w:proofErr w:type="spellStart"/>
      <w:r w:rsidRPr="00D35244">
        <w:t>rasters</w:t>
      </w:r>
      <w:proofErr w:type="spellEnd"/>
      <w:r w:rsidRPr="00D35244">
        <w:t xml:space="preserve"> to the aerial image resolution and grid.</w:t>
      </w:r>
    </w:p>
    <w:p w14:paraId="698FD33E" w14:textId="54498B24" w:rsidR="00704D02" w:rsidRPr="00D35244" w:rsidRDefault="00704D02" w:rsidP="00704D02">
      <w:pPr>
        <w:pStyle w:val="Bulletedlist"/>
        <w:numPr>
          <w:ilvl w:val="0"/>
          <w:numId w:val="31"/>
        </w:numPr>
      </w:pPr>
      <w:r w:rsidRPr="00D35244">
        <w:t xml:space="preserve">Calculate estimated surface reflectance for each pixel of each band of the uncalibrated aerial image, using Equation </w:t>
      </w:r>
      <w:r w:rsidRPr="00D35244">
        <w:fldChar w:fldCharType="begin"/>
      </w:r>
      <w:r w:rsidRPr="00D35244">
        <w:instrText xml:space="preserve"> REF _Ref389750707 \h </w:instrText>
      </w:r>
      <w:r>
        <w:instrText xml:space="preserve"> \* MERGEFORMAT </w:instrText>
      </w:r>
      <w:r w:rsidRPr="00D35244">
        <w:fldChar w:fldCharType="separate"/>
      </w:r>
      <w:r w:rsidR="00C55794" w:rsidRPr="003B5532">
        <w:t>(</w:t>
      </w:r>
      <w:r w:rsidR="00C55794">
        <w:rPr>
          <w:noProof/>
        </w:rPr>
        <w:t>5</w:t>
      </w:r>
      <w:r w:rsidR="00C55794" w:rsidRPr="003B5532">
        <w:t>)</w:t>
      </w:r>
      <w:r w:rsidRPr="00D35244">
        <w:fldChar w:fldCharType="end"/>
      </w:r>
      <w:r w:rsidRPr="00D35244">
        <w:t>.</w:t>
      </w:r>
    </w:p>
    <w:p w14:paraId="4DA7E7FC" w14:textId="77777777" w:rsidR="00704D02" w:rsidRPr="00D35244" w:rsidRDefault="00704D02" w:rsidP="00704D02">
      <w:pPr>
        <w:pStyle w:val="Newparagraph"/>
      </w:pPr>
    </w:p>
    <w:p w14:paraId="3D7B8F0E" w14:textId="3DD49FC8" w:rsidR="00704D02" w:rsidRDefault="00704D02" w:rsidP="00704D02">
      <w:pPr>
        <w:pStyle w:val="Newparagraph"/>
      </w:pPr>
      <w:r>
        <w:t xml:space="preserve">The choice of resampling algorithms in steps 1 and 3 of the procedure are important, especially when there is a large difference in the spatial resolution of the aerial and reference images.  Optical imaging systems are linear and thus subject to the superposition principle, which manifests as spectral mixing </w:t>
      </w:r>
      <w:r>
        <w:fldChar w:fldCharType="begin" w:fldLock="1"/>
      </w:r>
      <w:r w:rsidR="000250A6">
        <w:instrText>ADDIN CSL_CITATION { "citationItems" : [ { "id" : "ITEM-1", "itemData" : { "ISBN" : "019158908X", "abstract" : "Providing a picture of modern physical optics as an expert would see it, this clear exposition of the most useful ideas of optics will be accessible to undergraduate students. This textbook covers both classical and modern optics and is based on a course offered by Moscow State University in recent years - the main objective of which was to provide a comprehensive presentation of the fundamentals of the subject. Containing a much higher proportion of topical material than conventional textbooks the contents include electromagnetic theory of light, optical radiation physics and the physics of interaction of radiation with matter. Among the contemporary topics discussed most comprehensively are lasers, nonlinear optics, and new methods of optical spectroscopy.", "author" : [ { "dropping-particle" : "", "family" : "Akhmanov", "given" : "S. A.", "non-dropping-particle" : "", "parse-names" : false, "suffix" : "" }, { "dropping-particle" : "", "family" : "Nikitin", "given" : "S. Yu.", "non-dropping-particle" : "", "parse-names" : false, "suffix" : "" } ], "id" : "ITEM-1", "issued" : { "date-parts" : [ [ "1997" ] ] }, "number-of-pages" : "504", "publisher" : "Clarendon Press", "publisher-place" : "Oxford", "title" : "Physical Optics", "type" : "book" }, "uris" : [ "http://www.mendeley.com/documents/?uuid=11dc1cfa-9d56-4734-a72d-6fffeee7344d" ] } ], "mendeley" : { "formattedCitation" : "(Akhmanov and Nikitin 1997)", "plainTextFormattedCitation" : "(Akhmanov and Nikitin 1997)", "previouslyFormattedCitation" : "(Akhmanov and Nikitin 1997)" }, "properties" : {  }, "schema" : "https://github.com/citation-style-language/schema/raw/master/csl-citation.json" }</w:instrText>
      </w:r>
      <w:r>
        <w:fldChar w:fldCharType="separate"/>
      </w:r>
      <w:r w:rsidR="00B6684D" w:rsidRPr="00B6684D">
        <w:rPr>
          <w:noProof/>
        </w:rPr>
        <w:t>(Akhmanov and Nikitin 1997)</w:t>
      </w:r>
      <w:r>
        <w:fldChar w:fldCharType="end"/>
      </w:r>
      <w:r>
        <w:t xml:space="preserve">.  Averaging the uncalibrated image over each reference pixel area is recommended when </w:t>
      </w:r>
      <w:proofErr w:type="spellStart"/>
      <w:r>
        <w:t>downsampling</w:t>
      </w:r>
      <w:proofErr w:type="spellEnd"/>
      <w:r>
        <w:t xml:space="preserve"> in step 1.  This will approximate the spectral mixing that occurs in the larger reference image pixels.  </w:t>
      </w:r>
    </w:p>
    <w:p w14:paraId="482BE420" w14:textId="77777777" w:rsidR="00704D02" w:rsidRDefault="00704D02" w:rsidP="00704D02">
      <w:pPr>
        <w:pStyle w:val="Newparagraph"/>
      </w:pPr>
    </w:p>
    <w:p w14:paraId="56DB89DF" w14:textId="7D401206" w:rsidR="00704D02" w:rsidRDefault="00704D02" w:rsidP="00704D02">
      <w:pPr>
        <w:pStyle w:val="Newparagraph"/>
      </w:pPr>
      <w:r>
        <w:lastRenderedPageBreak/>
        <w:t xml:space="preserve">It is necessary to produce smooth </w:t>
      </w:r>
      <w:r w:rsidRPr="00A204D7">
        <w:rPr>
          <w:b/>
          <w:bCs/>
        </w:rPr>
        <w:t>M</w:t>
      </w:r>
      <w:r>
        <w:t xml:space="preserve"> and </w:t>
      </w:r>
      <w:r w:rsidRPr="00A204D7">
        <w:rPr>
          <w:b/>
          <w:bCs/>
        </w:rPr>
        <w:t>C</w:t>
      </w:r>
      <w:r>
        <w:t xml:space="preserve"> </w:t>
      </w:r>
      <w:proofErr w:type="spellStart"/>
      <w:r>
        <w:t>rasters</w:t>
      </w:r>
      <w:proofErr w:type="spellEnd"/>
      <w:r>
        <w:t xml:space="preserve"> in step 3 to approximate slowly varying atmospheric and BRDF effects and to avoid discontinuities in the final image(s).  Of the standard interpolation algorithms, cubic spline interpolation, with its constraints of continuity of the first and second derivatives, best satisfies this requirement </w:t>
      </w:r>
      <w:r>
        <w:fldChar w:fldCharType="begin" w:fldLock="1"/>
      </w:r>
      <w:r w:rsidR="000250A6">
        <w:instrText>ADDIN CSL_CITATION { "citationItems" : [ { "id" : "ITEM-1", "itemData" : { "DOI" : "10.1109/TASSP.1978.1163154", "ISSN" : "0096-3518", "author" : [ { "dropping-particle" : "", "family" : "Hou", "given" : "Hsieh S.", "non-dropping-particle" : "", "parse-names" : false, "suffix" : "" }, { "dropping-particle" : "", "family" : "Andrews", "given" : "H.", "non-dropping-particle" : "", "parse-names" : false, "suffix" : "" } ], "container-title" : "IEEE Transactions on Acoustics, Speech, and Signal Processing", "id" : "ITEM-1", "issue" : "6", "issued" : { "date-parts" : [ [ "1978", "12" ] ] }, "page" : "508-517", "title" : "Cubic splines for image interpolation and digital filtering", "type" : "article-journal", "volume" : "26" }, "uris" : [ "http://www.mendeley.com/documents/?uuid=7d576224-d99f-3aac-b635-cba3a32c417b" ] } ], "mendeley" : { "formattedCitation" : "(Hou and Andrews 1978)", "plainTextFormattedCitation" : "(Hou and Andrews 1978)", "previouslyFormattedCitation" : "(Hou and Andrews 1978)" }, "properties" : {  }, "schema" : "https://github.com/citation-style-language/schema/raw/master/csl-citation.json" }</w:instrText>
      </w:r>
      <w:r>
        <w:fldChar w:fldCharType="separate"/>
      </w:r>
      <w:r w:rsidR="00B6684D" w:rsidRPr="00B6684D">
        <w:rPr>
          <w:noProof/>
        </w:rPr>
        <w:t>(Hou and Andrews 1978)</w:t>
      </w:r>
      <w:r>
        <w:fldChar w:fldCharType="end"/>
      </w:r>
      <w:r>
        <w:t xml:space="preserve">.  The </w:t>
      </w:r>
      <w:r w:rsidRPr="00F2526C">
        <w:t>Geospatial Data Abstraction Library</w:t>
      </w:r>
      <w:r>
        <w:t xml:space="preserve"> (GDAL) </w:t>
      </w:r>
      <w:r>
        <w:fldChar w:fldCharType="begin" w:fldLock="1"/>
      </w:r>
      <w:r w:rsidR="000250A6">
        <w:instrText>ADDIN CSL_CITATION { "citationItems" : [ { "id" : "ITEM-1", "itemData" : { "URL" : "http://www.gdal.org/", "author" : [ { "dropping-particle" : "", "family" : "GDAL Development Team", "given" : "", "non-dropping-particle" : "", "parse-names" : false, "suffix" : "" } ], "container-title" : "Open Source Geospatial Foundation", "id" : "ITEM-1", "issued" : { "date-parts" : [ [ "2014" ] ] }, "title" : "Geospatial Data Abstraction Library", "type" : "webpage" }, "uris" : [ "http://www.mendeley.com/documents/?uuid=207ba0c6-3dce-4783-9902-cc0dda63f695" ] } ], "mendeley" : { "formattedCitation" : "(GDAL Development Team 2014)", "plainTextFormattedCitation" : "(GDAL Development Team 2014)", "previouslyFormattedCitation" : "(GDAL Development Team 2014)" }, "properties" : {  }, "schema" : "https://github.com/citation-style-language/schema/raw/master/csl-citation.json" }</w:instrText>
      </w:r>
      <w:r>
        <w:fldChar w:fldCharType="separate"/>
      </w:r>
      <w:r w:rsidR="00B6684D" w:rsidRPr="00B6684D">
        <w:rPr>
          <w:noProof/>
        </w:rPr>
        <w:t>(GDAL Development Team 2014)</w:t>
      </w:r>
      <w:r>
        <w:fldChar w:fldCharType="end"/>
      </w:r>
      <w:r>
        <w:t xml:space="preserve"> was used for implementing the resampling.  </w:t>
      </w:r>
    </w:p>
    <w:p w14:paraId="3F451F95" w14:textId="77777777" w:rsidR="00704D02" w:rsidRDefault="00704D02" w:rsidP="00704D02">
      <w:pPr>
        <w:pStyle w:val="Newparagraph"/>
      </w:pPr>
    </w:p>
    <w:p w14:paraId="59D95C5D" w14:textId="77777777" w:rsidR="00704D02" w:rsidRDefault="00704D02" w:rsidP="00704D02">
      <w:pPr>
        <w:pStyle w:val="Newparagraph"/>
      </w:pPr>
      <w:commentRangeStart w:id="250"/>
      <w:commentRangeStart w:id="251"/>
      <w:r>
        <w:t xml:space="preserve">Blocks of aerial surface reflectance images generated with the procedure outlined above can be mosaicked without the need for additional colour balancing or normalisation procedures to reduce seam lines.  </w:t>
      </w:r>
      <w:commentRangeEnd w:id="250"/>
      <w:r w:rsidR="00471884">
        <w:rPr>
          <w:rStyle w:val="CommentReference"/>
        </w:rPr>
        <w:commentReference w:id="250"/>
      </w:r>
      <w:commentRangeEnd w:id="251"/>
      <w:r w:rsidR="00471884">
        <w:rPr>
          <w:rStyle w:val="CommentReference"/>
        </w:rPr>
        <w:commentReference w:id="251"/>
      </w:r>
      <w:r>
        <w:t xml:space="preserve">The pixels in overlapping areas can be chosen from any of the overlapping images.  Because a single wide swath width reference satellite image will typically cover many aerial images, the calibrated images tend to combine into a seamless mosaic.  </w:t>
      </w:r>
    </w:p>
    <w:p w14:paraId="02B92F56" w14:textId="77777777" w:rsidR="00704D02" w:rsidRDefault="00704D02" w:rsidP="00704D02">
      <w:pPr>
        <w:pStyle w:val="Newparagraph"/>
      </w:pPr>
      <w:r w:rsidDel="00960633">
        <w:t xml:space="preserve"> </w:t>
      </w:r>
    </w:p>
    <w:p w14:paraId="155997AA" w14:textId="77777777" w:rsidR="00704D02" w:rsidRDefault="00704D02" w:rsidP="00704D02">
      <w:pPr>
        <w:pStyle w:val="Heading2"/>
      </w:pPr>
      <w:bookmarkStart w:id="252" w:name="_Toc448324292"/>
      <w:bookmarkStart w:id="253" w:name="_Ref452296020"/>
      <w:commentRangeStart w:id="254"/>
      <w:commentRangeStart w:id="255"/>
      <w:commentRangeStart w:id="256"/>
      <w:commentRangeStart w:id="257"/>
      <w:r>
        <w:t xml:space="preserve">Study Site, </w:t>
      </w:r>
      <w:bookmarkEnd w:id="252"/>
      <w:r>
        <w:t>Data Collection and Preparation</w:t>
      </w:r>
      <w:bookmarkEnd w:id="253"/>
      <w:commentRangeEnd w:id="254"/>
      <w:r w:rsidR="00240A8F">
        <w:rPr>
          <w:rStyle w:val="CommentReference"/>
          <w:rFonts w:cs="Times New Roman"/>
          <w:b w:val="0"/>
          <w:bCs w:val="0"/>
          <w:i w:val="0"/>
          <w:iCs w:val="0"/>
        </w:rPr>
        <w:commentReference w:id="254"/>
      </w:r>
      <w:commentRangeEnd w:id="255"/>
      <w:commentRangeEnd w:id="256"/>
      <w:commentRangeEnd w:id="257"/>
      <w:r w:rsidR="005C3FA5">
        <w:rPr>
          <w:rStyle w:val="CommentReference"/>
          <w:rFonts w:cs="Times New Roman"/>
          <w:b w:val="0"/>
          <w:bCs w:val="0"/>
          <w:i w:val="0"/>
          <w:iCs w:val="0"/>
        </w:rPr>
        <w:commentReference w:id="255"/>
      </w:r>
      <w:r w:rsidR="008F74E0">
        <w:rPr>
          <w:rStyle w:val="CommentReference"/>
          <w:rFonts w:cs="Times New Roman"/>
          <w:b w:val="0"/>
          <w:bCs w:val="0"/>
          <w:i w:val="0"/>
          <w:iCs w:val="0"/>
        </w:rPr>
        <w:commentReference w:id="256"/>
      </w:r>
      <w:r w:rsidR="005C3FA5">
        <w:rPr>
          <w:rStyle w:val="CommentReference"/>
          <w:rFonts w:cs="Times New Roman"/>
          <w:b w:val="0"/>
          <w:bCs w:val="0"/>
          <w:i w:val="0"/>
          <w:iCs w:val="0"/>
        </w:rPr>
        <w:commentReference w:id="257"/>
      </w:r>
    </w:p>
    <w:p w14:paraId="291C08B0" w14:textId="77777777" w:rsidR="00704D02" w:rsidRDefault="00704D02" w:rsidP="00704D02">
      <w:pPr>
        <w:pStyle w:val="Paragraph"/>
      </w:pPr>
      <w:r>
        <w:t>The surface reflectance homogenisation method proposed in this paper was tested in a 96 km x 107 km area (</w:t>
      </w:r>
      <w:r>
        <w:fldChar w:fldCharType="begin"/>
      </w:r>
      <w:r>
        <w:instrText xml:space="preserve"> REF _Ref453082334 \h  \* MERGEFORMAT </w:instrText>
      </w:r>
      <w:r>
        <w:fldChar w:fldCharType="separate"/>
      </w:r>
      <w:r w:rsidR="00C55794">
        <w:t xml:space="preserve">Figure </w:t>
      </w:r>
      <w:r w:rsidR="00C55794">
        <w:rPr>
          <w:noProof/>
        </w:rPr>
        <w:t>1</w:t>
      </w:r>
      <w:r>
        <w:fldChar w:fldCharType="end"/>
      </w:r>
      <w:r>
        <w:t xml:space="preserve">) in the Little Karoo in South Africa.  This particular study site was chosen as the calibration work forms part of a larger vegetation mapping study being done in the area.  </w:t>
      </w:r>
    </w:p>
    <w:p w14:paraId="33860DB2" w14:textId="77777777" w:rsidR="00704D02" w:rsidRDefault="00704D02" w:rsidP="00704D02">
      <w:pPr>
        <w:pStyle w:val="Paragraph"/>
      </w:pPr>
    </w:p>
    <w:p w14:paraId="38C843A0" w14:textId="77777777" w:rsidR="00704D02" w:rsidRDefault="00704D02" w:rsidP="00704D02">
      <w:pPr>
        <w:pStyle w:val="Newparagraph"/>
      </w:pPr>
      <w:r>
        <w:t xml:space="preserve">The Chief Directorate: National Geo-spatial Information (NGI), </w:t>
      </w:r>
      <w:r w:rsidRPr="005564D0">
        <w:t>a component of</w:t>
      </w:r>
      <w:r>
        <w:t xml:space="preserve"> the South African</w:t>
      </w:r>
      <w:r w:rsidRPr="005564D0">
        <w:t xml:space="preserve"> Department of Rural Development and Land Reform</w:t>
      </w:r>
      <w:r>
        <w:t xml:space="preserve">, acquires and supplies national coverage aerial imagery.  VHR multispectral 0.5 m/pixel imagery of the study area </w:t>
      </w:r>
      <w:r>
        <w:lastRenderedPageBreak/>
        <w:t>was obtained from the NGI archive. The imagery was captured with a multispectral Intergraph DMC with red, green, blue and near-infrared (NIR) channels.</w:t>
      </w:r>
    </w:p>
    <w:p w14:paraId="75D7226B" w14:textId="77777777" w:rsidR="00582F14" w:rsidRDefault="00582F14" w:rsidP="00704D02">
      <w:pPr>
        <w:pStyle w:val="Newparagraph"/>
      </w:pPr>
    </w:p>
    <w:p w14:paraId="59506625" w14:textId="77777777" w:rsidR="00704D02" w:rsidRPr="002727AE" w:rsidRDefault="00582F14" w:rsidP="00582F14">
      <w:pPr>
        <w:pStyle w:val="1TeksCharChar"/>
        <w:keepNext/>
      </w:pPr>
      <w:r>
        <w:t>[</w:t>
      </w:r>
      <w:bookmarkStart w:id="258" w:name="_Ref453082334"/>
      <w:r w:rsidR="00704D02">
        <w:t xml:space="preserve">Figure </w:t>
      </w:r>
      <w:r w:rsidR="00704D02">
        <w:fldChar w:fldCharType="begin"/>
      </w:r>
      <w:r w:rsidR="00704D02">
        <w:instrText xml:space="preserve"> SEQ Figure \* ARABIC </w:instrText>
      </w:r>
      <w:r w:rsidR="00704D02">
        <w:fldChar w:fldCharType="separate"/>
      </w:r>
      <w:r w:rsidR="00C55794">
        <w:rPr>
          <w:noProof/>
        </w:rPr>
        <w:t>1</w:t>
      </w:r>
      <w:r w:rsidR="00704D02">
        <w:fldChar w:fldCharType="end"/>
      </w:r>
      <w:bookmarkEnd w:id="258"/>
      <w:r w:rsidR="00704D02">
        <w:t>. Study area orientation map]</w:t>
      </w:r>
    </w:p>
    <w:p w14:paraId="7C6B7C45" w14:textId="77777777" w:rsidR="00704D02" w:rsidRPr="00330ABD" w:rsidRDefault="00704D02" w:rsidP="00704D02">
      <w:pPr>
        <w:pStyle w:val="Newparagraph"/>
      </w:pPr>
    </w:p>
    <w:p w14:paraId="428B534F" w14:textId="2D5210CE" w:rsidR="00704D02" w:rsidRDefault="00704D02" w:rsidP="00704D02">
      <w:pPr>
        <w:pStyle w:val="Newparagraph"/>
      </w:pPr>
      <w:r w:rsidRPr="00330ABD">
        <w:t>The RSRs of the DMC and MO</w:t>
      </w:r>
      <w:r>
        <w:t xml:space="preserve">DIS sensors are shown in </w:t>
      </w:r>
      <w:r>
        <w:fldChar w:fldCharType="begin"/>
      </w:r>
      <w:r>
        <w:instrText xml:space="preserve"> REF _Ref452304563 \h  \* MERGEFORMAT </w:instrText>
      </w:r>
      <w:r>
        <w:fldChar w:fldCharType="separate"/>
      </w:r>
      <w:r w:rsidR="00C55794">
        <w:t xml:space="preserve">Figure </w:t>
      </w:r>
      <w:r w:rsidR="00C55794">
        <w:rPr>
          <w:noProof/>
        </w:rPr>
        <w:t>2</w:t>
      </w:r>
      <w:r>
        <w:fldChar w:fldCharType="end"/>
      </w:r>
      <w:r>
        <w:t xml:space="preserve">.  </w:t>
      </w:r>
      <w:commentRangeStart w:id="259"/>
      <w:r>
        <w:t>The peak</w:t>
      </w:r>
      <w:ins w:id="260" w:author="dugalh" w:date="2018-04-25T16:20:00Z">
        <w:r w:rsidR="00417172">
          <w:t>s</w:t>
        </w:r>
      </w:ins>
      <w:r>
        <w:t xml:space="preserve"> overlap</w:t>
      </w:r>
      <w:ins w:id="261" w:author="dugalh" w:date="2018-04-25T16:20:00Z">
        <w:r w:rsidR="00417172">
          <w:t xml:space="preserve"> well</w:t>
        </w:r>
      </w:ins>
      <w:r>
        <w:t xml:space="preserve"> between the sensors </w:t>
      </w:r>
      <w:del w:id="262" w:author="dugalh" w:date="2018-04-25T16:20:00Z">
        <w:r w:rsidDel="00417172">
          <w:delText xml:space="preserve">is good </w:delText>
        </w:r>
      </w:del>
      <w:r>
        <w:t xml:space="preserve">in </w:t>
      </w:r>
      <w:del w:id="263" w:author="dugalh" w:date="2018-04-24T11:51:00Z">
        <w:r w:rsidDel="00E40C8B">
          <w:delText xml:space="preserve">all </w:delText>
        </w:r>
      </w:del>
      <w:ins w:id="264" w:author="dugalh" w:date="2018-04-24T11:51:00Z">
        <w:r w:rsidR="00E40C8B">
          <w:t xml:space="preserve">the red, green and blue </w:t>
        </w:r>
      </w:ins>
      <w:r>
        <w:t xml:space="preserve">bands, </w:t>
      </w:r>
      <w:ins w:id="265" w:author="dugalh" w:date="2018-04-24T11:53:00Z">
        <w:r w:rsidR="00E40C8B">
          <w:t>while the DMC NIR band is wider than that of MODIS</w:t>
        </w:r>
      </w:ins>
      <w:del w:id="266" w:author="dugalh" w:date="2018-04-24T11:53:00Z">
        <w:r w:rsidDel="00E40C8B">
          <w:delText>with the exception of NIR</w:delText>
        </w:r>
      </w:del>
      <w:r>
        <w:t xml:space="preserve">. </w:t>
      </w:r>
      <w:commentRangeEnd w:id="259"/>
      <w:r w:rsidR="00240A8F">
        <w:rPr>
          <w:rStyle w:val="CommentReference"/>
        </w:rPr>
        <w:commentReference w:id="259"/>
      </w:r>
      <w:r>
        <w:t xml:space="preserve"> </w:t>
      </w:r>
    </w:p>
    <w:p w14:paraId="7607DB6E" w14:textId="77777777" w:rsidR="00704D02" w:rsidRDefault="00704D02" w:rsidP="00704D02">
      <w:pPr>
        <w:pStyle w:val="Newparagraph"/>
        <w:ind w:firstLine="0"/>
      </w:pPr>
    </w:p>
    <w:p w14:paraId="267A1415" w14:textId="77777777" w:rsidR="00704D02" w:rsidRDefault="00582F14" w:rsidP="00582F14">
      <w:pPr>
        <w:pStyle w:val="Newparagraph"/>
        <w:ind w:firstLine="0"/>
      </w:pPr>
      <w:r>
        <w:t>[</w:t>
      </w:r>
      <w:bookmarkStart w:id="267" w:name="_Ref452304563"/>
      <w:r w:rsidR="00704D02">
        <w:t xml:space="preserve">Figure </w:t>
      </w:r>
      <w:r w:rsidR="00704D02">
        <w:fldChar w:fldCharType="begin"/>
      </w:r>
      <w:r w:rsidR="00704D02">
        <w:instrText xml:space="preserve"> SEQ Figure \* ARABIC </w:instrText>
      </w:r>
      <w:r w:rsidR="00704D02">
        <w:fldChar w:fldCharType="separate"/>
      </w:r>
      <w:r w:rsidR="00C55794">
        <w:rPr>
          <w:noProof/>
        </w:rPr>
        <w:t>2</w:t>
      </w:r>
      <w:r w:rsidR="00704D02">
        <w:fldChar w:fldCharType="end"/>
      </w:r>
      <w:bookmarkEnd w:id="267"/>
      <w:r w:rsidR="00704D02">
        <w:t xml:space="preserve">. DMC’s and MODIS’s </w:t>
      </w:r>
      <w:r w:rsidR="00704D02" w:rsidRPr="00881746">
        <w:t>RSR</w:t>
      </w:r>
      <w:r w:rsidR="00704D02">
        <w:t>]</w:t>
      </w:r>
    </w:p>
    <w:p w14:paraId="34612CB1" w14:textId="77777777" w:rsidR="00704D02" w:rsidRDefault="00704D02" w:rsidP="00704D02">
      <w:pPr>
        <w:pStyle w:val="Newparagraph"/>
      </w:pPr>
    </w:p>
    <w:p w14:paraId="0EFC4B95" w14:textId="77777777" w:rsidR="00704D02" w:rsidRDefault="00704D02" w:rsidP="00704D02">
      <w:pPr>
        <w:pStyle w:val="Newparagraph"/>
      </w:pPr>
      <w:r>
        <w:t xml:space="preserve">The study site is covered by </w:t>
      </w:r>
      <w:r w:rsidRPr="00A62A08">
        <w:t xml:space="preserve">2228 </w:t>
      </w:r>
      <w:r>
        <w:t xml:space="preserve">images captured during four separate aerial campaigns on multiple days from 22 January 2010 to 8 February 2010.  The inclusion of a large set of imagery acquired over multiple days allows an investigation into the robustness of the method to temporal variation (and the consequent BRDF and atmospheric variations).  There is an average </w:t>
      </w:r>
      <w:proofErr w:type="spellStart"/>
      <w:r>
        <w:t>sidelap</w:t>
      </w:r>
      <w:proofErr w:type="spellEnd"/>
      <w:r>
        <w:t xml:space="preserve"> of 25% between images in adjacent flight lines and an average forward overlap of 60% between consecutive images in the same flight line.  The images were captured close to nadir, with a maximum tilt of 5 </w:t>
      </w:r>
      <w:r>
        <w:rPr>
          <w:vertAlign w:val="superscript"/>
        </w:rPr>
        <w:t>º</w:t>
      </w:r>
      <w:r>
        <w:t>, at a height of 5000 m above ground.  The DMC has a</w:t>
      </w:r>
      <w:r w:rsidRPr="00D84A64">
        <w:t xml:space="preserve"> 69.3</w:t>
      </w:r>
      <w:r w:rsidRPr="005B3E8E">
        <w:rPr>
          <w:vertAlign w:val="superscript"/>
        </w:rPr>
        <w:t xml:space="preserve"> </w:t>
      </w:r>
      <w:r>
        <w:rPr>
          <w:vertAlign w:val="superscript"/>
        </w:rPr>
        <w:t>º</w:t>
      </w:r>
      <w:r w:rsidRPr="00D84A64">
        <w:t xml:space="preserve"> cross track </w:t>
      </w:r>
      <w:r>
        <w:t>and</w:t>
      </w:r>
      <w:r w:rsidRPr="00D84A64">
        <w:t xml:space="preserve"> 42</w:t>
      </w:r>
      <w:r>
        <w:rPr>
          <w:vertAlign w:val="superscript"/>
        </w:rPr>
        <w:t xml:space="preserve"> º</w:t>
      </w:r>
      <w:r w:rsidRPr="00D84A64">
        <w:t xml:space="preserve"> along track</w:t>
      </w:r>
      <w:r>
        <w:t xml:space="preserve"> FOV.  The campaigns were conducted on clear days and at times when the solar altitude was at least 30</w:t>
      </w:r>
      <w:r w:rsidRPr="00D63CB5">
        <w:rPr>
          <w:vertAlign w:val="superscript"/>
        </w:rPr>
        <w:t xml:space="preserve"> </w:t>
      </w:r>
      <w:r>
        <w:rPr>
          <w:vertAlign w:val="superscript"/>
        </w:rPr>
        <w:t>º</w:t>
      </w:r>
      <w:r>
        <w:t xml:space="preserve"> in order to minimise shadowing.  </w:t>
      </w:r>
    </w:p>
    <w:p w14:paraId="7FEC5F54" w14:textId="77777777" w:rsidR="00704D02" w:rsidRDefault="00704D02" w:rsidP="00704D02">
      <w:pPr>
        <w:pStyle w:val="Newparagraph"/>
      </w:pPr>
    </w:p>
    <w:p w14:paraId="2A120F4E" w14:textId="2EC152C5" w:rsidR="00704D02" w:rsidRDefault="00704D02" w:rsidP="00704D02">
      <w:pPr>
        <w:pStyle w:val="Newparagraph"/>
      </w:pPr>
      <w:r>
        <w:t xml:space="preserve">The raw aerial imagery was corrected for </w:t>
      </w:r>
      <w:r w:rsidRPr="00B16761">
        <w:t>lens distortion, band spatial alignment, sensor non-linearity and dark current</w:t>
      </w:r>
      <w:r>
        <w:t xml:space="preserve"> effects using the Intergraph Z/I Post-Processing Software (PPS).  The PPS corrected imagery has a linear radiance response (as required by </w:t>
      </w:r>
      <w:r>
        <w:lastRenderedPageBreak/>
        <w:t xml:space="preserve">Equation </w:t>
      </w:r>
      <w:r>
        <w:fldChar w:fldCharType="begin"/>
      </w:r>
      <w:r>
        <w:instrText xml:space="preserve"> REF _Ref389744231 \h  \* MERGEFORMAT </w:instrText>
      </w:r>
      <w:r>
        <w:fldChar w:fldCharType="separate"/>
      </w:r>
      <w:r w:rsidR="00C55794" w:rsidRPr="003B5532">
        <w:t>(</w:t>
      </w:r>
      <w:r w:rsidR="00C55794">
        <w:rPr>
          <w:noProof/>
        </w:rPr>
        <w:t>1</w:t>
      </w:r>
      <w:r>
        <w:fldChar w:fldCharType="end"/>
      </w:r>
      <w:r>
        <w:t>)), with zero offset (i.e</w:t>
      </w:r>
      <w:proofErr w:type="gramStart"/>
      <w:r>
        <w:t xml:space="preserve">. </w:t>
      </w:r>
      <w:proofErr w:type="gramEnd"/>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=0</m:t>
        </m:r>
      </m:oMath>
      <w:r>
        <w:t xml:space="preserve">).  This corrected imagery was orthorectified using existing aerotriangulation data supplied by NGI and a 5 m resolution digital elevation model (DEM) </w:t>
      </w:r>
      <w:r>
        <w:fldChar w:fldCharType="begin" w:fldLock="1"/>
      </w:r>
      <w:r w:rsidR="000250A6">
        <w:instrText>ADDIN CSL_CITATION { "citationItems" : [ { "id" : "ITEM-1", "itemData" : { "DOI" : "10.13140/2.1.3015.5922", "author" : [ { "dropping-particle" : "", "family" : "Niekerk", "given" : "A", "non-dropping-particle" : "Van", "parse-names" : false, "suffix" : "" } ], "container-title" : "ResearchGate", "id" : "ITEM-1", "issue" : "February 2016", "issued" : { "date-parts" : [ [ "2014" ] ] }, "title" : "Stellenbosch University Digital Elevation Model (SUDEM)", "type" : "article-journal", "volume" : "16" }, "uris" : [ "http://www.mendeley.com/documents/?uuid=61ee72c6-5e08-40d2-9003-a7d9a8875796" ] } ], "mendeley" : { "formattedCitation" : "(Van Niekerk 2014)", "plainTextFormattedCitation" : "(Van Niekerk 2014)", "previouslyFormattedCitation" : "(Van Niekerk 2014)" }, "properties" : {  }, "schema" : "https://github.com/citation-style-language/schema/raw/master/csl-citation.json" }</w:instrText>
      </w:r>
      <w:r>
        <w:fldChar w:fldCharType="separate"/>
      </w:r>
      <w:r w:rsidR="00B6684D" w:rsidRPr="00B6684D">
        <w:rPr>
          <w:noProof/>
        </w:rPr>
        <w:t>(Van Niekerk 2014)</w:t>
      </w:r>
      <w:r>
        <w:fldChar w:fldCharType="end"/>
      </w:r>
      <w:r>
        <w:t xml:space="preserve">.  </w:t>
      </w:r>
    </w:p>
    <w:p w14:paraId="11E1EB7F" w14:textId="77777777" w:rsidR="00704D02" w:rsidRDefault="00704D02" w:rsidP="00704D02">
      <w:pPr>
        <w:pStyle w:val="Newparagraph"/>
      </w:pPr>
    </w:p>
    <w:p w14:paraId="2314178B" w14:textId="1CECB86B" w:rsidR="00704D02" w:rsidRDefault="00704D02" w:rsidP="00704D02">
      <w:pPr>
        <w:pStyle w:val="Newparagraph"/>
      </w:pPr>
      <w:r>
        <w:t xml:space="preserve">A MODIS </w:t>
      </w:r>
      <w:r w:rsidRPr="001066EA">
        <w:t xml:space="preserve">MCD43A4 </w:t>
      </w:r>
      <w:r>
        <w:t xml:space="preserve">composite image for the period from 25 January 2010 to 9 February 2010 was selected as a reference for the cross calibration.  This image has a 500 m resolution and contains NBAR data composited from the best values over a 16-day period.  The MODIS NBAR data has been processed with atmospheric and BRDF correction procedures </w:t>
      </w:r>
      <w:r>
        <w:fldChar w:fldCharType="begin" w:fldLock="1"/>
      </w:r>
      <w:r w:rsidR="000250A6">
        <w:instrText>ADDIN CSL_CITATION { "citationItems" : [ { "id" : "ITEM-1", "itemData" : { "DOI" : "http://duckwater.bu.edu/lc/mod12q1.html", "ISBN" : "0196-2892", "ISSN" : "01962892", "URL" : "%5CBiblioteca_Digital_SPR%5CStrahler1999_ATBD.pdf", "abstract" : "The MODIS BRDF/Albedo product combines registered, multidate, multiband, atmospherically corrected surface re ectance data from the MODIS and MISR instruments to t a Bidirectional Re ectance Distribution Function (BRDF) in seven spectral bands at a 1 km spatial resolution on a 16-day cycle. From this characterization of the surface anisotropy, the algorithm performs angular integrations to derive intrinsic land surface albedos for each spectral band and three broad bands covering the solar spectrum. The albedo measures are a directional hemispherical re ectance (black sky albedo) obtained by integrating the BRDF over the exitance hemisphere for a single irradiance direction, and a bihemispherical re ectance (white sky albedo) obtained by integrating the BRDF over all viewing and irradiance directions. Because these albedo measures are purely properties of the surface and do not depend on the state of the atmosphere, they can be used with any atmospheric speci cation to provide true surface albedo as an input to regional and global climate models. The at-launch algorithm makes use of a linear kernel-based model { the semiempirical reciprocal RossThick-LiSparse model. Validation of the BRDF model and its performance under conditions of sparse angular sampling and noisy re ectances shows that the retrievals obtained are generally reliable. The solar-zenith angle dependence of albedo may be parameterized by a simple polynomial that makes it unnecessary for the user to be familiar with the underlying BRDF model. Spectral-to-broadband conversion is achieved using banddependent weighting factors. The intrinsic land surface albedos may be used to derive actual albedo by taking into account the prevailing distribution of di use skylight. Albedo is a fundamental parameter for climate modeling, since it is a property that drives much of the energy ux at the land boundary layer. Global maps of land surface albedo, which can be provided at ne to coarse scales using the BRDF/Albedo Product, will be extremely useful to the global and regional climate modeling communities.", "accessed" : { "date-parts" : [ [ "2014", "5", "27" ] ] }, "author" : [ { "dropping-particle" : "", "family" : "Strahler", "given" : "A. H.", "non-dropping-particle" : "", "parse-names" : false, "suffix" : "" }, { "dropping-particle" : "", "family" : "Muller", "given" : "J. P.", "non-dropping-particle" : "", "parse-names" : false, "suffix" : "" } ], "container-title" : "MODIS Product ID: MOD43", "id" : "ITEM-1", "issue" : "April", "issued" : { "date-parts" : [ [ "1999" ] ] }, "note" : "Useful description of kernel based BRDF method\nsee figs at end", "page" : "1-53", "publisher" : "NASA", "title" : "MODIS BRDF Albedo Product : Algorithm Theoretical Basis Document", "type" : "webpage", "volume" : "Version 5." }, "uris" : [ "http://www.mendeley.com/documents/?uuid=3ef63ded-ebe0-4203-90ab-10a4ba9e1867" ] } ], "mendeley" : { "formattedCitation" : "(Strahler and Muller 1999)", "plainTextFormattedCitation" : "(Strahler and Muller 1999)", "previouslyFormattedCitation" : "(Strahler and Muller 1999)" }, "properties" : {  }, "schema" : "https://github.com/citation-style-language/schema/raw/master/csl-citation.json" }</w:instrText>
      </w:r>
      <w:r>
        <w:fldChar w:fldCharType="separate"/>
      </w:r>
      <w:r w:rsidR="000250A6" w:rsidRPr="000250A6">
        <w:rPr>
          <w:noProof/>
        </w:rPr>
        <w:t>(Strahler and Muller 1999)</w:t>
      </w:r>
      <w:r>
        <w:fldChar w:fldCharType="end"/>
      </w:r>
      <w:r>
        <w:t xml:space="preserve"> and is recognised as a reliable reference source for cross calibration </w:t>
      </w:r>
      <w:r>
        <w:fldChar w:fldCharType="begin" w:fldLock="1"/>
      </w:r>
      <w:r w:rsidR="000250A6">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"10.1109/EORSA.2012.6261147", "ISBN" : "978-1-4673-1946-1", "author" : [ { "dropping-particle" : "", "family" : "Li", "given" : "Lili", "non-dropping-particle" : "", "parse-names" : false, "suffix" : "" }, { "dropping-particle" : "", "family" : "Yang", "given" : "Jingxue", "non-dropping-particle" : "", "parse-names" : false, "suffix" : "" }, { "dropping-particle" : "", "family" : "Wang", "given" : "Yunpeng", "non-dropping-particle" : "", "parse-names" : false, "suffix" : "" } ], "container-title" : "2012 Second International Workshop on Earth Observation and Remote Sensing Applications", "id" : "ITEM-2", "issued" : { "date-parts" : [ [ "2012", "6" ] ] }, "note" : "Many refs on cross calibration\n\nUses a viewing geom correction (excl BRDF) followed by linear xform to match to MODIS.\n\nThis is more a sensor calibration where I am aiming at an image calibration. See the long note with eq 1\n\n&amp;quot;Ray matching&amp;quot; = assume matching spectral sensitivities\n\n&amp;quot;Radiative transfer modelling&amp;quot; = take sensor spectral sensitivities into account ++ but requires knowledge of the actual spectral surface refl (I think). Remember that the relationship between different camera ch dn's is varies non-lin dependent on the surface refl (from my sputnik work ). 6S, MODTRAN and probably ATCOR are all RTM's./\n\nRM method used. &amp;quot;RM error is acceptable&amp;quot; compared with vicarious calib. No BRDF. Gain found as average over pixels.", "page" : "116-119", "publisher" : "IEEE", "publisher-place" : "Shanghai, China", "title" : "Cross-calibration of HJ-1B/CCD1 image based on Aqua/MODIS data", "type" : "paper-conference" }, "uris" : [ "http://www.mendeley.com/documents/?uuid=b83f057d-99a8-41f1-96cd-7acc40711e4a" ] }, { "id" : "ITEM-3", "itemData" : { "DOI" : "10.1080/01431160802392638", "ISSN" : "0143-1161", "author" : [ { "dropping-particle" : "", "family" : "Jiang", "given" : "G. M.", "non-dropping-particle" : "", "parse-names" : false, "suffix" : "" }, { "dropping-particle" : "", "family" : "Li", "given" : "Z. L.", "non-dropping-particle" : "", "parse-names" : false, "suffix" : "" } ], "container-title" : "International Journal of Remote Sensing", "id" : "ITEM-3", "issue" : "3", "issued" : { "date-parts" : [ [ "2009" ] ] }, "note" : "This is for TIR! They use emissivity not reflectivity...\n\nGives a number of examples of successful sensor to sensor calibration. \n\nSome refs on why MODIS is a good stable reference. \n\nSome refs on RM and RTM method.\n\nCompares RM and RTM for IR bands.\n\nUses simulation to see what the relationship betw MODIS and ?? actually looks like - is linear\n\nRTM requires knowledge of the actual spectral surface refl (I think). 6S, MODTRAN and probably ATCOR are all RTM's./\n\nPrinciple difference is that RTM tries to account for spectral differences in sensors\n\n\nThey dont measure accuracy (guess it would need ground truth). They use MODTRAN for RTM. Also simulate response of 2 sensors for typical spectra from a lib - there is a linear relation. The one SEVIR channel covers mutliple MODIS channels so they model this as a weighted sum. Compares RM and RTM for IR region. They required that their sensors had sv imilar viewing geom so no BRDF necessary. They choose apprtopriate IR sites: the ocean at night and congo. They find RTM std dev is 0.5 RM std dev. They recommend RTM based on their results.\n\nRM correlated with RTM / linear rel ().", "page" : "753-769", "title" : "Cross-calibration of MSG1-SEVIRI infrared channels with Terra-MODIS channels", "type" : "article-journal", "volume" : "30" }, "uris" : [ "http://www.mendeley.com/documents/?uuid=7c491690-0a2d-4029-a459-3040d377f516" ] }, { "id" : "ITEM-4", "itemData" : { "DOI" : "10.1080/01431160412331269779", "ISSN" : "0143-1161", "author" : [ { "dropping-particle" : "", "family" : "Liu", "given" : "J.-J.", "non-dropping-particle" : "", "parse-names" : false, "suffix" : "" }, { "dropping-particle" : "", "family" : "Li", "given" : "Z.", "non-dropping-particle" : "", "parse-names" : false, "suffix" : "" }, { "dropping-particle" : "", "family" : "Qiao", "given" : "Y.-L.", "non-dropping-particle" : "", "parse-names" : false, "suffix" : "" }, { "dropping-particle" : "", "family" : "Liu", "given" : "Y.-J.", "non-dropping-particle" : "", "parse-names" : false, "suffix" : "" }, { "dropping-particle" : "", "family" : "Zhang", "given" : "Y.-X.", "non-dropping-particle" : "", "parse-names" : false, "suffix" : "" } ], "container-title" : "International Journal of Remote Sensing", "id" : "ITEM-4", "issue" : "23", "issued" : { "date-parts" : [ [ "2004", "12" ] ] }, "note" : "Most comprehensive x calib paper read so far\n\nGives refs on rigor of MODIS calib\n\nIs again a sensor to sensor calib rather than a per-pixel calib. \n\nThe MODIS surf refl values are converted to MVIRS at sensor (radiances) using a ground measured BRDF to account for the differing viewing geometry and an atmospheric correction (worthwhile referring to this for our SPOT correction).\n\nPerhaps we should make a similar plot to fig 6 to get an idea if there is a real need for an offset val between MODIS and NGI\n\nSummary of sources of error\n\nSee 2nd note after Fig 3 &amp;quot;Dont understand this but there seems to be a good point. MODIS has more spectral res than NGI. This might make it feasible to take a coarse MODIS spectrum, mult &amp;amp; integrate with NGI spectral sensitivities to convert to NGI RGBNIR band vals...&amp;quot;\n\nCross calib can be more effective than conventional calib\n\nRTM with 6S. Simulations with RTM show good correl betw sensors. ground measured BRDF employed. Similar site choices to prev (v uniform refl, flat topo, no veg, clean air). Different viewing geom (accounted for with BRDF) &amp;amp; spectral sensitivities. Summarise sources of error.", "page" : "5267-5281", "title" : "A new method for cross-calibration of two satellite sensors", "type" : "article-journal", "volume" : "25" }, "uris" : [ "http://www.mendeley.com/documents/?uuid=e94a3c96-713b-4df8-b9e6-2482683f6fe6" ] } ], "mendeley" : { "formattedCitation" : "(Gao et al. 2013; Li, Yang, and Wang 2012; Jiang and Li 2009; Liu et al. 2004)", "plainTextFormattedCitation" : "(Gao et al. 2013; Li, Yang, and Wang 2012; Jiang and Li 2009; Liu et al. 2004)", "previouslyFormattedCitation" : "(Gao et al. 2013; Li, Yang, and Wang 2012; Jiang and Li 2009; Liu et al. 2004)" }, "properties" : {  }, "schema" : "https://github.com/citation-style-language/schema/raw/master/csl-citation.json" }</w:instrText>
      </w:r>
      <w:r>
        <w:fldChar w:fldCharType="separate"/>
      </w:r>
      <w:r w:rsidR="00B6684D" w:rsidRPr="00B6684D">
        <w:rPr>
          <w:noProof/>
        </w:rPr>
        <w:t>(Gao et al. 2013; Li, Yang, and Wang 2012; Jiang and Li 2009; Liu et al. 2004)</w:t>
      </w:r>
      <w:r>
        <w:fldChar w:fldCharType="end"/>
      </w:r>
      <w:r>
        <w:t>.  The NBAR data accuracy has been verified in a number of studies and is accurate to ‘</w:t>
      </w:r>
      <w:r w:rsidRPr="003F1E81">
        <w:t>well less than 5% albedo at the majority of the validation sites</w:t>
      </w:r>
      <w:r>
        <w:t xml:space="preserve">’ </w:t>
      </w:r>
      <w:r>
        <w:fldChar w:fldCharType="begin" w:fldLock="1"/>
      </w:r>
      <w:r w:rsidR="000250A6">
        <w:instrText>ADDIN CSL_CITATION { "citationItems" : [ { "id" : "ITEM-1", "itemData" : { "URL" : "http://tinyurl.com/jyx8gjs", "accessed" : { "date-parts" : [ [ "2014", "6", "6" ] ] }, "author" : [ { "dropping-particle" : "", "family" : "MODIS Land Team", "given" : "", "non-dropping-particle" : "", "parse-names" : false, "suffix" : "" } ], "id" : "ITEM-1", "issued" : { "date-parts" : [ [ "2014" ] ] }, "title" : "EOS validation status for MODIS BRDF/albedo: MCD43", "type" : "webpage" }, "uris" : [ "http://www.mendeley.com/documents/?uuid=4898ac42-5279-46d1-b652-ca172a092c2a" ] } ], "mendeley" : { "formattedCitation" : "(MODIS Land Team 2014)", "plainTextFormattedCitation" : "(MODIS Land Team 2014)", "previouslyFormattedCitation" : "(MODIS Land Team 2014)" }, "properties" : {  }, "schema" : "https://github.com/citation-style-language/schema/raw/master/csl-citation.json" }</w:instrText>
      </w:r>
      <w:r>
        <w:fldChar w:fldCharType="separate"/>
      </w:r>
      <w:r w:rsidR="00B6684D" w:rsidRPr="00B6684D">
        <w:rPr>
          <w:noProof/>
        </w:rPr>
        <w:t>(MODIS Land Team 2014)</w:t>
      </w:r>
      <w:r>
        <w:fldChar w:fldCharType="end"/>
      </w:r>
      <w:r>
        <w:t xml:space="preserve">.  MODIS was also selected as it has similar spectral bands to the Intergraph DMC.  Bands 4, 1, 3 and 2 from the MODIS sensor were used to correspond to the red, green, blue and NIR bands from the DMC sensor respectively.  The PPS processed imagery has zero offset, so the parameter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from Equation </w:t>
      </w:r>
      <w:r>
        <w:fldChar w:fldCharType="begin"/>
      </w:r>
      <w:r>
        <w:instrText xml:space="preserve"> REF _Ref389903441 \h  \* MERGEFORMAT </w:instrText>
      </w:r>
      <w:r>
        <w:fldChar w:fldCharType="separate"/>
      </w:r>
      <w:r w:rsidR="00C55794" w:rsidRPr="003B5532">
        <w:t>(</w:t>
      </w:r>
      <w:r w:rsidR="00C55794">
        <w:rPr>
          <w:noProof/>
        </w:rPr>
        <w:t>7</w:t>
      </w:r>
      <w:r w:rsidR="00C55794" w:rsidRPr="003B5532">
        <w:t>)</w:t>
      </w:r>
      <w:r>
        <w:fldChar w:fldCharType="end"/>
      </w:r>
      <w:r>
        <w:t xml:space="preserve"> was zero and the atmospheric reflectance</w:t>
      </w:r>
      <w:proofErr w:type="gramStart"/>
      <w:r>
        <w:t xml:space="preserve">, </w:t>
      </w:r>
      <w:proofErr w:type="gramEnd"/>
      <m:oMath>
        <m:sSub>
          <m:sSubPr>
            <m:ctrlPr>
              <w:rPr>
                <w:rFonts w:ascii="Cambria Math" w:hAnsi="Cambria Math"/>
                <w:i/>
              </w:rPr>
            </m:ctrlPr>
          </m:sSubPr>
          <m:e>
            <m:r>
              <w:rPr>
                <w:rFonts w:ascii="Cambria Math" w:hAnsi="Cambria Math"/>
              </w:rPr>
              <m:t>ρ</m:t>
            </m:r>
          </m:e>
          <m:sub>
            <m:r>
              <m:rPr>
                <m:sty m:val="p"/>
              </m:rPr>
              <w:rPr>
                <w:rFonts w:ascii="Cambria Math" w:hAnsi="Cambria Math"/>
              </w:rPr>
              <m:t>a</m:t>
            </m:r>
          </m:sub>
        </m:sSub>
      </m:oMath>
      <w:r>
        <w:t xml:space="preserve">, was small as the surveys were conducted on clear days, meaning that </w:t>
      </w:r>
      <w:r w:rsidRPr="00CA2802">
        <w:rPr>
          <w:i/>
          <w:iCs/>
        </w:rPr>
        <w:t>C</w:t>
      </w:r>
      <w:r>
        <w:t xml:space="preserve"> was small.  For the purposes of the case study, </w:t>
      </w:r>
      <w:r w:rsidRPr="00CA2802">
        <w:rPr>
          <w:i/>
          <w:iCs/>
        </w:rPr>
        <w:t>C</w:t>
      </w:r>
      <w:r>
        <w:t xml:space="preserve"> was ignored and only the gain, </w:t>
      </w:r>
      <w:r w:rsidRPr="00CA2802">
        <w:rPr>
          <w:i/>
          <w:iCs/>
        </w:rPr>
        <w:t>M</w:t>
      </w:r>
      <w:r>
        <w:t xml:space="preserve">, was estimated.  </w:t>
      </w:r>
      <w:r w:rsidDel="00E909AD">
        <w:rPr>
          <w:rStyle w:val="CommentReference"/>
        </w:rPr>
        <w:t xml:space="preserve"> </w:t>
      </w:r>
      <w:r>
        <w:t xml:space="preserve">With only one parameter to estimate, a sliding window of one pixel was used to achieve the best possible spatial resolution in the </w:t>
      </w:r>
      <w:r w:rsidRPr="00B829B4">
        <w:rPr>
          <w:b/>
          <w:bCs/>
        </w:rPr>
        <w:t>M</w:t>
      </w:r>
      <w:r>
        <w:t xml:space="preserve"> raster.  The gain-only simplification is given support by the results of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sidRPr="008E7E1B">
        <w:rPr>
          <w:noProof/>
        </w:rPr>
        <w:t xml:space="preserve">Collings et al. </w:t>
      </w:r>
      <w:r>
        <w:rPr>
          <w:noProof/>
        </w:rPr>
        <w:t>(</w:t>
      </w:r>
      <w:r w:rsidRPr="008E7E1B">
        <w:rPr>
          <w:noProof/>
        </w:rPr>
        <w:t>2011)</w:t>
      </w:r>
      <w:r>
        <w:fldChar w:fldCharType="end"/>
      </w:r>
      <w:r>
        <w:t xml:space="preserve"> who found the gain term in their linear model to carry the majority of the corrective effect.  Nevertheless, it must be acknowledged that this is an initial approach and subsequent studies should be conducted to investigate the effects of including </w:t>
      </w:r>
      <w:r w:rsidRPr="00CA2802">
        <w:rPr>
          <w:i/>
          <w:iCs/>
        </w:rPr>
        <w:t>C</w:t>
      </w:r>
      <w:r>
        <w:t xml:space="preserve"> and increasing the sliding window size.  The blue channel in particular could benefit from the inclusion of the offset term due to its haze sensitivity. </w:t>
      </w:r>
    </w:p>
    <w:p w14:paraId="54D7F002" w14:textId="77777777" w:rsidR="00704D02" w:rsidRDefault="00704D02" w:rsidP="00704D02">
      <w:pPr>
        <w:pStyle w:val="Newparagraph"/>
      </w:pPr>
    </w:p>
    <w:p w14:paraId="7B1F659F" w14:textId="77777777" w:rsidR="00704D02" w:rsidRDefault="00704D02" w:rsidP="00704D02">
      <w:pPr>
        <w:pStyle w:val="Heading2"/>
      </w:pPr>
      <w:bookmarkStart w:id="268" w:name="_Ref486590748"/>
      <w:r>
        <w:t>Linearity of Band Averaged Values</w:t>
      </w:r>
      <w:bookmarkEnd w:id="268"/>
      <w:r>
        <w:t xml:space="preserve"> </w:t>
      </w:r>
    </w:p>
    <w:p w14:paraId="7E8A905A" w14:textId="2E9AB203" w:rsidR="00704D02" w:rsidRDefault="00704D02" w:rsidP="00704D02">
      <w:pPr>
        <w:pStyle w:val="Paragraph"/>
      </w:pPr>
      <w:r>
        <w:t xml:space="preserve">In formulating the method in Section </w:t>
      </w:r>
      <w:r>
        <w:fldChar w:fldCharType="begin"/>
      </w:r>
      <w:r>
        <w:instrText xml:space="preserve"> REF _Ref474669339 \r \h </w:instrText>
      </w:r>
      <w:r>
        <w:fldChar w:fldCharType="separate"/>
      </w:r>
      <w:r w:rsidR="00C55794">
        <w:t>2.1</w:t>
      </w:r>
      <w:r>
        <w:fldChar w:fldCharType="end"/>
      </w:r>
      <w:r>
        <w:t xml:space="preserve">, it was assumed that the effect of sensor RSR on measured surface reflectance is locally linear and can be incorporated in the model of Equation </w:t>
      </w:r>
      <w:r>
        <w:fldChar w:fldCharType="begin"/>
      </w:r>
      <w:r>
        <w:instrText xml:space="preserve"> REF _Ref389750707 \h  \* MERGEFORMAT </w:instrText>
      </w:r>
      <w:r>
        <w:fldChar w:fldCharType="separate"/>
      </w:r>
      <w:r w:rsidR="00C55794" w:rsidRPr="003B5532">
        <w:t>(</w:t>
      </w:r>
      <w:r w:rsidR="00C55794">
        <w:rPr>
          <w:noProof/>
        </w:rPr>
        <w:t>5</w:t>
      </w:r>
      <w:r w:rsidR="00C55794" w:rsidRPr="003B5532">
        <w:t>)</w:t>
      </w:r>
      <w:r>
        <w:fldChar w:fldCharType="end"/>
      </w:r>
      <w:r>
        <w:t xml:space="preserve">.  To investigate the validity of this assumption, MODIS and DMC band averaged values were simulated for typical surface reflectance spectra and statistically compared.  Twenty surface reflectance spectra were selected from the ‘soil’, ‘vegetation’, ‘water’ and ‘man-made’ classes in the ASTER spectral library </w:t>
      </w:r>
      <w:r>
        <w:fldChar w:fldCharType="begin" w:fldLock="1"/>
      </w:r>
      <w:r w:rsidR="000250A6">
        <w:instrText>ADDIN CSL_CITATION { "citationItems" : [ { "id" : "ITEM-1", "itemData" : { "DOI" : "10.1016/j.rse.2008.11.007", "ISBN" : "0034-4257", "ISSN" : "00344257", "PMID" : "18445120", "abstract" : "The Advanced Spaceborne Thermal Emission Reflection Radiometer (ASTER) on NASA's Terra platform has been widely used in geological and other science studies. In support of ASTER studies, a library of natural and man-made materials was compiled as the ASTER Spectral Library v1.2 and made available from http://speclib.jpl.nasa.gov. The library is a collection of contributions in a standard format with ancillary data from the Jet Propulsion Laboratory (JPL), Johns Hopkins University (JHU) and the United States Geological Survey (USGS). A new version of the library (v2.0) is now available online or via CD, which includes major additions to the mineral and rock spectra. The ASTER library provides a comprehensive collection of over 2300 spectra of a wide variety of materials covering the wavelength range 0.4-15.4????m. ?? 2008 Elsevier Inc.", "author" : [ { "dropping-particle" : "", "family" : "Baldridge", "given" : "A. M.", "non-dropping-particle" : "", "parse-names" : false, "suffix" : "" }, { "dropping-particle" : "", "family" : "Hook", "given" : "S. J.", "non-dropping-particle" : "", "parse-names" : false, "suffix" : "" }, { "dropping-particle" : "", "family" : "Grove", "given" : "C. I.", "non-dropping-particle" : "", "parse-names" : false, "suffix" : "" }, { "dropping-particle" : "", "family" : "Rivera", "given" : "G.", "non-dropping-particle" : "", "parse-names" : false, "suffix" : "" } ], "container-title" : "Remote Sensing of Environment", "id" : "ITEM-1", "issue" : "4", "issued" : { "date-parts" : [ [ "2009" ] ] }, "page" : "711-715", "publisher" : "Elsevier Inc.", "title" : "The ASTER spectral library version 2.0", "type" : "article-journal", "volume" : "113" }, "uris" : [ "http://www.mendeley.com/documents/?uuid=24aebeab-a6ba-42d4-82cf-873121506ddb" ] } ], "mendeley" : { "formattedCitation" : "(Baldridge et al. 2009)", "plainTextFormattedCitation" : "(Baldridge et al. 2009)", "previouslyFormattedCitation" : "(Baldridge et al. 2009)" }, "properties" : {  }, "schema" : "https://github.com/citation-style-language/schema/raw/master/csl-citation.json" }</w:instrText>
      </w:r>
      <w:r>
        <w:fldChar w:fldCharType="separate"/>
      </w:r>
      <w:r w:rsidR="00B6684D" w:rsidRPr="00B6684D">
        <w:rPr>
          <w:noProof/>
        </w:rPr>
        <w:t>(Baldridge et al. 2009)</w:t>
      </w:r>
      <w:r>
        <w:fldChar w:fldCharType="end"/>
      </w:r>
      <w:r>
        <w:t xml:space="preserve"> to represent commonly encountered land covers.  Band averaged values were then calculated for these representative spectra using Equation </w:t>
      </w:r>
      <w:r>
        <w:fldChar w:fldCharType="begin"/>
      </w:r>
      <w:r>
        <w:instrText xml:space="preserve"> REF _Ref475625552 \h  \* MERGEFORMAT </w:instrText>
      </w:r>
      <w:r>
        <w:fldChar w:fldCharType="separate"/>
      </w:r>
      <w:r w:rsidR="00C55794" w:rsidRPr="003B5532">
        <w:t>(</w:t>
      </w:r>
      <w:r w:rsidR="00C55794">
        <w:rPr>
          <w:noProof/>
        </w:rPr>
        <w:t>13</w:t>
      </w:r>
      <w:r>
        <w:fldChar w:fldCharType="end"/>
      </w:r>
      <w:r>
        <w:t xml:space="preserve">), with the MODIS and DMC RSRs as shown in </w:t>
      </w:r>
      <w:r>
        <w:fldChar w:fldCharType="begin"/>
      </w:r>
      <w:r>
        <w:instrText xml:space="preserve"> REF _Ref452304563 \h  \* MERGEFORMAT </w:instrText>
      </w:r>
      <w:r>
        <w:fldChar w:fldCharType="separate"/>
      </w:r>
      <w:r w:rsidR="00C55794">
        <w:t xml:space="preserve">Figure </w:t>
      </w:r>
      <w:r w:rsidR="00C55794">
        <w:rPr>
          <w:noProof/>
        </w:rPr>
        <w:t>2</w:t>
      </w:r>
      <w:r>
        <w:fldChar w:fldCharType="end"/>
      </w:r>
      <w:r>
        <w:t>.</w:t>
      </w:r>
    </w:p>
    <w:p w14:paraId="24D0B5D2" w14:textId="77777777" w:rsidR="00704D02" w:rsidRDefault="00704D02" w:rsidP="00704D02">
      <w:pPr>
        <w:pStyle w:val="Paragraph"/>
      </w:pPr>
    </w:p>
    <w:p w14:paraId="75DC0D22" w14:textId="77777777" w:rsidR="00704D02" w:rsidRDefault="00704D02" w:rsidP="00704D02">
      <w:pPr>
        <w:pStyle w:val="Heading2"/>
        <w:keepLines/>
      </w:pPr>
      <w:bookmarkStart w:id="269" w:name="_Ref452296021"/>
      <w:commentRangeStart w:id="270"/>
      <w:commentRangeStart w:id="271"/>
      <w:r>
        <w:t>Accuracy Assessment</w:t>
      </w:r>
      <w:bookmarkEnd w:id="269"/>
      <w:commentRangeEnd w:id="270"/>
      <w:r w:rsidR="008F74E0">
        <w:rPr>
          <w:rStyle w:val="CommentReference"/>
          <w:rFonts w:cs="Times New Roman"/>
          <w:b w:val="0"/>
          <w:bCs w:val="0"/>
          <w:i w:val="0"/>
          <w:iCs w:val="0"/>
        </w:rPr>
        <w:commentReference w:id="270"/>
      </w:r>
      <w:commentRangeEnd w:id="271"/>
      <w:r w:rsidR="005C3FA5">
        <w:rPr>
          <w:rStyle w:val="CommentReference"/>
          <w:rFonts w:cs="Times New Roman"/>
          <w:b w:val="0"/>
          <w:bCs w:val="0"/>
          <w:i w:val="0"/>
          <w:iCs w:val="0"/>
        </w:rPr>
        <w:commentReference w:id="271"/>
      </w:r>
    </w:p>
    <w:p w14:paraId="15F0B502" w14:textId="77777777" w:rsidR="00704D02" w:rsidRDefault="00704D02" w:rsidP="00704D02">
      <w:pPr>
        <w:pStyle w:val="Paragraph"/>
        <w:rPr>
          <w:rStyle w:val="CommentReference"/>
        </w:rPr>
      </w:pPr>
      <w:r>
        <w:t xml:space="preserve">Given that the DMC imagery was acquired in 2010, it was not possible to assess the accuracy of the reflectance retrieval method using ground-based spectral measures. Alternative methods for evaluating the results were consequently needed.  First, the DMC DN (digital number) and calibrated surface reflectance images were stitched into mosaics and the mosaics were visually compared to determine if discontinuities between adjacent images were reduced and to what extent the radiometric variations were corrected.  Second, the DMC homogenised mosaic was resampled to the MODIS grid and resolution, and statistically compared to the MODIS reference image. Last, we quantitatively compared the DMC homogenised mosaic to a SPOT 5 scene, and the SPOT 5 scene to the MODIS reference image.  </w:t>
      </w:r>
    </w:p>
    <w:p w14:paraId="4E5CD7AE" w14:textId="77777777" w:rsidR="00704D02" w:rsidRDefault="00704D02" w:rsidP="00704D02">
      <w:pPr>
        <w:pStyle w:val="Newparagraph"/>
      </w:pPr>
    </w:p>
    <w:p w14:paraId="5ACB12C3" w14:textId="3C60512D" w:rsidR="00704D02" w:rsidRDefault="00704D02" w:rsidP="00704D02">
      <w:pPr>
        <w:pStyle w:val="Newparagraph"/>
      </w:pPr>
      <w:r>
        <w:t xml:space="preserve">The 10 m resolution SPOT 5 level 1A image, acquired on 21 January 2010, covers portions of all four aerial campaigns as shown in </w:t>
      </w:r>
      <w:r>
        <w:fldChar w:fldCharType="begin"/>
      </w:r>
      <w:r>
        <w:instrText xml:space="preserve"> REF _Ref447467040 \h  \* MERGEFORMAT </w:instrText>
      </w:r>
      <w:r>
        <w:fldChar w:fldCharType="separate"/>
      </w:r>
      <w:r w:rsidR="00C55794">
        <w:t xml:space="preserve">Figure </w:t>
      </w:r>
      <w:r w:rsidR="00C55794">
        <w:rPr>
          <w:noProof/>
        </w:rPr>
        <w:t>3</w:t>
      </w:r>
      <w:r>
        <w:fldChar w:fldCharType="end"/>
      </w:r>
      <w:r>
        <w:t xml:space="preserve">.  The image was </w:t>
      </w:r>
      <w:proofErr w:type="spellStart"/>
      <w:r>
        <w:t>orthorectified</w:t>
      </w:r>
      <w:proofErr w:type="spellEnd"/>
      <w:r>
        <w:t xml:space="preserve"> using a 5 m resolution DEM </w:t>
      </w:r>
      <w:r>
        <w:fldChar w:fldCharType="begin" w:fldLock="1"/>
      </w:r>
      <w:r w:rsidR="000250A6">
        <w:instrText>ADDIN CSL_CITATION { "citationItems" : [ { "id" : "ITEM-1", "itemData" : { "DOI" : "10.13140/2.1.3015.5922", "author" : [ { "dropping-particle" : "", "family" : "Niekerk", "given" : "A", "non-dropping-particle" : "Van", "parse-names" : false, "suffix" : "" } ], "container-title" : "ResearchGate", "id" : "ITEM-1", "issue" : "February 2016", "issued" : { "date-parts" : [ [ "2014" ] ] }, "title" : "Stellenbosch University Digital Elevation Model (SUDEM)", "type" : "article-journal", "volume" : "16" }, "uris" : [ "http://www.mendeley.com/documents/?uuid=61ee72c6-5e08-40d2-9003-a7d9a8875796" ] } ], "mendeley" : { "formattedCitation" : "(Van Niekerk 2014)", "plainTextFormattedCitation" : "(Van Niekerk 2014)", "previouslyFormattedCitation" : "(Van Niekerk 2014)" }, "properties" : {  }, "schema" : "https://github.com/citation-style-language/schema/raw/master/csl-citation.json" }</w:instrText>
      </w:r>
      <w:r>
        <w:fldChar w:fldCharType="separate"/>
      </w:r>
      <w:r w:rsidR="00B6684D" w:rsidRPr="00B6684D">
        <w:rPr>
          <w:noProof/>
        </w:rPr>
        <w:t>(Van Niekerk 2014)</w:t>
      </w:r>
      <w:r>
        <w:fldChar w:fldCharType="end"/>
      </w:r>
      <w:r>
        <w:t xml:space="preserve">.  The SPOT 5 DN image was converted to surface reflectance using the </w:t>
      </w:r>
      <w:proofErr w:type="spellStart"/>
      <w:r>
        <w:t>Amospheric</w:t>
      </w:r>
      <w:proofErr w:type="spellEnd"/>
      <w:r>
        <w:t xml:space="preserve">/Topographic correction (ATCOR-3) method </w:t>
      </w:r>
      <w:r>
        <w:fldChar w:fldCharType="begin" w:fldLock="1"/>
      </w:r>
      <w:r w:rsidR="000250A6">
        <w:instrText>ADDIN CSL_CITATION { "citationItems" : [ { "id" : "ITEM-1", "itemData" : { "abstract" : "A method for the combined correction of atmospheric and topographic e\ue080 ects has been developed. It accounts for horizontally varying atmospheric conditions and also includes the height dependence of the atmospheric radiance and transmittance functions to simulate the simpli\u00ae ed properties of a three- dimensional atmosphere. A Digital Elevation Model (DEM) is used to obtain information about surface elevation, slope, and orientation. Based on the Lambertian assumption the surface re\u00af ectance in rugged terrain is calculated. The method is restricted to high spatial resolution satellite sensors like Landsat TM and SPOT HRV, since some simplifying assumptions are being made to reduce the required image processing time. The possibilities and limitations of the method are critically discussed.", "author" : [ { "dropping-particle" : "", "family" : "Richter", "given" : "R.", "non-dropping-particle" : "", "parse-names" : false, "suffix" : "" } ], "container-title" : "International Journal of Remote Sensing", "id" : "ITEM-1", "issue" : "5", "issued" : { "date-parts" : [ [ "1997" ] ] }, "page" : "1099-1111", "title" : "Correction of atmospheric and topographic effects for high spatial resolution satellite imagery", "type" : "article-journal", "volume" : "18" }, "uris" : [ "http://www.mendeley.com/documents/?uuid=e9d41c10-45ef-438a-8dd6-3ab2ab237706" ] } ], "mendeley" : { "formattedCitation" : "(Richter 1997)", "plainTextFormattedCitation" : "(Richter 1997)", "previouslyFormattedCitation" : "(Richter 1997)" }, "properties" : {  }, "schema" : "https://github.com/citation-style-language/schema/raw/master/csl-citation.json" }</w:instrText>
      </w:r>
      <w:r>
        <w:fldChar w:fldCharType="separate"/>
      </w:r>
      <w:r w:rsidR="00B6684D" w:rsidRPr="00B6684D">
        <w:rPr>
          <w:noProof/>
        </w:rPr>
        <w:t>(Richter 1997)</w:t>
      </w:r>
      <w:r>
        <w:fldChar w:fldCharType="end"/>
      </w:r>
      <w:r>
        <w:t xml:space="preserve">.  Since the SPOT 5 sensor does not have a blue band, it was omitted from this comparison.  The SPOT 5 resolution of 10 m allows the surface reflectance result to be checked at a resolution significantly closer to the aerial resolution than the reference MODIS resolution.  This provides a useful check of the effect of approximating BRDF and atmospheric variations at the coarse scale of the reference image.  While the MODIS comparison checks the DMC surface reflectance against the reference it was fitted to, the SPOT 5 comparison uses an independent and ‘unseen’ source.  </w:t>
      </w:r>
    </w:p>
    <w:p w14:paraId="3B9BB9E7" w14:textId="77777777" w:rsidR="00704D02" w:rsidRDefault="00704D02" w:rsidP="00704D02">
      <w:pPr>
        <w:pStyle w:val="Newparagraph"/>
      </w:pPr>
    </w:p>
    <w:p w14:paraId="60379E72" w14:textId="77777777" w:rsidR="00704D02" w:rsidRDefault="00704D02" w:rsidP="00704D02">
      <w:pPr>
        <w:pStyle w:val="Newparagraph"/>
      </w:pPr>
      <w:commentRangeStart w:id="272"/>
      <w:commentRangeStart w:id="273"/>
      <w:r>
        <w:t xml:space="preserve">To establish the relative accuracy of the corrected SPOT 5 scene, it was </w:t>
      </w:r>
      <w:proofErr w:type="spellStart"/>
      <w:r>
        <w:t>downsampled</w:t>
      </w:r>
      <w:proofErr w:type="spellEnd"/>
      <w:r>
        <w:t xml:space="preserve"> (by averaging) to the MODIS resolution and grid and statistically compared to the MODIS reference image using Equation </w:t>
      </w:r>
      <w:r>
        <w:fldChar w:fldCharType="begin"/>
      </w:r>
      <w:r>
        <w:instrText xml:space="preserve"> REF _Ref486267632 \h </w:instrText>
      </w:r>
      <w:r>
        <w:fldChar w:fldCharType="separate"/>
      </w:r>
      <w:r w:rsidR="00C55794" w:rsidRPr="003B5532">
        <w:t>(</w:t>
      </w:r>
      <w:r w:rsidR="00C55794">
        <w:rPr>
          <w:noProof/>
        </w:rPr>
        <w:t>14</w:t>
      </w:r>
      <w:r w:rsidR="00C55794" w:rsidRPr="003B5532">
        <w:t>)</w:t>
      </w:r>
      <w:r>
        <w:fldChar w:fldCharType="end"/>
      </w:r>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3C3154A9" w14:textId="77777777" w:rsidTr="000F20E4">
        <w:trPr>
          <w:trHeight w:val="737"/>
        </w:trPr>
        <w:tc>
          <w:tcPr>
            <w:tcW w:w="4725" w:type="pct"/>
            <w:vAlign w:val="center"/>
          </w:tcPr>
          <w:p w14:paraId="50C658D9" w14:textId="77777777" w:rsidR="00704D02" w:rsidRPr="005D645A" w:rsidRDefault="00704D02" w:rsidP="000F20E4">
            <w:pPr>
              <w:pStyle w:val="Displayedequation"/>
            </w:pPr>
            <m:oMathPara>
              <m:oMathParaPr>
                <m:jc m:val="center"/>
              </m:oMathParaPr>
              <m:oMath>
                <m:r>
                  <w:rPr>
                    <w:rFonts w:ascii="Cambria Math" w:hAnsi="Cambria Math"/>
                  </w:rPr>
                  <m:t>E</m:t>
                </m:r>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m:rPr>
                            <m:sty m:val="p"/>
                          </m:rPr>
                          <w:rPr>
                            <w:rFonts w:ascii="Cambria Math" w:hAnsi="Cambria Math"/>
                          </w:rPr>
                          <m:t>CMP</m:t>
                        </m:r>
                      </m:sup>
                    </m:sSup>
                    <m:d>
                      <m:dPr>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hAnsi="Cambria Math"/>
                            <w:i/>
                          </w:rPr>
                        </m:ctrlPr>
                      </m:sSupPr>
                      <m:e>
                        <m:r>
                          <w:rPr>
                            <w:rFonts w:ascii="Cambria Math" w:hAnsi="Cambria Math"/>
                          </w:rPr>
                          <m:t>I</m:t>
                        </m:r>
                      </m:e>
                      <m:sup>
                        <m:r>
                          <m:rPr>
                            <m:sty m:val="p"/>
                          </m:rPr>
                          <w:rPr>
                            <w:rFonts w:ascii="Cambria Math" w:hAnsi="Cambria Math"/>
                          </w:rPr>
                          <m:t>SPOT</m:t>
                        </m:r>
                      </m:sup>
                    </m:sSup>
                    <m:r>
                      <w:rPr>
                        <w:rFonts w:ascii="Cambria Math" w:hAnsi="Cambria Math"/>
                      </w:rPr>
                      <m:t>(x,y)</m:t>
                    </m:r>
                  </m:e>
                </m:d>
              </m:oMath>
            </m:oMathPara>
          </w:p>
        </w:tc>
        <w:tc>
          <w:tcPr>
            <w:tcW w:w="275" w:type="pct"/>
            <w:vAlign w:val="center"/>
          </w:tcPr>
          <w:p w14:paraId="644B6A13" w14:textId="77777777" w:rsidR="00704D02" w:rsidRPr="003B5532" w:rsidRDefault="00704D02" w:rsidP="000F20E4">
            <w:pPr>
              <w:pStyle w:val="Displayedequation"/>
              <w:jc w:val="right"/>
            </w:pPr>
            <w:bookmarkStart w:id="274" w:name="_Ref486267632"/>
            <w:r w:rsidRPr="003B5532">
              <w:t>(</w:t>
            </w:r>
            <w:r w:rsidRPr="00C46916">
              <w:fldChar w:fldCharType="begin"/>
            </w:r>
            <w:r>
              <w:instrText xml:space="preserve"> SEQ MyEquation \* ARABIC </w:instrText>
            </w:r>
            <w:r w:rsidRPr="00C46916">
              <w:fldChar w:fldCharType="separate"/>
            </w:r>
            <w:r w:rsidR="00C55794">
              <w:rPr>
                <w:noProof/>
              </w:rPr>
              <w:t>14</w:t>
            </w:r>
            <w:r w:rsidRPr="00C46916">
              <w:fldChar w:fldCharType="end"/>
            </w:r>
            <w:r w:rsidRPr="003B5532">
              <w:t>)</w:t>
            </w:r>
            <w:bookmarkEnd w:id="274"/>
          </w:p>
        </w:tc>
      </w:tr>
    </w:tbl>
    <w:p w14:paraId="4B89B79A" w14:textId="77777777" w:rsidR="00704D02" w:rsidRDefault="00704D02" w:rsidP="00704D02">
      <w:pPr>
        <w:pStyle w:val="Paragraph"/>
      </w:pPr>
      <w:proofErr w:type="gramStart"/>
      <w:r>
        <w:t>where</w:t>
      </w:r>
      <w:proofErr w:type="gramEnd"/>
      <w:r>
        <w:t xml:space="preserve"> </w:t>
      </w:r>
      <m:oMath>
        <m:sSup>
          <m:sSupPr>
            <m:ctrlPr>
              <w:rPr>
                <w:rFonts w:ascii="Cambria Math" w:hAnsi="Cambria Math"/>
                <w:i/>
              </w:rPr>
            </m:ctrlPr>
          </m:sSupPr>
          <m:e>
            <m:r>
              <w:rPr>
                <w:rFonts w:ascii="Cambria Math" w:hAnsi="Cambria Math"/>
              </w:rPr>
              <m:t>I</m:t>
            </m:r>
          </m:e>
          <m:sup>
            <m:r>
              <m:rPr>
                <m:sty m:val="p"/>
              </m:rPr>
              <w:rPr>
                <w:rFonts w:ascii="Cambria Math" w:hAnsi="Cambria Math"/>
              </w:rPr>
              <m:t>CMP</m:t>
            </m:r>
          </m:sup>
        </m:sSup>
      </m:oMath>
      <w:r>
        <w:t xml:space="preserve"> is the MODIS image, </w:t>
      </w:r>
      <m:oMath>
        <m:sSup>
          <m:sSupPr>
            <m:ctrlPr>
              <w:rPr>
                <w:rFonts w:ascii="Cambria Math" w:hAnsi="Cambria Math"/>
                <w:i/>
              </w:rPr>
            </m:ctrlPr>
          </m:sSupPr>
          <m:e>
            <m:r>
              <w:rPr>
                <w:rFonts w:ascii="Cambria Math" w:hAnsi="Cambria Math"/>
              </w:rPr>
              <m:t>I</m:t>
            </m:r>
          </m:e>
          <m:sup>
            <m:r>
              <m:rPr>
                <m:sty m:val="p"/>
              </m:rPr>
              <w:rPr>
                <w:rFonts w:ascii="Cambria Math" w:hAnsi="Cambria Math"/>
              </w:rPr>
              <m:t>SPOT</m:t>
            </m:r>
          </m:sup>
        </m:sSup>
      </m:oMath>
      <w:r>
        <w:t xml:space="preserve"> is the SPOT 5 image, </w:t>
      </w:r>
      <m:oMath>
        <m:r>
          <w:rPr>
            <w:rFonts w:ascii="Cambria Math" w:hAnsi="Cambria Math"/>
          </w:rPr>
          <m:t>(x,y)</m:t>
        </m:r>
      </m:oMath>
      <w:r>
        <w:t xml:space="preserve"> are the pixel co-ordinates and </w:t>
      </w:r>
      <m:oMath>
        <m:r>
          <w:rPr>
            <w:rFonts w:ascii="Cambria Math" w:hAnsi="Cambria Math"/>
          </w:rPr>
          <m:t>E</m:t>
        </m:r>
      </m:oMath>
      <w:r>
        <w:t xml:space="preserve"> is the difference image.   Mean absolute difference (MAD) and root m</w:t>
      </w:r>
      <w:proofErr w:type="spellStart"/>
      <w:r>
        <w:t>ean</w:t>
      </w:r>
      <w:proofErr w:type="spellEnd"/>
      <w:r>
        <w:t xml:space="preserve"> square (RMS) statistics were found to establish a benchmark against which similar statistics for DMC homogenised mosaic could be compared. </w:t>
      </w:r>
      <w:commentRangeEnd w:id="272"/>
      <w:r w:rsidR="008F74E0">
        <w:rPr>
          <w:rStyle w:val="CommentReference"/>
        </w:rPr>
        <w:commentReference w:id="272"/>
      </w:r>
      <w:commentRangeEnd w:id="273"/>
      <w:r w:rsidR="005C3FA5">
        <w:rPr>
          <w:rStyle w:val="CommentReference"/>
        </w:rPr>
        <w:commentReference w:id="273"/>
      </w:r>
    </w:p>
    <w:p w14:paraId="7D557179" w14:textId="77777777" w:rsidR="00704D02" w:rsidRDefault="00704D02" w:rsidP="00704D02">
      <w:pPr>
        <w:pStyle w:val="Newparagraph"/>
      </w:pPr>
    </w:p>
    <w:p w14:paraId="51EF29B0" w14:textId="77777777" w:rsidR="00704D02" w:rsidRDefault="00704D02" w:rsidP="00704D02">
      <w:pPr>
        <w:pStyle w:val="Newparagraph"/>
      </w:pPr>
      <w:r>
        <w:lastRenderedPageBreak/>
        <w:t xml:space="preserve">The DMC homogenised mosaic was then </w:t>
      </w:r>
      <w:proofErr w:type="spellStart"/>
      <w:r>
        <w:t>downsampled</w:t>
      </w:r>
      <w:proofErr w:type="spellEnd"/>
      <w:r>
        <w:t xml:space="preserve"> (by averaging) to the SPOT 5 resolution and grid, and statistically compared to the SPOT 5 surface reflectance image using Equation </w:t>
      </w:r>
      <w:r>
        <w:fldChar w:fldCharType="begin"/>
      </w:r>
      <w:r>
        <w:instrText xml:space="preserve"> REF _Ref486267632 \h </w:instrText>
      </w:r>
      <w:r>
        <w:fldChar w:fldCharType="separate"/>
      </w:r>
      <w:r w:rsidR="00C55794" w:rsidRPr="003B5532">
        <w:t>(</w:t>
      </w:r>
      <w:r w:rsidR="00C55794">
        <w:rPr>
          <w:noProof/>
        </w:rPr>
        <w:t>14</w:t>
      </w:r>
      <w:r w:rsidR="00C55794" w:rsidRPr="003B5532">
        <w:t>)</w:t>
      </w:r>
      <w:r>
        <w:fldChar w:fldCharType="end"/>
      </w:r>
      <w:r>
        <w:t xml:space="preserve"> with  </w:t>
      </w:r>
      <m:oMath>
        <m:sSup>
          <m:sSupPr>
            <m:ctrlPr>
              <w:rPr>
                <w:rFonts w:ascii="Cambria Math" w:hAnsi="Cambria Math"/>
                <w:i/>
              </w:rPr>
            </m:ctrlPr>
          </m:sSupPr>
          <m:e>
            <m:r>
              <w:rPr>
                <w:rFonts w:ascii="Cambria Math" w:hAnsi="Cambria Math"/>
              </w:rPr>
              <m:t>I</m:t>
            </m:r>
          </m:e>
          <m:sup>
            <m:r>
              <m:rPr>
                <m:sty m:val="p"/>
              </m:rPr>
              <w:rPr>
                <w:rFonts w:ascii="Cambria Math" w:hAnsi="Cambria Math"/>
              </w:rPr>
              <m:t>CMP</m:t>
            </m:r>
          </m:sup>
        </m:sSup>
      </m:oMath>
      <w:r>
        <w:t xml:space="preserve"> as the DMC mosaic in this instance.</w:t>
      </w:r>
    </w:p>
    <w:p w14:paraId="5F1F3328" w14:textId="77777777" w:rsidR="00704D02" w:rsidRDefault="00704D02" w:rsidP="00704D02">
      <w:pPr>
        <w:pStyle w:val="Newparagraph"/>
      </w:pPr>
      <w:r>
        <w:t xml:space="preserve"> </w:t>
      </w:r>
    </w:p>
    <w:p w14:paraId="4AFA66CA" w14:textId="77777777" w:rsidR="00704D02" w:rsidRDefault="00704D02" w:rsidP="00704D02">
      <w:pPr>
        <w:pStyle w:val="Newparagraph"/>
      </w:pPr>
      <w:r>
        <w:t xml:space="preserve">The image resulting from the differencing process was used to identify spatial patterns in the discrepancies between the corrected SPOT 5 image and DMC mosaic.  MAD and RMS statistics were found for the image to allow comparison with the results of similar studies.  In addition to the statistical evaluation, individual spectra from homogenous surfaces in the SPOT 5 surface reflectance image, and DMC homogenised and DN mosaics were compared.  </w:t>
      </w:r>
    </w:p>
    <w:p w14:paraId="03462462" w14:textId="77777777" w:rsidR="00704D02" w:rsidRDefault="00704D02" w:rsidP="00582F14">
      <w:pPr>
        <w:pStyle w:val="Newparagraph"/>
        <w:ind w:firstLine="0"/>
      </w:pPr>
    </w:p>
    <w:p w14:paraId="34EE84A4" w14:textId="77777777" w:rsidR="00704D02" w:rsidRDefault="00582F14" w:rsidP="00582F14">
      <w:pPr>
        <w:pStyle w:val="Newparagraph"/>
        <w:ind w:firstLine="0"/>
      </w:pPr>
      <w:r>
        <w:t>[</w:t>
      </w:r>
      <w:bookmarkStart w:id="275" w:name="_Ref447467040"/>
      <w:bookmarkStart w:id="276" w:name="_Toc448324351"/>
      <w:r w:rsidR="00704D02">
        <w:t xml:space="preserve">Figure </w:t>
      </w:r>
      <w:r w:rsidR="00704D02">
        <w:fldChar w:fldCharType="begin"/>
      </w:r>
      <w:r w:rsidR="00704D02">
        <w:instrText xml:space="preserve"> SEQ Figure \* ARABIC </w:instrText>
      </w:r>
      <w:r w:rsidR="00704D02">
        <w:fldChar w:fldCharType="separate"/>
      </w:r>
      <w:r w:rsidR="00C55794">
        <w:rPr>
          <w:noProof/>
        </w:rPr>
        <w:t>3</w:t>
      </w:r>
      <w:r w:rsidR="00704D02">
        <w:fldChar w:fldCharType="end"/>
      </w:r>
      <w:bookmarkEnd w:id="275"/>
      <w:r w:rsidR="00704D02">
        <w:t>. SPOT 5 scene and mosaic extents</w:t>
      </w:r>
      <w:bookmarkEnd w:id="276"/>
      <w:r w:rsidR="00704D02">
        <w:t>]</w:t>
      </w:r>
    </w:p>
    <w:p w14:paraId="3D635488" w14:textId="77777777" w:rsidR="00704D02" w:rsidRDefault="00704D02" w:rsidP="00704D02">
      <w:pPr>
        <w:pStyle w:val="Newparagraph"/>
        <w:ind w:firstLine="0"/>
      </w:pPr>
    </w:p>
    <w:p w14:paraId="26AEC4CB" w14:textId="77777777" w:rsidR="00704D02" w:rsidRDefault="00704D02" w:rsidP="00704D02">
      <w:pPr>
        <w:pStyle w:val="Heading1"/>
      </w:pPr>
      <w:bookmarkStart w:id="277" w:name="_Ref452458445"/>
      <w:bookmarkStart w:id="278" w:name="_Toc394607645"/>
      <w:r>
        <w:t>Results and Discussion</w:t>
      </w:r>
      <w:bookmarkEnd w:id="277"/>
    </w:p>
    <w:p w14:paraId="19C05BFE" w14:textId="77777777" w:rsidR="00704D02" w:rsidRDefault="00704D02" w:rsidP="00704D02">
      <w:pPr>
        <w:pStyle w:val="Heading2"/>
      </w:pPr>
      <w:bookmarkStart w:id="279" w:name="_Ref447456652"/>
      <w:bookmarkStart w:id="280" w:name="_Toc448324295"/>
      <w:r>
        <w:t>Band Averaged Relationships</w:t>
      </w:r>
      <w:bookmarkEnd w:id="279"/>
      <w:bookmarkEnd w:id="280"/>
    </w:p>
    <w:p w14:paraId="0395D440" w14:textId="397AC3A6" w:rsidR="00704D02" w:rsidRDefault="00704D02" w:rsidP="00704D02">
      <w:pPr>
        <w:pStyle w:val="Paragraph"/>
      </w:pPr>
      <w:r>
        <w:t xml:space="preserve">The measured band averaged reflectance relationship for typical surface </w:t>
      </w:r>
      <w:proofErr w:type="spellStart"/>
      <w:r>
        <w:t>reflectances</w:t>
      </w:r>
      <w:proofErr w:type="spellEnd"/>
      <w:r>
        <w:t xml:space="preserve"> between the two sensors is shown in </w:t>
      </w:r>
      <w:r>
        <w:fldChar w:fldCharType="begin"/>
      </w:r>
      <w:r>
        <w:instrText xml:space="preserve"> REF _Ref447457220 \h  \* MERGEFORMAT </w:instrText>
      </w:r>
      <w:r>
        <w:fldChar w:fldCharType="separate"/>
      </w:r>
      <w:r w:rsidR="00C55794">
        <w:t xml:space="preserve">Figure </w:t>
      </w:r>
      <w:r w:rsidR="00C55794">
        <w:rPr>
          <w:noProof/>
        </w:rPr>
        <w:t>4</w:t>
      </w:r>
      <w:r>
        <w:fldChar w:fldCharType="end"/>
      </w:r>
      <w:r>
        <w:t xml:space="preserve"> with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values.  The correlation between the DMC and MODIS band averaged values (</w:t>
      </w:r>
      <w:r>
        <w:fldChar w:fldCharType="begin"/>
      </w:r>
      <w:r>
        <w:instrText xml:space="preserve"> REF _Ref447457220 \h  \* MERGEFORMAT </w:instrText>
      </w:r>
      <w:r>
        <w:fldChar w:fldCharType="separate"/>
      </w:r>
      <w:r w:rsidR="00C55794">
        <w:t xml:space="preserve">Figure </w:t>
      </w:r>
      <w:r w:rsidR="00C55794">
        <w:rPr>
          <w:noProof/>
        </w:rPr>
        <w:t>4</w:t>
      </w:r>
      <w:r>
        <w:fldChar w:fldCharType="end"/>
      </w:r>
      <w:r>
        <w:t xml:space="preserve">) is surprisingly strong and supports the incorporation of the band averaging effect into the linear reflectance model of Equation </w:t>
      </w:r>
      <w:r>
        <w:fldChar w:fldCharType="begin"/>
      </w:r>
      <w:r>
        <w:instrText xml:space="preserve"> REF _Ref389750707 \h  \* MERGEFORMAT </w:instrText>
      </w:r>
      <w:r>
        <w:fldChar w:fldCharType="separate"/>
      </w:r>
      <w:r w:rsidR="00C55794" w:rsidRPr="003B5532">
        <w:t>(</w:t>
      </w:r>
      <w:r w:rsidR="00C55794">
        <w:rPr>
          <w:noProof/>
        </w:rPr>
        <w:t>5</w:t>
      </w:r>
      <w:r w:rsidR="00C55794" w:rsidRPr="003B5532">
        <w:t>)</w:t>
      </w:r>
      <w:r>
        <w:fldChar w:fldCharType="end"/>
      </w:r>
      <w:r>
        <w:t xml:space="preserve">.  Similar linear relationships between different sensors for real world surface </w:t>
      </w:r>
      <w:proofErr w:type="spellStart"/>
      <w:r>
        <w:t>reflectances</w:t>
      </w:r>
      <w:proofErr w:type="spellEnd"/>
      <w:r>
        <w:t xml:space="preserve"> are reported in </w:t>
      </w:r>
      <w:r>
        <w:fldChar w:fldCharType="begin" w:fldLock="1"/>
      </w:r>
      <w:r w:rsidR="000250A6">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"10.1080/01431160802392638", "ISSN" : "0143-1161", "author" : [ { "dropping-particle" : "", "family" : "Jiang", "given" : "G. M.", "non-dropping-particle" : "", "parse-names" : false, "suffix" : "" }, { "dropping-particle" : "", "family" : "Li", "given" : "Z. L.", "non-dropping-particle" : "", "parse-names" : false, "suffix" : "" } ], "container-title" : "International Journal of Remote Sensing", "id" : "ITEM-2", "issue" : "3", "issued" : { "date-parts" : [ [ "2009" ] ] }, "note" : "This is for TIR! They use emissivity not reflectivity...\n\nGives a number of examples of successful sensor to sensor calibration. \n\nSome refs on why MODIS is a good stable reference. \n\nSome refs on RM and RTM method.\n\nCompares RM and RTM for IR bands.\n\nUses simulation to see what the relationship betw MODIS and ?? actually looks like - is linear\n\nRTM requires knowledge of the actual spectral surface refl (I think). 6S, MODTRAN and probably ATCOR are all RTM's./\n\nPrinciple difference is that RTM tries to account for spectral differences in sensors\n\n\nThey dont measure accuracy (guess it would need ground truth). They use MODTRAN for RTM. Also simulate response of 2 sensors for typical spectra from a lib - there is a linear relation. The one SEVIR channel covers mutliple MODIS channels so they model this as a weighted sum. Compares RM and RTM for IR region. They required that their sensors had sv imilar viewing geom so no BRDF necessary. They choose apprtopriate IR sites: the ocean at night and congo. They find RTM std dev is 0.5 RM std dev. They recommend RTM based on their results.\n\nRM correlated with RTM / linear rel ().", "page" : "753-769", "title" : "Cross-calibration of MSG1-SEVIRI infrared channels with Terra-MODIS channels", "type" : "article-journal", "volume" : "30" }, "uris" : [ "http://www.mendeley.com/documents/?uuid=7c491690-0a2d-4029-a459-3040d377f516" ] } ], "mendeley" : { "formattedCitation" : "(Gao et al. 2013; Jiang and Li 2009)", "manualFormatting" : "Gao et al. (2013) and Jiang and Li (2009)", "plainTextFormattedCitation" : "(Gao et al. 2013; Jiang and Li 2009)", "previouslyFormattedCitation" : "(Gao et al. 2013; Jiang and Li 2009)" }, "properties" : {  }, "schema" : "https://github.com/citation-style-language/schema/raw/master/csl-citation.json" }</w:instrText>
      </w:r>
      <w:r>
        <w:fldChar w:fldCharType="separate"/>
      </w:r>
      <w:r w:rsidRPr="00E61818">
        <w:rPr>
          <w:noProof/>
        </w:rPr>
        <w:t xml:space="preserve">Gao et al. </w:t>
      </w:r>
      <w:r>
        <w:rPr>
          <w:noProof/>
        </w:rPr>
        <w:t>(</w:t>
      </w:r>
      <w:r w:rsidRPr="00E61818">
        <w:rPr>
          <w:noProof/>
        </w:rPr>
        <w:t>2013</w:t>
      </w:r>
      <w:r>
        <w:rPr>
          <w:noProof/>
        </w:rPr>
        <w:t xml:space="preserve">) and </w:t>
      </w:r>
      <w:r w:rsidRPr="00E61818">
        <w:rPr>
          <w:noProof/>
        </w:rPr>
        <w:t>Jiang and Li</w:t>
      </w:r>
      <w:r>
        <w:rPr>
          <w:noProof/>
        </w:rPr>
        <w:t xml:space="preserve"> (</w:t>
      </w:r>
      <w:r w:rsidRPr="00E61818">
        <w:rPr>
          <w:noProof/>
        </w:rPr>
        <w:t>2009)</w:t>
      </w:r>
      <w:r>
        <w:fldChar w:fldCharType="end"/>
      </w:r>
      <w:r>
        <w:t>.  As the proposed method only requires the relationship to be locally linear, the variety of land covers simulated here is unlikely to be present inside the sliding window used to estimate the model parameters.  For a small sliding window,</w:t>
      </w:r>
      <w:r w:rsidDel="00C2599B">
        <w:t xml:space="preserve"> </w:t>
      </w:r>
      <w:r>
        <w:t xml:space="preserve">the correlation of the band averaged values will consequently be stronger than what is shown in </w:t>
      </w:r>
      <w:r>
        <w:fldChar w:fldCharType="begin"/>
      </w:r>
      <w:r>
        <w:instrText xml:space="preserve"> REF _Ref447457220 \h  \* MERGEFORMAT </w:instrText>
      </w:r>
      <w:r>
        <w:fldChar w:fldCharType="separate"/>
      </w:r>
      <w:r w:rsidR="00C55794">
        <w:t xml:space="preserve">Figure </w:t>
      </w:r>
      <w:r w:rsidR="00C55794">
        <w:rPr>
          <w:noProof/>
        </w:rPr>
        <w:t>4</w:t>
      </w:r>
      <w:r>
        <w:fldChar w:fldCharType="end"/>
      </w:r>
      <w:r>
        <w:t xml:space="preserve">.  The NIR channel has the </w:t>
      </w:r>
      <w:proofErr w:type="gramStart"/>
      <w:r>
        <w:t xml:space="preserve">lowest </w:t>
      </w:r>
      <w:proofErr w:type="gramEnd"/>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likely due to the relatively larger dissimilarity </w:t>
      </w:r>
      <w:r>
        <w:lastRenderedPageBreak/>
        <w:t xml:space="preserve">between MODIS and DMC RSRs, as evidenced in </w:t>
      </w:r>
      <w:r>
        <w:fldChar w:fldCharType="begin"/>
      </w:r>
      <w:r>
        <w:instrText xml:space="preserve"> REF _Ref452304563 \h  \* MERGEFORMAT </w:instrText>
      </w:r>
      <w:r>
        <w:fldChar w:fldCharType="separate"/>
      </w:r>
      <w:r w:rsidR="00C55794">
        <w:t xml:space="preserve">Figure </w:t>
      </w:r>
      <w:r w:rsidR="00C55794">
        <w:rPr>
          <w:noProof/>
        </w:rPr>
        <w:t>2</w:t>
      </w:r>
      <w:r>
        <w:fldChar w:fldCharType="end"/>
      </w:r>
      <w:r>
        <w:t xml:space="preserve">.  One can consequently expect higher surface reflectance errors in this channel compared to the others. </w:t>
      </w:r>
    </w:p>
    <w:p w14:paraId="25FC5ED6" w14:textId="77777777" w:rsidR="00704D02" w:rsidRDefault="00704D02" w:rsidP="00704D02">
      <w:pPr>
        <w:pStyle w:val="ThesisBody"/>
      </w:pPr>
    </w:p>
    <w:p w14:paraId="5DCF0B70" w14:textId="77777777" w:rsidR="00704D02" w:rsidRDefault="00582F14" w:rsidP="00582F14">
      <w:pPr>
        <w:pStyle w:val="ThesisBody"/>
      </w:pPr>
      <w:r>
        <w:t>[</w:t>
      </w:r>
      <w:bookmarkStart w:id="281" w:name="_Ref447457220"/>
      <w:bookmarkStart w:id="282" w:name="_Ref452304545"/>
      <w:bookmarkStart w:id="283" w:name="_Ref447457216"/>
      <w:bookmarkStart w:id="284" w:name="_Toc448324353"/>
      <w:r w:rsidR="00704D02">
        <w:t xml:space="preserve">Figure </w:t>
      </w:r>
      <w:r w:rsidR="00704D02">
        <w:fldChar w:fldCharType="begin"/>
      </w:r>
      <w:r w:rsidR="00704D02">
        <w:instrText xml:space="preserve"> SEQ Figure \* ARABIC </w:instrText>
      </w:r>
      <w:r w:rsidR="00704D02">
        <w:fldChar w:fldCharType="separate"/>
      </w:r>
      <w:r w:rsidR="00C55794">
        <w:rPr>
          <w:noProof/>
        </w:rPr>
        <w:t>4</w:t>
      </w:r>
      <w:r w:rsidR="00704D02">
        <w:fldChar w:fldCharType="end"/>
      </w:r>
      <w:bookmarkEnd w:id="281"/>
      <w:bookmarkEnd w:id="282"/>
      <w:r w:rsidR="00704D02">
        <w:t xml:space="preserve">. DMC vs. MODIS simulated band averaged relationship for typical surface </w:t>
      </w:r>
      <w:proofErr w:type="spellStart"/>
      <w:r w:rsidR="00704D02">
        <w:t>reflectances</w:t>
      </w:r>
      <w:bookmarkEnd w:id="283"/>
      <w:bookmarkEnd w:id="284"/>
      <w:proofErr w:type="spellEnd"/>
      <w:r w:rsidR="00704D02">
        <w:t>]</w:t>
      </w:r>
    </w:p>
    <w:p w14:paraId="6AF69D67" w14:textId="77777777" w:rsidR="00704D02" w:rsidRPr="009C538A" w:rsidRDefault="00704D02" w:rsidP="00704D02">
      <w:pPr>
        <w:pStyle w:val="ThesisBody"/>
      </w:pPr>
    </w:p>
    <w:p w14:paraId="120170D5" w14:textId="77777777" w:rsidR="00704D02" w:rsidRDefault="00704D02" w:rsidP="00704D02">
      <w:pPr>
        <w:pStyle w:val="Heading2"/>
      </w:pPr>
      <w:bookmarkStart w:id="285" w:name="_Toc448324296"/>
      <w:r>
        <w:t>Mosaicking</w:t>
      </w:r>
      <w:bookmarkEnd w:id="278"/>
      <w:bookmarkEnd w:id="285"/>
    </w:p>
    <w:p w14:paraId="5C524AF5" w14:textId="77777777" w:rsidR="00704D02" w:rsidRDefault="00704D02" w:rsidP="00704D02">
      <w:pPr>
        <w:pStyle w:val="Paragraph"/>
      </w:pPr>
      <w:r>
        <w:fldChar w:fldCharType="begin"/>
      </w:r>
      <w:r>
        <w:instrText xml:space="preserve"> REF _Ref389939317 \h  \* MERGEFORMAT </w:instrText>
      </w:r>
      <w:r>
        <w:fldChar w:fldCharType="separate"/>
      </w:r>
      <w:r w:rsidR="00C55794">
        <w:t xml:space="preserve">Figure </w:t>
      </w:r>
      <w:r w:rsidR="00C55794">
        <w:rPr>
          <w:noProof/>
        </w:rPr>
        <w:t>5</w:t>
      </w:r>
      <w:r>
        <w:fldChar w:fldCharType="end"/>
      </w:r>
      <w:r>
        <w:t xml:space="preserve"> shows a RGB (red, green and blue) mosaic of DMC DN images (bordered in red), against a background of the MODIS reference image.  Seam lines between adjacent DMC images and radiometric variations over the set of images are clearly visible. </w:t>
      </w:r>
    </w:p>
    <w:p w14:paraId="5C127FF4" w14:textId="77777777" w:rsidR="00251295" w:rsidRDefault="00251295" w:rsidP="00704D02">
      <w:pPr>
        <w:pStyle w:val="1TeksCharChar"/>
        <w:keepNext/>
      </w:pPr>
    </w:p>
    <w:p w14:paraId="4CC3A382" w14:textId="77777777" w:rsidR="00704D02" w:rsidRDefault="00251295" w:rsidP="00251295">
      <w:pPr>
        <w:pStyle w:val="1TeksCharChar"/>
        <w:keepNext/>
      </w:pPr>
      <w:r>
        <w:t>[</w:t>
      </w:r>
      <w:bookmarkStart w:id="286" w:name="_Ref389939317"/>
      <w:bookmarkStart w:id="287" w:name="_Ref452304551"/>
      <w:bookmarkStart w:id="288" w:name="_Toc391220527"/>
      <w:bookmarkStart w:id="289" w:name="_Toc394582250"/>
      <w:bookmarkStart w:id="290" w:name="_Toc448324354"/>
      <w:r w:rsidR="00704D02">
        <w:t xml:space="preserve">Figure </w:t>
      </w:r>
      <w:r w:rsidR="00704D02">
        <w:fldChar w:fldCharType="begin"/>
      </w:r>
      <w:r w:rsidR="00704D02">
        <w:instrText xml:space="preserve"> SEQ Figure \* ARABIC </w:instrText>
      </w:r>
      <w:r w:rsidR="00704D02">
        <w:fldChar w:fldCharType="separate"/>
      </w:r>
      <w:r w:rsidR="00C55794">
        <w:rPr>
          <w:noProof/>
        </w:rPr>
        <w:t>5</w:t>
      </w:r>
      <w:r w:rsidR="00704D02">
        <w:fldChar w:fldCharType="end"/>
      </w:r>
      <w:bookmarkEnd w:id="286"/>
      <w:bookmarkEnd w:id="287"/>
      <w:r w:rsidR="00704D02">
        <w:t>.  Uncalibrated mosaic on MODIS reference image background</w:t>
      </w:r>
      <w:bookmarkEnd w:id="288"/>
      <w:bookmarkEnd w:id="289"/>
      <w:bookmarkEnd w:id="290"/>
      <w:r w:rsidR="00704D02">
        <w:t>]</w:t>
      </w:r>
    </w:p>
    <w:p w14:paraId="08649356" w14:textId="77777777" w:rsidR="00704D02" w:rsidRDefault="00704D02" w:rsidP="00704D02">
      <w:pPr>
        <w:pStyle w:val="1TeksCharChar"/>
      </w:pPr>
    </w:p>
    <w:p w14:paraId="15750D4E" w14:textId="77777777" w:rsidR="00704D02" w:rsidRDefault="00704D02" w:rsidP="00704D02">
      <w:pPr>
        <w:pStyle w:val="Newparagraph"/>
      </w:pPr>
      <w:r>
        <w:t xml:space="preserve">Each DMC image was converted to surface reflectance using the proposed procedure. A RGB mosaic of the corrected images is shown in </w:t>
      </w:r>
      <w:r>
        <w:fldChar w:fldCharType="begin"/>
      </w:r>
      <w:r>
        <w:instrText xml:space="preserve"> REF _Ref452304657 \h  \* MERGEFORMAT </w:instrText>
      </w:r>
      <w:r>
        <w:fldChar w:fldCharType="separate"/>
      </w:r>
      <w:r w:rsidR="00C55794">
        <w:t xml:space="preserve">Figure </w:t>
      </w:r>
      <w:r w:rsidR="00C55794">
        <w:rPr>
          <w:noProof/>
        </w:rPr>
        <w:t>6</w:t>
      </w:r>
      <w:r>
        <w:fldChar w:fldCharType="end"/>
      </w:r>
      <w:r>
        <w:t>, bordered in red, against a background of the MODIS reference image.  No seam lines or radiometric anomalies (e.g. hot spots) are apparent at this scale, and the corrected images match the reflectance of the MODIS reference image.</w:t>
      </w:r>
    </w:p>
    <w:p w14:paraId="468C329E" w14:textId="77777777" w:rsidR="00704D02" w:rsidRDefault="00704D02" w:rsidP="00704D02">
      <w:pPr>
        <w:pStyle w:val="1TeksCharChar"/>
        <w:keepNext/>
      </w:pPr>
    </w:p>
    <w:p w14:paraId="0B7EA39B" w14:textId="77777777" w:rsidR="00704D02" w:rsidRDefault="00601E07" w:rsidP="00601E07">
      <w:pPr>
        <w:pStyle w:val="1TeksCharChar"/>
        <w:keepNext/>
      </w:pPr>
      <w:r>
        <w:t>[</w:t>
      </w:r>
      <w:bookmarkStart w:id="291" w:name="_Ref452304657"/>
      <w:bookmarkStart w:id="292" w:name="_Toc448324355"/>
      <w:r w:rsidR="00704D02">
        <w:t xml:space="preserve">Figure </w:t>
      </w:r>
      <w:r w:rsidR="00704D02">
        <w:fldChar w:fldCharType="begin"/>
      </w:r>
      <w:r w:rsidR="00704D02">
        <w:instrText xml:space="preserve"> SEQ Figure \* ARABIC </w:instrText>
      </w:r>
      <w:r w:rsidR="00704D02">
        <w:fldChar w:fldCharType="separate"/>
      </w:r>
      <w:r w:rsidR="00C55794">
        <w:rPr>
          <w:noProof/>
        </w:rPr>
        <w:t>6</w:t>
      </w:r>
      <w:r w:rsidR="00704D02">
        <w:fldChar w:fldCharType="end"/>
      </w:r>
      <w:bookmarkEnd w:id="291"/>
      <w:r w:rsidR="00704D02">
        <w:t>.  Homogenised mosaic on MODIS reference image background</w:t>
      </w:r>
      <w:bookmarkEnd w:id="292"/>
      <w:r w:rsidR="00704D02">
        <w:t>]</w:t>
      </w:r>
    </w:p>
    <w:p w14:paraId="14571A5F" w14:textId="77777777" w:rsidR="00704D02" w:rsidRDefault="00704D02" w:rsidP="00704D02">
      <w:pPr>
        <w:pStyle w:val="1TeksCharChar"/>
      </w:pPr>
    </w:p>
    <w:p w14:paraId="6C9B76AA" w14:textId="77777777" w:rsidR="00704D02" w:rsidRDefault="00704D02" w:rsidP="00704D02">
      <w:pPr>
        <w:pStyle w:val="Newparagraph"/>
      </w:pPr>
      <w:r>
        <w:fldChar w:fldCharType="begin"/>
      </w:r>
      <w:r>
        <w:instrText xml:space="preserve"> REF _Ref447547463 \h  \* MERGEFORMAT </w:instrText>
      </w:r>
      <w:r>
        <w:fldChar w:fldCharType="separate"/>
      </w:r>
      <w:r w:rsidR="00C55794">
        <w:t xml:space="preserve">Figure </w:t>
      </w:r>
      <w:r w:rsidR="00C55794">
        <w:rPr>
          <w:noProof/>
        </w:rPr>
        <w:t>7</w:t>
      </w:r>
      <w:r>
        <w:fldChar w:fldCharType="end"/>
      </w:r>
      <w:r>
        <w:t xml:space="preserve">a shows a close-up section of the DMC DN mosaic where a hot spot (i.e. a BRDF effect where sunlight is strongly reflected back into the camera) and seam lines </w:t>
      </w:r>
      <w:r>
        <w:lastRenderedPageBreak/>
        <w:t xml:space="preserve">between adjacent images are visible.  </w:t>
      </w:r>
      <w:r>
        <w:fldChar w:fldCharType="begin"/>
      </w:r>
      <w:r>
        <w:instrText xml:space="preserve"> REF _Ref447547463 \h  \* MERGEFORMAT </w:instrText>
      </w:r>
      <w:r>
        <w:fldChar w:fldCharType="separate"/>
      </w:r>
      <w:r w:rsidR="00C55794">
        <w:t xml:space="preserve">Figure </w:t>
      </w:r>
      <w:r w:rsidR="00C55794">
        <w:rPr>
          <w:noProof/>
        </w:rPr>
        <w:t>7</w:t>
      </w:r>
      <w:r>
        <w:fldChar w:fldCharType="end"/>
      </w:r>
      <w:r>
        <w:t xml:space="preserve">b demonstrates the successful removal of the hot spot and seam lines after correction with the surface reflectance extraction method.  </w:t>
      </w:r>
    </w:p>
    <w:p w14:paraId="232454E4" w14:textId="77777777" w:rsidR="00214903" w:rsidRDefault="00214903" w:rsidP="00704D02">
      <w:pPr>
        <w:pStyle w:val="Newparagraph"/>
      </w:pPr>
    </w:p>
    <w:tbl>
      <w:tblPr>
        <w:tblStyle w:val="TableGrid"/>
        <w:tblW w:w="5000" w:type="pct"/>
        <w:tblLook w:val="04A0" w:firstRow="1" w:lastRow="0" w:firstColumn="1" w:lastColumn="0" w:noHBand="0" w:noVBand="1"/>
      </w:tblPr>
      <w:tblGrid>
        <w:gridCol w:w="4508"/>
        <w:gridCol w:w="4508"/>
      </w:tblGrid>
      <w:tr w:rsidR="00214903" w14:paraId="47B11EDF" w14:textId="77777777" w:rsidTr="00562EB1">
        <w:trPr>
          <w:cantSplit/>
        </w:trPr>
        <w:tc>
          <w:tcPr>
            <w:tcW w:w="2500" w:type="pct"/>
            <w:tcMar>
              <w:left w:w="0" w:type="dxa"/>
              <w:right w:w="0" w:type="dxa"/>
            </w:tcMar>
          </w:tcPr>
          <w:p w14:paraId="43D96F7E" w14:textId="77777777" w:rsidR="00214903" w:rsidRPr="00420A00" w:rsidRDefault="00214903" w:rsidP="00562EB1">
            <w:pPr>
              <w:pStyle w:val="1TeksCharChar"/>
              <w:spacing w:line="240" w:lineRule="auto"/>
              <w:jc w:val="center"/>
              <w:rPr>
                <w:sz w:val="20"/>
                <w:szCs w:val="20"/>
              </w:rPr>
            </w:pPr>
            <w:r>
              <w:rPr>
                <w:sz w:val="20"/>
                <w:szCs w:val="20"/>
              </w:rPr>
              <w:t>(7a)</w:t>
            </w:r>
          </w:p>
        </w:tc>
        <w:tc>
          <w:tcPr>
            <w:tcW w:w="2500" w:type="pct"/>
            <w:tcMar>
              <w:left w:w="0" w:type="dxa"/>
              <w:right w:w="0" w:type="dxa"/>
            </w:tcMar>
          </w:tcPr>
          <w:p w14:paraId="07970540" w14:textId="77777777" w:rsidR="00214903" w:rsidRPr="00420A00" w:rsidRDefault="00214903" w:rsidP="00562EB1">
            <w:pPr>
              <w:pStyle w:val="1TeksCharChar"/>
              <w:keepNext/>
              <w:jc w:val="center"/>
              <w:rPr>
                <w:sz w:val="20"/>
                <w:szCs w:val="20"/>
              </w:rPr>
            </w:pPr>
            <w:r>
              <w:rPr>
                <w:sz w:val="20"/>
                <w:szCs w:val="20"/>
              </w:rPr>
              <w:t>(7b)</w:t>
            </w:r>
          </w:p>
        </w:tc>
      </w:tr>
    </w:tbl>
    <w:p w14:paraId="70FA3ACF" w14:textId="77777777" w:rsidR="00704D02" w:rsidRPr="00D96B6F" w:rsidDel="009E51DB" w:rsidRDefault="00214903" w:rsidP="00214903">
      <w:pPr>
        <w:pStyle w:val="Figurecaption"/>
      </w:pPr>
      <w:r>
        <w:t>[</w:t>
      </w:r>
      <w:bookmarkStart w:id="293" w:name="_Ref447547463"/>
      <w:bookmarkStart w:id="294" w:name="_Toc448324356"/>
      <w:r w:rsidR="00704D02">
        <w:t xml:space="preserve">Figure </w:t>
      </w:r>
      <w:r w:rsidR="00704D02">
        <w:fldChar w:fldCharType="begin"/>
      </w:r>
      <w:r w:rsidR="00704D02">
        <w:instrText xml:space="preserve"> SEQ Figure \* ARABIC </w:instrText>
      </w:r>
      <w:r w:rsidR="00704D02">
        <w:fldChar w:fldCharType="separate"/>
      </w:r>
      <w:r w:rsidR="00C55794">
        <w:rPr>
          <w:noProof/>
        </w:rPr>
        <w:t>7</w:t>
      </w:r>
      <w:r w:rsidR="00704D02">
        <w:fldChar w:fldCharType="end"/>
      </w:r>
      <w:bookmarkEnd w:id="293"/>
      <w:r w:rsidR="00704D02">
        <w:t>. Reduction of hot spot and seam lines, with (a) showing raw DN images including hot spot and seam lines and (b) the corrected surface reflectance image</w:t>
      </w:r>
      <w:bookmarkEnd w:id="294"/>
      <w:r w:rsidR="00704D02">
        <w:t>]</w:t>
      </w:r>
    </w:p>
    <w:p w14:paraId="4AAF0352" w14:textId="77777777" w:rsidR="00704D02" w:rsidRPr="0030202D" w:rsidRDefault="00704D02" w:rsidP="00704D02"/>
    <w:p w14:paraId="371F3ED3" w14:textId="77777777" w:rsidR="00704D02" w:rsidRDefault="00704D02" w:rsidP="00704D02">
      <w:pPr>
        <w:pStyle w:val="Heading2"/>
      </w:pPr>
      <w:bookmarkStart w:id="295" w:name="_Toc448324297"/>
      <w:bookmarkStart w:id="296" w:name="_Toc394607646"/>
      <w:r>
        <w:t>MODIS Statistical Comparison</w:t>
      </w:r>
      <w:bookmarkEnd w:id="295"/>
    </w:p>
    <w:p w14:paraId="44B9FCEB" w14:textId="77777777" w:rsidR="00704D02" w:rsidRDefault="00704D02" w:rsidP="00704D02">
      <w:pPr>
        <w:pStyle w:val="Paragraph"/>
      </w:pPr>
      <w:r>
        <w:fldChar w:fldCharType="begin"/>
      </w:r>
      <w:r>
        <w:instrText xml:space="preserve"> REF _Ref447548615 \h  \* MERGEFORMAT </w:instrText>
      </w:r>
      <w:r>
        <w:fldChar w:fldCharType="separate"/>
      </w:r>
      <w:r w:rsidR="00C55794">
        <w:t xml:space="preserve">Figure </w:t>
      </w:r>
      <w:r w:rsidR="00C55794">
        <w:rPr>
          <w:noProof/>
        </w:rPr>
        <w:t>8</w:t>
      </w:r>
      <w:r>
        <w:fldChar w:fldCharType="end"/>
      </w:r>
      <w:r>
        <w:t xml:space="preserve"> shows scatter plots of the DMC DN and MODIS surface reflectance values with </w:t>
      </w:r>
      <w:r w:rsidRPr="00CA2802">
        <w:rPr>
          <w:i/>
          <w:iCs/>
        </w:rPr>
        <w:t>R</w:t>
      </w:r>
      <w:r w:rsidRPr="00CA2802">
        <w:rPr>
          <w:i/>
          <w:iCs/>
          <w:vertAlign w:val="superscript"/>
        </w:rPr>
        <w:t>2</w:t>
      </w:r>
      <w:r>
        <w:t xml:space="preserve"> coefficients indicating correlation strength.  </w:t>
      </w:r>
      <w:r>
        <w:fldChar w:fldCharType="begin"/>
      </w:r>
      <w:r>
        <w:instrText xml:space="preserve"> REF _Ref447546798 \h  \* MERGEFORMAT </w:instrText>
      </w:r>
      <w:r>
        <w:fldChar w:fldCharType="separate"/>
      </w:r>
      <w:r w:rsidR="00C55794">
        <w:t xml:space="preserve">Figure </w:t>
      </w:r>
      <w:r w:rsidR="00C55794">
        <w:rPr>
          <w:noProof/>
        </w:rPr>
        <w:t>9</w:t>
      </w:r>
      <w:r>
        <w:fldChar w:fldCharType="end"/>
      </w:r>
      <w:r>
        <w:t xml:space="preserve"> shows similar scatter plots for the DMC and MODIS surface reflectance values.  Differences in the MODIS and DMC surface reflectance values at MODIS resolution are in part due to the use of the cubic spline interpolation to </w:t>
      </w:r>
      <w:proofErr w:type="spellStart"/>
      <w:r>
        <w:t>upsample</w:t>
      </w:r>
      <w:proofErr w:type="spellEnd"/>
      <w:r>
        <w:t xml:space="preserve"> the </w:t>
      </w:r>
      <w:r w:rsidRPr="00B829B4">
        <w:rPr>
          <w:b/>
          <w:bCs/>
        </w:rPr>
        <w:t>M</w:t>
      </w:r>
      <w:r>
        <w:t xml:space="preserve"> and </w:t>
      </w:r>
      <w:r w:rsidRPr="00B829B4">
        <w:rPr>
          <w:b/>
          <w:bCs/>
        </w:rPr>
        <w:t>C</w:t>
      </w:r>
      <w:r>
        <w:t xml:space="preserve"> </w:t>
      </w:r>
      <w:proofErr w:type="spellStart"/>
      <w:r>
        <w:t>rasters</w:t>
      </w:r>
      <w:proofErr w:type="spellEnd"/>
      <w:r>
        <w:t xml:space="preserve"> from the MODIS to DMC resolution.  The spline interpolation is non-invertible (i.e. </w:t>
      </w:r>
      <w:proofErr w:type="spellStart"/>
      <w:r>
        <w:t>downsampling</w:t>
      </w:r>
      <w:proofErr w:type="spellEnd"/>
      <w:r>
        <w:t xml:space="preserve"> the </w:t>
      </w:r>
      <w:proofErr w:type="spellStart"/>
      <w:r>
        <w:t>upsampled</w:t>
      </w:r>
      <w:proofErr w:type="spellEnd"/>
      <w:r>
        <w:t xml:space="preserve"> </w:t>
      </w:r>
      <w:proofErr w:type="spellStart"/>
      <w:r>
        <w:t>rasters</w:t>
      </w:r>
      <w:proofErr w:type="spellEnd"/>
      <w:r>
        <w:t xml:space="preserve"> does not produce the original </w:t>
      </w:r>
      <w:r w:rsidRPr="00B829B4">
        <w:rPr>
          <w:b/>
          <w:bCs/>
        </w:rPr>
        <w:t>M</w:t>
      </w:r>
      <w:r>
        <w:t xml:space="preserve"> and </w:t>
      </w:r>
      <w:r w:rsidRPr="00B829B4">
        <w:rPr>
          <w:b/>
          <w:bCs/>
        </w:rPr>
        <w:t>C</w:t>
      </w:r>
      <w:r>
        <w:t xml:space="preserve"> </w:t>
      </w:r>
      <w:proofErr w:type="spellStart"/>
      <w:r>
        <w:t>rasters</w:t>
      </w:r>
      <w:proofErr w:type="spellEnd"/>
      <w:r>
        <w:t xml:space="preserve">, but successively smooths the data at each application).  As indicated by </w:t>
      </w:r>
      <w:r>
        <w:fldChar w:fldCharType="begin"/>
      </w:r>
      <w:r>
        <w:instrText xml:space="preserve"> REF _Ref447548615 \h  \* MERGEFORMAT </w:instrText>
      </w:r>
      <w:r>
        <w:fldChar w:fldCharType="separate"/>
      </w:r>
      <w:r w:rsidR="00C55794">
        <w:t xml:space="preserve">Figure </w:t>
      </w:r>
      <w:r w:rsidR="00C55794">
        <w:rPr>
          <w:noProof/>
        </w:rPr>
        <w:t>8</w:t>
      </w:r>
      <w:r>
        <w:fldChar w:fldCharType="end"/>
      </w:r>
      <w:r>
        <w:t xml:space="preserve"> and </w:t>
      </w:r>
      <w:r>
        <w:fldChar w:fldCharType="begin"/>
      </w:r>
      <w:r>
        <w:instrText xml:space="preserve"> REF _Ref447546798 \h  \* MERGEFORMAT </w:instrText>
      </w:r>
      <w:r>
        <w:fldChar w:fldCharType="separate"/>
      </w:r>
      <w:r w:rsidR="00C55794">
        <w:t xml:space="preserve">Figure </w:t>
      </w:r>
      <w:r w:rsidR="00C55794">
        <w:rPr>
          <w:noProof/>
        </w:rPr>
        <w:t>9</w:t>
      </w:r>
      <w:r>
        <w:fldChar w:fldCharType="end"/>
      </w:r>
      <w:r>
        <w:t xml:space="preserve">, the correlation of the DMC and MODIS values is significantly improved when using the homogenised DMC surface reflectance rather than DN values.  This improvement in correlation is not unexpected, as </w:t>
      </w:r>
      <w:r>
        <w:fldChar w:fldCharType="begin"/>
      </w:r>
      <w:r>
        <w:instrText xml:space="preserve"> REF _Ref452304734 \h  \* MERGEFORMAT </w:instrText>
      </w:r>
      <w:r>
        <w:fldChar w:fldCharType="separate"/>
      </w:r>
      <w:r w:rsidR="00C55794">
        <w:t xml:space="preserve">Figure </w:t>
      </w:r>
      <w:r w:rsidR="00C55794">
        <w:rPr>
          <w:noProof/>
        </w:rPr>
        <w:t>9</w:t>
      </w:r>
      <w:r>
        <w:fldChar w:fldCharType="end"/>
      </w:r>
      <w:r>
        <w:t xml:space="preserve"> is effectively comparing calibrated values to the values that were used for calibration.  Nevertheless, this comparison serves as a general check on the validity of the method and as an indication of the effect of spline interpolation between the disparate MODIS and DMC resolutions.  MAD, RMS and coefficient of determination statistics are given for the DMC and MODIS surface reflectance values in </w:t>
      </w:r>
      <w:r>
        <w:fldChar w:fldCharType="begin"/>
      </w:r>
      <w:r>
        <w:instrText xml:space="preserve"> REF _Ref447552510 \h  \* MERGEFORMAT </w:instrText>
      </w:r>
      <w:r>
        <w:fldChar w:fldCharType="separate"/>
      </w:r>
      <w:r w:rsidR="00C55794" w:rsidRPr="0002729A">
        <w:t xml:space="preserve">Table </w:t>
      </w:r>
      <w:r w:rsidR="00C55794">
        <w:rPr>
          <w:noProof/>
        </w:rPr>
        <w:t>1</w:t>
      </w:r>
      <w:r>
        <w:fldChar w:fldCharType="end"/>
      </w:r>
      <w:r>
        <w:t>.  Reflectance differences are the greatest in the NIR band, most likely due to the dissimilar MODIS and DMC RSRs in this band (</w:t>
      </w:r>
      <w:r>
        <w:fldChar w:fldCharType="begin"/>
      </w:r>
      <w:r>
        <w:instrText xml:space="preserve"> REF _Ref452304563 \h  \* MERGEFORMAT </w:instrText>
      </w:r>
      <w:r>
        <w:fldChar w:fldCharType="separate"/>
      </w:r>
      <w:r w:rsidR="00C55794">
        <w:t xml:space="preserve">Figure </w:t>
      </w:r>
      <w:r w:rsidR="00C55794">
        <w:rPr>
          <w:noProof/>
        </w:rPr>
        <w:t>2</w:t>
      </w:r>
      <w:r>
        <w:fldChar w:fldCharType="end"/>
      </w:r>
      <w:r>
        <w:t xml:space="preserve">).  This </w:t>
      </w:r>
      <w:r>
        <w:lastRenderedPageBreak/>
        <w:t xml:space="preserve">demonstrates the importance of using a reference image from a sensor with similar RSRs to those of the target imagery.  </w:t>
      </w:r>
    </w:p>
    <w:p w14:paraId="2E289C2A" w14:textId="77777777" w:rsidR="00704D02" w:rsidRDefault="00704D02" w:rsidP="00704D02">
      <w:pPr>
        <w:pStyle w:val="ThesisBody"/>
        <w:keepNext/>
      </w:pPr>
    </w:p>
    <w:p w14:paraId="66FBB419" w14:textId="77777777" w:rsidR="00704D02" w:rsidRDefault="00214903" w:rsidP="00214903">
      <w:pPr>
        <w:pStyle w:val="ThesisBody"/>
        <w:keepNext/>
      </w:pPr>
      <w:r>
        <w:t>[</w:t>
      </w:r>
      <w:bookmarkStart w:id="297" w:name="_Ref447548615"/>
      <w:bookmarkStart w:id="298" w:name="_Toc448324357"/>
      <w:r w:rsidR="00704D02">
        <w:t xml:space="preserve">Figure </w:t>
      </w:r>
      <w:r w:rsidR="00704D02">
        <w:fldChar w:fldCharType="begin"/>
      </w:r>
      <w:r w:rsidR="00704D02">
        <w:instrText xml:space="preserve"> SEQ Figure \* ARABIC </w:instrText>
      </w:r>
      <w:r w:rsidR="00704D02">
        <w:fldChar w:fldCharType="separate"/>
      </w:r>
      <w:r w:rsidR="00C55794">
        <w:rPr>
          <w:noProof/>
        </w:rPr>
        <w:t>8</w:t>
      </w:r>
      <w:r w:rsidR="00704D02">
        <w:fldChar w:fldCharType="end"/>
      </w:r>
      <w:bookmarkEnd w:id="297"/>
      <w:r w:rsidR="00704D02">
        <w:t>.  DMC DN values and MODIS surface reflectance correlation</w:t>
      </w:r>
      <w:bookmarkEnd w:id="298"/>
      <w:r w:rsidR="00704D02">
        <w:t>]</w:t>
      </w:r>
    </w:p>
    <w:p w14:paraId="61390FCD" w14:textId="77777777" w:rsidR="00704D02" w:rsidRDefault="00704D02" w:rsidP="00214903">
      <w:pPr>
        <w:pStyle w:val="Newparagraph"/>
        <w:ind w:firstLine="0"/>
      </w:pPr>
    </w:p>
    <w:p w14:paraId="65201AD0" w14:textId="77777777" w:rsidR="00704D02" w:rsidRDefault="00214903" w:rsidP="00214903">
      <w:pPr>
        <w:pStyle w:val="Newparagraph"/>
        <w:ind w:firstLine="0"/>
      </w:pPr>
      <w:r>
        <w:t>[</w:t>
      </w:r>
      <w:bookmarkStart w:id="299" w:name="_Ref447546798"/>
      <w:bookmarkStart w:id="300" w:name="_Ref452304734"/>
      <w:bookmarkStart w:id="301" w:name="_Toc448324358"/>
      <w:r w:rsidR="00704D02">
        <w:t xml:space="preserve">Figure </w:t>
      </w:r>
      <w:r w:rsidR="00704D02">
        <w:fldChar w:fldCharType="begin"/>
      </w:r>
      <w:r w:rsidR="00704D02">
        <w:instrText xml:space="preserve"> SEQ Figure \* ARABIC </w:instrText>
      </w:r>
      <w:r w:rsidR="00704D02">
        <w:fldChar w:fldCharType="separate"/>
      </w:r>
      <w:r w:rsidR="00C55794">
        <w:rPr>
          <w:noProof/>
        </w:rPr>
        <w:t>9</w:t>
      </w:r>
      <w:r w:rsidR="00704D02">
        <w:fldChar w:fldCharType="end"/>
      </w:r>
      <w:bookmarkEnd w:id="299"/>
      <w:bookmarkEnd w:id="300"/>
      <w:r w:rsidR="00704D02">
        <w:t xml:space="preserve">.  </w:t>
      </w:r>
      <w:commentRangeStart w:id="302"/>
      <w:commentRangeStart w:id="303"/>
      <w:r w:rsidR="00704D02">
        <w:t>DMC homogenised mosaic and MODIS surface reflectance correlation</w:t>
      </w:r>
      <w:bookmarkEnd w:id="301"/>
      <w:commentRangeEnd w:id="302"/>
      <w:r w:rsidR="00240A8F">
        <w:rPr>
          <w:rStyle w:val="CommentReference"/>
        </w:rPr>
        <w:commentReference w:id="302"/>
      </w:r>
      <w:commentRangeEnd w:id="303"/>
      <w:r w:rsidR="00215832">
        <w:rPr>
          <w:rStyle w:val="CommentReference"/>
        </w:rPr>
        <w:commentReference w:id="303"/>
      </w:r>
      <w:r w:rsidR="00704D02">
        <w:t xml:space="preserve">] </w:t>
      </w:r>
    </w:p>
    <w:p w14:paraId="1BB19A9F" w14:textId="77777777" w:rsidR="00704D02" w:rsidRDefault="00704D02" w:rsidP="00214903">
      <w:pPr>
        <w:pStyle w:val="Newparagraph"/>
        <w:ind w:firstLine="0"/>
      </w:pPr>
    </w:p>
    <w:p w14:paraId="07857F4F" w14:textId="77777777" w:rsidR="00704D02" w:rsidRPr="0002729A" w:rsidRDefault="00214903" w:rsidP="00214903">
      <w:pPr>
        <w:pStyle w:val="Newparagraph"/>
        <w:ind w:firstLine="0"/>
      </w:pPr>
      <w:r>
        <w:t>[</w:t>
      </w:r>
      <w:bookmarkStart w:id="304" w:name="_Ref447552510"/>
      <w:bookmarkStart w:id="305" w:name="_Ref447552506"/>
      <w:bookmarkStart w:id="306" w:name="_Toc448324324"/>
      <w:r w:rsidR="00704D02" w:rsidRPr="0002729A">
        <w:t xml:space="preserve">Table </w:t>
      </w:r>
      <w:r w:rsidR="00704D02">
        <w:fldChar w:fldCharType="begin"/>
      </w:r>
      <w:r w:rsidR="00704D02">
        <w:instrText xml:space="preserve"> SEQ Table \* ARABIC </w:instrText>
      </w:r>
      <w:r w:rsidR="00704D02">
        <w:fldChar w:fldCharType="separate"/>
      </w:r>
      <w:r w:rsidR="00C55794">
        <w:rPr>
          <w:noProof/>
        </w:rPr>
        <w:t>1</w:t>
      </w:r>
      <w:r w:rsidR="00704D02">
        <w:fldChar w:fldCharType="end"/>
      </w:r>
      <w:bookmarkEnd w:id="304"/>
      <w:r w:rsidR="00704D02">
        <w:t>.  Statistical comparison between MODIS and DMC surface reflectance images</w:t>
      </w:r>
      <w:bookmarkEnd w:id="305"/>
      <w:bookmarkEnd w:id="306"/>
      <w:r w:rsidR="00704D02">
        <w:t>]</w:t>
      </w:r>
    </w:p>
    <w:p w14:paraId="2771C05C" w14:textId="77777777" w:rsidR="00704D02" w:rsidRDefault="00704D02" w:rsidP="00704D02">
      <w:pPr>
        <w:pStyle w:val="Newparagraph"/>
      </w:pPr>
    </w:p>
    <w:p w14:paraId="51ED47E9" w14:textId="77777777" w:rsidR="00704D02" w:rsidRDefault="00704D02" w:rsidP="00704D02">
      <w:pPr>
        <w:pStyle w:val="Heading2"/>
      </w:pPr>
      <w:bookmarkStart w:id="307" w:name="_Toc448324298"/>
      <w:r>
        <w:t>SPOT 5 Statistical Comparison</w:t>
      </w:r>
      <w:bookmarkEnd w:id="296"/>
      <w:bookmarkEnd w:id="307"/>
    </w:p>
    <w:p w14:paraId="16ECA238" w14:textId="77777777" w:rsidR="00704D02" w:rsidRDefault="00704D02" w:rsidP="00704D02">
      <w:pPr>
        <w:pStyle w:val="Paragraph"/>
      </w:pPr>
      <w:r>
        <w:t xml:space="preserve">An indication of magnitude of discrepancies in the SPOT 5 image is shown in </w:t>
      </w:r>
      <w:r>
        <w:fldChar w:fldCharType="begin"/>
      </w:r>
      <w:r>
        <w:instrText xml:space="preserve"> REF _Ref475460203 \h  \* MERGEFORMAT </w:instrText>
      </w:r>
      <w:r>
        <w:fldChar w:fldCharType="separate"/>
      </w:r>
      <w:r w:rsidR="00C55794" w:rsidRPr="0002729A">
        <w:t xml:space="preserve">Table </w:t>
      </w:r>
      <w:r w:rsidR="00C55794">
        <w:rPr>
          <w:noProof/>
        </w:rPr>
        <w:t>2</w:t>
      </w:r>
      <w:r>
        <w:fldChar w:fldCharType="end"/>
      </w:r>
      <w:r>
        <w:t>, which shows the statistics for the difference between the SPOT 5 and MODIS images. The relatively low mean overall absolute reflectance difference of 3</w:t>
      </w:r>
      <w:r w:rsidRPr="00FA6CE0">
        <w:t>.</w:t>
      </w:r>
      <w:r>
        <w:t xml:space="preserve">35% between the SPOT 5 and MODIS values is consequently a good indication that the SPOT 5 surface reflectance extraction is effective.  Note that the completeness of the SPOT 5 comparisons are limited by the missing blue band and partial coverage of the study area, as shown in </w:t>
      </w:r>
      <w:r>
        <w:fldChar w:fldCharType="begin"/>
      </w:r>
      <w:r>
        <w:instrText xml:space="preserve"> REF _Ref447467040 \h  \* MERGEFORMAT </w:instrText>
      </w:r>
      <w:r>
        <w:fldChar w:fldCharType="separate"/>
      </w:r>
      <w:r w:rsidR="00C55794">
        <w:t xml:space="preserve">Figure </w:t>
      </w:r>
      <w:r w:rsidR="00C55794">
        <w:rPr>
          <w:noProof/>
        </w:rPr>
        <w:t>3</w:t>
      </w:r>
      <w:r>
        <w:fldChar w:fldCharType="end"/>
      </w:r>
      <w:r>
        <w:t xml:space="preserve">.  </w:t>
      </w:r>
    </w:p>
    <w:p w14:paraId="0F17F964" w14:textId="77777777" w:rsidR="00704D02" w:rsidRDefault="00704D02" w:rsidP="00704D02">
      <w:pPr>
        <w:pStyle w:val="Paragraph"/>
      </w:pPr>
    </w:p>
    <w:p w14:paraId="25C729E7" w14:textId="12459B38" w:rsidR="00704D02" w:rsidRDefault="00704D02" w:rsidP="00704D02">
      <w:pPr>
        <w:pStyle w:val="Newparagraph"/>
      </w:pPr>
      <w:r>
        <w:t xml:space="preserve">Statistics for the reflectance difference between the corrected SPOT 5 image and the DMC homogenised mosaic are shown in </w:t>
      </w:r>
      <w:r>
        <w:fldChar w:fldCharType="begin"/>
      </w:r>
      <w:r>
        <w:instrText xml:space="preserve"> REF _Ref452304869 \h  \* MERGEFORMAT </w:instrText>
      </w:r>
      <w:r>
        <w:fldChar w:fldCharType="separate"/>
      </w:r>
      <w:r w:rsidR="00C55794" w:rsidRPr="0002729A">
        <w:t xml:space="preserve">Table </w:t>
      </w:r>
      <w:r w:rsidR="00C55794">
        <w:rPr>
          <w:noProof/>
        </w:rPr>
        <w:t>3</w:t>
      </w:r>
      <w:r>
        <w:fldChar w:fldCharType="end"/>
      </w:r>
      <w:r>
        <w:t xml:space="preserve">.  Not all of the reflectance differences can be attributed to errors in the homogenised DMC surface </w:t>
      </w:r>
      <w:proofErr w:type="spellStart"/>
      <w:r>
        <w:t>reflectances</w:t>
      </w:r>
      <w:proofErr w:type="spellEnd"/>
      <w:r>
        <w:t xml:space="preserve">.  Spatial misalignment of pixels due to </w:t>
      </w:r>
      <w:proofErr w:type="spellStart"/>
      <w:r>
        <w:t>orthorectification</w:t>
      </w:r>
      <w:proofErr w:type="spellEnd"/>
      <w:r>
        <w:t xml:space="preserve"> differences and errors in the SPOT 5 surface </w:t>
      </w:r>
      <w:proofErr w:type="spellStart"/>
      <w:r>
        <w:t>reflectances</w:t>
      </w:r>
      <w:proofErr w:type="spellEnd"/>
      <w:r>
        <w:t xml:space="preserve"> also contribute to the recorded differences.  Despite the contribution of other error sources, these reflectance differences compare well to figures reported by other aerial image correction methods.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sidRPr="00115576">
        <w:rPr>
          <w:noProof/>
        </w:rPr>
        <w:t xml:space="preserve">Collings et al. </w:t>
      </w:r>
      <w:r>
        <w:rPr>
          <w:noProof/>
        </w:rPr>
        <w:t>(</w:t>
      </w:r>
      <w:r w:rsidRPr="00115576">
        <w:rPr>
          <w:noProof/>
        </w:rPr>
        <w:t>2011)</w:t>
      </w:r>
      <w:r>
        <w:fldChar w:fldCharType="end"/>
      </w:r>
      <w:r>
        <w:t xml:space="preserve"> achieved RMS reflectance errors of 4</w:t>
      </w:r>
      <w:r>
        <w:softHyphen/>
        <w:t xml:space="preserve">–10% </w:t>
      </w:r>
      <w:r>
        <w:lastRenderedPageBreak/>
        <w:t xml:space="preserve">measured on placed targets of known reflectance for their aerial mosaic correction technique, and in the </w:t>
      </w:r>
      <w:proofErr w:type="spellStart"/>
      <w:r>
        <w:t>aerotriangulation</w:t>
      </w:r>
      <w:proofErr w:type="spellEnd"/>
      <w:r>
        <w:t xml:space="preserve"> approach of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 "schema" : "https://github.com/citation-style-language/schema/raw/master/csl-citation.json" }</w:instrText>
      </w:r>
      <w:r>
        <w:fldChar w:fldCharType="separate"/>
      </w:r>
      <w:r w:rsidRPr="008A19A1">
        <w:rPr>
          <w:noProof/>
        </w:rPr>
        <w:t xml:space="preserve">López et al. </w:t>
      </w:r>
      <w:r>
        <w:rPr>
          <w:noProof/>
        </w:rPr>
        <w:t>(</w:t>
      </w:r>
      <w:r w:rsidRPr="008A19A1">
        <w:rPr>
          <w:noProof/>
        </w:rPr>
        <w:t>2011)</w:t>
      </w:r>
      <w:r>
        <w:fldChar w:fldCharType="end"/>
      </w:r>
      <w:r>
        <w:t xml:space="preserve">, mean absolute reflectance differences of 3–5% were obtained on field measured test sites distributed throughout their study area.  Similarly to the MODIS comparison, the largest reflectance differences occur in the NIR band.  Again, this is likely due to dissimilarities in the RSRs of MODIS, DMC and SPOT 5 sensor NIR bands (see </w:t>
      </w:r>
      <w:r>
        <w:fldChar w:fldCharType="begin"/>
      </w:r>
      <w:r>
        <w:instrText xml:space="preserve"> REF _Ref452304563 \h  \* MERGEFORMAT </w:instrText>
      </w:r>
      <w:r>
        <w:fldChar w:fldCharType="separate"/>
      </w:r>
      <w:r w:rsidR="00C55794">
        <w:t xml:space="preserve">Figure </w:t>
      </w:r>
      <w:r w:rsidR="00C55794">
        <w:rPr>
          <w:noProof/>
        </w:rPr>
        <w:t>2</w:t>
      </w:r>
      <w:r>
        <w:fldChar w:fldCharType="end"/>
      </w:r>
      <w:r>
        <w:t xml:space="preserve"> and </w:t>
      </w:r>
      <w:r>
        <w:fldChar w:fldCharType="begin"/>
      </w:r>
      <w:r>
        <w:instrText xml:space="preserve"> REF _Ref447606984 \h  \* MERGEFORMAT </w:instrText>
      </w:r>
      <w:r>
        <w:fldChar w:fldCharType="separate"/>
      </w:r>
      <w:r w:rsidR="00C55794">
        <w:t xml:space="preserve">Figure </w:t>
      </w:r>
      <w:r w:rsidR="00C55794">
        <w:rPr>
          <w:noProof/>
        </w:rPr>
        <w:t>11</w:t>
      </w:r>
      <w:r>
        <w:fldChar w:fldCharType="end"/>
      </w:r>
      <w:r>
        <w:t xml:space="preserve">).  </w:t>
      </w:r>
    </w:p>
    <w:p w14:paraId="649F3BB6" w14:textId="77777777" w:rsidR="00704D02" w:rsidRDefault="00704D02" w:rsidP="00704D02">
      <w:pPr>
        <w:pStyle w:val="Newparagraph"/>
      </w:pPr>
    </w:p>
    <w:p w14:paraId="4BC2A92E" w14:textId="3E8F5F45" w:rsidR="00704D02" w:rsidRDefault="00704D02" w:rsidP="00704D02">
      <w:pPr>
        <w:pStyle w:val="Newparagraph"/>
      </w:pPr>
      <w:r>
        <w:t xml:space="preserve">Scatter plots of DMC DN and SPOT 5 surface reflectance values are shown in </w:t>
      </w:r>
      <w:r>
        <w:fldChar w:fldCharType="begin"/>
      </w:r>
      <w:r>
        <w:instrText xml:space="preserve"> REF _Ref447612399 \h  \* MERGEFORMAT </w:instrText>
      </w:r>
      <w:r>
        <w:fldChar w:fldCharType="separate"/>
      </w:r>
      <w:r w:rsidR="00C55794">
        <w:t xml:space="preserve">Figure </w:t>
      </w:r>
      <w:r w:rsidR="00C55794">
        <w:rPr>
          <w:noProof/>
        </w:rPr>
        <w:t>12</w:t>
      </w:r>
      <w:r>
        <w:fldChar w:fldCharType="end"/>
      </w:r>
      <w:r>
        <w:t xml:space="preserve">, and DMC surface reflectance and SPOT 5 surface reflectance values are shown in </w:t>
      </w:r>
      <w:r>
        <w:fldChar w:fldCharType="begin"/>
      </w:r>
      <w:r>
        <w:instrText xml:space="preserve"> REF _Ref447612403 \h  \* MERGEFORMAT </w:instrText>
      </w:r>
      <w:r>
        <w:fldChar w:fldCharType="separate"/>
      </w:r>
      <w:r w:rsidR="00C55794">
        <w:t xml:space="preserve">Figure </w:t>
      </w:r>
      <w:r w:rsidR="00C55794">
        <w:rPr>
          <w:noProof/>
        </w:rPr>
        <w:t>13</w:t>
      </w:r>
      <w:r>
        <w:fldChar w:fldCharType="end"/>
      </w:r>
      <w:r>
        <w:t xml:space="preserve">, with </w:t>
      </w:r>
      <w:r w:rsidRPr="00CA2802">
        <w:rPr>
          <w:i/>
          <w:iCs/>
        </w:rPr>
        <w:t>R</w:t>
      </w:r>
      <w:r w:rsidRPr="00CA2802">
        <w:rPr>
          <w:i/>
          <w:iCs/>
          <w:vertAlign w:val="superscript"/>
        </w:rPr>
        <w:t>2</w:t>
      </w:r>
      <w:r>
        <w:t xml:space="preserve"> coefficients indicating correlation strength.  The </w:t>
      </w:r>
      <w:r w:rsidRPr="00CA2802">
        <w:rPr>
          <w:i/>
          <w:iCs/>
        </w:rPr>
        <w:t>R</w:t>
      </w:r>
      <w:r w:rsidRPr="00CA2802">
        <w:rPr>
          <w:i/>
          <w:iCs/>
          <w:vertAlign w:val="superscript"/>
        </w:rPr>
        <w:t>2</w:t>
      </w:r>
      <w:r>
        <w:t xml:space="preserve"> values </w:t>
      </w:r>
      <w:ins w:id="308" w:author="dugalh" w:date="2018-04-25T17:30:00Z">
        <w:r w:rsidR="00DB080A">
          <w:t xml:space="preserve">show a moderately strong correlation </w:t>
        </w:r>
      </w:ins>
      <w:del w:id="309" w:author="dugalh" w:date="2018-04-25T17:30:00Z">
        <w:r w:rsidDel="00DB080A">
          <w:delText xml:space="preserve">are </w:delText>
        </w:r>
      </w:del>
      <w:del w:id="310" w:author="dugalh" w:date="2018-03-29T14:05:00Z">
        <w:r w:rsidDel="00572B9B">
          <w:delText xml:space="preserve">fairly </w:delText>
        </w:r>
      </w:del>
      <w:del w:id="311" w:author="dugalh" w:date="2018-04-25T17:30:00Z">
        <w:r w:rsidDel="00DB080A">
          <w:delText xml:space="preserve">low </w:delText>
        </w:r>
      </w:del>
      <w:r>
        <w:t xml:space="preserve">(an average of </w:t>
      </w:r>
      <w:r w:rsidRPr="00036836">
        <w:t>0.</w:t>
      </w:r>
      <w:del w:id="312" w:author="dugalh" w:date="2018-03-29T14:05:00Z">
        <w:r w:rsidRPr="00036836" w:rsidDel="00572B9B">
          <w:delText>719</w:delText>
        </w:r>
        <w:r w:rsidDel="00572B9B">
          <w:delText xml:space="preserve"> </w:delText>
        </w:r>
      </w:del>
      <w:ins w:id="313" w:author="dugalh" w:date="2018-03-29T14:05:00Z">
        <w:r w:rsidR="00572B9B">
          <w:t xml:space="preserve">84 </w:t>
        </w:r>
      </w:ins>
      <w:r>
        <w:t>over the bands) and represent, among other error sources, t</w:t>
      </w:r>
      <w:r w:rsidRPr="00036836">
        <w:t xml:space="preserve">he effect of </w:t>
      </w:r>
      <w:r>
        <w:t xml:space="preserve">small scale land cover </w:t>
      </w:r>
      <w:r w:rsidRPr="00036836">
        <w:t>heterogeneity</w:t>
      </w:r>
      <w:r>
        <w:t xml:space="preserve"> and differing SPOT 5 and DMC RSRs.  The SPOT 5-MODIS scatter plots in </w:t>
      </w:r>
      <w:r>
        <w:fldChar w:fldCharType="begin"/>
      </w:r>
      <w:r>
        <w:instrText xml:space="preserve"> REF _Ref475458708 \h  \* MERGEFORMAT </w:instrText>
      </w:r>
      <w:r>
        <w:fldChar w:fldCharType="separate"/>
      </w:r>
      <w:r w:rsidR="00C55794">
        <w:t xml:space="preserve">Figure </w:t>
      </w:r>
      <w:r w:rsidR="00C55794">
        <w:rPr>
          <w:noProof/>
        </w:rPr>
        <w:t>14</w:t>
      </w:r>
      <w:r>
        <w:fldChar w:fldCharType="end"/>
      </w:r>
      <w:r>
        <w:t xml:space="preserve"> show similar deviations from the one-to-one line as those for SPOT 5-DMC in </w:t>
      </w:r>
      <w:r>
        <w:fldChar w:fldCharType="begin"/>
      </w:r>
      <w:r>
        <w:instrText xml:space="preserve"> REF _Ref447612403 \h  \* MERGEFORMAT </w:instrText>
      </w:r>
      <w:r>
        <w:fldChar w:fldCharType="separate"/>
      </w:r>
      <w:r w:rsidR="00C55794">
        <w:t xml:space="preserve">Figure </w:t>
      </w:r>
      <w:r w:rsidR="00C55794">
        <w:rPr>
          <w:noProof/>
        </w:rPr>
        <w:t>13</w:t>
      </w:r>
      <w:r>
        <w:fldChar w:fldCharType="end"/>
      </w:r>
      <w:r>
        <w:t xml:space="preserve">, especially for NIR.  This suggests that the SPOT 5 image must be contributing, at least in part, to the SPOT 5-DMC differences. The effect of dissimilar SPOT 5, DMC and MODIS NIR RSRs is again evidenced in </w:t>
      </w:r>
      <w:r>
        <w:fldChar w:fldCharType="begin"/>
      </w:r>
      <w:r>
        <w:instrText xml:space="preserve"> REF _Ref447612403 \h  \* MERGEFORMAT </w:instrText>
      </w:r>
      <w:r>
        <w:fldChar w:fldCharType="separate"/>
      </w:r>
      <w:r w:rsidR="00C55794">
        <w:t xml:space="preserve">Figure </w:t>
      </w:r>
      <w:r w:rsidR="00C55794">
        <w:rPr>
          <w:noProof/>
        </w:rPr>
        <w:t>13</w:t>
      </w:r>
      <w:r>
        <w:fldChar w:fldCharType="end"/>
      </w:r>
      <w:r>
        <w:t xml:space="preserve"> and </w:t>
      </w:r>
      <w:r>
        <w:fldChar w:fldCharType="begin"/>
      </w:r>
      <w:r>
        <w:instrText xml:space="preserve"> REF _Ref475458708 \h  \* MERGEFORMAT </w:instrText>
      </w:r>
      <w:r>
        <w:fldChar w:fldCharType="separate"/>
      </w:r>
      <w:r w:rsidR="00C55794">
        <w:t xml:space="preserve">Figure </w:t>
      </w:r>
      <w:r w:rsidR="00C55794">
        <w:rPr>
          <w:noProof/>
        </w:rPr>
        <w:t>14</w:t>
      </w:r>
      <w:r>
        <w:fldChar w:fldCharType="end"/>
      </w:r>
      <w:r>
        <w:t xml:space="preserve"> as the marked deviations of the NIR scatters from the identity lines.  Despite these disparities, the homogenisation of DMC surface reflectance provides a substantial improvement in correlation between the DMC and SPOT 5 values.  </w:t>
      </w:r>
    </w:p>
    <w:p w14:paraId="05E1316A" w14:textId="77777777" w:rsidR="00704D02" w:rsidRDefault="00704D02" w:rsidP="00704D02">
      <w:pPr>
        <w:pStyle w:val="Newparagraph"/>
      </w:pPr>
    </w:p>
    <w:p w14:paraId="2B3171F9" w14:textId="77777777" w:rsidR="00704D02" w:rsidRDefault="00704D02" w:rsidP="00704D02">
      <w:pPr>
        <w:pStyle w:val="Newparagraph"/>
      </w:pPr>
      <w:r>
        <w:t xml:space="preserve">Comparisons of diagnostic SPOT 5 and DMC spectra are shown in </w:t>
      </w:r>
      <w:r>
        <w:fldChar w:fldCharType="begin"/>
      </w:r>
      <w:r>
        <w:instrText xml:space="preserve"> REF _Ref475615975 \h  \* MERGEFORMAT </w:instrText>
      </w:r>
      <w:r>
        <w:fldChar w:fldCharType="separate"/>
      </w:r>
      <w:r w:rsidR="00C55794">
        <w:t xml:space="preserve">Figure </w:t>
      </w:r>
      <w:r w:rsidR="00C55794">
        <w:rPr>
          <w:noProof/>
        </w:rPr>
        <w:t>15</w:t>
      </w:r>
      <w:r>
        <w:fldChar w:fldCharType="end"/>
      </w:r>
      <w:r>
        <w:t xml:space="preserve">.  These spectra were manually selected from single pixels in homogenous areas.  There is a marked improvement in the similarity of the DMC and SPOT 5 surface reflectance values after homogenisation for these critical cases.  The MAD and RMS difference of the SPOT 5 and DMC diagnostic reflectance spectra are 4.52% and 5.70% respectively.  While not </w:t>
      </w:r>
      <w:r>
        <w:lastRenderedPageBreak/>
        <w:t xml:space="preserve">representative of wider variation, these values are similar to the ones produced by the statistical image analysis (see </w:t>
      </w:r>
      <w:r>
        <w:fldChar w:fldCharType="begin"/>
      </w:r>
      <w:r>
        <w:instrText xml:space="preserve"> REF _Ref447556200 \h  \* MERGEFORMAT </w:instrText>
      </w:r>
      <w:r>
        <w:fldChar w:fldCharType="separate"/>
      </w:r>
      <w:r w:rsidR="00C55794" w:rsidRPr="0002729A">
        <w:t xml:space="preserve">Table </w:t>
      </w:r>
      <w:r w:rsidR="00C55794">
        <w:rPr>
          <w:noProof/>
        </w:rPr>
        <w:t>3</w:t>
      </w:r>
      <w:r>
        <w:fldChar w:fldCharType="end"/>
      </w:r>
      <w:r>
        <w:t xml:space="preserve">). </w:t>
      </w:r>
    </w:p>
    <w:p w14:paraId="22EE155B" w14:textId="77777777" w:rsidR="00704D02" w:rsidRDefault="00704D02" w:rsidP="00704D02">
      <w:pPr>
        <w:pStyle w:val="Newparagraph"/>
      </w:pPr>
    </w:p>
    <w:p w14:paraId="22B60ADE" w14:textId="77777777" w:rsidR="00704D02" w:rsidRDefault="00704D02" w:rsidP="00704D02">
      <w:pPr>
        <w:pStyle w:val="Newparagraph"/>
      </w:pPr>
      <w:r>
        <w:t xml:space="preserve">False colour CIR (colour-infrared) renderings of the DMC, SPOT 5 and difference images are shown in </w:t>
      </w:r>
      <w:r>
        <w:fldChar w:fldCharType="begin"/>
      </w:r>
      <w:r>
        <w:instrText xml:space="preserve"> REF _Ref391064113 \h  \* MERGEFORMAT </w:instrText>
      </w:r>
      <w:r>
        <w:fldChar w:fldCharType="separate"/>
      </w:r>
      <w:r w:rsidR="00C55794">
        <w:t xml:space="preserve">Figure </w:t>
      </w:r>
      <w:r w:rsidR="00C55794">
        <w:rPr>
          <w:noProof/>
        </w:rPr>
        <w:t>10</w:t>
      </w:r>
      <w:r>
        <w:fldChar w:fldCharType="end"/>
      </w:r>
      <w:r>
        <w:t xml:space="preserve">.  The contrast stretched difference image shows that most discrepancies occur in the rugged mountainous areas that extend west to east in the northern section of the scene and in densely vegetated areas along river banks in the southern section of the scene.  No shadow or terrain correction was performed on the SPOT 5 image.  Shadow variations occurring in the DMC images below the scale of the reference resolution are not accounted for by the proposed method.  Disparities in the mountainous areas are mainly due to differing, uncorrected shadow effects likely caused by variations in the time of day when the images were captured (the aerial images were captured throughout the day, while the SPOT 5 image was captured at 10:29 am).  A particularly bright area is noticeable in the upper right corner of the difference image.  This corresponds to an area of bare ground that is bright in both the DMC and MODIS images and likely corresponds to a BRDF correction failure.  It is not possible to say if this failure occurs in the SPOT 5 and/or DMC corrections.  The differences in the densely vegetated and cultivated areas are attributed to the differences in the MODIS, DMC and SPOT 5 sensor NIR RSRs being amplified by the known high NIR reflectivity of vegetation.  Abrupt changes in BRDF may occur between adjacent fields in cultivated areas along the major rivers.  As discussed in Section </w:t>
      </w:r>
      <w:r>
        <w:fldChar w:fldCharType="begin"/>
      </w:r>
      <w:r>
        <w:instrText xml:space="preserve"> REF _Ref474690141 \r \h </w:instrText>
      </w:r>
      <w:r>
        <w:fldChar w:fldCharType="separate"/>
      </w:r>
      <w:r w:rsidR="00C55794">
        <w:t>2.2</w:t>
      </w:r>
      <w:r>
        <w:fldChar w:fldCharType="end"/>
      </w:r>
      <w:r>
        <w:t xml:space="preserve">, these changes may not be captured at the MODIS resolution and could also be contributing to the NIR differences in these regions.  </w:t>
      </w:r>
    </w:p>
    <w:tbl>
      <w:tblPr>
        <w:tblStyle w:val="TableGrid"/>
        <w:tblW w:w="4881" w:type="pct"/>
        <w:tblLook w:val="04A0" w:firstRow="1" w:lastRow="0" w:firstColumn="1" w:lastColumn="0" w:noHBand="0" w:noVBand="1"/>
      </w:tblPr>
      <w:tblGrid>
        <w:gridCol w:w="4386"/>
        <w:gridCol w:w="4415"/>
      </w:tblGrid>
      <w:tr w:rsidR="00602A7E" w14:paraId="71F1ED96" w14:textId="77777777" w:rsidTr="00562EB1">
        <w:tc>
          <w:tcPr>
            <w:tcW w:w="2492" w:type="pct"/>
            <w:tcBorders>
              <w:bottom w:val="nil"/>
            </w:tcBorders>
          </w:tcPr>
          <w:p w14:paraId="3CCBB313" w14:textId="77777777" w:rsidR="00602A7E" w:rsidRPr="00420A00" w:rsidRDefault="00602A7E" w:rsidP="00562EB1">
            <w:pPr>
              <w:pStyle w:val="1TeksCharChar"/>
              <w:keepNext/>
              <w:spacing w:line="240" w:lineRule="auto"/>
              <w:rPr>
                <w:sz w:val="20"/>
                <w:szCs w:val="20"/>
              </w:rPr>
            </w:pPr>
          </w:p>
        </w:tc>
        <w:tc>
          <w:tcPr>
            <w:tcW w:w="2508" w:type="pct"/>
            <w:tcBorders>
              <w:bottom w:val="nil"/>
            </w:tcBorders>
          </w:tcPr>
          <w:p w14:paraId="6DA1C43B" w14:textId="77777777" w:rsidR="00602A7E" w:rsidRPr="00420A00" w:rsidRDefault="00602A7E" w:rsidP="00562EB1">
            <w:pPr>
              <w:pStyle w:val="1TeksCharChar"/>
              <w:keepNext/>
              <w:spacing w:line="240" w:lineRule="auto"/>
              <w:rPr>
                <w:sz w:val="20"/>
                <w:szCs w:val="20"/>
              </w:rPr>
            </w:pPr>
          </w:p>
        </w:tc>
      </w:tr>
      <w:tr w:rsidR="00602A7E" w14:paraId="165DE021" w14:textId="77777777" w:rsidTr="00562EB1">
        <w:tc>
          <w:tcPr>
            <w:tcW w:w="2492" w:type="pct"/>
            <w:tcBorders>
              <w:top w:val="nil"/>
            </w:tcBorders>
          </w:tcPr>
          <w:p w14:paraId="693491E5" w14:textId="77777777" w:rsidR="00602A7E" w:rsidRPr="00420A00" w:rsidRDefault="00602A7E" w:rsidP="00562EB1">
            <w:pPr>
              <w:pStyle w:val="1TeksCharChar"/>
              <w:keepNext/>
              <w:spacing w:line="240" w:lineRule="auto"/>
              <w:jc w:val="center"/>
              <w:rPr>
                <w:noProof/>
                <w:sz w:val="20"/>
                <w:szCs w:val="20"/>
                <w:lang w:val="en-ZA"/>
              </w:rPr>
            </w:pPr>
            <w:r w:rsidRPr="00420A00">
              <w:rPr>
                <w:noProof/>
                <w:sz w:val="20"/>
                <w:szCs w:val="20"/>
                <w:lang w:val="en-ZA"/>
              </w:rPr>
              <w:t>(</w:t>
            </w:r>
            <w:r>
              <w:rPr>
                <w:noProof/>
                <w:sz w:val="20"/>
                <w:szCs w:val="20"/>
                <w:lang w:val="en-ZA"/>
              </w:rPr>
              <w:t>10</w:t>
            </w:r>
            <w:r w:rsidRPr="00420A00">
              <w:rPr>
                <w:noProof/>
                <w:sz w:val="20"/>
                <w:szCs w:val="20"/>
                <w:lang w:val="en-ZA"/>
              </w:rPr>
              <w:t>a)</w:t>
            </w:r>
          </w:p>
        </w:tc>
        <w:tc>
          <w:tcPr>
            <w:tcW w:w="2508" w:type="pct"/>
            <w:tcBorders>
              <w:top w:val="nil"/>
            </w:tcBorders>
          </w:tcPr>
          <w:p w14:paraId="20CDE884" w14:textId="77777777" w:rsidR="00602A7E" w:rsidRPr="00420A00" w:rsidRDefault="00602A7E" w:rsidP="00562EB1">
            <w:pPr>
              <w:pStyle w:val="1TeksCharChar"/>
              <w:keepNext/>
              <w:spacing w:line="240" w:lineRule="auto"/>
              <w:jc w:val="center"/>
              <w:rPr>
                <w:noProof/>
                <w:sz w:val="20"/>
                <w:szCs w:val="20"/>
                <w:lang w:val="en-ZA"/>
              </w:rPr>
            </w:pPr>
            <w:r w:rsidRPr="00420A00">
              <w:rPr>
                <w:noProof/>
                <w:sz w:val="20"/>
                <w:szCs w:val="20"/>
                <w:lang w:val="en-ZA"/>
              </w:rPr>
              <w:t>(</w:t>
            </w:r>
            <w:r>
              <w:rPr>
                <w:noProof/>
                <w:sz w:val="20"/>
                <w:szCs w:val="20"/>
                <w:lang w:val="en-ZA"/>
              </w:rPr>
              <w:t>10</w:t>
            </w:r>
            <w:r w:rsidRPr="00420A00">
              <w:rPr>
                <w:noProof/>
                <w:sz w:val="20"/>
                <w:szCs w:val="20"/>
                <w:lang w:val="en-ZA"/>
              </w:rPr>
              <w:t>b)</w:t>
            </w:r>
          </w:p>
        </w:tc>
      </w:tr>
      <w:tr w:rsidR="00602A7E" w14:paraId="0F25A05E" w14:textId="77777777" w:rsidTr="00562EB1">
        <w:tc>
          <w:tcPr>
            <w:tcW w:w="5000" w:type="pct"/>
            <w:gridSpan w:val="2"/>
            <w:tcBorders>
              <w:bottom w:val="nil"/>
            </w:tcBorders>
          </w:tcPr>
          <w:p w14:paraId="2A6C131A" w14:textId="77777777" w:rsidR="00602A7E" w:rsidRPr="00420A00" w:rsidRDefault="00602A7E" w:rsidP="00562EB1">
            <w:pPr>
              <w:pStyle w:val="1TeksCharChar"/>
              <w:keepNext/>
              <w:spacing w:line="240" w:lineRule="auto"/>
              <w:jc w:val="center"/>
              <w:rPr>
                <w:sz w:val="20"/>
                <w:szCs w:val="20"/>
              </w:rPr>
            </w:pPr>
          </w:p>
        </w:tc>
      </w:tr>
      <w:tr w:rsidR="00602A7E" w14:paraId="7BE453D3" w14:textId="77777777" w:rsidTr="00562EB1">
        <w:tc>
          <w:tcPr>
            <w:tcW w:w="5000" w:type="pct"/>
            <w:gridSpan w:val="2"/>
            <w:tcBorders>
              <w:top w:val="nil"/>
            </w:tcBorders>
          </w:tcPr>
          <w:p w14:paraId="3185FA69" w14:textId="77777777" w:rsidR="00602A7E" w:rsidRPr="00420A00" w:rsidRDefault="00602A7E" w:rsidP="00562EB1">
            <w:pPr>
              <w:pStyle w:val="1TeksCharChar"/>
              <w:keepNext/>
              <w:spacing w:line="240" w:lineRule="auto"/>
              <w:jc w:val="center"/>
              <w:rPr>
                <w:noProof/>
                <w:sz w:val="20"/>
                <w:szCs w:val="20"/>
                <w:lang w:val="en-ZA"/>
              </w:rPr>
            </w:pPr>
            <w:r w:rsidRPr="00420A00">
              <w:rPr>
                <w:noProof/>
                <w:sz w:val="20"/>
                <w:szCs w:val="20"/>
                <w:lang w:val="en-ZA"/>
              </w:rPr>
              <w:t>(</w:t>
            </w:r>
            <w:r>
              <w:rPr>
                <w:noProof/>
                <w:sz w:val="20"/>
                <w:szCs w:val="20"/>
                <w:lang w:val="en-ZA"/>
              </w:rPr>
              <w:t>10</w:t>
            </w:r>
            <w:r w:rsidRPr="00420A00">
              <w:rPr>
                <w:noProof/>
                <w:sz w:val="20"/>
                <w:szCs w:val="20"/>
                <w:lang w:val="en-ZA"/>
              </w:rPr>
              <w:t>c)</w:t>
            </w:r>
          </w:p>
        </w:tc>
      </w:tr>
    </w:tbl>
    <w:p w14:paraId="0170C303" w14:textId="77777777" w:rsidR="00704D02" w:rsidRDefault="00602A7E" w:rsidP="00602A7E">
      <w:pPr>
        <w:pStyle w:val="1TeksCharChar"/>
      </w:pPr>
      <w:r>
        <w:t>[</w:t>
      </w:r>
      <w:bookmarkStart w:id="314" w:name="_Ref391064113"/>
      <w:bookmarkStart w:id="315" w:name="_Toc448324359"/>
      <w:bookmarkStart w:id="316" w:name="_Toc391220531"/>
      <w:bookmarkStart w:id="317" w:name="_Toc394582254"/>
      <w:r w:rsidR="00704D02">
        <w:t xml:space="preserve">Figure </w:t>
      </w:r>
      <w:r w:rsidR="00704D02">
        <w:fldChar w:fldCharType="begin"/>
      </w:r>
      <w:r w:rsidR="00704D02">
        <w:instrText xml:space="preserve"> SEQ Figure \* ARABIC </w:instrText>
      </w:r>
      <w:r w:rsidR="00704D02">
        <w:fldChar w:fldCharType="separate"/>
      </w:r>
      <w:r w:rsidR="00C55794">
        <w:rPr>
          <w:noProof/>
        </w:rPr>
        <w:t>10</w:t>
      </w:r>
      <w:r w:rsidR="00704D02">
        <w:fldChar w:fldCharType="end"/>
      </w:r>
      <w:bookmarkEnd w:id="314"/>
      <w:r w:rsidR="00704D02">
        <w:t>.  DMC and SPOT 5 surface reflectance comparison with</w:t>
      </w:r>
      <w:r w:rsidR="00704D02" w:rsidRPr="007D6681">
        <w:t xml:space="preserve"> (a) DMC </w:t>
      </w:r>
      <w:r w:rsidR="00704D02">
        <w:t>homogenised mosaic masked to SPOT 5 extent;</w:t>
      </w:r>
      <w:r w:rsidR="00704D02" w:rsidRPr="007D6681">
        <w:t xml:space="preserve"> (b) SPOT</w:t>
      </w:r>
      <w:r w:rsidR="00704D02">
        <w:t xml:space="preserve"> 5</w:t>
      </w:r>
      <w:r w:rsidR="00704D02" w:rsidRPr="007D6681">
        <w:t xml:space="preserve"> </w:t>
      </w:r>
      <w:r w:rsidR="00704D02">
        <w:t>surface reflectance image; and</w:t>
      </w:r>
      <w:r w:rsidR="00704D02" w:rsidRPr="007D6681">
        <w:t xml:space="preserve"> (c) </w:t>
      </w:r>
      <w:r w:rsidR="00704D02">
        <w:t>contrast stretched a</w:t>
      </w:r>
      <w:r w:rsidR="00704D02" w:rsidRPr="007D6681">
        <w:t xml:space="preserve">bsolute </w:t>
      </w:r>
      <w:r w:rsidR="00704D02">
        <w:t xml:space="preserve">difference </w:t>
      </w:r>
      <w:r w:rsidR="00704D02" w:rsidRPr="007D6681">
        <w:t>image</w:t>
      </w:r>
      <w:bookmarkEnd w:id="315"/>
      <w:bookmarkEnd w:id="316"/>
      <w:bookmarkEnd w:id="317"/>
      <w:r w:rsidR="00704D02">
        <w:t>]</w:t>
      </w:r>
    </w:p>
    <w:p w14:paraId="5DF5F938" w14:textId="77777777" w:rsidR="00704D02" w:rsidRDefault="00704D02" w:rsidP="00704D02"/>
    <w:p w14:paraId="4066BCDA" w14:textId="77777777" w:rsidR="00704D02" w:rsidRDefault="00602A7E" w:rsidP="00602A7E">
      <w:r>
        <w:t>[</w:t>
      </w:r>
      <w:bookmarkStart w:id="318" w:name="_Ref447606984"/>
      <w:bookmarkStart w:id="319" w:name="_Ref452304797"/>
      <w:bookmarkStart w:id="320" w:name="_Ref447557093"/>
      <w:bookmarkStart w:id="321" w:name="_Toc448324360"/>
      <w:r w:rsidR="00704D02">
        <w:t xml:space="preserve">Figure </w:t>
      </w:r>
      <w:r w:rsidR="00704D02">
        <w:fldChar w:fldCharType="begin"/>
      </w:r>
      <w:r w:rsidR="00704D02">
        <w:instrText xml:space="preserve"> SEQ Figure \* ARABIC </w:instrText>
      </w:r>
      <w:r w:rsidR="00704D02">
        <w:fldChar w:fldCharType="separate"/>
      </w:r>
      <w:r w:rsidR="00C55794">
        <w:rPr>
          <w:noProof/>
        </w:rPr>
        <w:t>11</w:t>
      </w:r>
      <w:r w:rsidR="00704D02">
        <w:fldChar w:fldCharType="end"/>
      </w:r>
      <w:bookmarkEnd w:id="318"/>
      <w:bookmarkEnd w:id="319"/>
      <w:r w:rsidR="00704D02">
        <w:t xml:space="preserve">.  DMC and SPOT 5 </w:t>
      </w:r>
      <w:bookmarkEnd w:id="320"/>
      <w:r w:rsidR="00704D02">
        <w:t>RSRs</w:t>
      </w:r>
      <w:bookmarkEnd w:id="321"/>
      <w:r w:rsidR="00704D02">
        <w:t>]</w:t>
      </w:r>
    </w:p>
    <w:p w14:paraId="4067BE87" w14:textId="77777777" w:rsidR="00704D02" w:rsidRDefault="00704D02" w:rsidP="00602A7E">
      <w:pPr>
        <w:pStyle w:val="Newparagraph"/>
        <w:ind w:firstLine="0"/>
      </w:pPr>
    </w:p>
    <w:p w14:paraId="670517E2" w14:textId="77777777" w:rsidR="00704D02" w:rsidRDefault="00602A7E" w:rsidP="00602A7E">
      <w:pPr>
        <w:pStyle w:val="Newparagraph"/>
        <w:ind w:firstLine="0"/>
      </w:pPr>
      <w:r>
        <w:t>[</w:t>
      </w:r>
      <w:bookmarkStart w:id="322" w:name="_Ref447612399"/>
      <w:bookmarkStart w:id="323" w:name="_Toc448324361"/>
      <w:r w:rsidR="00704D02">
        <w:t xml:space="preserve">Figure </w:t>
      </w:r>
      <w:r w:rsidR="00704D02">
        <w:fldChar w:fldCharType="begin"/>
      </w:r>
      <w:r w:rsidR="00704D02">
        <w:instrText xml:space="preserve"> SEQ Figure \* ARABIC </w:instrText>
      </w:r>
      <w:r w:rsidR="00704D02">
        <w:fldChar w:fldCharType="separate"/>
      </w:r>
      <w:r w:rsidR="00C55794">
        <w:rPr>
          <w:noProof/>
        </w:rPr>
        <w:t>12</w:t>
      </w:r>
      <w:r w:rsidR="00704D02">
        <w:fldChar w:fldCharType="end"/>
      </w:r>
      <w:bookmarkEnd w:id="322"/>
      <w:r w:rsidR="00704D02">
        <w:t>.  DMC DN mosaic and SPOT 5 surface reflectance correlation</w:t>
      </w:r>
      <w:bookmarkEnd w:id="323"/>
      <w:r w:rsidR="00704D02">
        <w:t>]</w:t>
      </w:r>
    </w:p>
    <w:p w14:paraId="497226F2" w14:textId="77777777" w:rsidR="00704D02" w:rsidRDefault="00704D02" w:rsidP="00602A7E">
      <w:pPr>
        <w:pStyle w:val="Newparagraph"/>
        <w:ind w:firstLine="0"/>
      </w:pPr>
    </w:p>
    <w:p w14:paraId="3B4CF6B1" w14:textId="77777777" w:rsidR="00704D02" w:rsidRDefault="00602A7E" w:rsidP="00602A7E">
      <w:pPr>
        <w:pStyle w:val="Newparagraph"/>
        <w:ind w:firstLine="0"/>
      </w:pPr>
      <w:r>
        <w:t>[</w:t>
      </w:r>
      <w:bookmarkStart w:id="324" w:name="_Ref447612403"/>
      <w:bookmarkStart w:id="325" w:name="_Toc448324362"/>
      <w:r w:rsidR="00704D02">
        <w:t xml:space="preserve">Figure </w:t>
      </w:r>
      <w:r w:rsidR="00704D02">
        <w:fldChar w:fldCharType="begin"/>
      </w:r>
      <w:r w:rsidR="00704D02">
        <w:instrText xml:space="preserve"> SEQ Figure \* ARABIC </w:instrText>
      </w:r>
      <w:r w:rsidR="00704D02">
        <w:fldChar w:fldCharType="separate"/>
      </w:r>
      <w:r w:rsidR="00C55794">
        <w:rPr>
          <w:noProof/>
        </w:rPr>
        <w:t>13</w:t>
      </w:r>
      <w:r w:rsidR="00704D02">
        <w:fldChar w:fldCharType="end"/>
      </w:r>
      <w:bookmarkEnd w:id="324"/>
      <w:r w:rsidR="00704D02">
        <w:t>.  DMC homogenised mosaic and SPOT 5 surface reflectance correlation</w:t>
      </w:r>
      <w:bookmarkEnd w:id="325"/>
      <w:r w:rsidR="00704D02">
        <w:t xml:space="preserve">] </w:t>
      </w:r>
    </w:p>
    <w:p w14:paraId="12A0C9E8" w14:textId="77777777" w:rsidR="00704D02" w:rsidRDefault="00704D02" w:rsidP="00602A7E">
      <w:pPr>
        <w:pStyle w:val="Newparagraph"/>
        <w:ind w:firstLine="0"/>
      </w:pPr>
    </w:p>
    <w:p w14:paraId="3D6E8872" w14:textId="77777777" w:rsidR="00704D02" w:rsidRDefault="00602A7E" w:rsidP="00602A7E">
      <w:pPr>
        <w:pStyle w:val="Newparagraph"/>
        <w:ind w:firstLine="0"/>
      </w:pPr>
      <w:r>
        <w:t>[</w:t>
      </w:r>
      <w:bookmarkStart w:id="326" w:name="_Ref475458708"/>
      <w:r w:rsidR="00704D02">
        <w:t xml:space="preserve">Figure </w:t>
      </w:r>
      <w:r w:rsidR="00704D02">
        <w:fldChar w:fldCharType="begin"/>
      </w:r>
      <w:r w:rsidR="00704D02">
        <w:instrText xml:space="preserve"> SEQ Figure \* ARABIC </w:instrText>
      </w:r>
      <w:r w:rsidR="00704D02">
        <w:fldChar w:fldCharType="separate"/>
      </w:r>
      <w:r w:rsidR="00C55794">
        <w:rPr>
          <w:noProof/>
        </w:rPr>
        <w:t>14</w:t>
      </w:r>
      <w:r w:rsidR="00704D02">
        <w:fldChar w:fldCharType="end"/>
      </w:r>
      <w:bookmarkEnd w:id="326"/>
      <w:r w:rsidR="00704D02">
        <w:t>.  MODIS and SPOT 5 surface reflectance correlation]</w:t>
      </w:r>
    </w:p>
    <w:p w14:paraId="54755BF9" w14:textId="77777777" w:rsidR="00704D02" w:rsidRDefault="00704D02" w:rsidP="00602A7E">
      <w:pPr>
        <w:pStyle w:val="Newparagraph"/>
        <w:ind w:firstLine="0"/>
      </w:pPr>
    </w:p>
    <w:p w14:paraId="35564223" w14:textId="77777777" w:rsidR="00704D02" w:rsidRPr="0002729A" w:rsidRDefault="00602A7E" w:rsidP="00602A7E">
      <w:pPr>
        <w:pStyle w:val="Newparagraph"/>
        <w:ind w:firstLine="0"/>
      </w:pPr>
      <w:r>
        <w:t>[</w:t>
      </w:r>
      <w:bookmarkStart w:id="327" w:name="_Ref475460203"/>
      <w:r w:rsidR="00704D02" w:rsidRPr="0002729A">
        <w:t xml:space="preserve">Table </w:t>
      </w:r>
      <w:r w:rsidR="00704D02">
        <w:fldChar w:fldCharType="begin"/>
      </w:r>
      <w:r w:rsidR="00704D02">
        <w:instrText xml:space="preserve"> SEQ Table \* ARABIC </w:instrText>
      </w:r>
      <w:r w:rsidR="00704D02">
        <w:fldChar w:fldCharType="separate"/>
      </w:r>
      <w:r w:rsidR="00C55794">
        <w:rPr>
          <w:noProof/>
        </w:rPr>
        <w:t>2</w:t>
      </w:r>
      <w:r w:rsidR="00704D02">
        <w:fldChar w:fldCharType="end"/>
      </w:r>
      <w:bookmarkEnd w:id="327"/>
      <w:r w:rsidR="00704D02">
        <w:t xml:space="preserve">. </w:t>
      </w:r>
      <w:r w:rsidR="00704D02" w:rsidRPr="0002729A">
        <w:t xml:space="preserve"> </w:t>
      </w:r>
      <w:r w:rsidR="00704D02">
        <w:t>Statistical comparison between SPOT 5 and MODIS surface reflectance images]</w:t>
      </w:r>
    </w:p>
    <w:p w14:paraId="49341B05" w14:textId="77777777" w:rsidR="00704D02" w:rsidRDefault="00704D02" w:rsidP="00602A7E">
      <w:pPr>
        <w:pStyle w:val="Newparagraph"/>
        <w:ind w:firstLine="0"/>
      </w:pPr>
    </w:p>
    <w:p w14:paraId="6EFD74A4" w14:textId="77777777" w:rsidR="00704D02" w:rsidRPr="0002729A" w:rsidRDefault="00602A7E" w:rsidP="00602A7E">
      <w:pPr>
        <w:pStyle w:val="Newparagraph"/>
        <w:ind w:firstLine="0"/>
      </w:pPr>
      <w:r>
        <w:t>[</w:t>
      </w:r>
      <w:bookmarkStart w:id="328" w:name="_Ref447556200"/>
      <w:bookmarkStart w:id="329" w:name="_Ref452304869"/>
      <w:bookmarkStart w:id="330" w:name="_Toc448324325"/>
      <w:r w:rsidR="00704D02" w:rsidRPr="0002729A">
        <w:t xml:space="preserve">Table </w:t>
      </w:r>
      <w:r w:rsidR="00704D02">
        <w:fldChar w:fldCharType="begin"/>
      </w:r>
      <w:r w:rsidR="00704D02">
        <w:instrText xml:space="preserve"> SEQ Table \* ARABIC </w:instrText>
      </w:r>
      <w:r w:rsidR="00704D02">
        <w:fldChar w:fldCharType="separate"/>
      </w:r>
      <w:r w:rsidR="00C55794">
        <w:rPr>
          <w:noProof/>
        </w:rPr>
        <w:t>3</w:t>
      </w:r>
      <w:r w:rsidR="00704D02">
        <w:fldChar w:fldCharType="end"/>
      </w:r>
      <w:bookmarkEnd w:id="328"/>
      <w:bookmarkEnd w:id="329"/>
      <w:r w:rsidR="00704D02">
        <w:t>.</w:t>
      </w:r>
      <w:r w:rsidR="00704D02" w:rsidRPr="0002729A">
        <w:t xml:space="preserve"> </w:t>
      </w:r>
      <w:r w:rsidR="00704D02">
        <w:t xml:space="preserve"> Statistical comparison between SPOT 5 and DMC surface reflectance images</w:t>
      </w:r>
      <w:bookmarkEnd w:id="330"/>
      <w:r w:rsidR="00704D02">
        <w:t>]</w:t>
      </w:r>
    </w:p>
    <w:p w14:paraId="0C70B204" w14:textId="77777777" w:rsidR="00704D02" w:rsidRDefault="00704D02" w:rsidP="00602A7E">
      <w:pPr>
        <w:pStyle w:val="Newparagraph"/>
        <w:ind w:firstLine="0"/>
      </w:pPr>
    </w:p>
    <w:p w14:paraId="5A69EF6F" w14:textId="77777777" w:rsidR="00704D02" w:rsidRDefault="00602A7E" w:rsidP="00602A7E">
      <w:pPr>
        <w:pStyle w:val="Newparagraph"/>
        <w:ind w:firstLine="0"/>
      </w:pPr>
      <w:r>
        <w:t>[</w:t>
      </w:r>
      <w:bookmarkStart w:id="331" w:name="_Ref475615975"/>
      <w:bookmarkStart w:id="332" w:name="_Ref475615969"/>
      <w:r w:rsidR="00704D02">
        <w:t xml:space="preserve">Figure </w:t>
      </w:r>
      <w:r w:rsidR="00704D02">
        <w:fldChar w:fldCharType="begin"/>
      </w:r>
      <w:r w:rsidR="00704D02">
        <w:instrText xml:space="preserve"> SEQ Figure \* ARABIC </w:instrText>
      </w:r>
      <w:r w:rsidR="00704D02">
        <w:fldChar w:fldCharType="separate"/>
      </w:r>
      <w:r w:rsidR="00C55794">
        <w:rPr>
          <w:noProof/>
        </w:rPr>
        <w:t>15</w:t>
      </w:r>
      <w:r w:rsidR="00704D02">
        <w:fldChar w:fldCharType="end"/>
      </w:r>
      <w:bookmarkEnd w:id="331"/>
      <w:r w:rsidR="00704D02">
        <w:t>.  Comparison of DMC and SPOT 5 spectra</w:t>
      </w:r>
      <w:bookmarkEnd w:id="332"/>
      <w:r w:rsidR="00704D02">
        <w:t xml:space="preserve">] </w:t>
      </w:r>
    </w:p>
    <w:p w14:paraId="2D136711" w14:textId="77777777" w:rsidR="00704D02" w:rsidRPr="00D64E53" w:rsidRDefault="00704D02" w:rsidP="00704D02">
      <w:pPr>
        <w:pStyle w:val="Newparagraph"/>
      </w:pPr>
    </w:p>
    <w:p w14:paraId="5C65C6AC" w14:textId="77777777" w:rsidR="00704D02" w:rsidRDefault="00704D02" w:rsidP="00704D02">
      <w:pPr>
        <w:pStyle w:val="Heading1"/>
      </w:pPr>
      <w:bookmarkStart w:id="333" w:name="_Ref452458695"/>
      <w:r>
        <w:t>Conclusions</w:t>
      </w:r>
      <w:bookmarkEnd w:id="333"/>
    </w:p>
    <w:p w14:paraId="4783A9F9" w14:textId="6D9EF580" w:rsidR="00704D02" w:rsidRDefault="00704D02" w:rsidP="00704D02">
      <w:pPr>
        <w:pStyle w:val="Paragraph"/>
      </w:pPr>
      <w:r>
        <w:t xml:space="preserve">This study proposes a method of homogenising surface reflectance in aerial imagery by calibrating </w:t>
      </w:r>
      <w:r w:rsidRPr="00146F8D">
        <w:t>to a</w:t>
      </w:r>
      <w:r>
        <w:t xml:space="preserve"> coarse-resolution,</w:t>
      </w:r>
      <w:r w:rsidRPr="00146F8D">
        <w:t xml:space="preserve"> concurrent</w:t>
      </w:r>
      <w:r>
        <w:t xml:space="preserve"> and collocated</w:t>
      </w:r>
      <w:r w:rsidRPr="00146F8D">
        <w:t xml:space="preserve"> </w:t>
      </w:r>
      <w:r>
        <w:t xml:space="preserve">satellite </w:t>
      </w:r>
      <w:r w:rsidRPr="00146F8D">
        <w:t>image</w:t>
      </w:r>
      <w:r>
        <w:t xml:space="preserve"> that has already </w:t>
      </w:r>
      <w:r>
        <w:lastRenderedPageBreak/>
        <w:t>been corrected for atmospheric and BRDF effects.  It is shown that a spatially varying linear model can be used to approximate the relationship between the DN measured by the aerial sensor and the surface reflectance of the satellite image.  The parameters of the model are estimated for each satellite pixel location using least squares</w:t>
      </w:r>
      <w:ins w:id="334" w:author="dugalh" w:date="2018-04-23T16:05:00Z">
        <w:r w:rsidR="008B5458">
          <w:t xml:space="preserve"> regression</w:t>
        </w:r>
      </w:ins>
      <w:r>
        <w:t xml:space="preserve"> inside a small sliding window.  The method is limited by the low resolution of the satellite reference image.  The effects of viewing geometry and land cover variations below the scale of a reference pixel are averaged out.  Only gradual BRDF and atmospheric variations that can be captured by the coarser resolution of the reference image are compensated for.  </w:t>
      </w:r>
    </w:p>
    <w:p w14:paraId="211C881B" w14:textId="77777777" w:rsidR="00704D02" w:rsidRDefault="00704D02" w:rsidP="00704D02">
      <w:pPr>
        <w:pStyle w:val="Paragraph"/>
      </w:pPr>
    </w:p>
    <w:p w14:paraId="5E9E34B2" w14:textId="663787E0" w:rsidR="00704D02" w:rsidRDefault="00704D02" w:rsidP="00704D02">
      <w:pPr>
        <w:pStyle w:val="Newparagraph"/>
      </w:pPr>
      <w:r>
        <w:t>The proposed surface reflectance homogenisation method was applied to</w:t>
      </w:r>
      <w:r w:rsidRPr="006B5A56">
        <w:t xml:space="preserve"> </w:t>
      </w:r>
      <w:r w:rsidRPr="00A62A08">
        <w:t xml:space="preserve">2228 </w:t>
      </w:r>
      <w:r>
        <w:t xml:space="preserve">Intergraph DMC images covering an area 96 x 107 km in size, omitting the offset parameter, </w:t>
      </w:r>
      <w:r w:rsidRPr="00CA2802">
        <w:rPr>
          <w:i/>
          <w:iCs/>
        </w:rPr>
        <w:t>C</w:t>
      </w:r>
      <w:r>
        <w:t xml:space="preserve">, from the model.  A MODIS </w:t>
      </w:r>
      <w:r w:rsidRPr="001066EA">
        <w:t>MCD43A4</w:t>
      </w:r>
      <w:r>
        <w:t xml:space="preserve"> image was used as the surface reflectance reference.  The DMC homogenised mosaic was free of visible seam lines and hot spots and matched the MODIS reference well.  The DMC homogenised mosaic was also compared to a concurrent SPOT 5 image in order to establish the method’s efficacy at a spatial resolution closer to that of the DMC source resolution than the MODIS reference.  The SPOT 5 image was corrected for atmospheric effects and converted to surface reflectance using the ATCOR-3 method.  The mean </w:t>
      </w:r>
      <w:r w:rsidRPr="00CA2802">
        <w:rPr>
          <w:i/>
          <w:iCs/>
        </w:rPr>
        <w:t>R</w:t>
      </w:r>
      <w:r w:rsidRPr="00D64E53">
        <w:rPr>
          <w:vertAlign w:val="superscript"/>
        </w:rPr>
        <w:t>2</w:t>
      </w:r>
      <w:r>
        <w:t xml:space="preserve"> value and the mean absolute reflectance difference between the DMC mosaic and SPOT 5 image were </w:t>
      </w:r>
      <w:r w:rsidRPr="00641325">
        <w:t>0.719</w:t>
      </w:r>
      <w:r>
        <w:t xml:space="preserve"> and 4.18% respectively.  Despite the limitations and approximations inherent in the method, these statistics are considered supportive of the method’s efficacy and are similar to figures reported by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sidRPr="00115576">
        <w:rPr>
          <w:noProof/>
        </w:rPr>
        <w:t xml:space="preserve">Collings et al. </w:t>
      </w:r>
      <w:r>
        <w:rPr>
          <w:noProof/>
        </w:rPr>
        <w:t>(</w:t>
      </w:r>
      <w:r w:rsidRPr="00115576">
        <w:rPr>
          <w:noProof/>
        </w:rPr>
        <w:t>2011)</w:t>
      </w:r>
      <w:r>
        <w:fldChar w:fldCharType="end"/>
      </w:r>
      <w:r>
        <w:t xml:space="preserve"> and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 "schema" : "https://github.com/citation-style-language/schema/raw/master/csl-citation.json" }</w:instrText>
      </w:r>
      <w:r>
        <w:fldChar w:fldCharType="separate"/>
      </w:r>
      <w:r w:rsidRPr="008A19A1">
        <w:rPr>
          <w:noProof/>
        </w:rPr>
        <w:t xml:space="preserve">López et al. </w:t>
      </w:r>
      <w:r>
        <w:rPr>
          <w:noProof/>
        </w:rPr>
        <w:t>(</w:t>
      </w:r>
      <w:r w:rsidRPr="008A19A1">
        <w:rPr>
          <w:noProof/>
        </w:rPr>
        <w:t>2011)</w:t>
      </w:r>
      <w:r>
        <w:fldChar w:fldCharType="end"/>
      </w:r>
      <w:r>
        <w:t xml:space="preserve"> for related correction techniques.</w:t>
      </w:r>
    </w:p>
    <w:p w14:paraId="7658760A" w14:textId="77777777" w:rsidR="00704D02" w:rsidRDefault="00704D02" w:rsidP="00704D02">
      <w:pPr>
        <w:pStyle w:val="Newparagraph"/>
      </w:pPr>
    </w:p>
    <w:p w14:paraId="3AB5549F" w14:textId="3E6A1866" w:rsidR="00704D02" w:rsidRDefault="00704D02" w:rsidP="00704D02">
      <w:pPr>
        <w:pStyle w:val="Newparagraph"/>
      </w:pPr>
      <w:commentRangeStart w:id="335"/>
      <w:commentRangeStart w:id="336"/>
      <w:r>
        <w:t>The proposed technique does not require explicit BRDF and atmospheric correction</w:t>
      </w:r>
      <w:ins w:id="337" w:author="dugalh" w:date="2018-04-25T17:32:00Z">
        <w:r w:rsidR="00110430">
          <w:t>;</w:t>
        </w:r>
      </w:ins>
      <w:del w:id="338" w:author="dugalh" w:date="2018-04-25T17:32:00Z">
        <w:r w:rsidDel="00110430">
          <w:delText>,</w:delText>
        </w:r>
      </w:del>
      <w:r>
        <w:t xml:space="preserve"> and mosaic normalisation techniques to reduce seam lines</w:t>
      </w:r>
      <w:ins w:id="339" w:author="dugalh" w:date="2018-04-24T12:01:00Z">
        <w:r w:rsidR="00DE0E19">
          <w:t xml:space="preserve"> are not necessary</w:t>
        </w:r>
      </w:ins>
      <w:r>
        <w:t xml:space="preserve">.  </w:t>
      </w:r>
      <w:commentRangeEnd w:id="335"/>
      <w:r w:rsidR="00240A8F">
        <w:rPr>
          <w:rStyle w:val="CommentReference"/>
        </w:rPr>
        <w:commentReference w:id="335"/>
      </w:r>
      <w:commentRangeEnd w:id="336"/>
      <w:r w:rsidR="00215832">
        <w:rPr>
          <w:rStyle w:val="CommentReference"/>
        </w:rPr>
        <w:commentReference w:id="336"/>
      </w:r>
      <w:r>
        <w:t xml:space="preserve">The spatially </w:t>
      </w:r>
      <w:r>
        <w:lastRenderedPageBreak/>
        <w:t>varying linear model allows for flexibility in the BRDF characteristics that can be corrected for.  The method accuracy is limited by the accuracy of the reference surface’s reflectance i.e. the accuracy of the homogenised images can at best be that of the MODIS reference.  The method is also limited by the need for a reference image concurrent and spectrally similar to the aerial imagery.  Such an image may not always be obtainable.</w:t>
      </w:r>
      <w:r w:rsidDel="009B7EF9">
        <w:t xml:space="preserve"> </w:t>
      </w:r>
      <w:r>
        <w:t xml:space="preserve"> The MODIS and DMC RSRs are quite different in the near-infrared region of the spectrum (see </w:t>
      </w:r>
      <w:r>
        <w:fldChar w:fldCharType="begin"/>
      </w:r>
      <w:r>
        <w:instrText xml:space="preserve"> REF _Ref452304563 \h  \* MERGEFORMAT </w:instrText>
      </w:r>
      <w:r>
        <w:fldChar w:fldCharType="separate"/>
      </w:r>
      <w:r w:rsidR="00C55794">
        <w:t xml:space="preserve">Figure </w:t>
      </w:r>
      <w:r w:rsidR="00C55794">
        <w:rPr>
          <w:noProof/>
        </w:rPr>
        <w:t>2</w:t>
      </w:r>
      <w:r>
        <w:fldChar w:fldCharType="end"/>
      </w:r>
      <w:r>
        <w:t xml:space="preserve">).  The surface reflectance homogenisation method approximates the effect of different sensor spectral responses with a linear relationship that is contained by the model of Equation </w:t>
      </w:r>
      <w:r>
        <w:fldChar w:fldCharType="begin"/>
      </w:r>
      <w:r>
        <w:instrText xml:space="preserve"> REF _Ref452308124 \h  \* MERGEFORMAT </w:instrText>
      </w:r>
      <w:r>
        <w:fldChar w:fldCharType="separate"/>
      </w:r>
      <w:r w:rsidR="00C55794" w:rsidRPr="003B5532">
        <w:t>(</w:t>
      </w:r>
      <w:r w:rsidR="00C55794">
        <w:rPr>
          <w:noProof/>
        </w:rPr>
        <w:t>5</w:t>
      </w:r>
      <w:r>
        <w:fldChar w:fldCharType="end"/>
      </w:r>
      <w:r>
        <w:t xml:space="preserve">).  This approximation was supported by a simulation of MODIS and DMC measurements for typical land cover spectra.  The relatively higher (5.88%) NIR reflectance difference between the DMC mosaic and the SPOT 5 values, and discrepancies in vegetated areas, are likely due to the more exaggerated differences in NIR RSRs between the MODIS, DMC and SPOT sensors. </w:t>
      </w:r>
    </w:p>
    <w:p w14:paraId="597C1C52" w14:textId="77777777" w:rsidR="00704D02" w:rsidRDefault="00704D02" w:rsidP="00704D02">
      <w:pPr>
        <w:pStyle w:val="Newparagraph"/>
      </w:pPr>
      <w:bookmarkStart w:id="340" w:name="_GoBack"/>
      <w:bookmarkEnd w:id="340"/>
    </w:p>
    <w:p w14:paraId="09575759" w14:textId="29EA40B8" w:rsidR="00704D02" w:rsidRDefault="00704D02" w:rsidP="00704D02">
      <w:pPr>
        <w:pStyle w:val="Newparagraph"/>
      </w:pPr>
      <w:commentRangeStart w:id="341"/>
      <w:r>
        <w:t xml:space="preserve">While the results of the surface reflectance homogenisation technique were surprisingly good given the simplicity of the method, some aspects warrant further investigation.  The effects of including the offset parameter, </w:t>
      </w:r>
      <w:r w:rsidRPr="00CA2802">
        <w:rPr>
          <w:i/>
          <w:iCs/>
        </w:rPr>
        <w:t>C</w:t>
      </w:r>
      <w:r>
        <w:t xml:space="preserve">, and varying the size of the sliding window should be investigated.  Evaluation of the efficacy of using different sensors to provide the reflectance reference is of interest.  Local terrain effects are poorly represented at the MODIS resolution.  It would be informative to test the method with a higher spatial resolution reference such as Landsat Operational Land Imager.  The MISR instrument is also a promising alternative to MODIS and could also be evaluated as a reflectance reference.  MISR RSRs are a better match to those of the Intergraph DMC than the MODIS bands, and it is possible to obtain 275 m reflectance products using MISR-HR </w:t>
      </w:r>
      <w:r>
        <w:fldChar w:fldCharType="begin" w:fldLock="1"/>
      </w:r>
      <w:r w:rsidR="000250A6">
        <w:instrText>ADDIN CSL_CITATION { "citationItems" : [ { "id" : "ITEM-1", "itemData" : { "DOI" : "10.1109/TGRS.2012.2189575", "ISBN" : "0196-2892", "ISSN" : "0196-2892", "abstract" : "This paper shows how to reconstruct the original 275-m resolution data of the Multi-angle Imaging SpectroRadiometer (MISR) instrument in the 24 spectrodirectional global mode channels that are spatially averaged to 1.1 km on-board the Terra platform, with negligible loss of information relative to images acquired in native-resolution local mode. Standard approaches to improve the spatial resolution of products rely on one (typically panchromatic) high-resolution (HR) image to sharpen multiple spectral images. In the case of the MISR-HR package described here, three of the 12 available HR channels are combined to regenerate each of the 24 reduced-resolution channel to its native resolution. The accurate and rigorously reconstructed spectral bidirectional reflectance data allow sensitive and physically meaningful land surface attributes to be recovered at a spatial resolution appropriate to document the spatial heterogeneity of the land surface and relevant for climate and environment studies. MISR has been in continuous operation since February 2000 and provides global coverage in at most nine days (depending on latitude). This technique allows the generation of quantitative information to monitor change and model ecosystem function virtually anywhere and at any time during the last decade. The potential is demonstrated for a savanna landscape in South Africa. \u00a9 2012 IEEE.", "author" : [ { "dropping-particle" : "", "family" : "Verstraete", "given" : "Michel M.", "non-dropping-particle" : "", "parse-names" : false, "suffix" : "" }, { "dropping-particle" : "", "family" : "Hunt", "given" : "Linda A.", "non-dropping-particle" : "", "parse-names" : false, "suffix" : "" }, { "dropping-particle" : "", "family" : "Scholes", "given" : "Robert J.", "non-dropping-particle" : "", "parse-names" : false, "suffix" : "" }, { "dropping-particle" : "", "family" : "Clerici", "given" : "Marco", "non-dropping-particle" : "", "parse-names" : false, "suffix" : "" }, { "dropping-particle" : "", "family" : "Pinty", "given" : "Bernard", "non-dropping-particle" : "", "parse-names" : false, "suffix" : "" }, { "dropping-particle" : "", "family" : "Nelson", "given" : "David L.", "non-dropping-particle" : "", "parse-names" : false, "suffix" : "" } ], "container-title" : "IEEE Transactions on Geoscience and Remote Sensing", "id" : "ITEM-1", "issue" : "10", "issued" : { "date-parts" : [ [ "2012", "10" ] ] }, "page" : "3980-3990", "title" : "Generating 275-m resolution land surface products from the multi-angle imaging spectroradiometer data", "type" : "article-journal", "volume" : "50" }, "uris" : [ "http://www.mendeley.com/documents/?uuid=c541b789-fccc-4cde-a1b0-0d6359ae2f56" ] } ], "mendeley" : { "formattedCitation" : "(Verstraete et al. 2012)", "plainTextFormattedCitation" : "(Verstraete et al. 2012)", "previouslyFormattedCitation" : "(Verstraete et al. 2012)" }, "properties" : {  }, "schema" : "https://github.com/citation-style-language/schema/raw/master/csl-citation.json" }</w:instrText>
      </w:r>
      <w:r>
        <w:fldChar w:fldCharType="separate"/>
      </w:r>
      <w:r w:rsidR="00B6684D" w:rsidRPr="00B6684D">
        <w:rPr>
          <w:noProof/>
        </w:rPr>
        <w:t>(Verstraete et al. 2012)</w:t>
      </w:r>
      <w:r>
        <w:fldChar w:fldCharType="end"/>
      </w:r>
      <w:r>
        <w:t xml:space="preserve">.  Strong emphasis is placed on accurate calibration of the MISR data as its instrument captures </w:t>
      </w:r>
      <w:commentRangeEnd w:id="341"/>
      <w:r w:rsidR="00240A8F">
        <w:rPr>
          <w:rStyle w:val="CommentReference"/>
        </w:rPr>
        <w:lastRenderedPageBreak/>
        <w:commentReference w:id="341"/>
      </w:r>
      <w:r>
        <w:t xml:space="preserve">data at nine different angles, which allows a more accurate modelling of the BRDF compared to the kernel-based approach followed in the calibration of the MODIS data </w:t>
      </w:r>
      <w:r>
        <w:fldChar w:fldCharType="begin" w:fldLock="1"/>
      </w:r>
      <w:r w:rsidR="000250A6">
        <w:instrText>ADDIN CSL_CITATION { "citationItems" : [ { "id" : "ITEM-1", "itemData" : { "DOI" : "http://duckwater.bu.edu/lc/mod12q1.html", "ISBN" : "0196-2892", "ISSN" : "01962892", "URL" : "%5CBiblioteca_Digital_SPR%5CStrahler1999_ATBD.pdf", "abstract" : "The MODIS BRDF/Albedo product combines registered, multidate, multiband, atmospherically corrected surface re ectance data from the MODIS and MISR instruments to t a Bidirectional Re ectance Distribution Function (BRDF) in seven spectral bands at a 1 km spatial resolution on a 16-day cycle. From this characterization of the surface anisotropy, the algorithm performs angular integrations to derive intrinsic land surface albedos for each spectral band and three broad bands covering the solar spectrum. The albedo measures are a directional hemispherical re ectance (black sky albedo) obtained by integrating the BRDF over the exitance hemisphere for a single irradiance direction, and a bihemispherical re ectance (white sky albedo) obtained by integrating the BRDF over all viewing and irradiance directions. Because these albedo measures are purely properties of the surface and do not depend on the state of the atmosphere, they can be used with any atmospheric speci cation to provide true surface albedo as an input to regional and global climate models. The at-launch algorithm makes use of a linear kernel-based model { the semiempirical reciprocal RossThick-LiSparse model. Validation of the BRDF model and its performance under conditions of sparse angular sampling and noisy re ectances shows that the retrievals obtained are generally reliable. The solar-zenith angle dependence of albedo may be parameterized by a simple polynomial that makes it unnecessary for the user to be familiar with the underlying BRDF model. Spectral-to-broadband conversion is achieved using banddependent weighting factors. The intrinsic land surface albedos may be used to derive actual albedo by taking into account the prevailing distribution of di use skylight. Albedo is a fundamental parameter for climate modeling, since it is a property that drives much of the energy ux at the land boundary layer. Global maps of land surface albedo, which can be provided at ne to coarse scales using the BRDF/Albedo Product, will be extremely useful to the global and regional climate modeling communities.", "accessed" : { "date-parts" : [ [ "2014", "5", "27" ] ] }, "author" : [ { "dropping-particle" : "", "family" : "Strahler", "given" : "A. H.", "non-dropping-particle" : "", "parse-names" : false, "suffix" : "" }, { "dropping-particle" : "", "family" : "Muller", "given" : "J. P.", "non-dropping-particle" : "", "parse-names" : false, "suffix" : "" } ], "container-title" : "MODIS Product ID: MOD43", "id" : "ITEM-1", "issue" : "April", "issued" : { "date-parts" : [ [ "1999" ] ] }, "note" : "Useful description of kernel based BRDF method\nsee figs at end", "page" : "1-53", "publisher" : "NASA", "title" : "MODIS BRDF Albedo Product : Algorithm Theoretical Basis Document", "type" : "webpage", "volume" : "Version 5." }, "uris" : [ "http://www.mendeley.com/documents/?uuid=3ef63ded-ebe0-4203-90ab-10a4ba9e1867" ] } ], "mendeley" : { "formattedCitation" : "(Strahler and Muller 1999)", "plainTextFormattedCitation" : "(Strahler and Muller 1999)", "previouslyFormattedCitation" : "(Strahler and Muller 1999)" }, "properties" : {  }, "schema" : "https://github.com/citation-style-language/schema/raw/master/csl-citation.json" }</w:instrText>
      </w:r>
      <w:r>
        <w:fldChar w:fldCharType="separate"/>
      </w:r>
      <w:r w:rsidR="000250A6" w:rsidRPr="000250A6">
        <w:rPr>
          <w:noProof/>
        </w:rPr>
        <w:t>(Strahler and Muller 1999)</w:t>
      </w:r>
      <w:r>
        <w:fldChar w:fldCharType="end"/>
      </w:r>
      <w:r>
        <w:t xml:space="preserve">.  </w:t>
      </w:r>
    </w:p>
    <w:p w14:paraId="76BEB7D6" w14:textId="77777777" w:rsidR="00704D02" w:rsidRDefault="00704D02" w:rsidP="00704D02">
      <w:pPr>
        <w:pStyle w:val="Newparagraph"/>
      </w:pPr>
    </w:p>
    <w:p w14:paraId="0D9F8A07" w14:textId="77777777" w:rsidR="00704D02" w:rsidRDefault="00704D02" w:rsidP="00704D02">
      <w:pPr>
        <w:pStyle w:val="Heading1"/>
        <w:keepLines/>
        <w:numPr>
          <w:ilvl w:val="0"/>
          <w:numId w:val="0"/>
        </w:numPr>
      </w:pPr>
      <w:r>
        <w:t>Acknowledgements</w:t>
      </w:r>
    </w:p>
    <w:p w14:paraId="3C7ED6A1" w14:textId="77777777" w:rsidR="00704D02" w:rsidRDefault="00704D02" w:rsidP="00704D02">
      <w:pPr>
        <w:pStyle w:val="Acknowledgements"/>
      </w:pPr>
      <w:r>
        <w:t xml:space="preserve">We would like to thank Jan </w:t>
      </w:r>
      <w:proofErr w:type="spellStart"/>
      <w:r>
        <w:t>Vlok</w:t>
      </w:r>
      <w:proofErr w:type="spellEnd"/>
      <w:r>
        <w:t xml:space="preserve"> for proposing the vegetation mapping study that led to this research and for assistance in selecting the study area, Adrian </w:t>
      </w:r>
      <w:proofErr w:type="spellStart"/>
      <w:r>
        <w:t>Roos</w:t>
      </w:r>
      <w:proofErr w:type="spellEnd"/>
      <w:r>
        <w:t xml:space="preserve"> and Intergraph South Africa for providing a licence for Intergraph PPS, Bernard Jacobs of </w:t>
      </w:r>
      <w:proofErr w:type="spellStart"/>
      <w:r>
        <w:t>Geospace</w:t>
      </w:r>
      <w:proofErr w:type="spellEnd"/>
      <w:r>
        <w:t xml:space="preserve"> International for assistance in understanding the NGI image processing workflow and in obtaining DMC RSR data, Theo </w:t>
      </w:r>
      <w:proofErr w:type="spellStart"/>
      <w:r>
        <w:t>Pauw</w:t>
      </w:r>
      <w:proofErr w:type="spellEnd"/>
      <w:r>
        <w:t xml:space="preserve"> and Garth Stephenson of CGA for assistance with computing and software resources, Julie </w:t>
      </w:r>
      <w:proofErr w:type="spellStart"/>
      <w:r>
        <w:t>Verhulp</w:t>
      </w:r>
      <w:proofErr w:type="spellEnd"/>
      <w:r>
        <w:t xml:space="preserve"> and NGI for provision of the aerial imagery and </w:t>
      </w:r>
      <w:r w:rsidRPr="00EB0BA2">
        <w:t xml:space="preserve">www.linguafix.net </w:t>
      </w:r>
      <w:r>
        <w:t xml:space="preserve"> for l</w:t>
      </w:r>
      <w:r w:rsidRPr="00EB0BA2">
        <w:t xml:space="preserve">anguage editing. </w:t>
      </w:r>
      <w:r>
        <w:t xml:space="preserve"> This work was supported by funding from the </w:t>
      </w:r>
      <w:proofErr w:type="spellStart"/>
      <w:r>
        <w:t>Gamtoos</w:t>
      </w:r>
      <w:proofErr w:type="spellEnd"/>
      <w:r>
        <w:t xml:space="preserve"> Irrigation Board (GIB).  GIB was otherwise not involved in this research.  </w:t>
      </w:r>
      <w:r w:rsidRPr="00A87ABF">
        <w:t>The financial assistance of the National Research Foundation (NRF) towards this research is hereby acknowledged. Opinions expressed and conclusions arrived at, are those of the author</w:t>
      </w:r>
      <w:r>
        <w:t>s</w:t>
      </w:r>
      <w:r w:rsidRPr="00A87ABF">
        <w:t xml:space="preserve"> and are not necessarily to be attributed to the NRF.</w:t>
      </w:r>
      <w:r>
        <w:t xml:space="preserve">  </w:t>
      </w:r>
    </w:p>
    <w:p w14:paraId="68FCBF25" w14:textId="77777777" w:rsidR="00704D02" w:rsidRDefault="00704D02" w:rsidP="00704D02"/>
    <w:p w14:paraId="433DD46B" w14:textId="77777777" w:rsidR="00B6684D" w:rsidRDefault="00B6684D" w:rsidP="00B6684D">
      <w:pPr>
        <w:pStyle w:val="Heading1"/>
        <w:numPr>
          <w:ilvl w:val="0"/>
          <w:numId w:val="0"/>
        </w:numPr>
      </w:pPr>
      <w:r w:rsidRPr="00837F74">
        <w:t>References</w:t>
      </w:r>
    </w:p>
    <w:p w14:paraId="1822F1E7" w14:textId="71FA6EF8" w:rsidR="000250A6" w:rsidRPr="000250A6" w:rsidRDefault="00B6684D" w:rsidP="000250A6">
      <w:pPr>
        <w:widowControl w:val="0"/>
        <w:autoSpaceDE w:val="0"/>
        <w:autoSpaceDN w:val="0"/>
        <w:adjustRightInd w:val="0"/>
        <w:ind w:left="480" w:hanging="480"/>
        <w:rPr>
          <w:noProof/>
        </w:rPr>
      </w:pPr>
      <w:r>
        <w:fldChar w:fldCharType="begin" w:fldLock="1"/>
      </w:r>
      <w:r>
        <w:instrText xml:space="preserve">ADDIN Mendeley Bibliography CSL_BIBLIOGRAPHY </w:instrText>
      </w:r>
      <w:r>
        <w:fldChar w:fldCharType="separate"/>
      </w:r>
      <w:r w:rsidR="000250A6" w:rsidRPr="000250A6">
        <w:rPr>
          <w:noProof/>
        </w:rPr>
        <w:t xml:space="preserve">Akhmanov, S. A., and S. Yu. Nikitin. 1997. </w:t>
      </w:r>
      <w:r w:rsidR="000250A6" w:rsidRPr="000250A6">
        <w:rPr>
          <w:i/>
          <w:iCs/>
          <w:noProof/>
        </w:rPr>
        <w:t>Physical Optics</w:t>
      </w:r>
      <w:r w:rsidR="000250A6" w:rsidRPr="000250A6">
        <w:rPr>
          <w:noProof/>
        </w:rPr>
        <w:t>. Oxford: Clarendon Press.</w:t>
      </w:r>
    </w:p>
    <w:p w14:paraId="0FA6F540" w14:textId="77777777" w:rsidR="000250A6" w:rsidRPr="000250A6" w:rsidRDefault="000250A6" w:rsidP="000250A6">
      <w:pPr>
        <w:widowControl w:val="0"/>
        <w:autoSpaceDE w:val="0"/>
        <w:autoSpaceDN w:val="0"/>
        <w:adjustRightInd w:val="0"/>
        <w:ind w:left="480" w:hanging="480"/>
        <w:rPr>
          <w:noProof/>
        </w:rPr>
      </w:pPr>
      <w:r w:rsidRPr="000250A6">
        <w:rPr>
          <w:noProof/>
        </w:rPr>
        <w:t xml:space="preserve">Baldridge, A. M., S. J. Hook, C. I. Grove, and G. Rivera. 2009. “The ASTER Spectral Library Version 2.0.” </w:t>
      </w:r>
      <w:r w:rsidRPr="000250A6">
        <w:rPr>
          <w:i/>
          <w:iCs/>
          <w:noProof/>
        </w:rPr>
        <w:t>Remote Sensing of Environment</w:t>
      </w:r>
      <w:r w:rsidRPr="000250A6">
        <w:rPr>
          <w:noProof/>
        </w:rPr>
        <w:t xml:space="preserve"> 113 (4). Elsevier Inc.: 711–715. doi:10.1016/j.rse.2008.11.007.</w:t>
      </w:r>
    </w:p>
    <w:p w14:paraId="131B52EC" w14:textId="77777777" w:rsidR="000250A6" w:rsidRPr="000250A6" w:rsidRDefault="000250A6" w:rsidP="000250A6">
      <w:pPr>
        <w:widowControl w:val="0"/>
        <w:autoSpaceDE w:val="0"/>
        <w:autoSpaceDN w:val="0"/>
        <w:adjustRightInd w:val="0"/>
        <w:ind w:left="480" w:hanging="480"/>
        <w:rPr>
          <w:noProof/>
        </w:rPr>
      </w:pPr>
      <w:r w:rsidRPr="000250A6">
        <w:rPr>
          <w:noProof/>
        </w:rPr>
        <w:t xml:space="preserve">Berk, A., G. P. Anderson, L. S. Bernstein, P. K. Acharya, H. Dothe, M. W. Matthew, S. M. Adler-Golden, et al. 1999. “MODTRAN4 Radiative Transfer Modeling for Atmospheric Correction.” In </w:t>
      </w:r>
      <w:r w:rsidRPr="000250A6">
        <w:rPr>
          <w:i/>
          <w:iCs/>
          <w:noProof/>
        </w:rPr>
        <w:t>Proceedings of SPIE - The International Society for Optical Engineering</w:t>
      </w:r>
      <w:r w:rsidRPr="000250A6">
        <w:rPr>
          <w:noProof/>
        </w:rPr>
        <w:t>, 3756:348–353. Denver, CO: Society of Photo-Optical Instrumentation Engineers.</w:t>
      </w:r>
    </w:p>
    <w:p w14:paraId="1A48E3D4" w14:textId="77777777" w:rsidR="000250A6" w:rsidRPr="000250A6" w:rsidRDefault="000250A6" w:rsidP="000250A6">
      <w:pPr>
        <w:widowControl w:val="0"/>
        <w:autoSpaceDE w:val="0"/>
        <w:autoSpaceDN w:val="0"/>
        <w:adjustRightInd w:val="0"/>
        <w:ind w:left="480" w:hanging="480"/>
        <w:rPr>
          <w:noProof/>
        </w:rPr>
      </w:pPr>
      <w:r w:rsidRPr="000250A6">
        <w:rPr>
          <w:noProof/>
        </w:rPr>
        <w:t xml:space="preserve">Chandelier, Laure, and Gilles Martinoty. 2009. “A Radiometric Aerial Triangulation for the </w:t>
      </w:r>
      <w:r w:rsidRPr="000250A6">
        <w:rPr>
          <w:noProof/>
        </w:rPr>
        <w:lastRenderedPageBreak/>
        <w:t xml:space="preserve">Equalization of Digital Aerial Images and Orthoimages.” </w:t>
      </w:r>
      <w:r w:rsidRPr="000250A6">
        <w:rPr>
          <w:i/>
          <w:iCs/>
          <w:noProof/>
        </w:rPr>
        <w:t>Photogrammetric Engineering &amp; Remote Sensing</w:t>
      </w:r>
      <w:r w:rsidRPr="000250A6">
        <w:rPr>
          <w:noProof/>
        </w:rPr>
        <w:t xml:space="preserve"> 75 (2): 193–200.</w:t>
      </w:r>
    </w:p>
    <w:p w14:paraId="7959096A" w14:textId="77777777" w:rsidR="000250A6" w:rsidRPr="000250A6" w:rsidRDefault="000250A6" w:rsidP="000250A6">
      <w:pPr>
        <w:widowControl w:val="0"/>
        <w:autoSpaceDE w:val="0"/>
        <w:autoSpaceDN w:val="0"/>
        <w:adjustRightInd w:val="0"/>
        <w:ind w:left="480" w:hanging="480"/>
        <w:rPr>
          <w:noProof/>
        </w:rPr>
      </w:pPr>
      <w:r w:rsidRPr="000250A6">
        <w:rPr>
          <w:noProof/>
        </w:rPr>
        <w:t xml:space="preserve">Chander, Gyanesh, D.J. Meyer, and D.L. Helder. 2004. “Cross Calibration of the Landsat-7 ETM+ and EO-1 ALI Sensor.” </w:t>
      </w:r>
      <w:r w:rsidRPr="000250A6">
        <w:rPr>
          <w:i/>
          <w:iCs/>
          <w:noProof/>
        </w:rPr>
        <w:t>IEEE Transactions on Geoscience and Remote Sensing</w:t>
      </w:r>
      <w:r w:rsidRPr="000250A6">
        <w:rPr>
          <w:noProof/>
        </w:rPr>
        <w:t xml:space="preserve"> 42 (12): 2821–2831. doi:10.1109/TGRS.2004.836387.</w:t>
      </w:r>
    </w:p>
    <w:p w14:paraId="67CB19B2" w14:textId="77777777" w:rsidR="000250A6" w:rsidRPr="000250A6" w:rsidRDefault="000250A6" w:rsidP="000250A6">
      <w:pPr>
        <w:widowControl w:val="0"/>
        <w:autoSpaceDE w:val="0"/>
        <w:autoSpaceDN w:val="0"/>
        <w:adjustRightInd w:val="0"/>
        <w:ind w:left="480" w:hanging="480"/>
        <w:rPr>
          <w:noProof/>
        </w:rPr>
      </w:pPr>
      <w:r w:rsidRPr="000250A6">
        <w:rPr>
          <w:noProof/>
        </w:rPr>
        <w:t xml:space="preserve">Collings, Simon, Peter Caccetta, Norm Campbell, and Xiaoliang Wu. 2011. “Empirical Models for Radiometric Calibration of Digital Aerial Frame Mosaics.” </w:t>
      </w:r>
      <w:r w:rsidRPr="000250A6">
        <w:rPr>
          <w:i/>
          <w:iCs/>
          <w:noProof/>
        </w:rPr>
        <w:t>IEEE Transactions on Geoscience and Remote Sensing</w:t>
      </w:r>
      <w:r w:rsidRPr="000250A6">
        <w:rPr>
          <w:noProof/>
        </w:rPr>
        <w:t xml:space="preserve"> 49 (7): 2573–2588. doi:10.1109/TGRS.2011.2108301.</w:t>
      </w:r>
    </w:p>
    <w:p w14:paraId="75A5BAF8" w14:textId="77777777" w:rsidR="000250A6" w:rsidRPr="000250A6" w:rsidRDefault="000250A6" w:rsidP="000250A6">
      <w:pPr>
        <w:widowControl w:val="0"/>
        <w:autoSpaceDE w:val="0"/>
        <w:autoSpaceDN w:val="0"/>
        <w:adjustRightInd w:val="0"/>
        <w:ind w:left="480" w:hanging="480"/>
        <w:rPr>
          <w:noProof/>
        </w:rPr>
      </w:pPr>
      <w:r w:rsidRPr="000250A6">
        <w:rPr>
          <w:noProof/>
        </w:rPr>
        <w:t xml:space="preserve">Del Pozo, Susana, Pablo Rodríguez-Gonzálvez, David Hernández-López, and Beatriz Felipe-García. 2014. “Vicarious Radiometric Calibration of a Multispectral Camera on Board an Unmanned Aerial System.” </w:t>
      </w:r>
      <w:r w:rsidRPr="000250A6">
        <w:rPr>
          <w:i/>
          <w:iCs/>
          <w:noProof/>
        </w:rPr>
        <w:t>Remote Sensing</w:t>
      </w:r>
      <w:r w:rsidRPr="000250A6">
        <w:rPr>
          <w:noProof/>
        </w:rPr>
        <w:t xml:space="preserve"> 6 (3): 1918–1937. doi:10.3390/rs6031918.</w:t>
      </w:r>
    </w:p>
    <w:p w14:paraId="7202BF37" w14:textId="77777777" w:rsidR="000250A6" w:rsidRPr="000250A6" w:rsidRDefault="000250A6" w:rsidP="000250A6">
      <w:pPr>
        <w:widowControl w:val="0"/>
        <w:autoSpaceDE w:val="0"/>
        <w:autoSpaceDN w:val="0"/>
        <w:adjustRightInd w:val="0"/>
        <w:ind w:left="480" w:hanging="480"/>
        <w:rPr>
          <w:noProof/>
        </w:rPr>
      </w:pPr>
      <w:r w:rsidRPr="000250A6">
        <w:rPr>
          <w:noProof/>
        </w:rPr>
        <w:t xml:space="preserve">Downey, Michael, Robert Uebbing, Stephan Gehrke, and Ulrich Beisl. 2010. “Radiometric Processing of ADS Imagery: Using Atmospheric and BRDF Corrections in Production.” In </w:t>
      </w:r>
      <w:r w:rsidRPr="000250A6">
        <w:rPr>
          <w:i/>
          <w:iCs/>
          <w:noProof/>
        </w:rPr>
        <w:t>ASPRS 2010 Annual Conference</w:t>
      </w:r>
      <w:r w:rsidRPr="000250A6">
        <w:rPr>
          <w:noProof/>
        </w:rPr>
        <w:t>. San Diego, CA, USA.</w:t>
      </w:r>
    </w:p>
    <w:p w14:paraId="6E6E9C63" w14:textId="77777777" w:rsidR="000250A6" w:rsidRPr="000250A6" w:rsidRDefault="000250A6" w:rsidP="000250A6">
      <w:pPr>
        <w:widowControl w:val="0"/>
        <w:autoSpaceDE w:val="0"/>
        <w:autoSpaceDN w:val="0"/>
        <w:adjustRightInd w:val="0"/>
        <w:ind w:left="480" w:hanging="480"/>
        <w:rPr>
          <w:noProof/>
        </w:rPr>
      </w:pPr>
      <w:r w:rsidRPr="000250A6">
        <w:rPr>
          <w:noProof/>
        </w:rPr>
        <w:t xml:space="preserve">Gao, Caixia, Xiaoguang Jiang, Xianbin Li, and Xiaohui Li. 2013. “The Cross-Calibration of CBERS-02B/CCD Visible-near Infrared Channels with Terra/MODIS Channels.” </w:t>
      </w:r>
      <w:r w:rsidRPr="000250A6">
        <w:rPr>
          <w:i/>
          <w:iCs/>
          <w:noProof/>
        </w:rPr>
        <w:t>International Journal of Remote Sensing</w:t>
      </w:r>
      <w:r w:rsidRPr="000250A6">
        <w:rPr>
          <w:noProof/>
        </w:rPr>
        <w:t xml:space="preserve"> 34 (9–10): 3688–3698. doi:10.1080/01431161.2012.716531.</w:t>
      </w:r>
    </w:p>
    <w:p w14:paraId="2472621A" w14:textId="77777777" w:rsidR="000250A6" w:rsidRPr="000250A6" w:rsidRDefault="000250A6" w:rsidP="000250A6">
      <w:pPr>
        <w:widowControl w:val="0"/>
        <w:autoSpaceDE w:val="0"/>
        <w:autoSpaceDN w:val="0"/>
        <w:adjustRightInd w:val="0"/>
        <w:ind w:left="480" w:hanging="480"/>
        <w:rPr>
          <w:noProof/>
        </w:rPr>
      </w:pPr>
      <w:r w:rsidRPr="000250A6">
        <w:rPr>
          <w:noProof/>
        </w:rPr>
        <w:t xml:space="preserve">GDAL Development Team. 2014. “Geospatial Data Abstraction Library.” </w:t>
      </w:r>
      <w:r w:rsidRPr="000250A6">
        <w:rPr>
          <w:i/>
          <w:iCs/>
          <w:noProof/>
        </w:rPr>
        <w:t>Open Source Geospatial Foundation</w:t>
      </w:r>
      <w:r w:rsidRPr="000250A6">
        <w:rPr>
          <w:noProof/>
        </w:rPr>
        <w:t>. http://www.gdal.org/.</w:t>
      </w:r>
    </w:p>
    <w:p w14:paraId="532A34B8" w14:textId="77777777" w:rsidR="000250A6" w:rsidRPr="000250A6" w:rsidRDefault="000250A6" w:rsidP="000250A6">
      <w:pPr>
        <w:widowControl w:val="0"/>
        <w:autoSpaceDE w:val="0"/>
        <w:autoSpaceDN w:val="0"/>
        <w:adjustRightInd w:val="0"/>
        <w:ind w:left="480" w:hanging="480"/>
        <w:rPr>
          <w:noProof/>
        </w:rPr>
      </w:pPr>
      <w:r w:rsidRPr="000250A6">
        <w:rPr>
          <w:noProof/>
        </w:rPr>
        <w:t xml:space="preserve">Gehrke, S., and B. T. Beshah. 2016. “Radiometric Normalization of Large Airborne Image Data Sets Acquired by Different Sensor Types.” </w:t>
      </w:r>
      <w:r w:rsidRPr="000250A6">
        <w:rPr>
          <w:i/>
          <w:iCs/>
          <w:noProof/>
        </w:rPr>
        <w:t>International Archives of the Photogrammetry, Remote Sensing and Spatial Information Sciences - ISPRS Archives</w:t>
      </w:r>
      <w:r w:rsidRPr="000250A6">
        <w:rPr>
          <w:noProof/>
        </w:rPr>
        <w:t xml:space="preserve"> </w:t>
      </w:r>
      <w:r w:rsidRPr="000250A6">
        <w:rPr>
          <w:noProof/>
        </w:rPr>
        <w:lastRenderedPageBreak/>
        <w:t>2016–Janua (July): 317–326. doi:10.5194/isprsarchives-XLI-B1-317-2016.</w:t>
      </w:r>
    </w:p>
    <w:p w14:paraId="1535564E" w14:textId="77777777" w:rsidR="000250A6" w:rsidRPr="000250A6" w:rsidRDefault="000250A6" w:rsidP="000250A6">
      <w:pPr>
        <w:widowControl w:val="0"/>
        <w:autoSpaceDE w:val="0"/>
        <w:autoSpaceDN w:val="0"/>
        <w:adjustRightInd w:val="0"/>
        <w:ind w:left="480" w:hanging="480"/>
        <w:rPr>
          <w:noProof/>
        </w:rPr>
      </w:pPr>
      <w:r w:rsidRPr="000250A6">
        <w:rPr>
          <w:noProof/>
        </w:rPr>
        <w:t xml:space="preserve">Gehrke, Stephan. 2010. “Radiometric Processing of ADS Imagery: Mosaicking of Large Image Blocks.” In </w:t>
      </w:r>
      <w:r w:rsidRPr="000250A6">
        <w:rPr>
          <w:i/>
          <w:iCs/>
          <w:noProof/>
        </w:rPr>
        <w:t>Opportunities for Emerging Geospatial Technologies</w:t>
      </w:r>
      <w:r w:rsidRPr="000250A6">
        <w:rPr>
          <w:noProof/>
        </w:rPr>
        <w:t>, 1:184–195. American Society for Photogrammetry and Remote Sensing Annual Conference 2010 Held 26-30 April 2010. San Diego, USA: American Society for Photogrammetry and Remote Sensing.</w:t>
      </w:r>
    </w:p>
    <w:p w14:paraId="3A3CB18C" w14:textId="77777777" w:rsidR="000250A6" w:rsidRPr="000250A6" w:rsidRDefault="000250A6" w:rsidP="000250A6">
      <w:pPr>
        <w:widowControl w:val="0"/>
        <w:autoSpaceDE w:val="0"/>
        <w:autoSpaceDN w:val="0"/>
        <w:adjustRightInd w:val="0"/>
        <w:ind w:left="480" w:hanging="480"/>
        <w:rPr>
          <w:noProof/>
        </w:rPr>
      </w:pPr>
      <w:r w:rsidRPr="000250A6">
        <w:rPr>
          <w:noProof/>
        </w:rPr>
        <w:t xml:space="preserve">Honkavaara, Eija, Roman Arbiol, Lauri Markelin, Lucas Martinez, Michael Cramer, Stéphane Bovet, Laure Chandelier, et al. 2009. “Digital Airborne photogrammetry—A New Tool for Quantitative Remote sensing?—A State-of-the-Art Review on Radiometric Aspects of Digital Photogrammetric Images.” </w:t>
      </w:r>
      <w:r w:rsidRPr="000250A6">
        <w:rPr>
          <w:i/>
          <w:iCs/>
          <w:noProof/>
        </w:rPr>
        <w:t>Remote Sensing</w:t>
      </w:r>
      <w:r w:rsidRPr="000250A6">
        <w:rPr>
          <w:noProof/>
        </w:rPr>
        <w:t xml:space="preserve"> 1 (4): 577–605. doi:10.3390/rs1030577.</w:t>
      </w:r>
    </w:p>
    <w:p w14:paraId="45741F13" w14:textId="77777777" w:rsidR="000250A6" w:rsidRPr="000250A6" w:rsidRDefault="000250A6" w:rsidP="000250A6">
      <w:pPr>
        <w:widowControl w:val="0"/>
        <w:autoSpaceDE w:val="0"/>
        <w:autoSpaceDN w:val="0"/>
        <w:adjustRightInd w:val="0"/>
        <w:ind w:left="480" w:hanging="480"/>
        <w:rPr>
          <w:noProof/>
        </w:rPr>
      </w:pPr>
      <w:r w:rsidRPr="000250A6">
        <w:rPr>
          <w:noProof/>
        </w:rPr>
        <w:t xml:space="preserve">Hou, Hsieh S., and H. Andrews. 1978. “Cubic Splines for Image Interpolation and Digital Filtering.” </w:t>
      </w:r>
      <w:r w:rsidRPr="000250A6">
        <w:rPr>
          <w:i/>
          <w:iCs/>
          <w:noProof/>
        </w:rPr>
        <w:t>IEEE Transactions on Acoustics, Speech, and Signal Processing</w:t>
      </w:r>
      <w:r w:rsidRPr="000250A6">
        <w:rPr>
          <w:noProof/>
        </w:rPr>
        <w:t xml:space="preserve"> 26 (6): 508–517. doi:10.1109/TASSP.1978.1163154.</w:t>
      </w:r>
    </w:p>
    <w:p w14:paraId="12D9063B" w14:textId="77777777" w:rsidR="000250A6" w:rsidRPr="000250A6" w:rsidRDefault="000250A6" w:rsidP="000250A6">
      <w:pPr>
        <w:widowControl w:val="0"/>
        <w:autoSpaceDE w:val="0"/>
        <w:autoSpaceDN w:val="0"/>
        <w:adjustRightInd w:val="0"/>
        <w:ind w:left="480" w:hanging="480"/>
        <w:rPr>
          <w:noProof/>
        </w:rPr>
      </w:pPr>
      <w:r w:rsidRPr="000250A6">
        <w:rPr>
          <w:noProof/>
        </w:rPr>
        <w:t xml:space="preserve">Jiang, G. M., and Z. L. Li. 2009. “Cross-Calibration of MSG1-SEVIRI Infrared Channels with Terra-MODIS Channels.” </w:t>
      </w:r>
      <w:r w:rsidRPr="000250A6">
        <w:rPr>
          <w:i/>
          <w:iCs/>
          <w:noProof/>
        </w:rPr>
        <w:t>International Journal of Remote Sensing</w:t>
      </w:r>
      <w:r w:rsidRPr="000250A6">
        <w:rPr>
          <w:noProof/>
        </w:rPr>
        <w:t xml:space="preserve"> 30 (3): 753–769. doi:10.1080/01431160802392638.</w:t>
      </w:r>
    </w:p>
    <w:p w14:paraId="2AD0AF3F" w14:textId="77777777" w:rsidR="000250A6" w:rsidRPr="000250A6" w:rsidRDefault="000250A6" w:rsidP="000250A6">
      <w:pPr>
        <w:widowControl w:val="0"/>
        <w:autoSpaceDE w:val="0"/>
        <w:autoSpaceDN w:val="0"/>
        <w:adjustRightInd w:val="0"/>
        <w:ind w:left="480" w:hanging="480"/>
        <w:rPr>
          <w:noProof/>
        </w:rPr>
      </w:pPr>
      <w:r w:rsidRPr="000250A6">
        <w:rPr>
          <w:noProof/>
        </w:rPr>
        <w:t xml:space="preserve">Lelong, Camille C. D., Phillipe Burger, Guillame Jubelin, Bruno Roux, Sylvain Labbé, and Frédéric Baret. 2008. “Assessment of Unmanned Aerial Vehicles Imagery for Quantitative Monitoring of Wheat Crop in Small Plots.” </w:t>
      </w:r>
      <w:r w:rsidRPr="000250A6">
        <w:rPr>
          <w:i/>
          <w:iCs/>
          <w:noProof/>
        </w:rPr>
        <w:t>Sensors</w:t>
      </w:r>
      <w:r w:rsidRPr="000250A6">
        <w:rPr>
          <w:noProof/>
        </w:rPr>
        <w:t xml:space="preserve"> 8 (5): 3557–3585. doi:10.3390/s8053557.</w:t>
      </w:r>
    </w:p>
    <w:p w14:paraId="22DFC500" w14:textId="77777777" w:rsidR="000250A6" w:rsidRPr="000250A6" w:rsidRDefault="000250A6" w:rsidP="000250A6">
      <w:pPr>
        <w:widowControl w:val="0"/>
        <w:autoSpaceDE w:val="0"/>
        <w:autoSpaceDN w:val="0"/>
        <w:adjustRightInd w:val="0"/>
        <w:ind w:left="480" w:hanging="480"/>
        <w:rPr>
          <w:noProof/>
        </w:rPr>
      </w:pPr>
      <w:r w:rsidRPr="000250A6">
        <w:rPr>
          <w:noProof/>
        </w:rPr>
        <w:t xml:space="preserve">Li, Lili, Jingxue Yang, and Yunpeng Wang. 2012. “Cross-Calibration of HJ-1B/CCD1 Image Based on Aqua/MODIS Data.” In </w:t>
      </w:r>
      <w:r w:rsidRPr="000250A6">
        <w:rPr>
          <w:i/>
          <w:iCs/>
          <w:noProof/>
        </w:rPr>
        <w:t>2012 Second International Workshop on Earth Observation and Remote Sensing Applications</w:t>
      </w:r>
      <w:r w:rsidRPr="000250A6">
        <w:rPr>
          <w:noProof/>
        </w:rPr>
        <w:t>, 116–119. Shanghai, China: IEEE. doi:10.1109/EORSA.2012.6261147.</w:t>
      </w:r>
    </w:p>
    <w:p w14:paraId="7D9564EB" w14:textId="77777777" w:rsidR="000250A6" w:rsidRPr="000250A6" w:rsidRDefault="000250A6" w:rsidP="000250A6">
      <w:pPr>
        <w:widowControl w:val="0"/>
        <w:autoSpaceDE w:val="0"/>
        <w:autoSpaceDN w:val="0"/>
        <w:adjustRightInd w:val="0"/>
        <w:ind w:left="480" w:hanging="480"/>
        <w:rPr>
          <w:noProof/>
        </w:rPr>
      </w:pPr>
      <w:r w:rsidRPr="000250A6">
        <w:rPr>
          <w:noProof/>
        </w:rPr>
        <w:lastRenderedPageBreak/>
        <w:t xml:space="preserve">Liu, J.-J., Z. Li, Y.-L. Qiao, Y.-J. Liu, and Y.-X. Zhang. 2004. “A New Method for Cross-Calibration of Two Satellite Sensors.” </w:t>
      </w:r>
      <w:r w:rsidRPr="000250A6">
        <w:rPr>
          <w:i/>
          <w:iCs/>
          <w:noProof/>
        </w:rPr>
        <w:t>International Journal of Remote Sensing</w:t>
      </w:r>
      <w:r w:rsidRPr="000250A6">
        <w:rPr>
          <w:noProof/>
        </w:rPr>
        <w:t xml:space="preserve"> 25 (23): 5267–5281. doi:10.1080/01431160412331269779.</w:t>
      </w:r>
    </w:p>
    <w:p w14:paraId="674D75FE" w14:textId="77777777" w:rsidR="000250A6" w:rsidRPr="000250A6" w:rsidRDefault="000250A6" w:rsidP="000250A6">
      <w:pPr>
        <w:widowControl w:val="0"/>
        <w:autoSpaceDE w:val="0"/>
        <w:autoSpaceDN w:val="0"/>
        <w:adjustRightInd w:val="0"/>
        <w:ind w:left="480" w:hanging="480"/>
        <w:rPr>
          <w:noProof/>
        </w:rPr>
      </w:pPr>
      <w:r w:rsidRPr="000250A6">
        <w:rPr>
          <w:noProof/>
        </w:rPr>
        <w:t xml:space="preserve">López, David Hernández, Beatriz Felipe García, José González Piqueras, and Villa Alcázar Guillermo. 2011. “An Approach to the Radiometric Aerotriangulation of Photogrammetric Images.” </w:t>
      </w:r>
      <w:r w:rsidRPr="000250A6">
        <w:rPr>
          <w:i/>
          <w:iCs/>
          <w:noProof/>
        </w:rPr>
        <w:t>ISPRS Journal of Photogrammetry and Remote Sensing</w:t>
      </w:r>
      <w:r w:rsidRPr="000250A6">
        <w:rPr>
          <w:noProof/>
        </w:rPr>
        <w:t xml:space="preserve"> 66 (6): 883–893. doi:10.1016/j.isprsjprs.2011.09.011.</w:t>
      </w:r>
    </w:p>
    <w:p w14:paraId="21B47D66" w14:textId="77777777" w:rsidR="000250A6" w:rsidRPr="000250A6" w:rsidRDefault="000250A6" w:rsidP="000250A6">
      <w:pPr>
        <w:widowControl w:val="0"/>
        <w:autoSpaceDE w:val="0"/>
        <w:autoSpaceDN w:val="0"/>
        <w:adjustRightInd w:val="0"/>
        <w:ind w:left="480" w:hanging="480"/>
        <w:rPr>
          <w:noProof/>
        </w:rPr>
      </w:pPr>
      <w:r w:rsidRPr="000250A6">
        <w:rPr>
          <w:noProof/>
        </w:rPr>
        <w:t xml:space="preserve">Manabe, Syukuro, and Robert F. Strickler. 1964. “Thermal Equilibrium of the Atmosphere with a Convective Adjustment.” </w:t>
      </w:r>
      <w:r w:rsidRPr="000250A6">
        <w:rPr>
          <w:i/>
          <w:iCs/>
          <w:noProof/>
        </w:rPr>
        <w:t>Journal of the Atmospheric Sciences</w:t>
      </w:r>
      <w:r w:rsidRPr="000250A6">
        <w:rPr>
          <w:noProof/>
        </w:rPr>
        <w:t xml:space="preserve"> 21 (4): 361–385. doi:10.1175.</w:t>
      </w:r>
    </w:p>
    <w:p w14:paraId="243B69A7" w14:textId="77777777" w:rsidR="000250A6" w:rsidRPr="000250A6" w:rsidRDefault="000250A6" w:rsidP="000250A6">
      <w:pPr>
        <w:widowControl w:val="0"/>
        <w:autoSpaceDE w:val="0"/>
        <w:autoSpaceDN w:val="0"/>
        <w:adjustRightInd w:val="0"/>
        <w:ind w:left="480" w:hanging="480"/>
        <w:rPr>
          <w:noProof/>
        </w:rPr>
      </w:pPr>
      <w:r w:rsidRPr="000250A6">
        <w:rPr>
          <w:noProof/>
        </w:rPr>
        <w:t xml:space="preserve">Markelin, Lauri, Eija Honkavaara, Daniel Schläpfer, Stéphane Bovet, and Ilkka Korpela. 2012. “Assessment of Radiometric Correction Methods for ADS40 Imagery.” </w:t>
      </w:r>
      <w:r w:rsidRPr="000250A6">
        <w:rPr>
          <w:i/>
          <w:iCs/>
          <w:noProof/>
        </w:rPr>
        <w:t>Photogrammetrie - Fernerkundung - Geoinformation</w:t>
      </w:r>
      <w:r w:rsidRPr="000250A6">
        <w:rPr>
          <w:noProof/>
        </w:rPr>
        <w:t xml:space="preserve"> 2012 (3): 251–266. doi:10.1127/1432-8364/2012/0115.</w:t>
      </w:r>
    </w:p>
    <w:p w14:paraId="1650FCF8" w14:textId="77777777" w:rsidR="000250A6" w:rsidRPr="000250A6" w:rsidRDefault="000250A6" w:rsidP="000250A6">
      <w:pPr>
        <w:widowControl w:val="0"/>
        <w:autoSpaceDE w:val="0"/>
        <w:autoSpaceDN w:val="0"/>
        <w:adjustRightInd w:val="0"/>
        <w:ind w:left="480" w:hanging="480"/>
        <w:rPr>
          <w:noProof/>
        </w:rPr>
      </w:pPr>
      <w:r w:rsidRPr="000250A6">
        <w:rPr>
          <w:noProof/>
        </w:rPr>
        <w:t>MODIS Land Team. 2014. “EOS Validation Status for MODIS BRDF/albedo: MCD43.” http://tinyurl.com/jyx8gjs.</w:t>
      </w:r>
    </w:p>
    <w:p w14:paraId="3C056CA4" w14:textId="77777777" w:rsidR="000250A6" w:rsidRPr="000250A6" w:rsidRDefault="000250A6" w:rsidP="000250A6">
      <w:pPr>
        <w:widowControl w:val="0"/>
        <w:autoSpaceDE w:val="0"/>
        <w:autoSpaceDN w:val="0"/>
        <w:adjustRightInd w:val="0"/>
        <w:ind w:left="480" w:hanging="480"/>
        <w:rPr>
          <w:noProof/>
        </w:rPr>
      </w:pPr>
      <w:r w:rsidRPr="000250A6">
        <w:rPr>
          <w:noProof/>
        </w:rPr>
        <w:t xml:space="preserve">Richter, R. 1997. “Correction of Atmospheric and Topographic Effects for High Spatial Resolution Satellite Imagery.” </w:t>
      </w:r>
      <w:r w:rsidRPr="000250A6">
        <w:rPr>
          <w:i/>
          <w:iCs/>
          <w:noProof/>
        </w:rPr>
        <w:t>International Journal of Remote Sensing</w:t>
      </w:r>
      <w:r w:rsidRPr="000250A6">
        <w:rPr>
          <w:noProof/>
        </w:rPr>
        <w:t xml:space="preserve"> 18 (5): 1099–1111.</w:t>
      </w:r>
    </w:p>
    <w:p w14:paraId="3725B269" w14:textId="77777777" w:rsidR="000250A6" w:rsidRPr="000250A6" w:rsidRDefault="000250A6" w:rsidP="000250A6">
      <w:pPr>
        <w:widowControl w:val="0"/>
        <w:autoSpaceDE w:val="0"/>
        <w:autoSpaceDN w:val="0"/>
        <w:adjustRightInd w:val="0"/>
        <w:ind w:left="480" w:hanging="480"/>
        <w:rPr>
          <w:noProof/>
        </w:rPr>
      </w:pPr>
      <w:r w:rsidRPr="000250A6">
        <w:rPr>
          <w:noProof/>
        </w:rPr>
        <w:t xml:space="preserve">Roujean, Jean-Louis, Marc Leroy, and Pierre-Yves Deschamps. 1992. “A Bidirectional Reflectance Model of the Earth’s Surface for the Correction of Remote Sensing Data.” </w:t>
      </w:r>
      <w:r w:rsidRPr="000250A6">
        <w:rPr>
          <w:i/>
          <w:iCs/>
          <w:noProof/>
        </w:rPr>
        <w:t>Journal of Geophysical Research</w:t>
      </w:r>
      <w:r w:rsidRPr="000250A6">
        <w:rPr>
          <w:noProof/>
        </w:rPr>
        <w:t xml:space="preserve"> 97 (D18): 20455. doi:10.1029/92JD01411.</w:t>
      </w:r>
    </w:p>
    <w:p w14:paraId="3C3A3006" w14:textId="77777777" w:rsidR="000250A6" w:rsidRPr="000250A6" w:rsidRDefault="000250A6" w:rsidP="000250A6">
      <w:pPr>
        <w:widowControl w:val="0"/>
        <w:autoSpaceDE w:val="0"/>
        <w:autoSpaceDN w:val="0"/>
        <w:adjustRightInd w:val="0"/>
        <w:ind w:left="480" w:hanging="480"/>
        <w:rPr>
          <w:noProof/>
        </w:rPr>
      </w:pPr>
      <w:r w:rsidRPr="000250A6">
        <w:rPr>
          <w:noProof/>
        </w:rPr>
        <w:t xml:space="preserve">Schaepman-Strub, G., M.E. Schaepman, T.H. Painter, S. Dangel, and J.V. Martonchik. 2006. “Reflectance Quantities in Optical Remote Sensing—definitions and Case Studies.” </w:t>
      </w:r>
      <w:r w:rsidRPr="000250A6">
        <w:rPr>
          <w:i/>
          <w:iCs/>
          <w:noProof/>
        </w:rPr>
        <w:t>Remote Sensing of Environment</w:t>
      </w:r>
      <w:r w:rsidRPr="000250A6">
        <w:rPr>
          <w:noProof/>
        </w:rPr>
        <w:t xml:space="preserve"> 103 (1): 27–42. doi:10.1016/j.rse.2006.03.002.</w:t>
      </w:r>
    </w:p>
    <w:p w14:paraId="1F5133C4" w14:textId="77777777" w:rsidR="000250A6" w:rsidRPr="000250A6" w:rsidRDefault="000250A6" w:rsidP="000250A6">
      <w:pPr>
        <w:widowControl w:val="0"/>
        <w:autoSpaceDE w:val="0"/>
        <w:autoSpaceDN w:val="0"/>
        <w:adjustRightInd w:val="0"/>
        <w:ind w:left="480" w:hanging="480"/>
        <w:rPr>
          <w:noProof/>
        </w:rPr>
      </w:pPr>
      <w:r w:rsidRPr="000250A6">
        <w:rPr>
          <w:noProof/>
        </w:rPr>
        <w:lastRenderedPageBreak/>
        <w:t xml:space="preserve">Strahler, A. H., and J. P. Muller. 1999. “MODIS BRDF Albedo Product : Algorithm Theoretical Basis Document.” </w:t>
      </w:r>
      <w:r w:rsidRPr="000250A6">
        <w:rPr>
          <w:i/>
          <w:iCs/>
          <w:noProof/>
        </w:rPr>
        <w:t>MODIS Product ID: MOD43</w:t>
      </w:r>
      <w:r w:rsidRPr="000250A6">
        <w:rPr>
          <w:noProof/>
        </w:rPr>
        <w:t>. NASA. doi:http://duckwater.bu.edu/lc/mod12q1.html.</w:t>
      </w:r>
    </w:p>
    <w:p w14:paraId="093BBB07" w14:textId="77777777" w:rsidR="000250A6" w:rsidRPr="000250A6" w:rsidRDefault="000250A6" w:rsidP="000250A6">
      <w:pPr>
        <w:widowControl w:val="0"/>
        <w:autoSpaceDE w:val="0"/>
        <w:autoSpaceDN w:val="0"/>
        <w:adjustRightInd w:val="0"/>
        <w:ind w:left="480" w:hanging="480"/>
        <w:rPr>
          <w:noProof/>
        </w:rPr>
      </w:pPr>
      <w:r w:rsidRPr="000250A6">
        <w:rPr>
          <w:noProof/>
        </w:rPr>
        <w:t xml:space="preserve">Van Niekerk, A. 2014. “Stellenbosch University Digital Elevation Model (SUDEM).” </w:t>
      </w:r>
      <w:r w:rsidRPr="000250A6">
        <w:rPr>
          <w:i/>
          <w:iCs/>
          <w:noProof/>
        </w:rPr>
        <w:t>ResearchGate</w:t>
      </w:r>
      <w:r w:rsidRPr="000250A6">
        <w:rPr>
          <w:noProof/>
        </w:rPr>
        <w:t xml:space="preserve"> 16 (February 2016). doi:10.13140/2.1.3015.5922.</w:t>
      </w:r>
    </w:p>
    <w:p w14:paraId="5382A055" w14:textId="77777777" w:rsidR="000250A6" w:rsidRPr="000250A6" w:rsidRDefault="000250A6" w:rsidP="000250A6">
      <w:pPr>
        <w:widowControl w:val="0"/>
        <w:autoSpaceDE w:val="0"/>
        <w:autoSpaceDN w:val="0"/>
        <w:adjustRightInd w:val="0"/>
        <w:ind w:left="480" w:hanging="480"/>
        <w:rPr>
          <w:noProof/>
        </w:rPr>
      </w:pPr>
      <w:r w:rsidRPr="000250A6">
        <w:rPr>
          <w:noProof/>
        </w:rPr>
        <w:t xml:space="preserve">Vermote, E.F., D. Tanre, J.L. Deuze, Maurice Herman, and J.-J. Morcette. 1997. “Second Simulation of the Satellite Signal in the Solar Spectrum, 6S: An Overview.” </w:t>
      </w:r>
      <w:r w:rsidRPr="000250A6">
        <w:rPr>
          <w:i/>
          <w:iCs/>
          <w:noProof/>
        </w:rPr>
        <w:t>IEEE Transactions on Geoscience and Remote Sensing</w:t>
      </w:r>
      <w:r w:rsidRPr="000250A6">
        <w:rPr>
          <w:noProof/>
        </w:rPr>
        <w:t xml:space="preserve"> 35 (3): 675–686. doi:10.1109/36.581987.</w:t>
      </w:r>
    </w:p>
    <w:p w14:paraId="554DBDD6" w14:textId="77777777" w:rsidR="000250A6" w:rsidRPr="000250A6" w:rsidRDefault="000250A6" w:rsidP="000250A6">
      <w:pPr>
        <w:widowControl w:val="0"/>
        <w:autoSpaceDE w:val="0"/>
        <w:autoSpaceDN w:val="0"/>
        <w:adjustRightInd w:val="0"/>
        <w:ind w:left="480" w:hanging="480"/>
        <w:rPr>
          <w:noProof/>
        </w:rPr>
      </w:pPr>
      <w:r w:rsidRPr="000250A6">
        <w:rPr>
          <w:noProof/>
        </w:rPr>
        <w:t xml:space="preserve">Vermote, E, D Tanré, J L Deuzé, and M Herman. 2006. </w:t>
      </w:r>
      <w:r w:rsidRPr="000250A6">
        <w:rPr>
          <w:i/>
          <w:iCs/>
          <w:noProof/>
        </w:rPr>
        <w:t>Second Simulation of a Satellite Signal in the Solar Spectrum - Vector (6SV) (User Guide V3)</w:t>
      </w:r>
      <w:r w:rsidRPr="000250A6">
        <w:rPr>
          <w:noProof/>
        </w:rPr>
        <w:t>. NASA.</w:t>
      </w:r>
    </w:p>
    <w:p w14:paraId="2278963B" w14:textId="77777777" w:rsidR="000250A6" w:rsidRPr="000250A6" w:rsidRDefault="000250A6" w:rsidP="000250A6">
      <w:pPr>
        <w:widowControl w:val="0"/>
        <w:autoSpaceDE w:val="0"/>
        <w:autoSpaceDN w:val="0"/>
        <w:adjustRightInd w:val="0"/>
        <w:ind w:left="480" w:hanging="480"/>
        <w:rPr>
          <w:noProof/>
        </w:rPr>
      </w:pPr>
      <w:r w:rsidRPr="000250A6">
        <w:rPr>
          <w:noProof/>
        </w:rPr>
        <w:t xml:space="preserve">Verstraete, Michel M., Linda A. Hunt, Robert J. Scholes, Marco Clerici, Bernard Pinty, and David L. Nelson. 2012. “Generating 275-M Resolution Land Surface Products from the Multi-Angle Imaging Spectroradiometer Data.” </w:t>
      </w:r>
      <w:r w:rsidRPr="000250A6">
        <w:rPr>
          <w:i/>
          <w:iCs/>
          <w:noProof/>
        </w:rPr>
        <w:t>IEEE Transactions on Geoscience and Remote Sensing</w:t>
      </w:r>
      <w:r w:rsidRPr="000250A6">
        <w:rPr>
          <w:noProof/>
        </w:rPr>
        <w:t xml:space="preserve"> 50 (10): 3980–3990. doi:10.1109/TGRS.2012.2189575.</w:t>
      </w:r>
    </w:p>
    <w:p w14:paraId="072826F6" w14:textId="77777777" w:rsidR="000250A6" w:rsidRPr="000250A6" w:rsidRDefault="000250A6" w:rsidP="000250A6">
      <w:pPr>
        <w:widowControl w:val="0"/>
        <w:autoSpaceDE w:val="0"/>
        <w:autoSpaceDN w:val="0"/>
        <w:adjustRightInd w:val="0"/>
        <w:ind w:left="480" w:hanging="480"/>
        <w:rPr>
          <w:noProof/>
        </w:rPr>
      </w:pPr>
      <w:r w:rsidRPr="000250A6">
        <w:rPr>
          <w:noProof/>
        </w:rPr>
        <w:t xml:space="preserve">Vicente-Serrano, S, F Pérez-Cabello, and T Lasanta. 2008. “Assessment of Radiometric Correction Techniques in Analyzing Vegetation Variability and Change Using Time Series of Landsat Images.” </w:t>
      </w:r>
      <w:r w:rsidRPr="000250A6">
        <w:rPr>
          <w:i/>
          <w:iCs/>
          <w:noProof/>
        </w:rPr>
        <w:t>Remote Sensing of Environment</w:t>
      </w:r>
      <w:r w:rsidRPr="000250A6">
        <w:rPr>
          <w:noProof/>
        </w:rPr>
        <w:t xml:space="preserve"> 112 (10): 3916–3934. doi:10.1016/j.rse.2008.06.011.</w:t>
      </w:r>
    </w:p>
    <w:p w14:paraId="2A6B5075" w14:textId="77777777" w:rsidR="000250A6" w:rsidRPr="000250A6" w:rsidRDefault="000250A6" w:rsidP="000250A6">
      <w:pPr>
        <w:widowControl w:val="0"/>
        <w:autoSpaceDE w:val="0"/>
        <w:autoSpaceDN w:val="0"/>
        <w:adjustRightInd w:val="0"/>
        <w:ind w:left="480" w:hanging="480"/>
        <w:rPr>
          <w:noProof/>
        </w:rPr>
      </w:pPr>
      <w:r w:rsidRPr="000250A6">
        <w:rPr>
          <w:noProof/>
        </w:rPr>
        <w:t xml:space="preserve">Webb, Andrew R. 2002. </w:t>
      </w:r>
      <w:r w:rsidRPr="000250A6">
        <w:rPr>
          <w:i/>
          <w:iCs/>
          <w:noProof/>
        </w:rPr>
        <w:t>Statistical Pattern Recognition</w:t>
      </w:r>
      <w:r w:rsidRPr="000250A6">
        <w:rPr>
          <w:noProof/>
        </w:rPr>
        <w:t>. Chichester, UK: John Wiley &amp; Sons, Ltd. doi:10.1002/0470854774.</w:t>
      </w:r>
    </w:p>
    <w:p w14:paraId="00F6D8F3" w14:textId="77777777" w:rsidR="000F20E4" w:rsidRDefault="00B6684D">
      <w:r>
        <w:fldChar w:fldCharType="end"/>
      </w:r>
    </w:p>
    <w:sectPr w:rsidR="000F20E4" w:rsidSect="00096789">
      <w:pgSz w:w="11906" w:h="16838"/>
      <w:pgMar w:top="1440" w:right="1440" w:bottom="1440" w:left="1440" w:header="706" w:footer="706" w:gutter="0"/>
      <w:lnNumType w:countBy="1"/>
      <w:cols w:space="708"/>
      <w:docGrid w:linePitch="360"/>
      <w:sectPrChange w:id="342" w:author="reviewer1" w:date="2018-03-18T19:13:00Z">
        <w:sectPr w:rsidR="000F20E4" w:rsidSect="00096789">
          <w:pgMar w:top="1440" w:right="1440" w:bottom="1440" w:left="1440" w:header="708" w:footer="708" w:gutter="0"/>
          <w:lnNumType w:countBy="0"/>
        </w:sectPr>
      </w:sectPrChang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reviewer1" w:date="2018-03-17T16:15:00Z" w:initials="rev1">
    <w:p w14:paraId="583CDEEE" w14:textId="77777777" w:rsidR="005432EB" w:rsidRDefault="005432EB">
      <w:pPr>
        <w:pStyle w:val="CommentText"/>
      </w:pPr>
      <w:r>
        <w:rPr>
          <w:rStyle w:val="CommentReference"/>
        </w:rPr>
        <w:annotationRef/>
      </w:r>
      <w:r>
        <w:t>The main idea is interesting and has a good potential for practical application. But I still have some questions.</w:t>
      </w:r>
      <w:r>
        <w:br/>
        <w:t>My main concern is that there is a large difference between the spatial resolution of DMC and MODIS reflectance products yet the uncertainty caused by the difference was not addressed. Why not use a finer spatial resolution, perhaps Landsat data as reference given that one scene of Landsat 7/8 ETM+/OLI covers 185km by 170km?</w:t>
      </w:r>
      <w:r>
        <w:br/>
        <w:t>In page 14 line 25-27 the author claims that despite the big spatial resolution gap between aerial images and the MODIS MCD43A4 product, the final mosaic do not need to further reduce seam line (feathering) and the overlapping areas can be chosen from any of the overlapping images, from my experience, this is highly doubtable.</w:t>
      </w:r>
    </w:p>
  </w:comment>
  <w:comment w:id="3" w:author="dugalh" w:date="2018-03-18T19:43:00Z" w:initials="dh">
    <w:p w14:paraId="02C1433B" w14:textId="7323BD37" w:rsidR="005432EB" w:rsidRDefault="005432EB">
      <w:pPr>
        <w:pStyle w:val="CommentText"/>
      </w:pPr>
      <w:r>
        <w:rPr>
          <w:rStyle w:val="CommentReference"/>
        </w:rPr>
        <w:annotationRef/>
      </w:r>
      <w:r>
        <w:t xml:space="preserve">Can we get a Landsat well calibrated reference i.e. atmospheric and BRDF corrected?  Last time I checked the answer was no, hence we use MODIS.  But </w:t>
      </w:r>
      <w:proofErr w:type="spellStart"/>
      <w:r>
        <w:t>lets</w:t>
      </w:r>
      <w:proofErr w:type="spellEnd"/>
      <w:r>
        <w:t xml:space="preserve"> check up on this and make a reference.</w:t>
      </w:r>
    </w:p>
  </w:comment>
  <w:comment w:id="4" w:author="dugalh" w:date="2018-03-18T19:48:00Z" w:initials="dh">
    <w:p w14:paraId="0931D417" w14:textId="4DA40821" w:rsidR="005432EB" w:rsidRDefault="005432EB">
      <w:pPr>
        <w:pStyle w:val="CommentText"/>
      </w:pPr>
      <w:r>
        <w:rPr>
          <w:rStyle w:val="CommentReference"/>
        </w:rPr>
        <w:annotationRef/>
      </w:r>
      <w:r>
        <w:rPr>
          <w:rStyle w:val="CommentReference"/>
        </w:rPr>
        <w:t xml:space="preserve">There are results to back up the claim on p14 </w:t>
      </w:r>
      <w:proofErr w:type="spellStart"/>
      <w:r>
        <w:rPr>
          <w:rStyle w:val="CommentReference"/>
        </w:rPr>
        <w:t>ll</w:t>
      </w:r>
      <w:proofErr w:type="spellEnd"/>
      <w:r>
        <w:rPr>
          <w:rStyle w:val="CommentReference"/>
        </w:rPr>
        <w:t xml:space="preserve"> 25-27.  We can perhaps describe why this is so.</w:t>
      </w:r>
    </w:p>
  </w:comment>
  <w:comment w:id="5" w:author="reviewer1" w:date="2018-03-17T16:33:00Z" w:initials="rev1">
    <w:p w14:paraId="32412C79" w14:textId="77777777" w:rsidR="005432EB" w:rsidRDefault="005432EB">
      <w:pPr>
        <w:pStyle w:val="CommentText"/>
      </w:pPr>
      <w:r>
        <w:rPr>
          <w:rStyle w:val="CommentReference"/>
        </w:rPr>
        <w:annotationRef/>
      </w:r>
      <w:r>
        <w:t>I am not a native English speaker, but may be the title should be "by calibrating with"</w:t>
      </w:r>
    </w:p>
  </w:comment>
  <w:comment w:id="6" w:author="reviewer2" w:date="2018-03-18T19:32:00Z" w:initials="rev2">
    <w:p w14:paraId="0BEF9FC5" w14:textId="77777777" w:rsidR="005432EB" w:rsidRDefault="005432EB" w:rsidP="008F74E0">
      <w:r>
        <w:rPr>
          <w:rStyle w:val="CommentReference"/>
        </w:rPr>
        <w:annotationRef/>
      </w:r>
      <w:r>
        <w:t xml:space="preserve">This manuscript is aiming to perform the radiometric normalization of aerial images by collocated and concurrent, well-calibrated satellite images. The content shows no novelty but is somehow useful for those experiments without radiometric calibration of aerial camera. However, the description is too poor to be accepted for the publication. Detailed comments are as follow: </w:t>
      </w:r>
    </w:p>
    <w:p w14:paraId="0680EEC9" w14:textId="1B554D71" w:rsidR="005432EB" w:rsidRDefault="005432EB">
      <w:pPr>
        <w:pStyle w:val="CommentText"/>
      </w:pPr>
    </w:p>
  </w:comment>
  <w:comment w:id="7" w:author="dugalh" w:date="2018-03-18T19:55:00Z" w:initials="dh">
    <w:p w14:paraId="76DA8609" w14:textId="6D6585D1" w:rsidR="005432EB" w:rsidRDefault="005432EB">
      <w:pPr>
        <w:pStyle w:val="CommentText"/>
      </w:pPr>
      <w:r>
        <w:rPr>
          <w:rStyle w:val="CommentReference"/>
        </w:rPr>
        <w:annotationRef/>
      </w:r>
      <w:r>
        <w:t xml:space="preserve">It is not a radiometric calibration of the camera but of the camera – atmosphere –surface interaction.  The camera images used in the case study are already </w:t>
      </w:r>
      <w:proofErr w:type="spellStart"/>
      <w:r>
        <w:t>radiometrically</w:t>
      </w:r>
      <w:proofErr w:type="spellEnd"/>
      <w:r>
        <w:t xml:space="preserve"> calibrated for the camera and this is a requirement to satisfy </w:t>
      </w:r>
      <w:proofErr w:type="spellStart"/>
      <w:r>
        <w:t>eq</w:t>
      </w:r>
      <w:proofErr w:type="spellEnd"/>
      <w:r>
        <w:t xml:space="preserve"> 5 as is made explicit after eq1 on pg7</w:t>
      </w:r>
    </w:p>
    <w:p w14:paraId="72D60E0C" w14:textId="77777777" w:rsidR="005432EB" w:rsidRDefault="005432EB">
      <w:pPr>
        <w:pStyle w:val="CommentText"/>
      </w:pPr>
    </w:p>
    <w:p w14:paraId="40E1B2F2" w14:textId="32969C75" w:rsidR="005432EB" w:rsidRDefault="005432EB">
      <w:pPr>
        <w:pStyle w:val="CommentText"/>
      </w:pPr>
      <w:r>
        <w:t>I think the majority of reviewer2’s comments are of dubious validity and should be responded to in a covering letter and not in the manuscript</w:t>
      </w:r>
    </w:p>
  </w:comment>
  <w:comment w:id="13" w:author="reviewer1" w:date="2018-03-17T16:40:00Z" w:initials="rev1">
    <w:p w14:paraId="0953F9E6" w14:textId="77777777" w:rsidR="005432EB" w:rsidRDefault="005432EB">
      <w:pPr>
        <w:pStyle w:val="CommentText"/>
      </w:pPr>
      <w:r>
        <w:rPr>
          <w:rStyle w:val="CommentReference"/>
        </w:rPr>
        <w:annotationRef/>
      </w:r>
      <w:r>
        <w:t>“It is shown that ...” what shows? Please rephrase the sentence.</w:t>
      </w:r>
    </w:p>
  </w:comment>
  <w:comment w:id="18" w:author="reviewer1" w:date="2018-03-18T19:15:00Z" w:initials="rev1">
    <w:p w14:paraId="75A69B28" w14:textId="77777777" w:rsidR="005432EB" w:rsidRDefault="005432EB">
      <w:pPr>
        <w:pStyle w:val="CommentText"/>
      </w:pPr>
      <w:r>
        <w:rPr>
          <w:rStyle w:val="CommentReference"/>
        </w:rPr>
        <w:annotationRef/>
      </w:r>
      <w:proofErr w:type="gramStart"/>
      <w:r>
        <w:t>maybe</w:t>
      </w:r>
      <w:proofErr w:type="gramEnd"/>
      <w:r>
        <w:t xml:space="preserve"> “lease squares regression”? Please clarify.</w:t>
      </w:r>
      <w:r>
        <w:br/>
      </w:r>
    </w:p>
  </w:comment>
  <w:comment w:id="21" w:author="reviewer1" w:date="2018-03-18T19:15:00Z" w:initials="rev1">
    <w:p w14:paraId="139B4CFD" w14:textId="77777777" w:rsidR="005432EB" w:rsidRDefault="005432EB">
      <w:pPr>
        <w:pStyle w:val="CommentText"/>
      </w:pPr>
      <w:r>
        <w:rPr>
          <w:rStyle w:val="CommentReference"/>
        </w:rPr>
        <w:annotationRef/>
      </w:r>
      <w:proofErr w:type="gramStart"/>
      <w:r>
        <w:t>the</w:t>
      </w:r>
      <w:proofErr w:type="gramEnd"/>
      <w:r>
        <w:t xml:space="preserve"> acronym DMC should be in parenthesis, please check the journal style.</w:t>
      </w:r>
    </w:p>
  </w:comment>
  <w:comment w:id="35" w:author="reviewer1" w:date="2018-03-18T19:15:00Z" w:initials="rev1">
    <w:p w14:paraId="47E53856" w14:textId="77777777" w:rsidR="005432EB" w:rsidRDefault="005432EB">
      <w:pPr>
        <w:pStyle w:val="CommentText"/>
      </w:pPr>
      <w:r>
        <w:rPr>
          <w:rStyle w:val="CommentReference"/>
        </w:rPr>
        <w:annotationRef/>
      </w:r>
      <w:r>
        <w:t>BRDF used before defined in line 38.</w:t>
      </w:r>
    </w:p>
  </w:comment>
  <w:comment w:id="32" w:author="reviewer1" w:date="2018-03-18T19:16:00Z" w:initials="rev1">
    <w:p w14:paraId="3FAF1E73" w14:textId="77777777" w:rsidR="005432EB" w:rsidRDefault="005432EB">
      <w:pPr>
        <w:pStyle w:val="CommentText"/>
      </w:pPr>
      <w:r>
        <w:rPr>
          <w:rStyle w:val="CommentReference"/>
        </w:rPr>
        <w:annotationRef/>
      </w:r>
      <w:proofErr w:type="gramStart"/>
      <w:r>
        <w:t>the</w:t>
      </w:r>
      <w:proofErr w:type="gramEnd"/>
      <w:r>
        <w:t xml:space="preserve"> sentence is not clear to me, please rephrase this sentence.</w:t>
      </w:r>
    </w:p>
  </w:comment>
  <w:comment w:id="50" w:author="reviewer1" w:date="2018-03-18T19:16:00Z" w:initials="rev1">
    <w:p w14:paraId="3C2FE823" w14:textId="77777777" w:rsidR="005432EB" w:rsidRDefault="005432EB">
      <w:pPr>
        <w:pStyle w:val="CommentText"/>
      </w:pPr>
      <w:r>
        <w:rPr>
          <w:rStyle w:val="CommentReference"/>
        </w:rPr>
        <w:annotationRef/>
      </w:r>
      <w:r>
        <w:t>VHR, maybe need to be defined before use in main text, please check the journal style.</w:t>
      </w:r>
      <w:r>
        <w:br/>
      </w:r>
    </w:p>
  </w:comment>
  <w:comment w:id="52" w:author="reviewer1" w:date="2018-03-18T19:17:00Z" w:initials="rev1">
    <w:p w14:paraId="14E94FB3" w14:textId="77777777" w:rsidR="005432EB" w:rsidRDefault="005432EB">
      <w:pPr>
        <w:pStyle w:val="CommentText"/>
      </w:pPr>
      <w:r>
        <w:rPr>
          <w:rStyle w:val="CommentReference"/>
        </w:rPr>
        <w:annotationRef/>
      </w:r>
      <w:proofErr w:type="gramStart"/>
      <w:r>
        <w:t>as</w:t>
      </w:r>
      <w:proofErr w:type="gramEnd"/>
      <w:r>
        <w:t xml:space="preserve"> I understand, aerial image such as DMC usually took in a very small yaw and roll angle, why there are large view angles? Or perhaps large field of </w:t>
      </w:r>
      <w:proofErr w:type="spellStart"/>
      <w:r>
        <w:t>view</w:t>
      </w:r>
      <w:r>
        <w:rPr>
          <w:rFonts w:ascii="MS Gothic" w:hAnsi="MS Gothic" w:cs="MS Gothic"/>
        </w:rPr>
        <w:t>（</w:t>
      </w:r>
      <w:r>
        <w:t>FOV</w:t>
      </w:r>
      <w:proofErr w:type="spellEnd"/>
      <w:r>
        <w:rPr>
          <w:rFonts w:ascii="MS Gothic" w:hAnsi="MS Gothic" w:cs="MS Gothic"/>
        </w:rPr>
        <w:t>）</w:t>
      </w:r>
      <w:r>
        <w:t>? Why solar varies? This sentence is confusing, please clarify?</w:t>
      </w:r>
    </w:p>
  </w:comment>
  <w:comment w:id="53" w:author="dugalh" w:date="2018-03-18T19:59:00Z" w:initials="dh">
    <w:p w14:paraId="0E466748" w14:textId="138DA7B9" w:rsidR="005432EB" w:rsidRDefault="005432EB">
      <w:pPr>
        <w:pStyle w:val="CommentText"/>
      </w:pPr>
      <w:r>
        <w:rPr>
          <w:rStyle w:val="CommentReference"/>
        </w:rPr>
        <w:annotationRef/>
      </w:r>
      <w:r>
        <w:t>Terminology: “view angle” is confusing so change to “field of view.  Yes – not solar geometry here, only viewing geometry.</w:t>
      </w:r>
    </w:p>
  </w:comment>
  <w:comment w:id="68" w:author="reviewer2" w:date="2018-03-18T19:34:00Z" w:initials="rev2">
    <w:p w14:paraId="14E32419" w14:textId="77777777" w:rsidR="005432EB" w:rsidRDefault="005432EB" w:rsidP="008F74E0">
      <w:r>
        <w:rPr>
          <w:rStyle w:val="CommentReference"/>
        </w:rPr>
        <w:annotationRef/>
      </w:r>
      <w:r>
        <w:t>Section 2.1 and 2.2, in my opinion, is almost useless. However, this part occupied 6 pages.</w:t>
      </w:r>
    </w:p>
    <w:p w14:paraId="68EC9DA2" w14:textId="77777777" w:rsidR="005432EB" w:rsidRDefault="005432EB" w:rsidP="008F74E0">
      <w:r>
        <w:t>For example, equation 5 is a standard relationship between DN and reflectance for any optical camera, which means equation 1-4 is unnecessary. In the algorithm, the authors assume that effect caused by RSR difference is linear. They didn’t take this effect into account. If so, it is unnecessary to give detailed description here.</w:t>
      </w:r>
    </w:p>
    <w:p w14:paraId="33199CA9" w14:textId="789BCB98" w:rsidR="005432EB" w:rsidRDefault="005432EB">
      <w:pPr>
        <w:pStyle w:val="CommentText"/>
      </w:pPr>
    </w:p>
  </w:comment>
  <w:comment w:id="69" w:author="dugalh" w:date="2018-03-18T20:31:00Z" w:initials="dh">
    <w:p w14:paraId="4B320EBF" w14:textId="6F13FA8D" w:rsidR="005432EB" w:rsidRDefault="005432EB" w:rsidP="009508D2">
      <w:pPr>
        <w:pStyle w:val="CommentText"/>
      </w:pPr>
      <w:r>
        <w:t xml:space="preserve">We could shift these sections to an appendix and perhaps wording/layout can be changed to make the inclusion of RSR effect in the model clearer (the presentation of the model does not include RSR, but it shown later that RSR effect is linear and therefore covered by a linear model, so it is not especially clear).  </w:t>
      </w:r>
      <w:r>
        <w:rPr>
          <w:rStyle w:val="CommentReference"/>
        </w:rPr>
        <w:annotationRef/>
      </w:r>
      <w:r>
        <w:t xml:space="preserve">This comment should however mostly be responded to in a covering letter IMO.  See my </w:t>
      </w:r>
      <w:proofErr w:type="spellStart"/>
      <w:r>
        <w:t>eg</w:t>
      </w:r>
      <w:proofErr w:type="spellEnd"/>
      <w:r>
        <w:t xml:space="preserve"> responses below.</w:t>
      </w:r>
    </w:p>
    <w:p w14:paraId="049F7B1E" w14:textId="77777777" w:rsidR="005432EB" w:rsidRDefault="005432EB">
      <w:pPr>
        <w:pStyle w:val="CommentText"/>
      </w:pPr>
    </w:p>
    <w:p w14:paraId="635E43EB" w14:textId="77777777" w:rsidR="005432EB" w:rsidRDefault="005432EB">
      <w:pPr>
        <w:pStyle w:val="CommentText"/>
      </w:pPr>
      <w:r>
        <w:t>“</w:t>
      </w:r>
      <w:proofErr w:type="gramStart"/>
      <w:r>
        <w:t>equation</w:t>
      </w:r>
      <w:proofErr w:type="gramEnd"/>
      <w:r>
        <w:t xml:space="preserve"> 5 is a standard relationship between DN and reflectance for any optical camera, which means equation 1-4 is unnecessary” </w:t>
      </w:r>
    </w:p>
    <w:p w14:paraId="150EAA94" w14:textId="0EC1096B" w:rsidR="005432EB" w:rsidRDefault="005432EB">
      <w:pPr>
        <w:pStyle w:val="CommentText"/>
      </w:pPr>
      <w:proofErr w:type="gramStart"/>
      <w:r>
        <w:t>eq1-4</w:t>
      </w:r>
      <w:proofErr w:type="gramEnd"/>
      <w:r>
        <w:t xml:space="preserve"> show how the standard model can be approximated by a linear model in certain circumstances.  </w:t>
      </w:r>
      <w:proofErr w:type="gramStart"/>
      <w:r>
        <w:t>eq1-4</w:t>
      </w:r>
      <w:proofErr w:type="gramEnd"/>
      <w:r>
        <w:t xml:space="preserve"> also show what affects (i.e. atmospheric and BRDF effects) the M &amp; C parameters of eq5 and therefore how these parameters may vary over space and time.  This in turn, informs/justifies the formulation of the method as a spatially varying linear model whose parameters are found in a small sliding window (</w:t>
      </w:r>
      <w:proofErr w:type="spellStart"/>
      <w:r>
        <w:t>eg</w:t>
      </w:r>
      <w:proofErr w:type="spellEnd"/>
      <w:r>
        <w:t xml:space="preserve"> we know BRDF effect have significant spatial variation and are mainly contained in the M parameter – therefore it is a good idea to use a calibration method that models this).</w:t>
      </w:r>
    </w:p>
    <w:p w14:paraId="37FF4C8C" w14:textId="77777777" w:rsidR="005432EB" w:rsidRDefault="005432EB">
      <w:pPr>
        <w:pStyle w:val="CommentText"/>
      </w:pPr>
    </w:p>
    <w:p w14:paraId="1B21D278" w14:textId="77777777" w:rsidR="005432EB" w:rsidRDefault="005432EB">
      <w:pPr>
        <w:pStyle w:val="CommentText"/>
      </w:pPr>
      <w:r>
        <w:t xml:space="preserve">“. In the algorithm, the authors assume that effect caused by RSR difference is linear. They didn’t take this effect into account. If so, it is unnecessary to give detailed description here.” </w:t>
      </w:r>
    </w:p>
    <w:p w14:paraId="0006DF02" w14:textId="79989E6E" w:rsidR="005432EB" w:rsidRDefault="005432EB" w:rsidP="00F2766F">
      <w:pPr>
        <w:pStyle w:val="CommentText"/>
      </w:pPr>
      <w:r>
        <w:t>The RSR effect is shown to be approximately linear with a simulation (see 2.5 and 3.1).  Therefore the effect is taken into account by the spatially varying linear model.</w:t>
      </w:r>
    </w:p>
    <w:p w14:paraId="4E8BE756" w14:textId="77777777" w:rsidR="005432EB" w:rsidRDefault="005432EB" w:rsidP="00F2766F">
      <w:pPr>
        <w:pStyle w:val="CommentText"/>
      </w:pPr>
    </w:p>
    <w:p w14:paraId="5F0A9871" w14:textId="77777777" w:rsidR="005432EB" w:rsidRDefault="005432EB" w:rsidP="00F2766F">
      <w:pPr>
        <w:pStyle w:val="CommentText"/>
      </w:pPr>
    </w:p>
    <w:p w14:paraId="186FB7F9" w14:textId="7831C29D" w:rsidR="005432EB" w:rsidRDefault="005432EB" w:rsidP="00F2766F">
      <w:pPr>
        <w:pStyle w:val="CommentText"/>
      </w:pPr>
      <w:r>
        <w:t xml:space="preserve">“Section … 2.2, in my opinion, is almost useless” </w:t>
      </w:r>
    </w:p>
    <w:p w14:paraId="5B30BF8F" w14:textId="77777777" w:rsidR="005432EB" w:rsidRDefault="005432EB" w:rsidP="00F2766F">
      <w:pPr>
        <w:pStyle w:val="CommentText"/>
      </w:pPr>
    </w:p>
    <w:p w14:paraId="39B8495F" w14:textId="4E8A2266" w:rsidR="005432EB" w:rsidRDefault="005432EB" w:rsidP="00F2766F">
      <w:pPr>
        <w:pStyle w:val="CommentText"/>
      </w:pPr>
      <w:r>
        <w:t xml:space="preserve">The first part of section 2.2 describes factors affecting the choice of reference image and the sliding window parameter estimation which are both core features of the method.  The rest of 2.2. </w:t>
      </w:r>
      <w:proofErr w:type="gramStart"/>
      <w:r>
        <w:t>discusses</w:t>
      </w:r>
      <w:proofErr w:type="gramEnd"/>
      <w:r>
        <w:t xml:space="preserve"> how viewing geometry and RSR factors not included in the 2.1 formulation can still be modelled as linear spatially varying effects and are therefore still approximated by the model.  There is also a section discussing the effect of using a coarse resolution reference which was a response to previous reviewers’ comments and is important background information on the limitations of the method.</w:t>
      </w:r>
    </w:p>
    <w:p w14:paraId="062D0679" w14:textId="77777777" w:rsidR="005432EB" w:rsidRDefault="005432EB">
      <w:pPr>
        <w:pStyle w:val="CommentText"/>
      </w:pPr>
    </w:p>
  </w:comment>
  <w:comment w:id="73" w:author="reviewer1" w:date="2018-03-18T19:18:00Z" w:initials="rev1">
    <w:p w14:paraId="55A3365B" w14:textId="77777777" w:rsidR="005432EB" w:rsidRDefault="005432EB">
      <w:pPr>
        <w:pStyle w:val="CommentText"/>
      </w:pPr>
      <w:r>
        <w:rPr>
          <w:rStyle w:val="CommentReference"/>
        </w:rPr>
        <w:annotationRef/>
      </w:r>
      <w:proofErr w:type="gramStart"/>
      <w:r>
        <w:t>the</w:t>
      </w:r>
      <w:proofErr w:type="gramEnd"/>
      <w:r>
        <w:t xml:space="preserve"> acronym DN should be in parenthesis, please check the journal style.</w:t>
      </w:r>
    </w:p>
  </w:comment>
  <w:comment w:id="74" w:author="dugalh" w:date="2018-04-24T12:41:00Z" w:initials="dh">
    <w:p w14:paraId="53E29C44" w14:textId="2C0292CA" w:rsidR="005432EB" w:rsidRDefault="005432EB">
      <w:pPr>
        <w:pStyle w:val="CommentText"/>
      </w:pPr>
      <w:r>
        <w:rPr>
          <w:rStyle w:val="CommentReference"/>
        </w:rPr>
        <w:annotationRef/>
      </w:r>
      <w:r>
        <w:t xml:space="preserve">It is a symbol in the equation, so I need to define it like this.  I clarify the acronym the next time it is used in the manuscript.  </w:t>
      </w:r>
    </w:p>
  </w:comment>
  <w:comment w:id="83" w:author="reviewer1" w:date="2018-03-18T19:20:00Z" w:initials="rev1">
    <w:p w14:paraId="716920F7" w14:textId="77777777" w:rsidR="005432EB" w:rsidRDefault="005432EB">
      <w:pPr>
        <w:pStyle w:val="CommentText"/>
      </w:pPr>
      <w:r>
        <w:rPr>
          <w:rStyle w:val="CommentReference"/>
        </w:rPr>
        <w:annotationRef/>
      </w:r>
      <w:proofErr w:type="gramStart"/>
      <w:r>
        <w:t>should</w:t>
      </w:r>
      <w:proofErr w:type="gramEnd"/>
      <w:r>
        <w:t xml:space="preserve"> be described as “TOA reflectance” rather than “reflectance”, since the reflectance and TOA reflectance are quite different.</w:t>
      </w:r>
      <w:r>
        <w:br/>
      </w:r>
    </w:p>
  </w:comment>
  <w:comment w:id="84" w:author="dugalh" w:date="2018-04-23T15:40:00Z" w:initials="dh">
    <w:p w14:paraId="30E12F0C" w14:textId="00770D20" w:rsidR="005432EB" w:rsidRDefault="005432EB">
      <w:pPr>
        <w:pStyle w:val="CommentText"/>
      </w:pPr>
      <w:r>
        <w:rPr>
          <w:rStyle w:val="CommentReference"/>
        </w:rPr>
        <w:annotationRef/>
      </w:r>
      <w:r>
        <w:t xml:space="preserve">I call it “reflectance at the sensor” which I think means more or less the same as TOA reflectance.  Ideally I should call these all either “at sensor” or TOA and not mix them.  As the aerial sensor is really not at the TOA, I prefer to call them “at sensor”.  </w:t>
      </w:r>
    </w:p>
  </w:comment>
  <w:comment w:id="81" w:author="reviewer1" w:date="2018-03-18T19:19:00Z" w:initials="rev1">
    <w:p w14:paraId="692290C0" w14:textId="77777777" w:rsidR="005432EB" w:rsidRDefault="005432EB">
      <w:pPr>
        <w:pStyle w:val="CommentText"/>
      </w:pPr>
      <w:r>
        <w:rPr>
          <w:rStyle w:val="CommentReference"/>
        </w:rPr>
        <w:annotationRef/>
      </w:r>
      <w:r>
        <w:t xml:space="preserve">Equation (2) should </w:t>
      </w:r>
      <w:proofErr w:type="gramStart"/>
      <w:r>
        <w:t>be  ,</w:t>
      </w:r>
      <w:proofErr w:type="gramEnd"/>
      <w:r>
        <w:t xml:space="preserve"> where d is the distance between the sun and the earth in astronomical units.</w:t>
      </w:r>
      <w:r>
        <w:br/>
      </w:r>
    </w:p>
  </w:comment>
  <w:comment w:id="82" w:author="dugalh" w:date="2018-03-18T20:35:00Z" w:initials="dh">
    <w:p w14:paraId="1F5B5389" w14:textId="55950F65" w:rsidR="005432EB" w:rsidRDefault="005432EB">
      <w:pPr>
        <w:pStyle w:val="CommentText"/>
      </w:pPr>
      <w:r>
        <w:rPr>
          <w:rStyle w:val="CommentReference"/>
        </w:rPr>
        <w:annotationRef/>
      </w:r>
      <w:r>
        <w:t xml:space="preserve"> The d only comes in when E is solar irradiance (i.e. at the sun) but here we use </w:t>
      </w:r>
      <w:proofErr w:type="spellStart"/>
      <w:r>
        <w:t>Es</w:t>
      </w:r>
      <w:proofErr w:type="spellEnd"/>
      <w:r>
        <w:t xml:space="preserve"> which is TOA/”at sensor” irradiance which makes d irrelevant.</w:t>
      </w:r>
    </w:p>
  </w:comment>
  <w:comment w:id="94" w:author="reviewer1" w:date="2018-03-18T19:21:00Z" w:initials="rev1">
    <w:p w14:paraId="6E17FAAD" w14:textId="77777777" w:rsidR="005432EB" w:rsidRDefault="005432EB">
      <w:pPr>
        <w:pStyle w:val="CommentText"/>
      </w:pPr>
      <w:r>
        <w:rPr>
          <w:rStyle w:val="CommentReference"/>
        </w:rPr>
        <w:annotationRef/>
      </w:r>
      <w:r>
        <w:t>The size of sliding window should be specifically defined. The BRDF and RSR are both related to the type of the targets. It is quite important to define the window size to make sure that the pixels in the window represent the same targets.</w:t>
      </w:r>
    </w:p>
  </w:comment>
  <w:comment w:id="95" w:author="dugalh" w:date="2018-04-23T16:43:00Z" w:initials="dh">
    <w:p w14:paraId="6B993C29" w14:textId="0D9AA362" w:rsidR="005432EB" w:rsidRDefault="005432EB" w:rsidP="00407774">
      <w:pPr>
        <w:pStyle w:val="CommentText"/>
      </w:pPr>
      <w:r>
        <w:rPr>
          <w:rStyle w:val="CommentReference"/>
        </w:rPr>
        <w:annotationRef/>
      </w:r>
      <w:r>
        <w:t xml:space="preserve">I think his point is that one wants to ideally have one land cover/BRDF inside the sliding window i.e. it should be small.  </w:t>
      </w:r>
      <w:r>
        <w:rPr>
          <w:rStyle w:val="CommentReference"/>
        </w:rPr>
        <w:annotationRef/>
      </w:r>
    </w:p>
    <w:p w14:paraId="70A5DDB0" w14:textId="46A9220D" w:rsidR="005432EB" w:rsidRDefault="005432EB" w:rsidP="00407774">
      <w:pPr>
        <w:pStyle w:val="CommentText"/>
      </w:pPr>
      <w:r>
        <w:t>(Or perhaps there is a misunderstanding that the sliding window may somehow apply to different regions in the source and ref images (?).)</w:t>
      </w:r>
    </w:p>
    <w:p w14:paraId="2636AACA" w14:textId="5B55D33D" w:rsidR="005432EB" w:rsidRDefault="005432EB" w:rsidP="00407774">
      <w:pPr>
        <w:pStyle w:val="CommentText"/>
      </w:pPr>
      <w:r>
        <w:t xml:space="preserve">In any case, we don’t want to fix the sliding window size here as we want to leave the method generic. We specify a size later for the case study.  Here, we can explain the trade-offs involved in the choice of the sliding window.  </w:t>
      </w:r>
    </w:p>
    <w:p w14:paraId="0B149D6F" w14:textId="30E86180" w:rsidR="005432EB" w:rsidRDefault="005432EB">
      <w:pPr>
        <w:pStyle w:val="CommentText"/>
      </w:pPr>
    </w:p>
    <w:p w14:paraId="695BD998" w14:textId="041145DB" w:rsidR="005432EB" w:rsidRDefault="005432EB">
      <w:pPr>
        <w:pStyle w:val="CommentText"/>
      </w:pPr>
      <w:r>
        <w:t>I do this now – see below</w:t>
      </w:r>
    </w:p>
  </w:comment>
  <w:comment w:id="101" w:author="dugalh" w:date="2018-04-23T16:42:00Z" w:initials="dh">
    <w:p w14:paraId="6CC21C90" w14:textId="7F275E57" w:rsidR="005432EB" w:rsidRDefault="005432EB">
      <w:pPr>
        <w:pStyle w:val="CommentText"/>
      </w:pPr>
      <w:r>
        <w:rPr>
          <w:rStyle w:val="CommentReference"/>
        </w:rPr>
        <w:annotationRef/>
      </w:r>
      <w:r>
        <w:t>To try and clarify for reviewer2’s comment below in 2.3</w:t>
      </w:r>
    </w:p>
  </w:comment>
  <w:comment w:id="115" w:author="dugalh" w:date="2018-04-25T12:54:00Z" w:initials="dh">
    <w:p w14:paraId="750CDA14" w14:textId="3ABA8FCD" w:rsidR="005432EB" w:rsidRDefault="005432EB">
      <w:pPr>
        <w:pStyle w:val="CommentText"/>
      </w:pPr>
      <w:r>
        <w:rPr>
          <w:rStyle w:val="CommentReference"/>
        </w:rPr>
        <w:annotationRef/>
      </w:r>
      <w:r>
        <w:rPr>
          <w:rStyle w:val="CommentReference"/>
        </w:rPr>
        <w:t xml:space="preserve">From a BRDF perspective, each land cover has its own BRDF characteristic, so one would like to keep the sliding window small so that the land cover in the window is close to homogenous.  </w:t>
      </w:r>
    </w:p>
  </w:comment>
  <w:comment w:id="159" w:author="dugalh" w:date="2018-04-25T15:34:00Z" w:initials="dh">
    <w:p w14:paraId="2CFE2779" w14:textId="2CDB031C" w:rsidR="007328A7" w:rsidRDefault="007328A7">
      <w:pPr>
        <w:pStyle w:val="CommentText"/>
      </w:pPr>
      <w:r>
        <w:rPr>
          <w:rStyle w:val="CommentReference"/>
        </w:rPr>
        <w:annotationRef/>
      </w:r>
      <w:r>
        <w:t>Moved here from below, so that we can separate out section 2.3</w:t>
      </w:r>
    </w:p>
  </w:comment>
  <w:comment w:id="165" w:author="dugalh" w:date="2018-04-25T15:13:00Z" w:initials="dh">
    <w:p w14:paraId="05122E27" w14:textId="0C2B332D" w:rsidR="00367EC9" w:rsidRDefault="00367EC9">
      <w:pPr>
        <w:pStyle w:val="CommentText"/>
      </w:pPr>
      <w:r>
        <w:t xml:space="preserve">There is some confusion amongst the reviewers about the relevance of these sections and if these effects are being ignored.  </w:t>
      </w:r>
      <w:r>
        <w:rPr>
          <w:rStyle w:val="CommentReference"/>
        </w:rPr>
        <w:annotationRef/>
      </w:r>
      <w:r>
        <w:t xml:space="preserve">I have made another section for this and added in some extra description about how these effects are still modelled by </w:t>
      </w:r>
      <w:proofErr w:type="spellStart"/>
      <w:r>
        <w:t>eq</w:t>
      </w:r>
      <w:proofErr w:type="spellEnd"/>
      <w:r>
        <w:t xml:space="preserve"> 5 to try and clarify.</w:t>
      </w:r>
    </w:p>
  </w:comment>
  <w:comment w:id="172" w:author="dugalh" w:date="2018-04-25T16:07:00Z" w:initials="dh">
    <w:p w14:paraId="401A0A70" w14:textId="34ED82B2" w:rsidR="0024685E" w:rsidRDefault="0024685E">
      <w:pPr>
        <w:pStyle w:val="CommentText"/>
      </w:pPr>
      <w:r>
        <w:rPr>
          <w:rStyle w:val="CommentReference"/>
        </w:rPr>
        <w:annotationRef/>
      </w:r>
      <w:r>
        <w:t>Is this helpful/clear?  I could put in more equations to show how everything gets lumped together but would prefer not to as it adds complication.</w:t>
      </w:r>
    </w:p>
  </w:comment>
  <w:comment w:id="237" w:author="dugalh" w:date="2018-04-24T13:01:00Z" w:initials="dh">
    <w:p w14:paraId="73730DC3" w14:textId="5A3341A3" w:rsidR="005432EB" w:rsidRDefault="005432EB">
      <w:pPr>
        <w:pStyle w:val="CommentText"/>
      </w:pPr>
      <w:r>
        <w:rPr>
          <w:rStyle w:val="CommentReference"/>
        </w:rPr>
        <w:annotationRef/>
      </w:r>
      <w:r>
        <w:t>Unnecessary?  Omit – to simplify?</w:t>
      </w:r>
    </w:p>
  </w:comment>
  <w:comment w:id="243" w:author="reviewer2" w:date="2018-03-18T19:36:00Z" w:initials="rev2">
    <w:p w14:paraId="0531BEDD" w14:textId="77777777" w:rsidR="005432EB" w:rsidRDefault="005432EB" w:rsidP="008F74E0">
      <w:r>
        <w:rPr>
          <w:rStyle w:val="CommentReference"/>
        </w:rPr>
        <w:annotationRef/>
      </w:r>
      <w:r>
        <w:t>In homogenization procedure, if we perform step (2) and (3) directly at course resolution without step (1), what’s the difference, please clarify.</w:t>
      </w:r>
    </w:p>
    <w:p w14:paraId="245B8753" w14:textId="66633FC9" w:rsidR="005432EB" w:rsidRDefault="005432EB">
      <w:pPr>
        <w:pStyle w:val="CommentText"/>
      </w:pPr>
    </w:p>
  </w:comment>
  <w:comment w:id="244" w:author="dugalh" w:date="2018-03-18T20:40:00Z" w:initials="dh">
    <w:p w14:paraId="29C561D4" w14:textId="4CBE1B31" w:rsidR="005432EB" w:rsidRDefault="005432EB" w:rsidP="0051366F">
      <w:pPr>
        <w:pStyle w:val="CommentText"/>
      </w:pPr>
      <w:r>
        <w:rPr>
          <w:rStyle w:val="CommentReference"/>
        </w:rPr>
        <w:annotationRef/>
      </w:r>
      <w:r>
        <w:t xml:space="preserve">It is not possible to perform 2 &amp; 3 without 1.  Reconsider wording and </w:t>
      </w:r>
      <w:proofErr w:type="spellStart"/>
      <w:r>
        <w:t>eq</w:t>
      </w:r>
      <w:proofErr w:type="spellEnd"/>
      <w:r>
        <w:t xml:space="preserve"> presentation – he seems to think step 2 involves only ref image but from </w:t>
      </w:r>
      <w:proofErr w:type="spellStart"/>
      <w:r>
        <w:t>eq</w:t>
      </w:r>
      <w:proofErr w:type="spellEnd"/>
      <w:r>
        <w:t xml:space="preserve"> 9</w:t>
      </w:r>
      <w:r w:rsidR="00417172">
        <w:t xml:space="preserve"> (note the explicit reference in step 2)</w:t>
      </w:r>
      <w:r>
        <w:t xml:space="preserve">, we see we need step 1.  I have added a clarification with </w:t>
      </w:r>
      <w:proofErr w:type="spellStart"/>
      <w:r>
        <w:t>eq</w:t>
      </w:r>
      <w:proofErr w:type="spellEnd"/>
      <w:r>
        <w:t xml:space="preserve"> 9 and a bit of re-wording below.</w:t>
      </w:r>
    </w:p>
  </w:comment>
  <w:comment w:id="250" w:author="reviewer1" w:date="2018-03-18T19:51:00Z" w:initials="rev1">
    <w:p w14:paraId="411ED62C" w14:textId="28EC204D" w:rsidR="005432EB" w:rsidRDefault="005432EB">
      <w:pPr>
        <w:pStyle w:val="CommentText"/>
      </w:pPr>
      <w:r>
        <w:rPr>
          <w:rStyle w:val="CommentReference"/>
        </w:rPr>
        <w:annotationRef/>
      </w:r>
      <w:r>
        <w:t>In page 14 line 25-27 the author claims that despite the big spatial resolution gap between aerial images and the MODIS MCD43A4 product, the final mosaic do not need to further reduce seam line (feathering) and the overlapping areas can be chosen from any of the overlapping images, from my experience, this is highly doubtable.</w:t>
      </w:r>
    </w:p>
  </w:comment>
  <w:comment w:id="251" w:author="dugalh" w:date="2018-03-18T19:51:00Z" w:initials="dh">
    <w:p w14:paraId="58ECBD1D" w14:textId="16A1A1D4" w:rsidR="005432EB" w:rsidRDefault="005432EB">
      <w:pPr>
        <w:pStyle w:val="CommentText"/>
      </w:pPr>
      <w:r>
        <w:rPr>
          <w:rStyle w:val="CommentReference"/>
        </w:rPr>
        <w:annotationRef/>
      </w:r>
      <w:r>
        <w:t>Add a description of why this is so?  Then proof is in section 3.2</w:t>
      </w:r>
    </w:p>
  </w:comment>
  <w:comment w:id="254" w:author="reviewer1" w:date="2018-03-18T19:27:00Z" w:initials="rev1">
    <w:p w14:paraId="752DF27A" w14:textId="1BB32DDB" w:rsidR="005432EB" w:rsidRDefault="005432EB">
      <w:pPr>
        <w:pStyle w:val="CommentText"/>
      </w:pPr>
      <w:r>
        <w:rPr>
          <w:rStyle w:val="CommentReference"/>
        </w:rPr>
        <w:annotationRef/>
      </w:r>
      <w:r>
        <w:t>In my opinion, section 2.4 should be placed as 3.1, or 2.1, please check the journal manuscript guidance.</w:t>
      </w:r>
      <w:r>
        <w:br/>
      </w:r>
    </w:p>
  </w:comment>
  <w:comment w:id="255" w:author="dugalh" w:date="2018-03-18T20:44:00Z" w:initials="dh">
    <w:p w14:paraId="00ADEECE" w14:textId="6254DAE4" w:rsidR="005432EB" w:rsidRDefault="005432EB">
      <w:pPr>
        <w:pStyle w:val="CommentText"/>
      </w:pPr>
      <w:r>
        <w:rPr>
          <w:rStyle w:val="CommentReference"/>
        </w:rPr>
        <w:annotationRef/>
      </w:r>
      <w:r w:rsidR="00E95661">
        <w:rPr>
          <w:rStyle w:val="CommentReference"/>
        </w:rPr>
        <w:t>There is no specific journal guidance on this</w:t>
      </w:r>
      <w:r>
        <w:t xml:space="preserve"> </w:t>
      </w:r>
    </w:p>
    <w:p w14:paraId="67EDACC0" w14:textId="77777777" w:rsidR="005432EB" w:rsidRDefault="005432EB">
      <w:pPr>
        <w:pStyle w:val="CommentText"/>
      </w:pPr>
    </w:p>
    <w:p w14:paraId="09FD5CE2" w14:textId="5D7BDC12" w:rsidR="005432EB" w:rsidRDefault="005432EB">
      <w:pPr>
        <w:pStyle w:val="CommentText"/>
      </w:pPr>
      <w:r>
        <w:t>We refer to section 2.1-2.2 here, so unless we separate that out, we can’t put this as 2.1. Then 2.6 refers to this data, so 3.1 also seems wrong</w:t>
      </w:r>
      <w:r w:rsidR="00E95661">
        <w:t>.</w:t>
      </w:r>
    </w:p>
    <w:p w14:paraId="473F2BB0" w14:textId="77777777" w:rsidR="00E95661" w:rsidRDefault="00E95661">
      <w:pPr>
        <w:pStyle w:val="CommentText"/>
      </w:pPr>
    </w:p>
    <w:p w14:paraId="1A51B303" w14:textId="6AE72C94" w:rsidR="00E95661" w:rsidRDefault="00E95661">
      <w:pPr>
        <w:pStyle w:val="CommentText"/>
      </w:pPr>
      <w:proofErr w:type="spellStart"/>
      <w:r>
        <w:t>Adriaan</w:t>
      </w:r>
      <w:proofErr w:type="spellEnd"/>
      <w:r>
        <w:t xml:space="preserve"> – what do you think?</w:t>
      </w:r>
    </w:p>
  </w:comment>
  <w:comment w:id="256" w:author="reviewer2" w:date="2018-03-18T19:40:00Z" w:initials="rev2">
    <w:p w14:paraId="078AC89E" w14:textId="6BB29B04" w:rsidR="005432EB" w:rsidRDefault="005432EB">
      <w:pPr>
        <w:pStyle w:val="CommentText"/>
      </w:pPr>
      <w:r>
        <w:rPr>
          <w:rStyle w:val="CommentReference"/>
        </w:rPr>
        <w:annotationRef/>
      </w:r>
      <w:r>
        <w:t>The most important thing is the description of aerial experiment and images, as well as surround conditions. In this manuscript, however, I almost can find nothing. Where is the study area? What are the specifications of DMC? When did the images take? How many days? What is the AOD in those days? Is it possible that the impact from no atmospheric correction is much larger than BRDF correction?</w:t>
      </w:r>
    </w:p>
  </w:comment>
  <w:comment w:id="257" w:author="dugalh" w:date="2018-03-18T20:47:00Z" w:initials="dh">
    <w:p w14:paraId="649E1B36" w14:textId="77777777" w:rsidR="00CD2631" w:rsidRDefault="005432EB">
      <w:pPr>
        <w:pStyle w:val="CommentText"/>
      </w:pPr>
      <w:r>
        <w:rPr>
          <w:rStyle w:val="CommentReference"/>
        </w:rPr>
        <w:annotationRef/>
      </w:r>
      <w:r w:rsidR="00CD2631">
        <w:t xml:space="preserve">The first four questions are answered in section 2.5.  </w:t>
      </w:r>
    </w:p>
    <w:p w14:paraId="3DCADF01" w14:textId="77777777" w:rsidR="00CD2631" w:rsidRDefault="00CD2631">
      <w:pPr>
        <w:pStyle w:val="CommentText"/>
      </w:pPr>
    </w:p>
    <w:p w14:paraId="07A9D82C" w14:textId="21A326C1" w:rsidR="00CD2631" w:rsidRDefault="00CD2631">
      <w:pPr>
        <w:pStyle w:val="CommentText"/>
      </w:pPr>
      <w:r>
        <w:t>“</w:t>
      </w:r>
      <w:r>
        <w:t>What is the AOD in those days?</w:t>
      </w:r>
      <w:r>
        <w:t>” I don’t have figures, but specified that the surveys were flown on clear days</w:t>
      </w:r>
      <w:r w:rsidR="00E95661">
        <w:t>.  AOD from top of atmosphere and from survey altitude may be quite different, so is AOD relevant here?</w:t>
      </w:r>
    </w:p>
    <w:p w14:paraId="5F108C7A" w14:textId="77777777" w:rsidR="00CD2631" w:rsidRDefault="00CD2631">
      <w:pPr>
        <w:pStyle w:val="CommentText"/>
      </w:pPr>
    </w:p>
    <w:p w14:paraId="49D530A5" w14:textId="1EBD3643" w:rsidR="00CD2631" w:rsidRDefault="00CD2631" w:rsidP="00CD2631">
      <w:pPr>
        <w:pStyle w:val="CommentText"/>
      </w:pPr>
      <w:r>
        <w:t>“</w:t>
      </w:r>
      <w:r>
        <w:t>Is it possible that the impact from no atmospheric correction is much larger than BRDF correction?</w:t>
      </w:r>
      <w:r>
        <w:t>”</w:t>
      </w:r>
    </w:p>
    <w:p w14:paraId="4759D17A" w14:textId="77777777" w:rsidR="00CD2631" w:rsidRDefault="00CD2631" w:rsidP="00CD2631">
      <w:pPr>
        <w:pStyle w:val="CommentText"/>
      </w:pPr>
    </w:p>
    <w:p w14:paraId="27F30D29" w14:textId="080B9BD0" w:rsidR="005432EB" w:rsidRDefault="00CD2631">
      <w:pPr>
        <w:pStyle w:val="CommentText"/>
      </w:pPr>
      <w:r>
        <w:t xml:space="preserve">It is v unlikely and the results support this.  But I don’t know why this is a concern for this reviewer.  </w:t>
      </w:r>
      <w:r w:rsidR="00E95661">
        <w:t xml:space="preserve">We could demonstrate this more clearly (or at least justify omitting C) by </w:t>
      </w:r>
      <w:proofErr w:type="spellStart"/>
      <w:r w:rsidR="00E95661">
        <w:t>eg</w:t>
      </w:r>
      <w:proofErr w:type="spellEnd"/>
      <w:r w:rsidR="00E95661">
        <w:t xml:space="preserve"> fitting an offset only model and comparing results. But I think this is beyond the scope of this paper – we say we will look into offsets in another paper </w:t>
      </w:r>
    </w:p>
  </w:comment>
  <w:comment w:id="259" w:author="reviewer1" w:date="2018-03-18T19:28:00Z" w:initials="rev1">
    <w:p w14:paraId="6D6DF99A" w14:textId="0287AB29" w:rsidR="005432EB" w:rsidRDefault="005432EB">
      <w:pPr>
        <w:pStyle w:val="CommentText"/>
      </w:pPr>
      <w:r>
        <w:rPr>
          <w:rStyle w:val="CommentReference"/>
        </w:rPr>
        <w:annotationRef/>
      </w:r>
      <w:r>
        <w:t>Line 23: since “except NIR”, then not good in all bands. Please phrase</w:t>
      </w:r>
      <w:r>
        <w:rPr>
          <w:rFonts w:ascii="MS Gothic" w:hAnsi="MS Gothic" w:cs="MS Gothic"/>
        </w:rPr>
        <w:t>？</w:t>
      </w:r>
      <w:r>
        <w:br/>
      </w:r>
    </w:p>
  </w:comment>
  <w:comment w:id="270" w:author="reviewer2" w:date="2018-03-18T19:37:00Z" w:initials="rev2">
    <w:p w14:paraId="0BE7768B" w14:textId="327D1714" w:rsidR="005432EB" w:rsidRDefault="005432EB">
      <w:pPr>
        <w:pStyle w:val="CommentText"/>
      </w:pPr>
      <w:r>
        <w:rPr>
          <w:rStyle w:val="CommentReference"/>
        </w:rPr>
        <w:annotationRef/>
      </w:r>
      <w:r>
        <w:t>The purpose of this manuscript is to increase the radiometric accuracy of the aerial images. However, in whole manuscript, the authors talked too less about the uncertainty. What is the accuracy of the MODIS MCD43A4? What is accuracy of the algorithm? The accuracy impacted mostly by atmospheric correction, geometry, and RSR difference. But I cannot find any explanations.</w:t>
      </w:r>
    </w:p>
  </w:comment>
  <w:comment w:id="271" w:author="dugalh" w:date="2018-03-18T20:48:00Z" w:initials="dh">
    <w:p w14:paraId="54E367E2" w14:textId="485CCD62" w:rsidR="00CD2631" w:rsidRDefault="005432EB">
      <w:pPr>
        <w:pStyle w:val="CommentText"/>
      </w:pPr>
      <w:r>
        <w:rPr>
          <w:rStyle w:val="CommentReference"/>
        </w:rPr>
        <w:annotationRef/>
      </w:r>
      <w:r>
        <w:t xml:space="preserve">These things are </w:t>
      </w:r>
      <w:r w:rsidR="00CD2631">
        <w:t xml:space="preserve">mostly </w:t>
      </w:r>
      <w:r>
        <w:t>covered</w:t>
      </w:r>
      <w:r w:rsidR="00CD2631">
        <w:t xml:space="preserve"> in section 2.7</w:t>
      </w:r>
      <w:r>
        <w:t xml:space="preserve">.  </w:t>
      </w:r>
      <w:r w:rsidR="00CD2631">
        <w:t xml:space="preserve">Not sure how to satisfy this </w:t>
      </w:r>
      <w:r w:rsidR="00E95661">
        <w:t>person</w:t>
      </w:r>
      <w:r w:rsidR="00CD2631">
        <w:t xml:space="preserve">.  </w:t>
      </w:r>
    </w:p>
    <w:p w14:paraId="634DC332" w14:textId="77777777" w:rsidR="00CD2631" w:rsidRDefault="00CD2631">
      <w:pPr>
        <w:pStyle w:val="CommentText"/>
      </w:pPr>
    </w:p>
    <w:p w14:paraId="18C4653B" w14:textId="632E81D5" w:rsidR="005432EB" w:rsidRDefault="00CD2631">
      <w:pPr>
        <w:pStyle w:val="CommentText"/>
      </w:pPr>
      <w:r>
        <w:t>“</w:t>
      </w:r>
      <w:r>
        <w:t>The accuracy impacted mostly by atmospheric correction, geometry, and RSR difference. But I cannot find any explanations.</w:t>
      </w:r>
      <w:r>
        <w:t>” I don’t know what this means or what he/she wants here.</w:t>
      </w:r>
      <w:r w:rsidR="00E95661">
        <w:t xml:space="preserve">  There are explanations about these effects in section 2.1-2.3.  It is not possible to separate out sources of error in our accuracy assessment – there is very little we can do about this, and the majority/all of related papers have the same problem.</w:t>
      </w:r>
    </w:p>
  </w:comment>
  <w:comment w:id="272" w:author="reviewer2" w:date="2018-03-18T19:39:00Z" w:initials="rev2">
    <w:p w14:paraId="2C027284" w14:textId="77777777" w:rsidR="005432EB" w:rsidRDefault="005432EB" w:rsidP="008F74E0">
      <w:r>
        <w:rPr>
          <w:rStyle w:val="CommentReference"/>
        </w:rPr>
        <w:annotationRef/>
      </w:r>
      <w:r>
        <w:t>The validation by SPOT 5 is meaningless, which gave only the comparison between MODIS and SPOT 5. I suggest the authors conduct the comparison between with and without BRDF correction.</w:t>
      </w:r>
    </w:p>
    <w:p w14:paraId="4AFFFFC1" w14:textId="5A037D55" w:rsidR="005432EB" w:rsidRDefault="005432EB">
      <w:pPr>
        <w:pStyle w:val="CommentText"/>
      </w:pPr>
    </w:p>
  </w:comment>
  <w:comment w:id="273" w:author="dugalh" w:date="2018-03-18T20:49:00Z" w:initials="dh">
    <w:p w14:paraId="4B0A3E2A" w14:textId="79F0BEF9" w:rsidR="00E95661" w:rsidRDefault="005432EB">
      <w:pPr>
        <w:pStyle w:val="CommentText"/>
      </w:pPr>
      <w:r>
        <w:rPr>
          <w:rStyle w:val="CommentReference"/>
        </w:rPr>
        <w:annotationRef/>
      </w:r>
      <w:r w:rsidR="00E95661">
        <w:t xml:space="preserve">I agree that the comparison between SPOT and MODIS is </w:t>
      </w:r>
      <w:r w:rsidR="009712D6">
        <w:t>not hugely useful</w:t>
      </w:r>
      <w:r w:rsidR="00E95661">
        <w:t xml:space="preserve"> and </w:t>
      </w:r>
      <w:r w:rsidR="009712D6">
        <w:t>c</w:t>
      </w:r>
      <w:r w:rsidR="00E95661">
        <w:t>ould be le</w:t>
      </w:r>
      <w:r w:rsidR="009712D6">
        <w:t>ft</w:t>
      </w:r>
      <w:r w:rsidR="00E95661">
        <w:t xml:space="preserve"> out (</w:t>
      </w:r>
      <w:proofErr w:type="spellStart"/>
      <w:r w:rsidR="00E95661">
        <w:t>Adriaan</w:t>
      </w:r>
      <w:proofErr w:type="spellEnd"/>
      <w:r w:rsidR="00E95661">
        <w:t>?)</w:t>
      </w:r>
    </w:p>
    <w:p w14:paraId="03074A68" w14:textId="2D0C4E28" w:rsidR="00E95661" w:rsidRDefault="00E95661">
      <w:pPr>
        <w:pStyle w:val="CommentText"/>
      </w:pPr>
      <w:r>
        <w:t xml:space="preserve">However, there is also the validation between SPOT and calibrated DMC which is useful and our core validation – this reviewer seems to not have noticed this, although it is described </w:t>
      </w:r>
      <w:r w:rsidR="009712D6">
        <w:t xml:space="preserve">clearly </w:t>
      </w:r>
      <w:r>
        <w:t>in the paragraph below</w:t>
      </w:r>
    </w:p>
    <w:p w14:paraId="788428FF" w14:textId="77777777" w:rsidR="009712D6" w:rsidRDefault="009712D6">
      <w:pPr>
        <w:pStyle w:val="CommentText"/>
      </w:pPr>
    </w:p>
    <w:p w14:paraId="3954D9CD" w14:textId="77777777" w:rsidR="009712D6" w:rsidRDefault="009712D6" w:rsidP="009712D6">
      <w:r>
        <w:t>“</w:t>
      </w:r>
      <w:r>
        <w:t>I suggest the authors conduct the comparison between wi</w:t>
      </w:r>
      <w:r>
        <w:t xml:space="preserve">th and without BRDF correction.”  </w:t>
      </w:r>
    </w:p>
    <w:p w14:paraId="33BA9D43" w14:textId="2279F983" w:rsidR="009712D6" w:rsidRDefault="009712D6" w:rsidP="009712D6">
      <w:r>
        <w:t>I’m not sure what BRDF correction he is referring to here: MODIS/SPOT or DMC, or why this would be useful?  I did actually do this with SPOT and the ATCOR BRDF is horrible, but if we go into that here, it is going to open up a can of worms.</w:t>
      </w:r>
    </w:p>
    <w:p w14:paraId="1AC8660C" w14:textId="192FF2E0" w:rsidR="00E95661" w:rsidRDefault="00E95661" w:rsidP="009712D6">
      <w:r>
        <w:t xml:space="preserve"> </w:t>
      </w:r>
    </w:p>
    <w:p w14:paraId="3B90865F" w14:textId="00B17A56" w:rsidR="005432EB" w:rsidRDefault="009712D6">
      <w:pPr>
        <w:pStyle w:val="CommentText"/>
      </w:pPr>
      <w:r>
        <w:t xml:space="preserve">Perhaps I can just respond by saying we show the comparison between DMC and SPOT/MODIS with and without homogenisation, which includes BRDF correction. </w:t>
      </w:r>
    </w:p>
  </w:comment>
  <w:comment w:id="302" w:author="reviewer1" w:date="2018-03-18T19:24:00Z" w:initials="rev1">
    <w:p w14:paraId="4462ACEA" w14:textId="2195DADE" w:rsidR="005432EB" w:rsidRDefault="005432EB">
      <w:pPr>
        <w:pStyle w:val="CommentText"/>
      </w:pPr>
      <w:r>
        <w:rPr>
          <w:rStyle w:val="CommentReference"/>
        </w:rPr>
        <w:annotationRef/>
      </w:r>
      <w:r>
        <w:t>Figure 9</w:t>
      </w:r>
      <w:r>
        <w:rPr>
          <w:rFonts w:ascii="MS Gothic" w:hAnsi="MS Gothic" w:cs="MS Gothic"/>
        </w:rPr>
        <w:t>：</w:t>
      </w:r>
      <w:r>
        <w:t>Since the effects of BRDF and RSR are both related to the type of the targets, the linear relationships between the reflectance of the DMC and MODIS should be different for different target type. The results should be showed independently for each sampling type.</w:t>
      </w:r>
    </w:p>
  </w:comment>
  <w:comment w:id="303" w:author="dugalh" w:date="2018-03-18T20:52:00Z" w:initials="dh">
    <w:p w14:paraId="3BDB2B13" w14:textId="76669212" w:rsidR="00DB080A" w:rsidRDefault="00DB080A">
      <w:pPr>
        <w:pStyle w:val="CommentText"/>
      </w:pPr>
      <w:r>
        <w:t xml:space="preserve">As the reflectance is an absolute quantity and has been (approximately) homogenised for RSR and BRDF effects, we hope there to be a 1:1 relationship. So I don’t think this is a valid point.  </w:t>
      </w:r>
    </w:p>
    <w:p w14:paraId="2F7D685D" w14:textId="77777777" w:rsidR="00DB080A" w:rsidRDefault="00DB080A">
      <w:pPr>
        <w:pStyle w:val="CommentText"/>
      </w:pPr>
    </w:p>
    <w:p w14:paraId="6E86A476" w14:textId="2C662B5F" w:rsidR="001845F9" w:rsidRDefault="001845F9">
      <w:pPr>
        <w:pStyle w:val="CommentText"/>
      </w:pPr>
      <w:r>
        <w:t xml:space="preserve">In fact (somewhat surprisingly) the RSR linear relationships are largely independent of surface/target type as is shown in section 3.1 and figure 4.  Then, while the BRDF relationships are dependent on </w:t>
      </w:r>
      <w:r w:rsidR="00DB080A">
        <w:t xml:space="preserve">target type, this relationship is </w:t>
      </w:r>
      <w:r>
        <w:t xml:space="preserve">modelled inside the sliding window and </w:t>
      </w:r>
      <w:r w:rsidR="00DB080A">
        <w:t>allowed to vary</w:t>
      </w:r>
      <w:r>
        <w:t xml:space="preserve"> spatially</w:t>
      </w:r>
      <w:r w:rsidR="00DB080A">
        <w:t>.  So that the different relations for different target types are approx. compensated for.</w:t>
      </w:r>
    </w:p>
    <w:p w14:paraId="17F57923" w14:textId="77777777" w:rsidR="001845F9" w:rsidRDefault="001845F9">
      <w:pPr>
        <w:pStyle w:val="CommentText"/>
      </w:pPr>
    </w:p>
    <w:p w14:paraId="24593D95" w14:textId="77777777" w:rsidR="00DB080A" w:rsidRDefault="001845F9">
      <w:pPr>
        <w:pStyle w:val="CommentText"/>
      </w:pPr>
      <w:r>
        <w:t xml:space="preserve">He is kind of onto something here though.  The correlation would probably be better if it was per surface/target type.  But this would mean, we would need to do a land cover classification to separate out these classes.  It would be interesting but I think have more relevance in the context of a method that applies the linear model to homogeneous cover classes rather than a sliding window.  I think this is beyond the scope of this paper.  </w:t>
      </w:r>
    </w:p>
    <w:p w14:paraId="2F561E68" w14:textId="77777777" w:rsidR="00DB080A" w:rsidRDefault="00DB080A">
      <w:pPr>
        <w:pStyle w:val="CommentText"/>
      </w:pPr>
    </w:p>
    <w:p w14:paraId="74D146BB" w14:textId="0E9C45F6" w:rsidR="001845F9" w:rsidRDefault="00DB080A">
      <w:pPr>
        <w:pStyle w:val="CommentText"/>
      </w:pPr>
      <w:r>
        <w:t>Shall I just respond t</w:t>
      </w:r>
      <w:r w:rsidR="001845F9">
        <w:t>o the comment in a letter with something like what I said above?</w:t>
      </w:r>
    </w:p>
    <w:p w14:paraId="00D43563" w14:textId="0294E993" w:rsidR="005432EB" w:rsidRDefault="005432EB">
      <w:pPr>
        <w:pStyle w:val="CommentText"/>
      </w:pPr>
      <w:r>
        <w:rPr>
          <w:rStyle w:val="CommentReference"/>
        </w:rPr>
        <w:annotationRef/>
      </w:r>
      <w:r>
        <w:t xml:space="preserve">  </w:t>
      </w:r>
    </w:p>
  </w:comment>
  <w:comment w:id="335" w:author="reviewer1" w:date="2018-03-18T19:29:00Z" w:initials="rev1">
    <w:p w14:paraId="19D6A0DE" w14:textId="1F3415CF" w:rsidR="005432EB" w:rsidRDefault="005432EB">
      <w:pPr>
        <w:pStyle w:val="CommentText"/>
      </w:pPr>
      <w:r>
        <w:rPr>
          <w:rStyle w:val="CommentReference"/>
        </w:rPr>
        <w:annotationRef/>
      </w:r>
      <w:r>
        <w:t>“</w:t>
      </w:r>
      <w:proofErr w:type="gramStart"/>
      <w:r>
        <w:t>and</w:t>
      </w:r>
      <w:proofErr w:type="gramEnd"/>
      <w:r>
        <w:t xml:space="preserve"> mosaic normalization techniques to reduce seam lines” sentence is not complete.</w:t>
      </w:r>
      <w:r>
        <w:br/>
      </w:r>
    </w:p>
  </w:comment>
  <w:comment w:id="336" w:author="dugalh" w:date="2018-03-18T20:58:00Z" w:initials="dh">
    <w:p w14:paraId="73DE3763" w14:textId="68BEF487" w:rsidR="005432EB" w:rsidRDefault="005432EB">
      <w:pPr>
        <w:pStyle w:val="CommentText"/>
      </w:pPr>
      <w:r>
        <w:rPr>
          <w:rStyle w:val="CommentReference"/>
        </w:rPr>
        <w:annotationRef/>
      </w:r>
      <w:proofErr w:type="gramStart"/>
      <w:r>
        <w:t>or</w:t>
      </w:r>
      <w:proofErr w:type="gramEnd"/>
      <w:r>
        <w:t xml:space="preserve"> mosaic… ?</w:t>
      </w:r>
    </w:p>
  </w:comment>
  <w:comment w:id="341" w:author="reviewer1" w:date="2018-03-18T19:30:00Z" w:initials="rev1">
    <w:p w14:paraId="38B59468" w14:textId="568646A6" w:rsidR="005432EB" w:rsidRDefault="005432EB">
      <w:pPr>
        <w:pStyle w:val="CommentText"/>
      </w:pPr>
      <w:r>
        <w:rPr>
          <w:rStyle w:val="CommentReference"/>
        </w:rPr>
        <w:annotationRef/>
      </w:r>
      <w:r>
        <w:t>you point out that the varying size of the sliding window should be investigated and a higher spatial resolution reference such as Landsat OLI, yet in my opinion, they need to be discussed in the manuscript, or at least the varying size of the sliding windows should be discussed if there were no concurrent Landsat data available.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3CDEEE" w15:done="0"/>
  <w15:commentEx w15:paraId="02C1433B" w15:paraIdParent="583CDEEE" w15:done="0"/>
  <w15:commentEx w15:paraId="0931D417" w15:paraIdParent="583CDEEE" w15:done="0"/>
  <w15:commentEx w15:paraId="32412C79" w15:done="0"/>
  <w15:commentEx w15:paraId="0680EEC9" w15:done="0"/>
  <w15:commentEx w15:paraId="40E1B2F2" w15:paraIdParent="0680EEC9" w15:done="0"/>
  <w15:commentEx w15:paraId="0953F9E6" w15:done="0"/>
  <w15:commentEx w15:paraId="75A69B28" w15:done="0"/>
  <w15:commentEx w15:paraId="139B4CFD" w15:done="0"/>
  <w15:commentEx w15:paraId="47E53856" w15:done="0"/>
  <w15:commentEx w15:paraId="3FAF1E73" w15:done="0"/>
  <w15:commentEx w15:paraId="3C2FE823" w15:done="0"/>
  <w15:commentEx w15:paraId="14E94FB3" w15:done="0"/>
  <w15:commentEx w15:paraId="0E466748" w15:paraIdParent="14E94FB3" w15:done="0"/>
  <w15:commentEx w15:paraId="33199CA9" w15:done="0"/>
  <w15:commentEx w15:paraId="062D0679" w15:paraIdParent="33199CA9" w15:done="0"/>
  <w15:commentEx w15:paraId="55A3365B" w15:done="0"/>
  <w15:commentEx w15:paraId="53E29C44" w15:paraIdParent="55A3365B" w15:done="0"/>
  <w15:commentEx w15:paraId="716920F7" w15:done="0"/>
  <w15:commentEx w15:paraId="30E12F0C" w15:paraIdParent="716920F7" w15:done="0"/>
  <w15:commentEx w15:paraId="692290C0" w15:done="0"/>
  <w15:commentEx w15:paraId="1F5B5389" w15:paraIdParent="692290C0" w15:done="0"/>
  <w15:commentEx w15:paraId="6E17FAAD" w15:done="0"/>
  <w15:commentEx w15:paraId="695BD998" w15:paraIdParent="6E17FAAD" w15:done="0"/>
  <w15:commentEx w15:paraId="6CC21C90" w15:done="0"/>
  <w15:commentEx w15:paraId="750CDA14" w15:done="0"/>
  <w15:commentEx w15:paraId="2CFE2779" w15:done="0"/>
  <w15:commentEx w15:paraId="05122E27" w15:done="0"/>
  <w15:commentEx w15:paraId="401A0A70" w15:done="0"/>
  <w15:commentEx w15:paraId="73730DC3" w15:done="0"/>
  <w15:commentEx w15:paraId="245B8753" w15:done="0"/>
  <w15:commentEx w15:paraId="29C561D4" w15:paraIdParent="245B8753" w15:done="0"/>
  <w15:commentEx w15:paraId="411ED62C" w15:done="0"/>
  <w15:commentEx w15:paraId="58ECBD1D" w15:paraIdParent="411ED62C" w15:done="0"/>
  <w15:commentEx w15:paraId="752DF27A" w15:done="0"/>
  <w15:commentEx w15:paraId="1A51B303" w15:paraIdParent="752DF27A" w15:done="0"/>
  <w15:commentEx w15:paraId="078AC89E" w15:done="0"/>
  <w15:commentEx w15:paraId="27F30D29" w15:paraIdParent="078AC89E" w15:done="0"/>
  <w15:commentEx w15:paraId="6D6DF99A" w15:done="0"/>
  <w15:commentEx w15:paraId="0BE7768B" w15:done="0"/>
  <w15:commentEx w15:paraId="18C4653B" w15:paraIdParent="0BE7768B" w15:done="0"/>
  <w15:commentEx w15:paraId="4AFFFFC1" w15:done="0"/>
  <w15:commentEx w15:paraId="3B90865F" w15:paraIdParent="4AFFFFC1" w15:done="0"/>
  <w15:commentEx w15:paraId="4462ACEA" w15:done="0"/>
  <w15:commentEx w15:paraId="00D43563" w15:paraIdParent="4462ACEA" w15:done="0"/>
  <w15:commentEx w15:paraId="19D6A0DE" w15:done="0"/>
  <w15:commentEx w15:paraId="73DE3763" w15:paraIdParent="19D6A0DE" w15:done="0"/>
  <w15:commentEx w15:paraId="38B5946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51B15B" w14:textId="77777777" w:rsidR="00F80CF4" w:rsidRDefault="00F80CF4">
      <w:pPr>
        <w:spacing w:line="240" w:lineRule="auto"/>
      </w:pPr>
      <w:r>
        <w:separator/>
      </w:r>
    </w:p>
  </w:endnote>
  <w:endnote w:type="continuationSeparator" w:id="0">
    <w:p w14:paraId="50013777" w14:textId="77777777" w:rsidR="00F80CF4" w:rsidRDefault="00F80C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D553ED" w14:textId="77777777" w:rsidR="005432EB" w:rsidRDefault="005432EB">
    <w:pPr>
      <w:pStyle w:val="Footer"/>
    </w:pPr>
  </w:p>
  <w:p w14:paraId="1D016D30" w14:textId="77777777" w:rsidR="005432EB" w:rsidRDefault="005432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E5E0E7" w14:textId="77777777" w:rsidR="00F80CF4" w:rsidRDefault="00F80CF4">
      <w:pPr>
        <w:spacing w:line="240" w:lineRule="auto"/>
      </w:pPr>
      <w:r>
        <w:separator/>
      </w:r>
    </w:p>
  </w:footnote>
  <w:footnote w:type="continuationSeparator" w:id="0">
    <w:p w14:paraId="09FD8A04" w14:textId="77777777" w:rsidR="00F80CF4" w:rsidRDefault="00F80CF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6411496"/>
      <w:docPartObj>
        <w:docPartGallery w:val="Page Numbers (Top of Page)"/>
        <w:docPartUnique/>
      </w:docPartObj>
    </w:sdtPr>
    <w:sdtEndPr>
      <w:rPr>
        <w:noProof/>
      </w:rPr>
    </w:sdtEndPr>
    <w:sdtContent>
      <w:p w14:paraId="4D3E758D" w14:textId="77777777" w:rsidR="005432EB" w:rsidRDefault="005432EB">
        <w:pPr>
          <w:pStyle w:val="Header"/>
          <w:jc w:val="center"/>
        </w:pPr>
        <w:r>
          <w:fldChar w:fldCharType="begin"/>
        </w:r>
        <w:r>
          <w:instrText xml:space="preserve"> PAGE   \* MERGEFORMAT </w:instrText>
        </w:r>
        <w:r>
          <w:fldChar w:fldCharType="separate"/>
        </w:r>
        <w:r w:rsidR="00110430">
          <w:rPr>
            <w:noProof/>
          </w:rPr>
          <w:t>32</w:t>
        </w:r>
        <w:r>
          <w:rPr>
            <w:noProof/>
          </w:rPr>
          <w:fldChar w:fldCharType="end"/>
        </w:r>
      </w:p>
    </w:sdtContent>
  </w:sdt>
  <w:p w14:paraId="70308C52" w14:textId="77777777" w:rsidR="005432EB" w:rsidRDefault="005432E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BFB5302"/>
    <w:multiLevelType w:val="hybridMultilevel"/>
    <w:tmpl w:val="905811D4"/>
    <w:lvl w:ilvl="0" w:tplc="B096F38A">
      <w:start w:val="1"/>
      <w:numFmt w:val="lowerLetter"/>
      <w:pStyle w:val="1Numberedlist"/>
      <w:lvlText w:val="%1)"/>
      <w:lvlJc w:val="left"/>
      <w:pPr>
        <w:tabs>
          <w:tab w:val="num" w:pos="644"/>
        </w:tabs>
        <w:ind w:left="644" w:hanging="360"/>
      </w:pPr>
      <w:rPr>
        <w:rFont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45A5172"/>
    <w:multiLevelType w:val="hybridMultilevel"/>
    <w:tmpl w:val="868C4EA8"/>
    <w:lvl w:ilvl="0" w:tplc="C8CA7E72">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320F3077"/>
    <w:multiLevelType w:val="hybridMultilevel"/>
    <w:tmpl w:val="20A6C982"/>
    <w:lvl w:ilvl="0" w:tplc="1A0A731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3D8D7F28"/>
    <w:multiLevelType w:val="multilevel"/>
    <w:tmpl w:val="A104899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92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440A6CD6"/>
    <w:multiLevelType w:val="multilevel"/>
    <w:tmpl w:val="0FF4678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0D978B5"/>
    <w:multiLevelType w:val="multilevel"/>
    <w:tmpl w:val="D700B57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7E0F5C32"/>
    <w:multiLevelType w:val="multilevel"/>
    <w:tmpl w:val="0308C95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2"/>
  </w:num>
  <w:num w:numId="2">
    <w:abstractNumId w:val="16"/>
  </w:num>
  <w:num w:numId="3">
    <w:abstractNumId w:val="20"/>
  </w:num>
  <w:num w:numId="4">
    <w:abstractNumId w:val="25"/>
  </w:num>
  <w:num w:numId="5">
    <w:abstractNumId w:val="23"/>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num>
  <w:num w:numId="8">
    <w:abstractNumId w:val="24"/>
  </w:num>
  <w:num w:numId="9">
    <w:abstractNumId w:val="1"/>
  </w:num>
  <w:num w:numId="10">
    <w:abstractNumId w:val="2"/>
  </w:num>
  <w:num w:numId="11">
    <w:abstractNumId w:val="3"/>
  </w:num>
  <w:num w:numId="12">
    <w:abstractNumId w:val="4"/>
  </w:num>
  <w:num w:numId="13">
    <w:abstractNumId w:val="9"/>
  </w:num>
  <w:num w:numId="14">
    <w:abstractNumId w:val="5"/>
  </w:num>
  <w:num w:numId="15">
    <w:abstractNumId w:val="7"/>
  </w:num>
  <w:num w:numId="16">
    <w:abstractNumId w:val="6"/>
  </w:num>
  <w:num w:numId="17">
    <w:abstractNumId w:val="10"/>
  </w:num>
  <w:num w:numId="18">
    <w:abstractNumId w:val="8"/>
  </w:num>
  <w:num w:numId="19">
    <w:abstractNumId w:val="15"/>
  </w:num>
  <w:num w:numId="20">
    <w:abstractNumId w:val="19"/>
  </w:num>
  <w:num w:numId="21">
    <w:abstractNumId w:val="11"/>
  </w:num>
  <w:num w:numId="22">
    <w:abstractNumId w:val="0"/>
  </w:num>
  <w:num w:numId="23">
    <w:abstractNumId w:val="13"/>
  </w:num>
  <w:num w:numId="24">
    <w:abstractNumId w:val="21"/>
  </w:num>
  <w:num w:numId="25">
    <w:abstractNumId w:val="26"/>
  </w:num>
  <w:num w:numId="26">
    <w:abstractNumId w:val="27"/>
  </w:num>
  <w:num w:numId="27">
    <w:abstractNumId w:val="14"/>
  </w:num>
  <w:num w:numId="28">
    <w:abstractNumId w:val="28"/>
  </w:num>
  <w:num w:numId="29">
    <w:abstractNumId w:val="30"/>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num>
  <w:num w:numId="32">
    <w:abstractNumId w:val="29"/>
  </w:num>
  <w:num w:numId="3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eviewer1">
    <w15:presenceInfo w15:providerId="None" w15:userId="reviewer1"/>
  </w15:person>
  <w15:person w15:author="dugalh">
    <w15:presenceInfo w15:providerId="None" w15:userId="dugalh"/>
  </w15:person>
  <w15:person w15:author="reviewer2">
    <w15:presenceInfo w15:providerId="None" w15:userId="reviewer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D02"/>
    <w:rsid w:val="000035DA"/>
    <w:rsid w:val="000250A6"/>
    <w:rsid w:val="00057840"/>
    <w:rsid w:val="00095D9F"/>
    <w:rsid w:val="00096789"/>
    <w:rsid w:val="0009681F"/>
    <w:rsid w:val="000E4C92"/>
    <w:rsid w:val="000F20E4"/>
    <w:rsid w:val="00110430"/>
    <w:rsid w:val="001138DC"/>
    <w:rsid w:val="00116A88"/>
    <w:rsid w:val="00163C8D"/>
    <w:rsid w:val="00176D87"/>
    <w:rsid w:val="001845F9"/>
    <w:rsid w:val="001E26EB"/>
    <w:rsid w:val="00214903"/>
    <w:rsid w:val="00215832"/>
    <w:rsid w:val="00224E2F"/>
    <w:rsid w:val="00240A8F"/>
    <w:rsid w:val="0024685E"/>
    <w:rsid w:val="00251295"/>
    <w:rsid w:val="002B2D50"/>
    <w:rsid w:val="00304500"/>
    <w:rsid w:val="00367EC9"/>
    <w:rsid w:val="003866A5"/>
    <w:rsid w:val="003A3926"/>
    <w:rsid w:val="003D436B"/>
    <w:rsid w:val="003D5AAB"/>
    <w:rsid w:val="003F5315"/>
    <w:rsid w:val="00404FC6"/>
    <w:rsid w:val="00407774"/>
    <w:rsid w:val="00417172"/>
    <w:rsid w:val="004252E6"/>
    <w:rsid w:val="00427644"/>
    <w:rsid w:val="004523DE"/>
    <w:rsid w:val="00471884"/>
    <w:rsid w:val="00492664"/>
    <w:rsid w:val="004C73C8"/>
    <w:rsid w:val="004E5D40"/>
    <w:rsid w:val="0051366F"/>
    <w:rsid w:val="005432EB"/>
    <w:rsid w:val="005442B6"/>
    <w:rsid w:val="00562EB1"/>
    <w:rsid w:val="00572B9B"/>
    <w:rsid w:val="00572C65"/>
    <w:rsid w:val="00582F14"/>
    <w:rsid w:val="005C3FA5"/>
    <w:rsid w:val="00601E07"/>
    <w:rsid w:val="00602A7E"/>
    <w:rsid w:val="00630409"/>
    <w:rsid w:val="00653ACD"/>
    <w:rsid w:val="00662628"/>
    <w:rsid w:val="006A53B2"/>
    <w:rsid w:val="006A62C7"/>
    <w:rsid w:val="00704D02"/>
    <w:rsid w:val="007328A7"/>
    <w:rsid w:val="007472B0"/>
    <w:rsid w:val="007D4D6C"/>
    <w:rsid w:val="008B5458"/>
    <w:rsid w:val="008F0509"/>
    <w:rsid w:val="008F74E0"/>
    <w:rsid w:val="009129D5"/>
    <w:rsid w:val="009508D2"/>
    <w:rsid w:val="009712D6"/>
    <w:rsid w:val="00A51D21"/>
    <w:rsid w:val="00A53CD5"/>
    <w:rsid w:val="00A86274"/>
    <w:rsid w:val="00AF7719"/>
    <w:rsid w:val="00B06174"/>
    <w:rsid w:val="00B24DB4"/>
    <w:rsid w:val="00B56D26"/>
    <w:rsid w:val="00B6684D"/>
    <w:rsid w:val="00B94721"/>
    <w:rsid w:val="00BC15C8"/>
    <w:rsid w:val="00BD735E"/>
    <w:rsid w:val="00C01B65"/>
    <w:rsid w:val="00C3042B"/>
    <w:rsid w:val="00C46DE8"/>
    <w:rsid w:val="00C55794"/>
    <w:rsid w:val="00CD2631"/>
    <w:rsid w:val="00CD5ED5"/>
    <w:rsid w:val="00D4793E"/>
    <w:rsid w:val="00DB080A"/>
    <w:rsid w:val="00DD31C0"/>
    <w:rsid w:val="00DE0E19"/>
    <w:rsid w:val="00E40C8B"/>
    <w:rsid w:val="00E95661"/>
    <w:rsid w:val="00ED166C"/>
    <w:rsid w:val="00F2766F"/>
    <w:rsid w:val="00F80CF4"/>
    <w:rsid w:val="00FA0467"/>
    <w:rsid w:val="00FB4904"/>
    <w:rsid w:val="00FC2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5F32E4"/>
  <w15:chartTrackingRefBased/>
  <w15:docId w15:val="{489293B0-4AB3-461B-832B-AA15E961E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D02"/>
    <w:pPr>
      <w:spacing w:after="0" w:line="480" w:lineRule="auto"/>
    </w:pPr>
    <w:rPr>
      <w:rFonts w:ascii="Times New Roman" w:eastAsia="Times New Roman" w:hAnsi="Times New Roman" w:cs="Times New Roman"/>
      <w:sz w:val="24"/>
      <w:szCs w:val="24"/>
      <w:lang w:val="en-GB" w:eastAsia="en-GB"/>
    </w:rPr>
  </w:style>
  <w:style w:type="paragraph" w:styleId="Heading1">
    <w:name w:val="heading 1"/>
    <w:basedOn w:val="Normal"/>
    <w:next w:val="Paragraph"/>
    <w:link w:val="Heading1Char"/>
    <w:qFormat/>
    <w:rsid w:val="00704D02"/>
    <w:pPr>
      <w:keepNext/>
      <w:numPr>
        <w:numId w:val="34"/>
      </w:numPr>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704D02"/>
    <w:pPr>
      <w:keepNext/>
      <w:numPr>
        <w:ilvl w:val="1"/>
        <w:numId w:val="34"/>
      </w:numPr>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704D02"/>
    <w:pPr>
      <w:keepNext/>
      <w:numPr>
        <w:ilvl w:val="2"/>
        <w:numId w:val="34"/>
      </w:numPr>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704D02"/>
    <w:pPr>
      <w:numPr>
        <w:ilvl w:val="3"/>
        <w:numId w:val="34"/>
      </w:numPr>
      <w:spacing w:before="360"/>
      <w:outlineLvl w:val="3"/>
    </w:pPr>
    <w:rPr>
      <w:bCs/>
      <w:szCs w:val="28"/>
    </w:rPr>
  </w:style>
  <w:style w:type="paragraph" w:styleId="Heading5">
    <w:name w:val="heading 5"/>
    <w:basedOn w:val="Normal"/>
    <w:next w:val="Normal"/>
    <w:link w:val="Heading5Char"/>
    <w:qFormat/>
    <w:rsid w:val="00704D02"/>
    <w:pPr>
      <w:numPr>
        <w:ilvl w:val="4"/>
        <w:numId w:val="34"/>
      </w:numPr>
      <w:spacing w:before="240" w:after="60"/>
      <w:outlineLvl w:val="4"/>
    </w:pPr>
    <w:rPr>
      <w:b/>
      <w:bCs/>
      <w:i/>
      <w:iCs/>
      <w:sz w:val="26"/>
      <w:szCs w:val="26"/>
    </w:rPr>
  </w:style>
  <w:style w:type="paragraph" w:styleId="Heading6">
    <w:name w:val="heading 6"/>
    <w:basedOn w:val="Normal"/>
    <w:next w:val="Normal"/>
    <w:link w:val="Heading6Char"/>
    <w:qFormat/>
    <w:rsid w:val="00704D02"/>
    <w:pPr>
      <w:numPr>
        <w:ilvl w:val="5"/>
        <w:numId w:val="34"/>
      </w:numPr>
      <w:spacing w:before="240" w:after="60"/>
      <w:outlineLvl w:val="5"/>
    </w:pPr>
    <w:rPr>
      <w:b/>
      <w:bCs/>
      <w:sz w:val="22"/>
      <w:szCs w:val="22"/>
    </w:rPr>
  </w:style>
  <w:style w:type="paragraph" w:styleId="Heading7">
    <w:name w:val="heading 7"/>
    <w:basedOn w:val="Normal"/>
    <w:next w:val="Normal"/>
    <w:link w:val="Heading7Char"/>
    <w:qFormat/>
    <w:rsid w:val="00704D02"/>
    <w:pPr>
      <w:numPr>
        <w:ilvl w:val="6"/>
        <w:numId w:val="34"/>
      </w:numPr>
      <w:spacing w:before="240" w:after="60"/>
      <w:outlineLvl w:val="6"/>
    </w:pPr>
  </w:style>
  <w:style w:type="paragraph" w:styleId="Heading8">
    <w:name w:val="heading 8"/>
    <w:basedOn w:val="Normal"/>
    <w:next w:val="Normal"/>
    <w:link w:val="Heading8Char"/>
    <w:qFormat/>
    <w:rsid w:val="00704D02"/>
    <w:pPr>
      <w:numPr>
        <w:ilvl w:val="7"/>
        <w:numId w:val="34"/>
      </w:numPr>
      <w:spacing w:before="240" w:after="60"/>
      <w:outlineLvl w:val="7"/>
    </w:pPr>
    <w:rPr>
      <w:i/>
      <w:iCs/>
    </w:rPr>
  </w:style>
  <w:style w:type="paragraph" w:styleId="Heading9">
    <w:name w:val="heading 9"/>
    <w:basedOn w:val="Normal"/>
    <w:next w:val="Normal"/>
    <w:link w:val="Heading9Char"/>
    <w:qFormat/>
    <w:rsid w:val="00704D02"/>
    <w:pPr>
      <w:numPr>
        <w:ilvl w:val="8"/>
        <w:numId w:val="3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4D02"/>
    <w:rPr>
      <w:rFonts w:ascii="Times New Roman" w:eastAsia="Times New Roman" w:hAnsi="Times New Roman" w:cs="Arial"/>
      <w:b/>
      <w:bCs/>
      <w:kern w:val="32"/>
      <w:sz w:val="24"/>
      <w:szCs w:val="32"/>
      <w:lang w:val="en-GB" w:eastAsia="en-GB"/>
    </w:rPr>
  </w:style>
  <w:style w:type="character" w:customStyle="1" w:styleId="Heading2Char">
    <w:name w:val="Heading 2 Char"/>
    <w:basedOn w:val="DefaultParagraphFont"/>
    <w:link w:val="Heading2"/>
    <w:rsid w:val="00704D02"/>
    <w:rPr>
      <w:rFonts w:ascii="Times New Roman" w:eastAsia="Times New Roman" w:hAnsi="Times New Roman" w:cs="Arial"/>
      <w:b/>
      <w:bCs/>
      <w:i/>
      <w:iCs/>
      <w:sz w:val="24"/>
      <w:szCs w:val="28"/>
      <w:lang w:val="en-GB" w:eastAsia="en-GB"/>
    </w:rPr>
  </w:style>
  <w:style w:type="character" w:customStyle="1" w:styleId="Heading3Char">
    <w:name w:val="Heading 3 Char"/>
    <w:basedOn w:val="DefaultParagraphFont"/>
    <w:link w:val="Heading3"/>
    <w:rsid w:val="00704D02"/>
    <w:rPr>
      <w:rFonts w:ascii="Times New Roman" w:eastAsia="Times New Roman" w:hAnsi="Times New Roman" w:cs="Arial"/>
      <w:bCs/>
      <w:i/>
      <w:sz w:val="24"/>
      <w:szCs w:val="26"/>
      <w:lang w:val="en-GB" w:eastAsia="en-GB"/>
    </w:rPr>
  </w:style>
  <w:style w:type="character" w:customStyle="1" w:styleId="Heading4Char">
    <w:name w:val="Heading 4 Char"/>
    <w:basedOn w:val="DefaultParagraphFont"/>
    <w:link w:val="Heading4"/>
    <w:rsid w:val="00704D02"/>
    <w:rPr>
      <w:rFonts w:ascii="Times New Roman" w:eastAsia="Times New Roman" w:hAnsi="Times New Roman" w:cs="Times New Roman"/>
      <w:bCs/>
      <w:sz w:val="24"/>
      <w:szCs w:val="28"/>
      <w:lang w:val="en-GB" w:eastAsia="en-GB"/>
    </w:rPr>
  </w:style>
  <w:style w:type="character" w:customStyle="1" w:styleId="Heading5Char">
    <w:name w:val="Heading 5 Char"/>
    <w:basedOn w:val="DefaultParagraphFont"/>
    <w:link w:val="Heading5"/>
    <w:rsid w:val="00704D02"/>
    <w:rPr>
      <w:rFonts w:ascii="Times New Roman" w:eastAsia="Times New Roman" w:hAnsi="Times New Roman" w:cs="Times New Roman"/>
      <w:b/>
      <w:bCs/>
      <w:i/>
      <w:iCs/>
      <w:sz w:val="26"/>
      <w:szCs w:val="26"/>
      <w:lang w:val="en-GB" w:eastAsia="en-GB"/>
    </w:rPr>
  </w:style>
  <w:style w:type="character" w:customStyle="1" w:styleId="Heading6Char">
    <w:name w:val="Heading 6 Char"/>
    <w:basedOn w:val="DefaultParagraphFont"/>
    <w:link w:val="Heading6"/>
    <w:rsid w:val="00704D02"/>
    <w:rPr>
      <w:rFonts w:ascii="Times New Roman" w:eastAsia="Times New Roman" w:hAnsi="Times New Roman" w:cs="Times New Roman"/>
      <w:b/>
      <w:bCs/>
      <w:lang w:val="en-GB" w:eastAsia="en-GB"/>
    </w:rPr>
  </w:style>
  <w:style w:type="character" w:customStyle="1" w:styleId="Heading7Char">
    <w:name w:val="Heading 7 Char"/>
    <w:basedOn w:val="DefaultParagraphFont"/>
    <w:link w:val="Heading7"/>
    <w:rsid w:val="00704D02"/>
    <w:rPr>
      <w:rFonts w:ascii="Times New Roman" w:eastAsia="Times New Roman" w:hAnsi="Times New Roman" w:cs="Times New Roman"/>
      <w:sz w:val="24"/>
      <w:szCs w:val="24"/>
      <w:lang w:val="en-GB" w:eastAsia="en-GB"/>
    </w:rPr>
  </w:style>
  <w:style w:type="character" w:customStyle="1" w:styleId="Heading8Char">
    <w:name w:val="Heading 8 Char"/>
    <w:basedOn w:val="DefaultParagraphFont"/>
    <w:link w:val="Heading8"/>
    <w:rsid w:val="00704D02"/>
    <w:rPr>
      <w:rFonts w:ascii="Times New Roman" w:eastAsia="Times New Roman" w:hAnsi="Times New Roman" w:cs="Times New Roman"/>
      <w:i/>
      <w:iCs/>
      <w:sz w:val="24"/>
      <w:szCs w:val="24"/>
      <w:lang w:val="en-GB" w:eastAsia="en-GB"/>
    </w:rPr>
  </w:style>
  <w:style w:type="character" w:customStyle="1" w:styleId="Heading9Char">
    <w:name w:val="Heading 9 Char"/>
    <w:basedOn w:val="DefaultParagraphFont"/>
    <w:link w:val="Heading9"/>
    <w:rsid w:val="00704D02"/>
    <w:rPr>
      <w:rFonts w:ascii="Arial" w:eastAsia="Times New Roman" w:hAnsi="Arial" w:cs="Arial"/>
      <w:lang w:val="en-GB" w:eastAsia="en-GB"/>
    </w:rPr>
  </w:style>
  <w:style w:type="paragraph" w:styleId="Header">
    <w:name w:val="header"/>
    <w:basedOn w:val="Normal"/>
    <w:link w:val="HeaderChar"/>
    <w:rsid w:val="00704D02"/>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704D02"/>
    <w:rPr>
      <w:rFonts w:ascii="Times New Roman" w:eastAsia="Times New Roman" w:hAnsi="Times New Roman" w:cs="Times New Roman"/>
      <w:sz w:val="24"/>
      <w:szCs w:val="24"/>
      <w:lang w:val="en-GB" w:eastAsia="en-GB"/>
    </w:rPr>
  </w:style>
  <w:style w:type="paragraph" w:customStyle="1" w:styleId="Style1FirstbulletLeft0cmFirstline0cm">
    <w:name w:val="Style 1_First bullet + Left:  0 cm First line:  0 cm"/>
    <w:basedOn w:val="1TeksCharChar"/>
    <w:next w:val="1TeksCharChar"/>
    <w:rsid w:val="00704D02"/>
    <w:rPr>
      <w:szCs w:val="20"/>
    </w:rPr>
  </w:style>
  <w:style w:type="paragraph" w:customStyle="1" w:styleId="1TeksCharChar">
    <w:name w:val="1_Teks Char Char"/>
    <w:basedOn w:val="Normal"/>
    <w:link w:val="1TeksCharCharChar"/>
    <w:rsid w:val="00704D02"/>
    <w:pPr>
      <w:spacing w:before="120" w:after="120" w:line="360" w:lineRule="auto"/>
      <w:jc w:val="both"/>
    </w:pPr>
  </w:style>
  <w:style w:type="character" w:customStyle="1" w:styleId="1TeksCharCharChar">
    <w:name w:val="1_Teks Char Char Char"/>
    <w:link w:val="1TeksCharChar"/>
    <w:rsid w:val="00704D02"/>
    <w:rPr>
      <w:rFonts w:ascii="Times New Roman" w:eastAsia="Times New Roman" w:hAnsi="Times New Roman" w:cs="Times New Roman"/>
      <w:sz w:val="24"/>
      <w:szCs w:val="24"/>
      <w:lang w:val="en-GB" w:eastAsia="en-GB"/>
    </w:rPr>
  </w:style>
  <w:style w:type="paragraph" w:styleId="TOC1">
    <w:name w:val="toc 1"/>
    <w:basedOn w:val="Normal"/>
    <w:next w:val="Normal"/>
    <w:autoRedefine/>
    <w:uiPriority w:val="39"/>
    <w:rsid w:val="00704D02"/>
    <w:pPr>
      <w:tabs>
        <w:tab w:val="right" w:leader="dot" w:pos="9347"/>
      </w:tabs>
      <w:spacing w:line="360" w:lineRule="auto"/>
    </w:pPr>
    <w:rPr>
      <w:b/>
      <w:sz w:val="28"/>
    </w:rPr>
  </w:style>
  <w:style w:type="paragraph" w:styleId="TOC2">
    <w:name w:val="toc 2"/>
    <w:basedOn w:val="Normal"/>
    <w:next w:val="Normal"/>
    <w:autoRedefine/>
    <w:uiPriority w:val="39"/>
    <w:rsid w:val="00704D02"/>
    <w:pPr>
      <w:spacing w:line="360" w:lineRule="auto"/>
      <w:ind w:left="238"/>
    </w:pPr>
    <w:rPr>
      <w:b/>
    </w:rPr>
  </w:style>
  <w:style w:type="paragraph" w:styleId="TOC3">
    <w:name w:val="toc 3"/>
    <w:basedOn w:val="Normal"/>
    <w:next w:val="Normal"/>
    <w:autoRedefine/>
    <w:uiPriority w:val="39"/>
    <w:rsid w:val="00704D02"/>
    <w:pPr>
      <w:tabs>
        <w:tab w:val="left" w:pos="1440"/>
        <w:tab w:val="right" w:leader="dot" w:pos="9347"/>
      </w:tabs>
      <w:spacing w:line="360" w:lineRule="auto"/>
      <w:ind w:left="482"/>
    </w:pPr>
    <w:rPr>
      <w:b/>
    </w:rPr>
  </w:style>
  <w:style w:type="paragraph" w:customStyle="1" w:styleId="1Verwysings">
    <w:name w:val="1_Verwysings"/>
    <w:basedOn w:val="1TeksCharChar"/>
    <w:link w:val="1VerwysingsChar"/>
    <w:rsid w:val="00704D02"/>
    <w:pPr>
      <w:ind w:left="284" w:hanging="284"/>
      <w:jc w:val="left"/>
    </w:pPr>
  </w:style>
  <w:style w:type="character" w:customStyle="1" w:styleId="1VerwysingsChar">
    <w:name w:val="1_Verwysings Char"/>
    <w:basedOn w:val="1TeksCharCharChar"/>
    <w:link w:val="1Verwysings"/>
    <w:rsid w:val="00704D02"/>
    <w:rPr>
      <w:rFonts w:ascii="Times New Roman" w:eastAsia="Times New Roman" w:hAnsi="Times New Roman" w:cs="Times New Roman"/>
      <w:sz w:val="24"/>
      <w:szCs w:val="24"/>
      <w:lang w:val="en-GB" w:eastAsia="en-GB"/>
    </w:rPr>
  </w:style>
  <w:style w:type="paragraph" w:customStyle="1" w:styleId="1TableText">
    <w:name w:val="1_Table Text"/>
    <w:basedOn w:val="1TeksCharChar"/>
    <w:link w:val="1TableTextChar"/>
    <w:rsid w:val="00704D02"/>
    <w:pPr>
      <w:spacing w:line="240" w:lineRule="auto"/>
      <w:jc w:val="left"/>
    </w:pPr>
    <w:rPr>
      <w:rFonts w:ascii="Arial" w:hAnsi="Arial"/>
      <w:sz w:val="16"/>
      <w:szCs w:val="16"/>
    </w:rPr>
  </w:style>
  <w:style w:type="character" w:customStyle="1" w:styleId="1TableTextChar">
    <w:name w:val="1_Table Text Char"/>
    <w:link w:val="1TableText"/>
    <w:rsid w:val="00704D02"/>
    <w:rPr>
      <w:rFonts w:ascii="Arial" w:eastAsia="Times New Roman" w:hAnsi="Arial" w:cs="Times New Roman"/>
      <w:sz w:val="16"/>
      <w:szCs w:val="16"/>
      <w:lang w:val="en-GB" w:eastAsia="en-GB"/>
    </w:rPr>
  </w:style>
  <w:style w:type="paragraph" w:styleId="FootnoteText">
    <w:name w:val="footnote text"/>
    <w:basedOn w:val="Normal"/>
    <w:link w:val="FootnoteTextChar"/>
    <w:autoRedefine/>
    <w:rsid w:val="00704D02"/>
    <w:pPr>
      <w:ind w:left="284" w:hanging="284"/>
    </w:pPr>
    <w:rPr>
      <w:sz w:val="22"/>
      <w:szCs w:val="20"/>
    </w:rPr>
  </w:style>
  <w:style w:type="character" w:customStyle="1" w:styleId="FootnoteTextChar">
    <w:name w:val="Footnote Text Char"/>
    <w:basedOn w:val="DefaultParagraphFont"/>
    <w:link w:val="FootnoteText"/>
    <w:rsid w:val="00704D02"/>
    <w:rPr>
      <w:rFonts w:ascii="Times New Roman" w:eastAsia="Times New Roman" w:hAnsi="Times New Roman" w:cs="Times New Roman"/>
      <w:szCs w:val="20"/>
      <w:lang w:val="en-GB" w:eastAsia="en-GB"/>
    </w:rPr>
  </w:style>
  <w:style w:type="character" w:styleId="FootnoteReference">
    <w:name w:val="footnote reference"/>
    <w:basedOn w:val="DefaultParagraphFont"/>
    <w:rsid w:val="00704D02"/>
    <w:rPr>
      <w:vertAlign w:val="superscript"/>
    </w:rPr>
  </w:style>
  <w:style w:type="paragraph" w:customStyle="1" w:styleId="1Footnote">
    <w:name w:val="1_Footnote"/>
    <w:basedOn w:val="1TeksCharChar"/>
    <w:link w:val="1FootnoteChar"/>
    <w:rsid w:val="00704D02"/>
    <w:pPr>
      <w:spacing w:after="0"/>
    </w:pPr>
    <w:rPr>
      <w:rFonts w:ascii="Arial" w:hAnsi="Arial"/>
      <w:sz w:val="12"/>
      <w:szCs w:val="16"/>
    </w:rPr>
  </w:style>
  <w:style w:type="character" w:customStyle="1" w:styleId="1FootnoteChar">
    <w:name w:val="1_Footnote Char"/>
    <w:link w:val="1Footnote"/>
    <w:rsid w:val="00704D02"/>
    <w:rPr>
      <w:rFonts w:ascii="Arial" w:eastAsia="Times New Roman" w:hAnsi="Arial" w:cs="Times New Roman"/>
      <w:sz w:val="12"/>
      <w:szCs w:val="16"/>
      <w:lang w:val="en-GB" w:eastAsia="en-GB"/>
    </w:rPr>
  </w:style>
  <w:style w:type="paragraph" w:styleId="TOC4">
    <w:name w:val="toc 4"/>
    <w:basedOn w:val="Normal"/>
    <w:next w:val="Normal"/>
    <w:autoRedefine/>
    <w:uiPriority w:val="39"/>
    <w:rsid w:val="00704D02"/>
    <w:pPr>
      <w:spacing w:line="360" w:lineRule="auto"/>
      <w:ind w:left="720"/>
    </w:pPr>
  </w:style>
  <w:style w:type="paragraph" w:customStyle="1" w:styleId="1Figurecaption">
    <w:name w:val="1_Figure caption"/>
    <w:basedOn w:val="1TeksCharChar"/>
    <w:next w:val="1TeksCharChar"/>
    <w:link w:val="1FigurecaptionChar"/>
    <w:autoRedefine/>
    <w:rsid w:val="00704D02"/>
    <w:pPr>
      <w:tabs>
        <w:tab w:val="num" w:pos="1008"/>
      </w:tabs>
      <w:spacing w:before="60"/>
      <w:jc w:val="left"/>
    </w:pPr>
    <w:rPr>
      <w:sz w:val="20"/>
    </w:rPr>
  </w:style>
  <w:style w:type="character" w:customStyle="1" w:styleId="1FigurecaptionChar">
    <w:name w:val="1_Figure caption Char"/>
    <w:basedOn w:val="1TeksCharCharChar"/>
    <w:link w:val="1Figurecaption"/>
    <w:rsid w:val="00704D02"/>
    <w:rPr>
      <w:rFonts w:ascii="Times New Roman" w:eastAsia="Times New Roman" w:hAnsi="Times New Roman" w:cs="Times New Roman"/>
      <w:sz w:val="20"/>
      <w:szCs w:val="24"/>
      <w:lang w:val="en-GB" w:eastAsia="en-GB"/>
    </w:rPr>
  </w:style>
  <w:style w:type="character" w:styleId="CommentReference">
    <w:name w:val="annotation reference"/>
    <w:semiHidden/>
    <w:rsid w:val="00704D02"/>
    <w:rPr>
      <w:sz w:val="16"/>
      <w:szCs w:val="16"/>
    </w:rPr>
  </w:style>
  <w:style w:type="paragraph" w:styleId="CommentText">
    <w:name w:val="annotation text"/>
    <w:basedOn w:val="Normal"/>
    <w:link w:val="CommentTextChar"/>
    <w:semiHidden/>
    <w:rsid w:val="00704D02"/>
    <w:rPr>
      <w:sz w:val="20"/>
      <w:szCs w:val="20"/>
    </w:rPr>
  </w:style>
  <w:style w:type="character" w:customStyle="1" w:styleId="CommentTextChar">
    <w:name w:val="Comment Text Char"/>
    <w:basedOn w:val="DefaultParagraphFont"/>
    <w:link w:val="CommentText"/>
    <w:semiHidden/>
    <w:rsid w:val="00704D02"/>
    <w:rPr>
      <w:rFonts w:ascii="Times New Roman" w:eastAsia="Times New Roman" w:hAnsi="Times New Roman" w:cs="Times New Roman"/>
      <w:sz w:val="20"/>
      <w:szCs w:val="20"/>
      <w:lang w:val="en-GB" w:eastAsia="en-GB"/>
    </w:rPr>
  </w:style>
  <w:style w:type="paragraph" w:styleId="CommentSubject">
    <w:name w:val="annotation subject"/>
    <w:basedOn w:val="CommentText"/>
    <w:next w:val="CommentText"/>
    <w:link w:val="CommentSubjectChar"/>
    <w:semiHidden/>
    <w:rsid w:val="00704D02"/>
    <w:rPr>
      <w:b/>
      <w:bCs/>
    </w:rPr>
  </w:style>
  <w:style w:type="character" w:customStyle="1" w:styleId="CommentSubjectChar">
    <w:name w:val="Comment Subject Char"/>
    <w:basedOn w:val="CommentTextChar"/>
    <w:link w:val="CommentSubject"/>
    <w:semiHidden/>
    <w:rsid w:val="00704D02"/>
    <w:rPr>
      <w:rFonts w:ascii="Times New Roman" w:eastAsia="Times New Roman" w:hAnsi="Times New Roman" w:cs="Times New Roman"/>
      <w:b/>
      <w:bCs/>
      <w:sz w:val="20"/>
      <w:szCs w:val="20"/>
      <w:lang w:val="en-GB" w:eastAsia="en-GB"/>
    </w:rPr>
  </w:style>
  <w:style w:type="paragraph" w:styleId="BalloonText">
    <w:name w:val="Balloon Text"/>
    <w:basedOn w:val="Normal"/>
    <w:link w:val="BalloonTextChar"/>
    <w:semiHidden/>
    <w:rsid w:val="00704D02"/>
    <w:rPr>
      <w:rFonts w:ascii="Tahoma" w:hAnsi="Tahoma" w:cs="Tahoma"/>
      <w:sz w:val="16"/>
      <w:szCs w:val="16"/>
    </w:rPr>
  </w:style>
  <w:style w:type="character" w:customStyle="1" w:styleId="BalloonTextChar">
    <w:name w:val="Balloon Text Char"/>
    <w:basedOn w:val="DefaultParagraphFont"/>
    <w:link w:val="BalloonText"/>
    <w:semiHidden/>
    <w:rsid w:val="00704D02"/>
    <w:rPr>
      <w:rFonts w:ascii="Tahoma" w:eastAsia="Times New Roman" w:hAnsi="Tahoma" w:cs="Tahoma"/>
      <w:sz w:val="16"/>
      <w:szCs w:val="16"/>
      <w:lang w:val="en-GB" w:eastAsia="en-GB"/>
    </w:rPr>
  </w:style>
  <w:style w:type="paragraph" w:customStyle="1" w:styleId="1Firstbullet">
    <w:name w:val="1_First bullet"/>
    <w:basedOn w:val="1TeksCharChar"/>
    <w:link w:val="1FirstbulletCharChar"/>
    <w:autoRedefine/>
    <w:rsid w:val="00704D02"/>
    <w:pPr>
      <w:tabs>
        <w:tab w:val="num" w:pos="720"/>
      </w:tabs>
      <w:spacing w:after="0"/>
      <w:ind w:left="720" w:hanging="360"/>
    </w:pPr>
  </w:style>
  <w:style w:type="character" w:customStyle="1" w:styleId="1FirstbulletCharChar">
    <w:name w:val="1_First bullet Char Char"/>
    <w:basedOn w:val="1TeksCharCharChar"/>
    <w:link w:val="1Firstbullet"/>
    <w:rsid w:val="00704D02"/>
    <w:rPr>
      <w:rFonts w:ascii="Times New Roman" w:eastAsia="Times New Roman" w:hAnsi="Times New Roman" w:cs="Times New Roman"/>
      <w:sz w:val="24"/>
      <w:szCs w:val="24"/>
      <w:lang w:val="en-GB" w:eastAsia="en-GB"/>
    </w:rPr>
  </w:style>
  <w:style w:type="paragraph" w:styleId="DocumentMap">
    <w:name w:val="Document Map"/>
    <w:basedOn w:val="Normal"/>
    <w:link w:val="DocumentMapChar"/>
    <w:semiHidden/>
    <w:rsid w:val="00704D02"/>
    <w:pPr>
      <w:shd w:val="clear" w:color="auto" w:fill="000080"/>
    </w:pPr>
    <w:rPr>
      <w:rFonts w:ascii="Tahoma" w:hAnsi="Tahoma" w:cs="Tahoma"/>
    </w:rPr>
  </w:style>
  <w:style w:type="character" w:customStyle="1" w:styleId="DocumentMapChar">
    <w:name w:val="Document Map Char"/>
    <w:basedOn w:val="DefaultParagraphFont"/>
    <w:link w:val="DocumentMap"/>
    <w:semiHidden/>
    <w:rsid w:val="00704D02"/>
    <w:rPr>
      <w:rFonts w:ascii="Tahoma" w:eastAsia="Times New Roman" w:hAnsi="Tahoma" w:cs="Tahoma"/>
      <w:sz w:val="24"/>
      <w:szCs w:val="24"/>
      <w:shd w:val="clear" w:color="auto" w:fill="000080"/>
      <w:lang w:val="en-GB" w:eastAsia="en-GB"/>
    </w:rPr>
  </w:style>
  <w:style w:type="paragraph" w:customStyle="1" w:styleId="1Tablecaption">
    <w:name w:val="1_Table caption"/>
    <w:basedOn w:val="1Figurecaption"/>
    <w:link w:val="1TablecaptionChar"/>
    <w:autoRedefine/>
    <w:rsid w:val="00704D02"/>
    <w:pPr>
      <w:keepNext/>
      <w:keepLines/>
      <w:tabs>
        <w:tab w:val="clear" w:pos="1008"/>
        <w:tab w:val="num" w:pos="993"/>
      </w:tabs>
      <w:spacing w:after="20"/>
      <w:ind w:left="1009" w:hanging="1009"/>
    </w:pPr>
  </w:style>
  <w:style w:type="character" w:customStyle="1" w:styleId="1TablecaptionChar">
    <w:name w:val="1_Table caption Char"/>
    <w:basedOn w:val="1FigurecaptionChar"/>
    <w:link w:val="1Tablecaption"/>
    <w:rsid w:val="00704D02"/>
    <w:rPr>
      <w:rFonts w:ascii="Times New Roman" w:eastAsia="Times New Roman" w:hAnsi="Times New Roman" w:cs="Times New Roman"/>
      <w:sz w:val="20"/>
      <w:szCs w:val="24"/>
      <w:lang w:val="en-GB" w:eastAsia="en-GB"/>
    </w:rPr>
  </w:style>
  <w:style w:type="paragraph" w:styleId="EndnoteText">
    <w:name w:val="endnote text"/>
    <w:basedOn w:val="Normal"/>
    <w:link w:val="EndnoteTextChar"/>
    <w:autoRedefine/>
    <w:rsid w:val="00704D02"/>
    <w:pPr>
      <w:ind w:left="284" w:hanging="284"/>
    </w:pPr>
    <w:rPr>
      <w:sz w:val="22"/>
      <w:szCs w:val="20"/>
    </w:rPr>
  </w:style>
  <w:style w:type="character" w:customStyle="1" w:styleId="EndnoteTextChar">
    <w:name w:val="Endnote Text Char"/>
    <w:basedOn w:val="DefaultParagraphFont"/>
    <w:link w:val="EndnoteText"/>
    <w:rsid w:val="00704D02"/>
    <w:rPr>
      <w:rFonts w:ascii="Times New Roman" w:eastAsia="Times New Roman" w:hAnsi="Times New Roman" w:cs="Times New Roman"/>
      <w:szCs w:val="20"/>
      <w:lang w:val="en-GB" w:eastAsia="en-GB"/>
    </w:rPr>
  </w:style>
  <w:style w:type="character" w:styleId="EndnoteReference">
    <w:name w:val="endnote reference"/>
    <w:basedOn w:val="DefaultParagraphFont"/>
    <w:rsid w:val="00704D02"/>
    <w:rPr>
      <w:vertAlign w:val="superscript"/>
    </w:rPr>
  </w:style>
  <w:style w:type="table" w:styleId="TableGrid">
    <w:name w:val="Table Grid"/>
    <w:basedOn w:val="TableNormal"/>
    <w:rsid w:val="00704D02"/>
    <w:pPr>
      <w:spacing w:after="0" w:line="240" w:lineRule="auto"/>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ormulawheretext">
    <w:name w:val="1_Formula where text"/>
    <w:basedOn w:val="Normal"/>
    <w:link w:val="1FormulawheretextChar"/>
    <w:rsid w:val="00704D02"/>
    <w:pPr>
      <w:spacing w:before="60" w:after="60"/>
    </w:pPr>
  </w:style>
  <w:style w:type="character" w:customStyle="1" w:styleId="1FormulawheretextChar">
    <w:name w:val="1_Formula where text Char"/>
    <w:link w:val="1Formulawheretext"/>
    <w:rsid w:val="00704D02"/>
    <w:rPr>
      <w:rFonts w:ascii="Times New Roman" w:eastAsia="Times New Roman" w:hAnsi="Times New Roman" w:cs="Times New Roman"/>
      <w:sz w:val="24"/>
      <w:szCs w:val="24"/>
      <w:lang w:val="en-GB" w:eastAsia="en-GB"/>
    </w:rPr>
  </w:style>
  <w:style w:type="paragraph" w:styleId="Caption">
    <w:name w:val="caption"/>
    <w:basedOn w:val="Normal"/>
    <w:next w:val="Normal"/>
    <w:qFormat/>
    <w:rsid w:val="00704D02"/>
    <w:pPr>
      <w:spacing w:before="60" w:after="60"/>
    </w:pPr>
    <w:rPr>
      <w:bCs/>
      <w:sz w:val="20"/>
      <w:szCs w:val="20"/>
    </w:rPr>
  </w:style>
  <w:style w:type="paragraph" w:styleId="TableofFigures">
    <w:name w:val="table of figures"/>
    <w:basedOn w:val="Normal"/>
    <w:next w:val="Normal"/>
    <w:uiPriority w:val="99"/>
    <w:rsid w:val="00704D02"/>
    <w:pPr>
      <w:spacing w:line="360" w:lineRule="auto"/>
      <w:ind w:left="1191" w:hanging="1191"/>
    </w:pPr>
  </w:style>
  <w:style w:type="character" w:styleId="Hyperlink">
    <w:name w:val="Hyperlink"/>
    <w:uiPriority w:val="99"/>
    <w:rsid w:val="00704D02"/>
    <w:rPr>
      <w:color w:val="0000FF"/>
      <w:u w:val="single"/>
    </w:rPr>
  </w:style>
  <w:style w:type="character" w:customStyle="1" w:styleId="small2">
    <w:name w:val="small2"/>
    <w:rsid w:val="00704D02"/>
    <w:rPr>
      <w:rFonts w:ascii="Helvetica" w:hAnsi="Helvetica" w:cs="Helvetica" w:hint="default"/>
      <w:b w:val="0"/>
      <w:bCs w:val="0"/>
      <w:i/>
      <w:iCs/>
      <w:color w:val="000000"/>
      <w:sz w:val="16"/>
      <w:szCs w:val="16"/>
      <w:shd w:val="clear" w:color="auto" w:fill="auto"/>
    </w:rPr>
  </w:style>
  <w:style w:type="paragraph" w:styleId="NormalWeb">
    <w:name w:val="Normal (Web)"/>
    <w:basedOn w:val="Normal"/>
    <w:uiPriority w:val="99"/>
    <w:rsid w:val="00704D02"/>
    <w:pPr>
      <w:spacing w:before="100" w:beforeAutospacing="1" w:after="100" w:afterAutospacing="1"/>
    </w:pPr>
  </w:style>
  <w:style w:type="paragraph" w:customStyle="1" w:styleId="1FigureTablesource">
    <w:name w:val="1_Figure/Table source"/>
    <w:basedOn w:val="1TeksCharChar"/>
    <w:link w:val="1FigureTablesourceChar"/>
    <w:rsid w:val="00704D02"/>
    <w:pPr>
      <w:spacing w:before="60" w:after="0" w:line="240" w:lineRule="auto"/>
      <w:jc w:val="right"/>
    </w:pPr>
    <w:rPr>
      <w:sz w:val="18"/>
      <w:szCs w:val="20"/>
    </w:rPr>
  </w:style>
  <w:style w:type="character" w:customStyle="1" w:styleId="1FigureTablesourceChar">
    <w:name w:val="1_Figure/Table source Char"/>
    <w:link w:val="1FigureTablesource"/>
    <w:rsid w:val="00704D02"/>
    <w:rPr>
      <w:rFonts w:ascii="Times New Roman" w:eastAsia="Times New Roman" w:hAnsi="Times New Roman" w:cs="Times New Roman"/>
      <w:sz w:val="18"/>
      <w:szCs w:val="20"/>
      <w:lang w:val="en-GB" w:eastAsia="en-GB"/>
    </w:rPr>
  </w:style>
  <w:style w:type="paragraph" w:customStyle="1" w:styleId="1Numberedlist">
    <w:name w:val="1_Numbered list"/>
    <w:basedOn w:val="1Firstbullet"/>
    <w:rsid w:val="00704D02"/>
    <w:pPr>
      <w:numPr>
        <w:numId w:val="1"/>
      </w:numPr>
      <w:spacing w:after="120"/>
      <w:ind w:left="641" w:hanging="357"/>
    </w:pPr>
  </w:style>
  <w:style w:type="character" w:styleId="Strong">
    <w:name w:val="Strong"/>
    <w:qFormat/>
    <w:rsid w:val="00704D02"/>
    <w:rPr>
      <w:b/>
      <w:bCs/>
    </w:rPr>
  </w:style>
  <w:style w:type="numbering" w:styleId="111111">
    <w:name w:val="Outline List 2"/>
    <w:basedOn w:val="NoList"/>
    <w:rsid w:val="00704D02"/>
  </w:style>
  <w:style w:type="paragraph" w:styleId="HTMLPreformatted">
    <w:name w:val="HTML Preformatted"/>
    <w:basedOn w:val="Normal"/>
    <w:link w:val="HTMLPreformattedChar"/>
    <w:rsid w:val="00704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704D02"/>
    <w:rPr>
      <w:rFonts w:ascii="Courier New" w:eastAsia="Times New Roman" w:hAnsi="Courier New" w:cs="Courier New"/>
      <w:sz w:val="20"/>
      <w:szCs w:val="20"/>
      <w:lang w:val="en-GB" w:eastAsia="en-GB"/>
    </w:rPr>
  </w:style>
  <w:style w:type="character" w:styleId="Emphasis">
    <w:name w:val="Emphasis"/>
    <w:qFormat/>
    <w:rsid w:val="00704D02"/>
    <w:rPr>
      <w:b/>
      <w:bCs/>
      <w:i/>
      <w:iCs/>
    </w:rPr>
  </w:style>
  <w:style w:type="paragraph" w:customStyle="1" w:styleId="1TextComputer">
    <w:name w:val="1_Text_Computer"/>
    <w:basedOn w:val="1TeksCharChar"/>
    <w:link w:val="1TextComputerChar"/>
    <w:rsid w:val="00704D02"/>
    <w:rPr>
      <w:rFonts w:ascii="Courier" w:hAnsi="Courier"/>
    </w:rPr>
  </w:style>
  <w:style w:type="character" w:customStyle="1" w:styleId="1TextComputerChar">
    <w:name w:val="1_Text_Computer Char"/>
    <w:link w:val="1TextComputer"/>
    <w:rsid w:val="00704D02"/>
    <w:rPr>
      <w:rFonts w:ascii="Courier" w:eastAsia="Times New Roman" w:hAnsi="Courier" w:cs="Times New Roman"/>
      <w:sz w:val="24"/>
      <w:szCs w:val="24"/>
      <w:lang w:val="en-GB" w:eastAsia="en-GB"/>
    </w:rPr>
  </w:style>
  <w:style w:type="paragraph" w:styleId="TOC5">
    <w:name w:val="toc 5"/>
    <w:basedOn w:val="Normal"/>
    <w:next w:val="Normal"/>
    <w:autoRedefine/>
    <w:semiHidden/>
    <w:rsid w:val="00704D02"/>
    <w:pPr>
      <w:ind w:left="960"/>
    </w:pPr>
  </w:style>
  <w:style w:type="paragraph" w:styleId="TOC6">
    <w:name w:val="toc 6"/>
    <w:basedOn w:val="Normal"/>
    <w:next w:val="Normal"/>
    <w:autoRedefine/>
    <w:semiHidden/>
    <w:rsid w:val="00704D02"/>
    <w:pPr>
      <w:ind w:left="1200"/>
    </w:pPr>
  </w:style>
  <w:style w:type="paragraph" w:styleId="TOC7">
    <w:name w:val="toc 7"/>
    <w:basedOn w:val="Normal"/>
    <w:next w:val="Normal"/>
    <w:autoRedefine/>
    <w:semiHidden/>
    <w:rsid w:val="00704D02"/>
    <w:pPr>
      <w:ind w:left="1440"/>
    </w:pPr>
  </w:style>
  <w:style w:type="paragraph" w:styleId="TOC8">
    <w:name w:val="toc 8"/>
    <w:basedOn w:val="Normal"/>
    <w:next w:val="Normal"/>
    <w:autoRedefine/>
    <w:semiHidden/>
    <w:rsid w:val="00704D02"/>
    <w:pPr>
      <w:ind w:left="1680"/>
    </w:pPr>
  </w:style>
  <w:style w:type="paragraph" w:styleId="TOC9">
    <w:name w:val="toc 9"/>
    <w:basedOn w:val="Normal"/>
    <w:next w:val="Normal"/>
    <w:autoRedefine/>
    <w:semiHidden/>
    <w:rsid w:val="00704D02"/>
    <w:pPr>
      <w:ind w:left="1920"/>
    </w:pPr>
  </w:style>
  <w:style w:type="paragraph" w:styleId="BodyText">
    <w:name w:val="Body Text"/>
    <w:basedOn w:val="Normal"/>
    <w:link w:val="BodyTextChar"/>
    <w:rsid w:val="00704D02"/>
    <w:pPr>
      <w:jc w:val="both"/>
    </w:pPr>
    <w:rPr>
      <w:sz w:val="20"/>
      <w:szCs w:val="20"/>
    </w:rPr>
  </w:style>
  <w:style w:type="character" w:customStyle="1" w:styleId="BodyTextChar">
    <w:name w:val="Body Text Char"/>
    <w:basedOn w:val="DefaultParagraphFont"/>
    <w:link w:val="BodyText"/>
    <w:rsid w:val="00704D02"/>
    <w:rPr>
      <w:rFonts w:ascii="Times New Roman" w:eastAsia="Times New Roman" w:hAnsi="Times New Roman" w:cs="Times New Roman"/>
      <w:sz w:val="20"/>
      <w:szCs w:val="20"/>
      <w:lang w:val="en-GB" w:eastAsia="en-GB"/>
    </w:rPr>
  </w:style>
  <w:style w:type="paragraph" w:styleId="BodyText2">
    <w:name w:val="Body Text 2"/>
    <w:basedOn w:val="Normal"/>
    <w:link w:val="BodyText2Char"/>
    <w:rsid w:val="00704D02"/>
    <w:pPr>
      <w:spacing w:after="120"/>
    </w:pPr>
  </w:style>
  <w:style w:type="character" w:customStyle="1" w:styleId="BodyText2Char">
    <w:name w:val="Body Text 2 Char"/>
    <w:basedOn w:val="DefaultParagraphFont"/>
    <w:link w:val="BodyText2"/>
    <w:rsid w:val="00704D02"/>
    <w:rPr>
      <w:rFonts w:ascii="Times New Roman" w:eastAsia="Times New Roman" w:hAnsi="Times New Roman" w:cs="Times New Roman"/>
      <w:sz w:val="24"/>
      <w:szCs w:val="24"/>
      <w:lang w:val="en-GB" w:eastAsia="en-GB"/>
    </w:rPr>
  </w:style>
  <w:style w:type="character" w:customStyle="1" w:styleId="artcopy5">
    <w:name w:val="artcopy5"/>
    <w:rsid w:val="00704D02"/>
    <w:rPr>
      <w:strike w:val="0"/>
      <w:dstrike w:val="0"/>
      <w:color w:val="333333"/>
      <w:sz w:val="24"/>
      <w:szCs w:val="24"/>
      <w:u w:val="none"/>
      <w:effect w:val="none"/>
    </w:rPr>
  </w:style>
  <w:style w:type="character" w:styleId="PageNumber">
    <w:name w:val="page number"/>
    <w:basedOn w:val="DefaultParagraphFont"/>
    <w:rsid w:val="00704D02"/>
  </w:style>
  <w:style w:type="paragraph" w:styleId="Footer">
    <w:name w:val="footer"/>
    <w:basedOn w:val="Normal"/>
    <w:link w:val="FooterChar"/>
    <w:rsid w:val="00704D02"/>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704D02"/>
    <w:rPr>
      <w:rFonts w:ascii="Times New Roman" w:eastAsia="Times New Roman" w:hAnsi="Times New Roman" w:cs="Times New Roman"/>
      <w:sz w:val="24"/>
      <w:szCs w:val="24"/>
      <w:lang w:val="en-GB" w:eastAsia="en-GB"/>
    </w:rPr>
  </w:style>
  <w:style w:type="paragraph" w:customStyle="1" w:styleId="PreHeadings">
    <w:name w:val="PreHeadings"/>
    <w:basedOn w:val="Normal"/>
    <w:next w:val="1TeksCharChar"/>
    <w:link w:val="PreHeadingsChar"/>
    <w:rsid w:val="00704D02"/>
    <w:pPr>
      <w:jc w:val="center"/>
      <w:outlineLvl w:val="0"/>
    </w:pPr>
    <w:rPr>
      <w:b/>
      <w:sz w:val="28"/>
      <w:szCs w:val="28"/>
    </w:rPr>
  </w:style>
  <w:style w:type="character" w:customStyle="1" w:styleId="PreHeadingsChar">
    <w:name w:val="PreHeadings Char"/>
    <w:link w:val="PreHeadings"/>
    <w:rsid w:val="00704D02"/>
    <w:rPr>
      <w:rFonts w:ascii="Times New Roman" w:eastAsia="Times New Roman" w:hAnsi="Times New Roman" w:cs="Times New Roman"/>
      <w:b/>
      <w:sz w:val="28"/>
      <w:szCs w:val="28"/>
      <w:lang w:val="en-GB" w:eastAsia="en-GB"/>
    </w:rPr>
  </w:style>
  <w:style w:type="table" w:styleId="TableGrid8">
    <w:name w:val="Table Grid 8"/>
    <w:basedOn w:val="TableNormal"/>
    <w:rsid w:val="00704D02"/>
    <w:pPr>
      <w:spacing w:after="0" w:line="240" w:lineRule="auto"/>
    </w:pPr>
    <w:rPr>
      <w:rFonts w:ascii="Times New Roman" w:eastAsia="Times New Roman" w:hAnsi="Times New Roman" w:cs="Times New Roman"/>
      <w:sz w:val="20"/>
      <w:szCs w:val="20"/>
      <w:lang w:val="en-ZA"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1equation">
    <w:name w:val="1_equation"/>
    <w:basedOn w:val="Caption"/>
    <w:rsid w:val="00704D02"/>
    <w:pPr>
      <w:spacing w:before="240"/>
    </w:pPr>
  </w:style>
  <w:style w:type="paragraph" w:customStyle="1" w:styleId="1scripts">
    <w:name w:val="1_scripts"/>
    <w:basedOn w:val="1TableText"/>
    <w:rsid w:val="00704D02"/>
    <w:rPr>
      <w:rFonts w:ascii="Courier" w:hAnsi="Courier"/>
    </w:rPr>
  </w:style>
  <w:style w:type="paragraph" w:styleId="Salutation">
    <w:name w:val="Salutation"/>
    <w:basedOn w:val="Normal"/>
    <w:next w:val="Normal"/>
    <w:link w:val="SalutationChar"/>
    <w:rsid w:val="00704D02"/>
  </w:style>
  <w:style w:type="character" w:customStyle="1" w:styleId="SalutationChar">
    <w:name w:val="Salutation Char"/>
    <w:basedOn w:val="DefaultParagraphFont"/>
    <w:link w:val="Salutation"/>
    <w:rsid w:val="00704D02"/>
    <w:rPr>
      <w:rFonts w:ascii="Times New Roman" w:eastAsia="Times New Roman" w:hAnsi="Times New Roman" w:cs="Times New Roman"/>
      <w:sz w:val="24"/>
      <w:szCs w:val="24"/>
      <w:lang w:val="en-GB" w:eastAsia="en-GB"/>
    </w:rPr>
  </w:style>
  <w:style w:type="character" w:styleId="PlaceholderText">
    <w:name w:val="Placeholder Text"/>
    <w:basedOn w:val="DefaultParagraphFont"/>
    <w:uiPriority w:val="99"/>
    <w:semiHidden/>
    <w:rsid w:val="00704D02"/>
    <w:rPr>
      <w:color w:val="808080"/>
    </w:rPr>
  </w:style>
  <w:style w:type="paragraph" w:styleId="ListParagraph">
    <w:name w:val="List Paragraph"/>
    <w:basedOn w:val="Normal"/>
    <w:uiPriority w:val="34"/>
    <w:qFormat/>
    <w:rsid w:val="00704D02"/>
    <w:pPr>
      <w:ind w:left="720"/>
      <w:contextualSpacing/>
    </w:pPr>
  </w:style>
  <w:style w:type="table" w:customStyle="1" w:styleId="MyThesisTable">
    <w:name w:val="MyThesis Table"/>
    <w:basedOn w:val="TableNormal"/>
    <w:uiPriority w:val="99"/>
    <w:rsid w:val="00704D02"/>
    <w:pPr>
      <w:keepNext/>
      <w:keepLines/>
      <w:spacing w:after="0" w:line="240" w:lineRule="auto"/>
    </w:pPr>
    <w:rPr>
      <w:rFonts w:ascii="Arial" w:eastAsia="Times New Roman" w:hAnsi="Arial" w:cs="Times New Roman"/>
      <w:sz w:val="16"/>
      <w:szCs w:val="20"/>
      <w:lang w:val="en-ZA" w:eastAsia="en-ZA"/>
    </w:rPr>
    <w:tblPr>
      <w:tblStyleRowBandSize w:val="1"/>
      <w:tblBorders>
        <w:top w:val="single" w:sz="12" w:space="0" w:color="000000" w:themeColor="text1"/>
        <w:bottom w:val="single" w:sz="12" w:space="0" w:color="000000" w:themeColor="text1"/>
      </w:tblBorders>
    </w:tblPr>
    <w:tcPr>
      <w:vAlign w:val="center"/>
    </w:tcPr>
    <w:tblStylePr w:type="firstRow">
      <w:pPr>
        <w:jc w:val="left"/>
      </w:pPr>
      <w:rPr>
        <w:rFonts w:ascii="Arial" w:hAnsi="Arial"/>
        <w:b/>
        <w:sz w:val="16"/>
      </w:rPr>
      <w:tblPr/>
      <w:tcPr>
        <w:tcBorders>
          <w:top w:val="single" w:sz="12" w:space="0" w:color="000000" w:themeColor="text1"/>
          <w:left w:val="nil"/>
          <w:bottom w:val="single" w:sz="12" w:space="0" w:color="000000" w:themeColor="text1"/>
          <w:right w:val="nil"/>
          <w:insideH w:val="nil"/>
          <w:insideV w:val="nil"/>
          <w:tl2br w:val="nil"/>
          <w:tr2bl w:val="nil"/>
        </w:tcBorders>
      </w:tcPr>
    </w:tblStylePr>
  </w:style>
  <w:style w:type="paragraph" w:styleId="Revision">
    <w:name w:val="Revision"/>
    <w:hidden/>
    <w:uiPriority w:val="99"/>
    <w:semiHidden/>
    <w:rsid w:val="00704D02"/>
    <w:pPr>
      <w:spacing w:after="0" w:line="240" w:lineRule="auto"/>
    </w:pPr>
    <w:rPr>
      <w:rFonts w:ascii="Times New Roman" w:eastAsia="Times New Roman" w:hAnsi="Times New Roman" w:cs="Times New Roman"/>
      <w:sz w:val="24"/>
      <w:szCs w:val="24"/>
      <w:lang w:val="en-GB"/>
    </w:rPr>
  </w:style>
  <w:style w:type="paragraph" w:customStyle="1" w:styleId="MyEquation">
    <w:name w:val="MyEquation"/>
    <w:basedOn w:val="Caption"/>
    <w:link w:val="MyEquationChar"/>
    <w:qFormat/>
    <w:rsid w:val="00704D02"/>
    <w:pPr>
      <w:jc w:val="right"/>
    </w:pPr>
    <w:rPr>
      <w:sz w:val="24"/>
      <w:szCs w:val="24"/>
    </w:rPr>
  </w:style>
  <w:style w:type="paragraph" w:customStyle="1" w:styleId="ThesisBody">
    <w:name w:val="ThesisBody"/>
    <w:basedOn w:val="1TeksCharChar"/>
    <w:link w:val="ThesisBodyChar"/>
    <w:qFormat/>
    <w:rsid w:val="00704D02"/>
  </w:style>
  <w:style w:type="character" w:customStyle="1" w:styleId="MyEquationChar">
    <w:name w:val="MyEquation Char"/>
    <w:basedOn w:val="1TeksCharCharChar"/>
    <w:link w:val="MyEquation"/>
    <w:rsid w:val="00704D02"/>
    <w:rPr>
      <w:rFonts w:ascii="Times New Roman" w:eastAsia="Times New Roman" w:hAnsi="Times New Roman" w:cs="Times New Roman"/>
      <w:bCs/>
      <w:sz w:val="24"/>
      <w:szCs w:val="24"/>
      <w:lang w:val="en-GB" w:eastAsia="en-GB"/>
    </w:rPr>
  </w:style>
  <w:style w:type="character" w:customStyle="1" w:styleId="ThesisBodyChar">
    <w:name w:val="ThesisBody Char"/>
    <w:basedOn w:val="1TeksCharCharChar"/>
    <w:link w:val="ThesisBody"/>
    <w:rsid w:val="00704D02"/>
    <w:rPr>
      <w:rFonts w:ascii="Times New Roman" w:eastAsia="Times New Roman" w:hAnsi="Times New Roman" w:cs="Times New Roman"/>
      <w:sz w:val="24"/>
      <w:szCs w:val="24"/>
      <w:lang w:val="en-GB" w:eastAsia="en-GB"/>
    </w:rPr>
  </w:style>
  <w:style w:type="paragraph" w:styleId="Title">
    <w:name w:val="Title"/>
    <w:basedOn w:val="Normal"/>
    <w:next w:val="Normal"/>
    <w:link w:val="TitleChar"/>
    <w:uiPriority w:val="10"/>
    <w:qFormat/>
    <w:rsid w:val="00704D0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D02"/>
    <w:rPr>
      <w:rFonts w:asciiTheme="majorHAnsi" w:eastAsiaTheme="majorEastAsia" w:hAnsiTheme="majorHAnsi" w:cstheme="majorBidi"/>
      <w:spacing w:val="-10"/>
      <w:kern w:val="28"/>
      <w:sz w:val="56"/>
      <w:szCs w:val="56"/>
      <w:lang w:val="en-GB" w:eastAsia="en-GB"/>
    </w:rPr>
  </w:style>
  <w:style w:type="character" w:customStyle="1" w:styleId="MemberType">
    <w:name w:val="MemberType"/>
    <w:basedOn w:val="DefaultParagraphFont"/>
    <w:rsid w:val="00704D02"/>
    <w:rPr>
      <w:rFonts w:ascii="Times New Roman" w:hAnsi="Times New Roman" w:cs="Times New Roman"/>
      <w:i/>
      <w:iCs/>
      <w:sz w:val="22"/>
      <w:szCs w:val="22"/>
    </w:rPr>
  </w:style>
  <w:style w:type="paragraph" w:customStyle="1" w:styleId="Heading1copy">
    <w:name w:val="Heading 1 copy"/>
    <w:basedOn w:val="Heading1"/>
    <w:link w:val="Heading1copyChar"/>
    <w:qFormat/>
    <w:rsid w:val="00704D02"/>
  </w:style>
  <w:style w:type="character" w:customStyle="1" w:styleId="Heading1copyChar">
    <w:name w:val="Heading 1 copy Char"/>
    <w:basedOn w:val="Heading1Char"/>
    <w:link w:val="Heading1copy"/>
    <w:rsid w:val="00704D02"/>
    <w:rPr>
      <w:rFonts w:ascii="Times New Roman" w:eastAsia="Times New Roman" w:hAnsi="Times New Roman" w:cs="Arial"/>
      <w:b/>
      <w:bCs/>
      <w:kern w:val="32"/>
      <w:sz w:val="24"/>
      <w:szCs w:val="32"/>
      <w:lang w:val="en-GB" w:eastAsia="en-GB"/>
    </w:rPr>
  </w:style>
  <w:style w:type="character" w:styleId="LineNumber">
    <w:name w:val="line number"/>
    <w:basedOn w:val="DefaultParagraphFont"/>
    <w:uiPriority w:val="99"/>
    <w:semiHidden/>
    <w:unhideWhenUsed/>
    <w:rsid w:val="00704D02"/>
  </w:style>
  <w:style w:type="paragraph" w:customStyle="1" w:styleId="Default">
    <w:name w:val="Default"/>
    <w:rsid w:val="00704D02"/>
    <w:pPr>
      <w:autoSpaceDE w:val="0"/>
      <w:autoSpaceDN w:val="0"/>
      <w:adjustRightInd w:val="0"/>
      <w:spacing w:after="0" w:line="240" w:lineRule="auto"/>
    </w:pPr>
    <w:rPr>
      <w:rFonts w:ascii="Calibri" w:hAnsi="Calibri" w:cs="Calibri"/>
      <w:color w:val="000000"/>
      <w:sz w:val="24"/>
      <w:szCs w:val="24"/>
      <w:lang w:val="en-ZA"/>
    </w:rPr>
  </w:style>
  <w:style w:type="paragraph" w:customStyle="1" w:styleId="Articletitle">
    <w:name w:val="Article title"/>
    <w:basedOn w:val="Normal"/>
    <w:next w:val="Normal"/>
    <w:qFormat/>
    <w:rsid w:val="00704D02"/>
    <w:pPr>
      <w:spacing w:after="120" w:line="360" w:lineRule="auto"/>
    </w:pPr>
    <w:rPr>
      <w:b/>
      <w:sz w:val="28"/>
    </w:rPr>
  </w:style>
  <w:style w:type="paragraph" w:customStyle="1" w:styleId="Authornames">
    <w:name w:val="Author names"/>
    <w:basedOn w:val="Normal"/>
    <w:next w:val="Normal"/>
    <w:qFormat/>
    <w:rsid w:val="00704D02"/>
    <w:pPr>
      <w:spacing w:before="240" w:line="360" w:lineRule="auto"/>
    </w:pPr>
    <w:rPr>
      <w:sz w:val="28"/>
    </w:rPr>
  </w:style>
  <w:style w:type="paragraph" w:customStyle="1" w:styleId="Affiliation">
    <w:name w:val="Affiliation"/>
    <w:basedOn w:val="Normal"/>
    <w:qFormat/>
    <w:rsid w:val="00704D02"/>
    <w:pPr>
      <w:spacing w:before="240" w:line="360" w:lineRule="auto"/>
    </w:pPr>
    <w:rPr>
      <w:i/>
    </w:rPr>
  </w:style>
  <w:style w:type="paragraph" w:customStyle="1" w:styleId="Receiveddates">
    <w:name w:val="Received dates"/>
    <w:basedOn w:val="Affiliation"/>
    <w:next w:val="Normal"/>
    <w:qFormat/>
    <w:rsid w:val="00704D02"/>
  </w:style>
  <w:style w:type="paragraph" w:customStyle="1" w:styleId="Abstract">
    <w:name w:val="Abstract"/>
    <w:basedOn w:val="Normal"/>
    <w:next w:val="Keywords"/>
    <w:qFormat/>
    <w:rsid w:val="00704D02"/>
    <w:pPr>
      <w:spacing w:before="360" w:after="300" w:line="360" w:lineRule="auto"/>
      <w:ind w:left="720" w:right="567"/>
    </w:pPr>
    <w:rPr>
      <w:sz w:val="22"/>
    </w:rPr>
  </w:style>
  <w:style w:type="paragraph" w:customStyle="1" w:styleId="Keywords">
    <w:name w:val="Keywords"/>
    <w:basedOn w:val="Normal"/>
    <w:next w:val="Paragraph"/>
    <w:qFormat/>
    <w:rsid w:val="00704D02"/>
    <w:pPr>
      <w:spacing w:before="240" w:after="240" w:line="360" w:lineRule="auto"/>
      <w:ind w:left="720" w:right="567"/>
    </w:pPr>
    <w:rPr>
      <w:sz w:val="22"/>
    </w:rPr>
  </w:style>
  <w:style w:type="paragraph" w:customStyle="1" w:styleId="Correspondencedetails">
    <w:name w:val="Correspondence details"/>
    <w:basedOn w:val="Normal"/>
    <w:qFormat/>
    <w:rsid w:val="00704D02"/>
    <w:pPr>
      <w:spacing w:before="240" w:line="360" w:lineRule="auto"/>
    </w:pPr>
  </w:style>
  <w:style w:type="paragraph" w:customStyle="1" w:styleId="Displayedquotation">
    <w:name w:val="Displayed quotation"/>
    <w:basedOn w:val="Normal"/>
    <w:qFormat/>
    <w:rsid w:val="00704D02"/>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704D02"/>
    <w:pPr>
      <w:widowControl/>
      <w:numPr>
        <w:numId w:val="3"/>
      </w:numPr>
      <w:spacing w:after="240"/>
      <w:contextualSpacing/>
    </w:pPr>
  </w:style>
  <w:style w:type="paragraph" w:customStyle="1" w:styleId="Displayedequation">
    <w:name w:val="Displayed equation"/>
    <w:basedOn w:val="Normal"/>
    <w:next w:val="Paragraph"/>
    <w:qFormat/>
    <w:rsid w:val="00704D02"/>
    <w:pPr>
      <w:tabs>
        <w:tab w:val="center" w:pos="4253"/>
        <w:tab w:val="right" w:pos="8222"/>
      </w:tabs>
      <w:spacing w:before="240" w:after="240"/>
      <w:jc w:val="center"/>
    </w:pPr>
  </w:style>
  <w:style w:type="paragraph" w:customStyle="1" w:styleId="Acknowledgements">
    <w:name w:val="Acknowledgements"/>
    <w:basedOn w:val="Normal"/>
    <w:next w:val="Normal"/>
    <w:qFormat/>
    <w:rsid w:val="00704D02"/>
    <w:pPr>
      <w:spacing w:before="120" w:line="360" w:lineRule="auto"/>
    </w:pPr>
    <w:rPr>
      <w:sz w:val="22"/>
    </w:rPr>
  </w:style>
  <w:style w:type="paragraph" w:customStyle="1" w:styleId="Tabletitle">
    <w:name w:val="Table title"/>
    <w:basedOn w:val="Normal"/>
    <w:next w:val="Normal"/>
    <w:qFormat/>
    <w:rsid w:val="00704D02"/>
    <w:pPr>
      <w:spacing w:before="240" w:line="360" w:lineRule="auto"/>
    </w:pPr>
  </w:style>
  <w:style w:type="paragraph" w:customStyle="1" w:styleId="Figurecaption">
    <w:name w:val="Figure caption"/>
    <w:basedOn w:val="Normal"/>
    <w:next w:val="Normal"/>
    <w:qFormat/>
    <w:rsid w:val="00704D02"/>
    <w:pPr>
      <w:spacing w:before="240" w:line="360" w:lineRule="auto"/>
    </w:pPr>
  </w:style>
  <w:style w:type="paragraph" w:customStyle="1" w:styleId="Footnotes">
    <w:name w:val="Footnotes"/>
    <w:basedOn w:val="Normal"/>
    <w:qFormat/>
    <w:rsid w:val="00704D02"/>
    <w:pPr>
      <w:spacing w:before="120" w:line="360" w:lineRule="auto"/>
      <w:ind w:left="482" w:hanging="482"/>
      <w:contextualSpacing/>
    </w:pPr>
    <w:rPr>
      <w:sz w:val="22"/>
    </w:rPr>
  </w:style>
  <w:style w:type="paragraph" w:customStyle="1" w:styleId="Notesoncontributors">
    <w:name w:val="Notes on contributors"/>
    <w:basedOn w:val="Normal"/>
    <w:qFormat/>
    <w:rsid w:val="00704D02"/>
    <w:pPr>
      <w:spacing w:before="240" w:line="360" w:lineRule="auto"/>
    </w:pPr>
    <w:rPr>
      <w:sz w:val="22"/>
    </w:rPr>
  </w:style>
  <w:style w:type="paragraph" w:customStyle="1" w:styleId="Normalparagraphstyle">
    <w:name w:val="Normal paragraph style"/>
    <w:basedOn w:val="Normal"/>
    <w:next w:val="Normal"/>
    <w:rsid w:val="00704D02"/>
  </w:style>
  <w:style w:type="paragraph" w:customStyle="1" w:styleId="Paragraph">
    <w:name w:val="Paragraph"/>
    <w:basedOn w:val="Normal"/>
    <w:next w:val="Newparagraph"/>
    <w:qFormat/>
    <w:rsid w:val="00704D02"/>
    <w:pPr>
      <w:widowControl w:val="0"/>
      <w:spacing w:before="240"/>
    </w:pPr>
  </w:style>
  <w:style w:type="paragraph" w:customStyle="1" w:styleId="Newparagraph">
    <w:name w:val="New paragraph"/>
    <w:basedOn w:val="Normal"/>
    <w:qFormat/>
    <w:rsid w:val="00704D02"/>
    <w:pPr>
      <w:ind w:firstLine="720"/>
    </w:pPr>
  </w:style>
  <w:style w:type="paragraph" w:styleId="NormalIndent">
    <w:name w:val="Normal Indent"/>
    <w:basedOn w:val="Normal"/>
    <w:rsid w:val="00704D02"/>
    <w:pPr>
      <w:ind w:left="720"/>
    </w:pPr>
  </w:style>
  <w:style w:type="paragraph" w:customStyle="1" w:styleId="References">
    <w:name w:val="References"/>
    <w:basedOn w:val="Normal"/>
    <w:qFormat/>
    <w:rsid w:val="00704D02"/>
    <w:pPr>
      <w:spacing w:before="120" w:line="360" w:lineRule="auto"/>
      <w:ind w:left="720" w:hanging="720"/>
      <w:contextualSpacing/>
    </w:pPr>
  </w:style>
  <w:style w:type="paragraph" w:customStyle="1" w:styleId="Subjectcodes">
    <w:name w:val="Subject codes"/>
    <w:basedOn w:val="Keywords"/>
    <w:next w:val="Paragraph"/>
    <w:qFormat/>
    <w:rsid w:val="00704D02"/>
  </w:style>
  <w:style w:type="paragraph" w:customStyle="1" w:styleId="Bulletedlist">
    <w:name w:val="Bulleted list"/>
    <w:basedOn w:val="Paragraph"/>
    <w:next w:val="Paragraph"/>
    <w:qFormat/>
    <w:rsid w:val="00704D02"/>
    <w:pPr>
      <w:widowControl/>
      <w:numPr>
        <w:numId w:val="4"/>
      </w:numPr>
      <w:spacing w:after="240"/>
      <w:contextualSpacing/>
    </w:pPr>
  </w:style>
  <w:style w:type="paragraph" w:customStyle="1" w:styleId="Heading4Paragraph">
    <w:name w:val="Heading 4 + Paragraph"/>
    <w:basedOn w:val="Paragraph"/>
    <w:next w:val="Newparagraph"/>
    <w:qFormat/>
    <w:rsid w:val="00704D02"/>
    <w:pPr>
      <w:widowControl/>
      <w:spacing w:before="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galh@gmail.com" TargetMode="Externa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vn@sun.ac.z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6A1A74-7F5F-4F19-8C13-0A4CC7EF6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13822</TotalTime>
  <Pages>34</Pages>
  <Words>37321</Words>
  <Characters>212734</Characters>
  <Application>Microsoft Office Word</Application>
  <DocSecurity>0</DocSecurity>
  <Lines>1772</Lines>
  <Paragraphs>499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dugalh</dc:creator>
  <cp:keywords/>
  <dc:description/>
  <cp:lastModifiedBy>dugalh</cp:lastModifiedBy>
  <cp:revision>34</cp:revision>
  <dcterms:created xsi:type="dcterms:W3CDTF">2017-06-30T13:14:00Z</dcterms:created>
  <dcterms:modified xsi:type="dcterms:W3CDTF">2018-04-25T15:32:00Z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http://www.zotero.org/styles/international-journal-of-remote-sensing</vt:lpwstr>
  </property>
  <property fmtid="{D5CDD505-2E9C-101B-9397-08002B2CF9AE}" pid="15" name="Mendeley Recent Style Name 6_1">
    <vt:lpwstr>International Journal of Remote Sensing</vt:lpwstr>
  </property>
  <property fmtid="{D5CDD505-2E9C-101B-9397-08002B2CF9AE}" pid="16" name="Mendeley Recent Style Id 7_1">
    <vt:lpwstr>http://www.zotero.org/styles/journal-of-applied-remote-sensing</vt:lpwstr>
  </property>
  <property fmtid="{D5CDD505-2E9C-101B-9397-08002B2CF9AE}" pid="17" name="Mendeley Recent Style Name 7_1">
    <vt:lpwstr>Journal of Applied Remote Sensing</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Mendeley Document_1">
    <vt:lpwstr>True</vt:lpwstr>
  </property>
  <property fmtid="{D5CDD505-2E9C-101B-9397-08002B2CF9AE}" pid="23" name="Mendeley Unique User Id_1">
    <vt:lpwstr>56904224-cd2d-35ab-8229-04fd27c806b9</vt:lpwstr>
  </property>
  <property fmtid="{D5CDD505-2E9C-101B-9397-08002B2CF9AE}" pid="24" name="Mendeley Citation Style_1">
    <vt:lpwstr>http://www.zotero.org/styles/international-journal-of-remote-sensing</vt:lpwstr>
  </property>
</Properties>
</file>