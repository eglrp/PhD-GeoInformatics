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  <w:keepNext/>
        <w:keepLines/>
      </w:pPr>
      <w:bookmarkStart w:id="0" w:name="_Ref447552510"/>
      <w:bookmarkStart w:id="1" w:name="_Ref447552506"/>
      <w:bookmarkStart w:id="2" w:name="_Toc448324324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 Statistical comparison between MODIS and DMC surface reflectance images</w:t>
      </w:r>
      <w:bookmarkEnd w:id="1"/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Near-infrared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 xml:space="preserve">1.70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2.</w:t>
            </w:r>
            <w:r>
              <w:t>50</w:t>
            </w:r>
            <w:r w:rsidRPr="004D49F8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0.91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1.18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1.7</w:t>
            </w:r>
            <w:r>
              <w:t>5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0.95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Green</w:t>
            </w:r>
          </w:p>
        </w:tc>
        <w:tc>
          <w:tcPr>
            <w:tcW w:w="1511" w:type="dxa"/>
          </w:tcPr>
          <w:p w:rsidR="003A19AB" w:rsidRPr="00147E99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0.7</w:t>
            </w:r>
            <w:r>
              <w:t>9</w:t>
            </w:r>
          </w:p>
        </w:tc>
        <w:tc>
          <w:tcPr>
            <w:tcW w:w="1512" w:type="dxa"/>
          </w:tcPr>
          <w:p w:rsidR="003A19AB" w:rsidRPr="00294E40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1.1</w:t>
            </w:r>
            <w:r>
              <w:t>6</w:t>
            </w:r>
          </w:p>
        </w:tc>
        <w:tc>
          <w:tcPr>
            <w:tcW w:w="1512" w:type="dxa"/>
          </w:tcPr>
          <w:p w:rsidR="003A19AB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Blue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A7EFB">
              <w:t>0.4</w:t>
            </w:r>
            <w:r>
              <w:t>8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4D49F8">
              <w:t>0.69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0.96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1.04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1.67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E53F2C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0.94</w:t>
            </w:r>
          </w:p>
        </w:tc>
      </w:tr>
    </w:tbl>
    <w:p w:rsidR="003A19AB" w:rsidRDefault="003A19AB" w:rsidP="003A19AB">
      <w:pPr>
        <w:pStyle w:val="Newparagraph"/>
      </w:pPr>
    </w:p>
    <w:p w:rsidR="003A19AB" w:rsidRPr="0002729A" w:rsidRDefault="003A19AB" w:rsidP="003A19AB">
      <w:pPr>
        <w:pStyle w:val="Tabletitle"/>
      </w:pPr>
      <w:bookmarkStart w:id="3" w:name="_Ref475460203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. </w:t>
      </w:r>
      <w:r w:rsidRPr="0002729A">
        <w:t xml:space="preserve"> </w:t>
      </w:r>
      <w:r>
        <w:t>Statistical comparison between SPOT 5 and MODIS surface reflectance images</w:t>
      </w:r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4.81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5.7</w:t>
            </w:r>
            <w:r>
              <w:t>9</w:t>
            </w:r>
            <w:r w:rsidRPr="00155C20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0.86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 xml:space="preserve"> </w:t>
            </w:r>
            <w:r w:rsidRPr="00BE558C">
              <w:t>2.8</w:t>
            </w:r>
            <w:r>
              <w:t>3</w:t>
            </w:r>
            <w:r w:rsidRPr="00BE558C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 xml:space="preserve">3.55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0.88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2.40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2.9</w:t>
            </w:r>
            <w:r>
              <w:t>1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0.87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3.35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4.27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0.87</w:t>
            </w:r>
          </w:p>
        </w:tc>
      </w:tr>
    </w:tbl>
    <w:p w:rsidR="003A19AB" w:rsidRDefault="003A19AB" w:rsidP="006669AF">
      <w:pPr>
        <w:pStyle w:val="Newparagraph"/>
      </w:pPr>
    </w:p>
    <w:p w:rsidR="003A19AB" w:rsidRPr="0002729A" w:rsidRDefault="003A19AB" w:rsidP="003A19AB">
      <w:pPr>
        <w:pStyle w:val="Tabletitle"/>
      </w:pPr>
      <w:bookmarkStart w:id="4" w:name="_Ref447556200"/>
      <w:bookmarkStart w:id="5" w:name="_Ref452304869"/>
      <w:bookmarkStart w:id="6" w:name="_Toc448324325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bookmarkEnd w:id="5"/>
      <w:r>
        <w:t>.</w:t>
      </w:r>
      <w:r w:rsidRPr="0002729A">
        <w:t xml:space="preserve"> </w:t>
      </w:r>
      <w:r>
        <w:t xml:space="preserve"> Statistical comparison between SPOT 5 and DMC surface reflectance images</w:t>
      </w:r>
      <w:bookmarkEnd w:id="6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7" w:author="dugalh" w:date="2018-03-29T14:00:00Z">
              <w:r>
                <w:t>4.00</w:t>
              </w:r>
            </w:ins>
            <w:del w:id="8" w:author="dugalh" w:date="2018-03-29T14:00:00Z">
              <w:r w:rsidR="003A19AB" w:rsidRPr="00147E99" w:rsidDel="008C0D69">
                <w:delText>5.88</w:delText>
              </w:r>
            </w:del>
          </w:p>
        </w:tc>
        <w:tc>
          <w:tcPr>
            <w:tcW w:w="1512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9" w:author="dugalh" w:date="2018-03-29T14:00:00Z">
              <w:r>
                <w:t>5.66</w:t>
              </w:r>
            </w:ins>
            <w:del w:id="10" w:author="dugalh" w:date="2018-03-29T14:01:00Z">
              <w:r w:rsidR="003A19AB" w:rsidRPr="00294E40" w:rsidDel="008C0D69">
                <w:delText>7.72</w:delText>
              </w:r>
            </w:del>
            <w:r w:rsidR="003A19AB" w:rsidRPr="00294E40">
              <w:t xml:space="preserve">  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ins w:id="11" w:author="dugalh" w:date="2018-03-29T13:34:00Z">
              <w:r w:rsidR="003D6CBF">
                <w:t>80</w:t>
              </w:r>
            </w:ins>
            <w:del w:id="12" w:author="dugalh" w:date="2018-03-29T13:34:00Z">
              <w:r w:rsidDel="003D6CBF">
                <w:delText>72</w:delText>
              </w:r>
            </w:del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13" w:author="dugalh" w:date="2018-03-29T14:00:00Z">
              <w:r>
                <w:t>3.11</w:t>
              </w:r>
            </w:ins>
            <w:del w:id="14" w:author="dugalh" w:date="2018-03-29T14:00:00Z">
              <w:r w:rsidR="003A19AB" w:rsidRPr="00147E99" w:rsidDel="008C0D69">
                <w:delText>3.7</w:delText>
              </w:r>
              <w:r w:rsidR="003A19AB" w:rsidDel="008C0D69">
                <w:delText>4</w:delText>
              </w:r>
            </w:del>
            <w:r w:rsidR="003A19AB" w:rsidRPr="00147E99">
              <w:t xml:space="preserve"> </w:t>
            </w:r>
          </w:p>
        </w:tc>
        <w:tc>
          <w:tcPr>
            <w:tcW w:w="1512" w:type="dxa"/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15" w:author="dugalh" w:date="2018-03-29T14:01:00Z">
              <w:r>
                <w:t>4.27</w:t>
              </w:r>
            </w:ins>
            <w:del w:id="16" w:author="dugalh" w:date="2018-03-29T14:01:00Z">
              <w:r w:rsidR="003A19AB" w:rsidRPr="00294E40" w:rsidDel="008C0D69">
                <w:delText>5.42</w:delText>
              </w:r>
            </w:del>
          </w:p>
        </w:tc>
        <w:tc>
          <w:tcPr>
            <w:tcW w:w="1512" w:type="dxa"/>
          </w:tcPr>
          <w:p w:rsidR="003A19AB" w:rsidRPr="00766FB7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ins w:id="17" w:author="dugalh" w:date="2018-03-29T13:34:00Z">
              <w:r w:rsidR="003D6CBF">
                <w:t>86</w:t>
              </w:r>
            </w:ins>
            <w:del w:id="18" w:author="dugalh" w:date="2018-03-29T13:34:00Z">
              <w:r w:rsidDel="003D6CBF">
                <w:delText>74</w:delText>
              </w:r>
            </w:del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19" w:author="dugalh" w:date="2018-03-29T14:00:00Z">
              <w:r>
                <w:t>3.19</w:t>
              </w:r>
            </w:ins>
            <w:del w:id="20" w:author="dugalh" w:date="2018-03-29T14:00:00Z">
              <w:r w:rsidR="003A19AB" w:rsidRPr="00147E99" w:rsidDel="008C0D69">
                <w:delText>2.9</w:delText>
              </w:r>
              <w:r w:rsidR="003A19AB" w:rsidDel="008C0D69">
                <w:delText>3</w:delText>
              </w:r>
            </w:del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21" w:author="dugalh" w:date="2018-03-29T14:01:00Z">
              <w:r>
                <w:t>3.86</w:t>
              </w:r>
            </w:ins>
            <w:del w:id="22" w:author="dugalh" w:date="2018-03-29T14:01:00Z">
              <w:r w:rsidR="003A19AB" w:rsidRPr="00294E40" w:rsidDel="008C0D69">
                <w:delText>4.29</w:delText>
              </w:r>
            </w:del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>
              <w:t>0.</w:t>
            </w:r>
            <w:ins w:id="23" w:author="dugalh" w:date="2018-03-29T13:34:00Z">
              <w:r w:rsidR="003D6CBF">
                <w:t>85</w:t>
              </w:r>
            </w:ins>
            <w:del w:id="24" w:author="dugalh" w:date="2018-03-29T13:34:00Z">
              <w:r w:rsidDel="003D6CBF">
                <w:delText>70</w:delText>
              </w:r>
            </w:del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25" w:author="dugalh" w:date="2018-03-29T14:00:00Z">
              <w:r>
                <w:rPr>
                  <w:b/>
                  <w:bCs/>
                </w:rPr>
                <w:t>3.43</w:t>
              </w:r>
            </w:ins>
            <w:del w:id="26" w:author="dugalh" w:date="2018-03-29T14:00:00Z">
              <w:r w:rsidR="003A19AB" w:rsidRPr="00CA2802" w:rsidDel="008C0D69">
                <w:rPr>
                  <w:b/>
                  <w:bCs/>
                </w:rPr>
                <w:delText>4.18</w:delText>
              </w:r>
            </w:del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8C0D69" w:rsidP="008C0D69">
            <w:pPr>
              <w:pStyle w:val="1TableText"/>
              <w:tabs>
                <w:tab w:val="num" w:pos="993"/>
              </w:tabs>
              <w:jc w:val="center"/>
            </w:pPr>
            <w:ins w:id="27" w:author="dugalh" w:date="2018-03-29T14:01:00Z">
              <w:r>
                <w:rPr>
                  <w:b/>
                  <w:bCs/>
                </w:rPr>
                <w:t>4.66</w:t>
              </w:r>
            </w:ins>
            <w:del w:id="28" w:author="dugalh" w:date="2018-03-29T14:01:00Z">
              <w:r w:rsidR="003A19AB" w:rsidRPr="00CA2802" w:rsidDel="008C0D69">
                <w:rPr>
                  <w:b/>
                  <w:bCs/>
                </w:rPr>
                <w:delText>5.99</w:delText>
              </w:r>
            </w:del>
            <w:bookmarkStart w:id="29" w:name="_GoBack"/>
            <w:bookmarkEnd w:id="29"/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3D6CB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</w:t>
            </w:r>
            <w:ins w:id="30" w:author="dugalh" w:date="2018-03-29T13:35:00Z">
              <w:r w:rsidR="003D6CBF">
                <w:rPr>
                  <w:b/>
                  <w:bCs/>
                </w:rPr>
                <w:t>84</w:t>
              </w:r>
            </w:ins>
            <w:del w:id="31" w:author="dugalh" w:date="2018-03-29T13:35:00Z">
              <w:r w:rsidRPr="00CA2802" w:rsidDel="003D6CBF">
                <w:rPr>
                  <w:b/>
                  <w:bCs/>
                </w:rPr>
                <w:delText>72</w:delText>
              </w:r>
            </w:del>
          </w:p>
        </w:tc>
      </w:tr>
    </w:tbl>
    <w:p w:rsidR="00452654" w:rsidRDefault="008C0D69" w:rsidP="006669AF">
      <w:pPr>
        <w:pStyle w:val="Newparagraph"/>
      </w:pPr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galh">
    <w15:presenceInfo w15:providerId="None" w15:userId="duga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9681F"/>
    <w:rsid w:val="001138DC"/>
    <w:rsid w:val="002B2D50"/>
    <w:rsid w:val="003A19AB"/>
    <w:rsid w:val="003D6CBF"/>
    <w:rsid w:val="006669AF"/>
    <w:rsid w:val="006F75E2"/>
    <w:rsid w:val="008C0D69"/>
    <w:rsid w:val="009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A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6669AF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6669AF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6669AF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6669AF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6669AF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6669AF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6669AF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669A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6669AF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6669AF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6669A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6669A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6669AF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6669AF"/>
  </w:style>
  <w:style w:type="paragraph" w:customStyle="1" w:styleId="Abstract">
    <w:name w:val="Abstract"/>
    <w:basedOn w:val="Normal"/>
    <w:next w:val="Keywords"/>
    <w:qFormat/>
    <w:rsid w:val="006669AF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6669AF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6669AF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6669AF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6669AF"/>
    <w:pPr>
      <w:widowControl/>
      <w:spacing w:after="240"/>
      <w:ind w:left="720" w:hanging="153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6669AF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6669AF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6669AF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669AF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6669AF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6669AF"/>
  </w:style>
  <w:style w:type="paragraph" w:customStyle="1" w:styleId="Paragraph">
    <w:name w:val="Paragraph"/>
    <w:basedOn w:val="Normal"/>
    <w:next w:val="Newparagraph"/>
    <w:qFormat/>
    <w:rsid w:val="006669AF"/>
    <w:pPr>
      <w:widowControl w:val="0"/>
      <w:spacing w:before="240"/>
    </w:pPr>
  </w:style>
  <w:style w:type="paragraph" w:styleId="NormalIndent">
    <w:name w:val="Normal Indent"/>
    <w:basedOn w:val="Normal"/>
    <w:rsid w:val="006669AF"/>
    <w:pPr>
      <w:ind w:left="720"/>
    </w:pPr>
  </w:style>
  <w:style w:type="paragraph" w:customStyle="1" w:styleId="References">
    <w:name w:val="References"/>
    <w:basedOn w:val="Normal"/>
    <w:qFormat/>
    <w:rsid w:val="006669AF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6669AF"/>
  </w:style>
  <w:style w:type="paragraph" w:customStyle="1" w:styleId="Bulletedlist">
    <w:name w:val="Bulleted list"/>
    <w:basedOn w:val="Paragraph"/>
    <w:next w:val="Paragraph"/>
    <w:qFormat/>
    <w:rsid w:val="006669AF"/>
    <w:pPr>
      <w:widowControl/>
      <w:spacing w:after="240"/>
      <w:ind w:left="720" w:hanging="360"/>
      <w:contextualSpacing/>
    </w:pPr>
  </w:style>
  <w:style w:type="paragraph" w:styleId="FootnoteText">
    <w:name w:val="footnote text"/>
    <w:basedOn w:val="Normal"/>
    <w:link w:val="Foot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6669AF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669AF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669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6669AF"/>
    <w:rPr>
      <w:vertAlign w:val="superscript"/>
    </w:rPr>
  </w:style>
  <w:style w:type="paragraph" w:styleId="Header">
    <w:name w:val="header"/>
    <w:basedOn w:val="Normal"/>
    <w:link w:val="HeaderChar"/>
    <w:rsid w:val="006669AF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6669AF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6669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6669AF"/>
    <w:pPr>
      <w:widowControl/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5</cp:revision>
  <dcterms:created xsi:type="dcterms:W3CDTF">2017-06-29T09:33:00Z</dcterms:created>
  <dcterms:modified xsi:type="dcterms:W3CDTF">2018-03-29T12:01:00Z</dcterms:modified>
</cp:coreProperties>
</file>