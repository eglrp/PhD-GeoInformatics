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4B0652" w14:textId="77777777" w:rsidR="00981724" w:rsidRPr="005A07AC" w:rsidRDefault="00981724" w:rsidP="00BB6FE2">
      <w:pPr>
        <w:widowControl/>
        <w:suppressAutoHyphens w:val="0"/>
        <w:spacing w:line="360" w:lineRule="auto"/>
        <w:jc w:val="center"/>
        <w:rPr>
          <w:rFonts w:ascii="Arial" w:eastAsia="MS Mincho" w:hAnsi="Arial" w:cs="Arial"/>
          <w:sz w:val="22"/>
          <w:szCs w:val="22"/>
          <w:lang w:eastAsia="en-US"/>
        </w:rPr>
      </w:pPr>
    </w:p>
    <w:p w14:paraId="293E3ADA" w14:textId="77777777" w:rsidR="00981724" w:rsidRPr="005A07AC" w:rsidRDefault="00981724" w:rsidP="00BB6FE2">
      <w:pPr>
        <w:widowControl/>
        <w:suppressAutoHyphens w:val="0"/>
        <w:spacing w:line="360" w:lineRule="auto"/>
        <w:jc w:val="center"/>
        <w:rPr>
          <w:rFonts w:ascii="Arial" w:eastAsia="MS Mincho" w:hAnsi="Arial" w:cs="Arial"/>
          <w:sz w:val="22"/>
          <w:szCs w:val="22"/>
          <w:lang w:eastAsia="en-US"/>
        </w:rPr>
      </w:pPr>
    </w:p>
    <w:p w14:paraId="53648679"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p>
    <w:p w14:paraId="5287C286"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p>
    <w:p w14:paraId="3D3E5E1B"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p>
    <w:p w14:paraId="1CACF9F8"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p>
    <w:p w14:paraId="32FE4F80"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p>
    <w:p w14:paraId="613CA203"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p>
    <w:p w14:paraId="6E2035FD"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r w:rsidRPr="005A07AC">
        <w:rPr>
          <w:rFonts w:ascii="Arial" w:eastAsia="MS Mincho" w:hAnsi="Arial" w:cs="Arial"/>
          <w:b/>
          <w:noProof/>
          <w:sz w:val="22"/>
          <w:szCs w:val="22"/>
          <w:lang w:val="en-GB" w:eastAsia="en-GB"/>
        </w:rPr>
        <w:drawing>
          <wp:anchor distT="0" distB="0" distL="114300" distR="114300" simplePos="0" relativeHeight="251657728" behindDoc="1" locked="0" layoutInCell="1" allowOverlap="1" wp14:anchorId="38FDB4FB" wp14:editId="7814E164">
            <wp:simplePos x="0" y="0"/>
            <wp:positionH relativeFrom="column">
              <wp:align>center</wp:align>
            </wp:positionH>
            <wp:positionV relativeFrom="paragraph">
              <wp:posOffset>297180</wp:posOffset>
            </wp:positionV>
            <wp:extent cx="7984490" cy="6718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loc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84490" cy="67183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anchor>
        </w:drawing>
      </w:r>
    </w:p>
    <w:p w14:paraId="64C41023" w14:textId="77777777" w:rsidR="00981724" w:rsidRPr="005A07AC" w:rsidRDefault="00981724" w:rsidP="00BB6FE2">
      <w:pPr>
        <w:widowControl/>
        <w:suppressAutoHyphens w:val="0"/>
        <w:spacing w:line="360" w:lineRule="auto"/>
        <w:jc w:val="center"/>
        <w:rPr>
          <w:rFonts w:ascii="Arial" w:eastAsia="MS Mincho" w:hAnsi="Arial" w:cs="Arial"/>
          <w:b/>
          <w:sz w:val="22"/>
          <w:szCs w:val="22"/>
          <w:lang w:eastAsia="en-US"/>
        </w:rPr>
      </w:pPr>
    </w:p>
    <w:p w14:paraId="50ABF7D7" w14:textId="77777777" w:rsidR="00981724" w:rsidRPr="005A07AC" w:rsidRDefault="00981724" w:rsidP="00BB6FE2">
      <w:pPr>
        <w:widowControl/>
        <w:suppressAutoHyphens w:val="0"/>
        <w:spacing w:line="360" w:lineRule="auto"/>
        <w:jc w:val="center"/>
        <w:rPr>
          <w:rFonts w:ascii="Arial" w:eastAsia="MS Mincho" w:hAnsi="Arial" w:cs="Arial"/>
          <w:b/>
          <w:color w:val="365F91" w:themeColor="accent1" w:themeShade="BF"/>
          <w:lang w:eastAsia="en-US"/>
        </w:rPr>
      </w:pPr>
      <w:r w:rsidRPr="005A07AC">
        <w:rPr>
          <w:rFonts w:ascii="Arial" w:eastAsia="MS Mincho" w:hAnsi="Arial" w:cs="Arial"/>
          <w:b/>
          <w:color w:val="365F91" w:themeColor="accent1" w:themeShade="BF"/>
          <w:lang w:eastAsia="en-US"/>
        </w:rPr>
        <w:t>CONFIDENTIAL DRAFT VERSION</w:t>
      </w:r>
    </w:p>
    <w:p w14:paraId="704FC6DF" w14:textId="77777777" w:rsidR="00981724" w:rsidRPr="005A07AC" w:rsidRDefault="00981724" w:rsidP="00BB6FE2">
      <w:pPr>
        <w:widowControl/>
        <w:suppressAutoHyphens w:val="0"/>
        <w:spacing w:line="360" w:lineRule="auto"/>
        <w:jc w:val="center"/>
        <w:rPr>
          <w:rFonts w:ascii="Arial" w:eastAsia="MS Mincho" w:hAnsi="Arial" w:cs="Arial"/>
          <w:b/>
          <w:color w:val="365F91" w:themeColor="accent1" w:themeShade="BF"/>
          <w:lang w:eastAsia="en-US"/>
        </w:rPr>
      </w:pPr>
    </w:p>
    <w:p w14:paraId="3F8D5C10"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p>
    <w:p w14:paraId="2D119FD0"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r w:rsidRPr="005A07AC">
        <w:rPr>
          <w:rFonts w:ascii="Arial" w:eastAsia="MS Mincho" w:hAnsi="Arial" w:cs="Arial"/>
          <w:color w:val="365F91" w:themeColor="accent1" w:themeShade="BF"/>
          <w:lang w:eastAsia="en-US"/>
        </w:rPr>
        <w:t>PROPOSED SOUTH AFRICAN</w:t>
      </w:r>
    </w:p>
    <w:p w14:paraId="182CCBC7" w14:textId="77777777" w:rsidR="00981724" w:rsidRPr="005A07AC" w:rsidRDefault="00DA482D" w:rsidP="00BB6FE2">
      <w:pPr>
        <w:widowControl/>
        <w:suppressAutoHyphens w:val="0"/>
        <w:spacing w:line="360" w:lineRule="auto"/>
        <w:jc w:val="center"/>
        <w:rPr>
          <w:rFonts w:ascii="Arial" w:eastAsia="MS Mincho" w:hAnsi="Arial" w:cs="Arial"/>
          <w:color w:val="365F91" w:themeColor="accent1" w:themeShade="BF"/>
          <w:lang w:eastAsia="en-US"/>
        </w:rPr>
      </w:pPr>
      <w:r w:rsidRPr="005A07AC">
        <w:rPr>
          <w:rFonts w:ascii="Arial" w:eastAsia="MS Mincho" w:hAnsi="Arial" w:cs="Arial"/>
          <w:color w:val="365F91" w:themeColor="accent1" w:themeShade="BF"/>
          <w:lang w:eastAsia="en-US"/>
        </w:rPr>
        <w:t>PROVISIONAL</w:t>
      </w:r>
      <w:r w:rsidR="00981724" w:rsidRPr="005A07AC">
        <w:rPr>
          <w:rFonts w:ascii="Arial" w:eastAsia="MS Mincho" w:hAnsi="Arial" w:cs="Arial"/>
          <w:color w:val="365F91" w:themeColor="accent1" w:themeShade="BF"/>
          <w:lang w:eastAsia="en-US"/>
        </w:rPr>
        <w:t xml:space="preserve"> PATENT APPLICATION</w:t>
      </w:r>
    </w:p>
    <w:p w14:paraId="09924346"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p>
    <w:p w14:paraId="4B2B8DD3" w14:textId="010C77E8"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r w:rsidRPr="005A07AC">
        <w:rPr>
          <w:rFonts w:ascii="Arial" w:eastAsia="MS Mincho" w:hAnsi="Arial" w:cs="Arial"/>
          <w:b/>
          <w:color w:val="365F91" w:themeColor="accent1" w:themeShade="BF"/>
          <w:lang w:eastAsia="en-US"/>
        </w:rPr>
        <w:t>Title:</w:t>
      </w:r>
      <w:r w:rsidRPr="005A07AC">
        <w:rPr>
          <w:rFonts w:ascii="Arial" w:eastAsia="MS Mincho" w:hAnsi="Arial" w:cs="Arial"/>
          <w:color w:val="365F91" w:themeColor="accent1" w:themeShade="BF"/>
          <w:lang w:eastAsia="en-US"/>
        </w:rPr>
        <w:t xml:space="preserve"> </w:t>
      </w:r>
      <w:r w:rsidR="00A24D4D" w:rsidRPr="005A07AC">
        <w:rPr>
          <w:rFonts w:ascii="Arial" w:eastAsia="MS Mincho" w:hAnsi="Arial" w:cs="Arial"/>
          <w:color w:val="365F91" w:themeColor="accent1" w:themeShade="BF"/>
          <w:lang w:eastAsia="en-US"/>
        </w:rPr>
        <w:t>Generating Radiometrically Corrected Surface</w:t>
      </w:r>
      <w:r w:rsidR="00DE3F2E" w:rsidRPr="005A07AC">
        <w:rPr>
          <w:rFonts w:ascii="Arial" w:eastAsia="MS Mincho" w:hAnsi="Arial" w:cs="Arial"/>
          <w:color w:val="365F91" w:themeColor="accent1" w:themeShade="BF"/>
          <w:lang w:eastAsia="en-US"/>
        </w:rPr>
        <w:t xml:space="preserve"> Images</w:t>
      </w:r>
    </w:p>
    <w:p w14:paraId="60ECB6BC"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p>
    <w:p w14:paraId="742B3764"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r w:rsidRPr="005A07AC">
        <w:rPr>
          <w:rFonts w:ascii="Arial" w:eastAsia="MS Mincho" w:hAnsi="Arial" w:cs="Arial"/>
          <w:b/>
          <w:color w:val="365F91" w:themeColor="accent1" w:themeShade="BF"/>
          <w:lang w:eastAsia="en-US"/>
        </w:rPr>
        <w:t>Country:</w:t>
      </w:r>
      <w:r w:rsidRPr="005A07AC">
        <w:rPr>
          <w:rFonts w:ascii="Arial" w:eastAsia="MS Mincho" w:hAnsi="Arial" w:cs="Arial"/>
          <w:color w:val="365F91" w:themeColor="accent1" w:themeShade="BF"/>
          <w:lang w:eastAsia="en-US"/>
        </w:rPr>
        <w:t xml:space="preserve"> South Africa</w:t>
      </w:r>
    </w:p>
    <w:p w14:paraId="38F8E327"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p>
    <w:p w14:paraId="3F2F1154" w14:textId="12F98955"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r w:rsidRPr="005A07AC">
        <w:rPr>
          <w:rFonts w:ascii="Arial" w:eastAsia="MS Mincho" w:hAnsi="Arial" w:cs="Arial"/>
          <w:b/>
          <w:color w:val="365F91" w:themeColor="accent1" w:themeShade="BF"/>
          <w:lang w:eastAsia="en-US"/>
        </w:rPr>
        <w:t>Applica</w:t>
      </w:r>
      <w:r w:rsidR="002D6A66" w:rsidRPr="005A07AC">
        <w:rPr>
          <w:rFonts w:ascii="Arial" w:eastAsia="MS Mincho" w:hAnsi="Arial" w:cs="Arial"/>
          <w:b/>
          <w:color w:val="365F91" w:themeColor="accent1" w:themeShade="BF"/>
          <w:lang w:eastAsia="en-US"/>
        </w:rPr>
        <w:t>nt</w:t>
      </w:r>
      <w:r w:rsidRPr="005A07AC">
        <w:rPr>
          <w:rFonts w:ascii="Arial" w:eastAsia="MS Mincho" w:hAnsi="Arial" w:cs="Arial"/>
          <w:b/>
          <w:color w:val="365F91" w:themeColor="accent1" w:themeShade="BF"/>
          <w:lang w:eastAsia="en-US"/>
        </w:rPr>
        <w:t>(s):</w:t>
      </w:r>
      <w:r w:rsidRPr="005A07AC">
        <w:rPr>
          <w:rFonts w:ascii="Arial" w:eastAsia="MS Mincho" w:hAnsi="Arial" w:cs="Arial"/>
          <w:color w:val="365F91" w:themeColor="accent1" w:themeShade="BF"/>
          <w:lang w:eastAsia="en-US"/>
        </w:rPr>
        <w:t xml:space="preserve"> </w:t>
      </w:r>
      <w:r w:rsidR="00DE3F2E" w:rsidRPr="005A07AC">
        <w:rPr>
          <w:rFonts w:ascii="Arial" w:eastAsia="MS Mincho" w:hAnsi="Arial" w:cs="Arial"/>
          <w:color w:val="365F91" w:themeColor="accent1" w:themeShade="BF"/>
          <w:lang w:eastAsia="en-US"/>
        </w:rPr>
        <w:t>STELLENBOSCH UNIVERSITY</w:t>
      </w:r>
    </w:p>
    <w:p w14:paraId="0BB8AC45"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p>
    <w:p w14:paraId="46B583FF" w14:textId="4057D5FB"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r w:rsidRPr="005A07AC">
        <w:rPr>
          <w:rFonts w:ascii="Arial" w:eastAsia="MS Mincho" w:hAnsi="Arial" w:cs="Arial"/>
          <w:b/>
          <w:color w:val="365F91" w:themeColor="accent1" w:themeShade="BF"/>
          <w:lang w:eastAsia="en-US"/>
        </w:rPr>
        <w:t>Inventor(s):</w:t>
      </w:r>
      <w:r w:rsidRPr="005A07AC">
        <w:rPr>
          <w:rFonts w:ascii="Arial" w:eastAsia="MS Mincho" w:hAnsi="Arial" w:cs="Arial"/>
          <w:color w:val="365F91" w:themeColor="accent1" w:themeShade="BF"/>
          <w:lang w:eastAsia="en-US"/>
        </w:rPr>
        <w:t xml:space="preserve"> </w:t>
      </w:r>
      <w:r w:rsidR="00DE3F2E" w:rsidRPr="005A07AC">
        <w:rPr>
          <w:rFonts w:ascii="Arial" w:eastAsia="MS Mincho" w:hAnsi="Arial" w:cs="Arial"/>
          <w:color w:val="365F91" w:themeColor="accent1" w:themeShade="BF"/>
          <w:lang w:eastAsia="en-US"/>
        </w:rPr>
        <w:t>Adriaan van Niekerk, Dugal Jeremy Harris</w:t>
      </w:r>
    </w:p>
    <w:p w14:paraId="3C959891" w14:textId="77777777" w:rsidR="00981724" w:rsidRPr="005A07AC" w:rsidRDefault="00981724" w:rsidP="00BB6FE2">
      <w:pPr>
        <w:widowControl/>
        <w:suppressAutoHyphens w:val="0"/>
        <w:spacing w:line="360" w:lineRule="auto"/>
        <w:jc w:val="center"/>
        <w:rPr>
          <w:rFonts w:ascii="Arial" w:eastAsia="MS Mincho" w:hAnsi="Arial" w:cs="Arial"/>
          <w:color w:val="365F91" w:themeColor="accent1" w:themeShade="BF"/>
          <w:lang w:eastAsia="en-US"/>
        </w:rPr>
      </w:pPr>
    </w:p>
    <w:p w14:paraId="520ABEBA" w14:textId="27BED446" w:rsidR="00981724" w:rsidRPr="005A07AC" w:rsidRDefault="00160C5A" w:rsidP="00BB6FE2">
      <w:pPr>
        <w:widowControl/>
        <w:suppressAutoHyphens w:val="0"/>
        <w:spacing w:line="360" w:lineRule="auto"/>
        <w:jc w:val="center"/>
        <w:rPr>
          <w:rFonts w:ascii="Arial" w:eastAsia="MS Mincho" w:hAnsi="Arial" w:cs="Arial"/>
          <w:color w:val="365F91" w:themeColor="accent1" w:themeShade="BF"/>
          <w:lang w:eastAsia="en-US"/>
        </w:rPr>
      </w:pPr>
      <w:r w:rsidRPr="005A07AC">
        <w:rPr>
          <w:rFonts w:ascii="Arial" w:eastAsia="MS Mincho" w:hAnsi="Arial" w:cs="Arial"/>
          <w:b/>
          <w:color w:val="365F91" w:themeColor="accent1" w:themeShade="BF"/>
          <w:lang w:eastAsia="en-US"/>
        </w:rPr>
        <w:t xml:space="preserve">Von Seidels </w:t>
      </w:r>
      <w:r w:rsidR="00981724" w:rsidRPr="005A07AC">
        <w:rPr>
          <w:rFonts w:ascii="Arial" w:eastAsia="MS Mincho" w:hAnsi="Arial" w:cs="Arial"/>
          <w:b/>
          <w:color w:val="365F91" w:themeColor="accent1" w:themeShade="BF"/>
          <w:lang w:eastAsia="en-US"/>
        </w:rPr>
        <w:t>Ref No:</w:t>
      </w:r>
      <w:r w:rsidR="00981724" w:rsidRPr="005A07AC">
        <w:rPr>
          <w:rFonts w:ascii="Arial" w:eastAsia="MS Mincho" w:hAnsi="Arial" w:cs="Arial"/>
          <w:color w:val="365F91" w:themeColor="accent1" w:themeShade="BF"/>
          <w:lang w:eastAsia="en-US"/>
        </w:rPr>
        <w:t xml:space="preserve"> </w:t>
      </w:r>
      <w:r w:rsidR="00DE3F2E" w:rsidRPr="005A07AC">
        <w:rPr>
          <w:rFonts w:ascii="Arial" w:eastAsia="MS Mincho" w:hAnsi="Arial" w:cs="Arial"/>
          <w:color w:val="365F91" w:themeColor="accent1" w:themeShade="BF"/>
          <w:lang w:eastAsia="en-US"/>
        </w:rPr>
        <w:t>P3284ZA00</w:t>
      </w:r>
    </w:p>
    <w:p w14:paraId="0143CD6D" w14:textId="77777777" w:rsidR="00160C5A" w:rsidRPr="005A07AC" w:rsidRDefault="00160C5A" w:rsidP="00BB6FE2">
      <w:pPr>
        <w:widowControl/>
        <w:suppressAutoHyphens w:val="0"/>
        <w:spacing w:line="360" w:lineRule="auto"/>
        <w:jc w:val="center"/>
        <w:rPr>
          <w:rFonts w:ascii="Arial" w:eastAsia="MS Mincho" w:hAnsi="Arial" w:cs="Arial"/>
          <w:sz w:val="22"/>
          <w:szCs w:val="22"/>
          <w:lang w:eastAsia="en-US"/>
        </w:rPr>
      </w:pPr>
    </w:p>
    <w:p w14:paraId="421CB4DF" w14:textId="77777777" w:rsidR="00981724" w:rsidRPr="005A07AC" w:rsidRDefault="00981724" w:rsidP="00BB6FE2">
      <w:pPr>
        <w:widowControl/>
        <w:suppressAutoHyphens w:val="0"/>
        <w:spacing w:line="360" w:lineRule="auto"/>
        <w:rPr>
          <w:rFonts w:ascii="Arial" w:eastAsia="MS Mincho" w:hAnsi="Arial" w:cs="Arial"/>
          <w:sz w:val="22"/>
          <w:szCs w:val="22"/>
          <w:lang w:eastAsia="en-US"/>
        </w:rPr>
      </w:pPr>
      <w:r w:rsidRPr="005A07AC">
        <w:rPr>
          <w:rFonts w:ascii="Arial" w:eastAsia="MS Mincho" w:hAnsi="Arial" w:cs="Arial"/>
          <w:sz w:val="22"/>
          <w:szCs w:val="22"/>
          <w:lang w:eastAsia="en-US"/>
        </w:rPr>
        <w:br w:type="page"/>
      </w:r>
    </w:p>
    <w:p w14:paraId="6253A211" w14:textId="77777777" w:rsidR="00F40CDD" w:rsidRPr="005A07AC" w:rsidRDefault="00F40CDD" w:rsidP="00BB6FE2">
      <w:pPr>
        <w:spacing w:line="360" w:lineRule="auto"/>
        <w:rPr>
          <w:rFonts w:ascii="Arial" w:hAnsi="Arial" w:cs="Arial"/>
          <w:sz w:val="22"/>
          <w:szCs w:val="22"/>
          <w:lang w:val="en-ZA"/>
        </w:rPr>
        <w:sectPr w:rsidR="00F40CDD" w:rsidRPr="005A07AC" w:rsidSect="00B94FA5">
          <w:headerReference w:type="default" r:id="rId9"/>
          <w:headerReference w:type="first" r:id="rId10"/>
          <w:footerReference w:type="first" r:id="rId11"/>
          <w:footnotePr>
            <w:pos w:val="beneathText"/>
          </w:footnotePr>
          <w:pgSz w:w="11905" w:h="16837"/>
          <w:pgMar w:top="1134" w:right="1134" w:bottom="1134" w:left="1134" w:header="720" w:footer="720" w:gutter="0"/>
          <w:cols w:space="720"/>
          <w:titlePg/>
          <w:docGrid w:linePitch="326"/>
        </w:sectPr>
      </w:pPr>
    </w:p>
    <w:p w14:paraId="0DF012DF" w14:textId="12DDB629" w:rsidR="001625F6" w:rsidRPr="005A07AC" w:rsidRDefault="00A24D4D" w:rsidP="00BB6FE2">
      <w:pPr>
        <w:spacing w:line="360" w:lineRule="auto"/>
        <w:jc w:val="center"/>
        <w:rPr>
          <w:rFonts w:ascii="Arial" w:hAnsi="Arial" w:cs="Arial"/>
          <w:b/>
          <w:caps/>
          <w:sz w:val="22"/>
          <w:szCs w:val="22"/>
          <w:lang w:val="en-ZA"/>
        </w:rPr>
      </w:pPr>
      <w:r w:rsidRPr="005A07AC">
        <w:rPr>
          <w:rFonts w:ascii="Arial" w:eastAsia="MS Mincho" w:hAnsi="Arial" w:cs="Arial"/>
          <w:b/>
          <w:caps/>
          <w:sz w:val="22"/>
          <w:szCs w:val="22"/>
          <w:lang w:eastAsia="en-US"/>
        </w:rPr>
        <w:lastRenderedPageBreak/>
        <w:t>GENERATING RADIOMETRICALLY CORRECTED SURFACE</w:t>
      </w:r>
      <w:r w:rsidR="00DE3F2E" w:rsidRPr="005A07AC">
        <w:rPr>
          <w:rFonts w:ascii="Arial" w:eastAsia="MS Mincho" w:hAnsi="Arial" w:cs="Arial"/>
          <w:b/>
          <w:caps/>
          <w:sz w:val="22"/>
          <w:szCs w:val="22"/>
          <w:lang w:eastAsia="en-US"/>
        </w:rPr>
        <w:t xml:space="preserve"> Images</w:t>
      </w:r>
    </w:p>
    <w:p w14:paraId="4E10B274" w14:textId="77777777" w:rsidR="001625F6" w:rsidRPr="005A07AC" w:rsidRDefault="001625F6" w:rsidP="00BB6FE2">
      <w:pPr>
        <w:spacing w:line="360" w:lineRule="auto"/>
        <w:jc w:val="both"/>
        <w:rPr>
          <w:rFonts w:ascii="Arial" w:hAnsi="Arial" w:cs="Arial"/>
          <w:sz w:val="22"/>
          <w:szCs w:val="22"/>
          <w:lang w:val="en-ZA"/>
        </w:rPr>
      </w:pPr>
    </w:p>
    <w:p w14:paraId="719AE3E1" w14:textId="77777777" w:rsidR="000F0685" w:rsidRPr="005A07AC" w:rsidRDefault="000F0685" w:rsidP="00BB6FE2">
      <w:pPr>
        <w:spacing w:line="360" w:lineRule="auto"/>
        <w:jc w:val="both"/>
        <w:rPr>
          <w:rFonts w:ascii="Arial" w:hAnsi="Arial" w:cs="Arial"/>
          <w:sz w:val="22"/>
          <w:szCs w:val="22"/>
          <w:lang w:val="en-ZA"/>
        </w:rPr>
      </w:pPr>
    </w:p>
    <w:p w14:paraId="5E25237A" w14:textId="77777777" w:rsidR="001625F6" w:rsidRPr="005A07AC" w:rsidRDefault="001625F6" w:rsidP="00BB6FE2">
      <w:pPr>
        <w:spacing w:line="360" w:lineRule="auto"/>
        <w:jc w:val="both"/>
        <w:rPr>
          <w:rFonts w:ascii="Arial" w:hAnsi="Arial" w:cs="Arial"/>
          <w:b/>
          <w:sz w:val="22"/>
          <w:szCs w:val="22"/>
          <w:lang w:val="en-ZA"/>
        </w:rPr>
      </w:pPr>
      <w:r w:rsidRPr="005A07AC">
        <w:rPr>
          <w:rFonts w:ascii="Arial" w:hAnsi="Arial" w:cs="Arial"/>
          <w:b/>
          <w:sz w:val="22"/>
          <w:szCs w:val="22"/>
          <w:lang w:val="en-ZA"/>
        </w:rPr>
        <w:t>FIELD OF THE INVENTION</w:t>
      </w:r>
    </w:p>
    <w:p w14:paraId="51CED929" w14:textId="77777777" w:rsidR="001625F6" w:rsidRPr="005A07AC" w:rsidRDefault="001625F6" w:rsidP="00BB6FE2">
      <w:pPr>
        <w:spacing w:line="360" w:lineRule="auto"/>
        <w:jc w:val="both"/>
        <w:rPr>
          <w:rFonts w:ascii="Arial" w:hAnsi="Arial" w:cs="Arial"/>
          <w:sz w:val="22"/>
          <w:szCs w:val="22"/>
          <w:lang w:val="en-ZA"/>
        </w:rPr>
      </w:pPr>
    </w:p>
    <w:p w14:paraId="076DCB92" w14:textId="538481E1" w:rsidR="001625F6" w:rsidRPr="005A07AC" w:rsidRDefault="001625F6"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This invention relates </w:t>
      </w:r>
      <w:r w:rsidR="00A24D4D" w:rsidRPr="005A07AC">
        <w:rPr>
          <w:rFonts w:ascii="Arial" w:hAnsi="Arial" w:cs="Arial"/>
          <w:sz w:val="22"/>
          <w:szCs w:val="22"/>
          <w:lang w:val="en-ZA"/>
        </w:rPr>
        <w:t>generating radiometrically corrected surface images</w:t>
      </w:r>
      <w:r w:rsidR="00DE3F2E" w:rsidRPr="005A07AC">
        <w:rPr>
          <w:rFonts w:ascii="Arial" w:hAnsi="Arial" w:cs="Arial"/>
          <w:sz w:val="22"/>
          <w:szCs w:val="22"/>
          <w:lang w:val="en-ZA"/>
        </w:rPr>
        <w:t xml:space="preserve">.  In particular, correction of mosaic images with reference to a </w:t>
      </w:r>
      <w:r w:rsidR="00A24D4D" w:rsidRPr="005A07AC">
        <w:rPr>
          <w:rFonts w:ascii="Arial" w:hAnsi="Arial" w:cs="Arial"/>
          <w:sz w:val="22"/>
          <w:szCs w:val="22"/>
          <w:lang w:val="en-ZA"/>
        </w:rPr>
        <w:t>reference</w:t>
      </w:r>
      <w:r w:rsidR="00DE3F2E" w:rsidRPr="005A07AC">
        <w:rPr>
          <w:rFonts w:ascii="Arial" w:hAnsi="Arial" w:cs="Arial"/>
          <w:sz w:val="22"/>
          <w:szCs w:val="22"/>
          <w:lang w:val="en-ZA"/>
        </w:rPr>
        <w:t xml:space="preserve"> image.</w:t>
      </w:r>
    </w:p>
    <w:p w14:paraId="1A275311" w14:textId="77777777" w:rsidR="007F7BBF" w:rsidRPr="005A07AC" w:rsidRDefault="007F7BBF" w:rsidP="00BB6FE2">
      <w:pPr>
        <w:spacing w:line="360" w:lineRule="auto"/>
        <w:jc w:val="both"/>
        <w:rPr>
          <w:rFonts w:ascii="Arial" w:hAnsi="Arial" w:cs="Arial"/>
          <w:sz w:val="22"/>
          <w:szCs w:val="22"/>
          <w:lang w:val="en-ZA"/>
        </w:rPr>
      </w:pPr>
    </w:p>
    <w:p w14:paraId="71AA8166" w14:textId="77777777" w:rsidR="001625F6" w:rsidRPr="005A07AC" w:rsidRDefault="001625F6" w:rsidP="00BB6FE2">
      <w:pPr>
        <w:spacing w:line="360" w:lineRule="auto"/>
        <w:jc w:val="both"/>
        <w:rPr>
          <w:rFonts w:ascii="Arial" w:hAnsi="Arial" w:cs="Arial"/>
          <w:sz w:val="22"/>
          <w:szCs w:val="22"/>
          <w:lang w:val="en-ZA"/>
        </w:rPr>
      </w:pPr>
      <w:r w:rsidRPr="005A07AC">
        <w:rPr>
          <w:rFonts w:ascii="Arial" w:hAnsi="Arial" w:cs="Arial"/>
          <w:b/>
          <w:sz w:val="22"/>
          <w:szCs w:val="22"/>
          <w:lang w:val="en-ZA"/>
        </w:rPr>
        <w:t>BACKGROUND TO THE INVENTION</w:t>
      </w:r>
    </w:p>
    <w:p w14:paraId="3533182C" w14:textId="77777777" w:rsidR="001625F6" w:rsidRPr="005A07AC" w:rsidRDefault="001625F6" w:rsidP="00BB6FE2">
      <w:pPr>
        <w:spacing w:line="360" w:lineRule="auto"/>
        <w:jc w:val="both"/>
        <w:rPr>
          <w:rFonts w:ascii="Arial" w:hAnsi="Arial" w:cs="Arial"/>
          <w:sz w:val="22"/>
          <w:szCs w:val="22"/>
          <w:lang w:val="en-ZA"/>
        </w:rPr>
      </w:pPr>
    </w:p>
    <w:p w14:paraId="1D9E0CCA" w14:textId="77777777" w:rsidR="00377289"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V</w:t>
      </w:r>
      <w:r w:rsidR="00377289" w:rsidRPr="005A07AC">
        <w:rPr>
          <w:rFonts w:ascii="Arial" w:hAnsi="Arial" w:cs="Arial"/>
          <w:sz w:val="22"/>
          <w:szCs w:val="22"/>
        </w:rPr>
        <w:t>ery high resolution (V</w:t>
      </w:r>
      <w:r w:rsidRPr="005A07AC">
        <w:rPr>
          <w:rFonts w:ascii="Arial" w:hAnsi="Arial" w:cs="Arial"/>
          <w:sz w:val="22"/>
          <w:szCs w:val="22"/>
        </w:rPr>
        <w:t>HR</w:t>
      </w:r>
      <w:r w:rsidR="00377289" w:rsidRPr="005A07AC">
        <w:rPr>
          <w:rFonts w:ascii="Arial" w:hAnsi="Arial" w:cs="Arial"/>
          <w:sz w:val="22"/>
          <w:szCs w:val="22"/>
        </w:rPr>
        <w:t>)</w:t>
      </w:r>
      <w:r w:rsidRPr="005A07AC">
        <w:rPr>
          <w:rFonts w:ascii="Arial" w:hAnsi="Arial" w:cs="Arial"/>
          <w:sz w:val="22"/>
          <w:szCs w:val="22"/>
        </w:rPr>
        <w:t xml:space="preserve"> aerial and drone imagery is increasingly being used in remote sensing studies.  The high spatial resolution</w:t>
      </w:r>
      <w:r w:rsidR="00377289" w:rsidRPr="005A07AC">
        <w:rPr>
          <w:rFonts w:ascii="Arial" w:hAnsi="Arial" w:cs="Arial"/>
          <w:sz w:val="22"/>
          <w:szCs w:val="22"/>
        </w:rPr>
        <w:t xml:space="preserve"> of these images enables analysi</w:t>
      </w:r>
      <w:r w:rsidRPr="005A07AC">
        <w:rPr>
          <w:rFonts w:ascii="Arial" w:hAnsi="Arial" w:cs="Arial"/>
          <w:sz w:val="22"/>
          <w:szCs w:val="22"/>
        </w:rPr>
        <w:t xml:space="preserve">s on a finer spatial scale than most satellite based platforms can provide and consequently allows the exploitation of information such as texture, object-based features and unmixed pixel spectra that is not available in lower resolution images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"3",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"paper-conference", "volume" : "1" }, "uris" : [ "http://www.mendeley.com/documents/?uuid=3e1b8009-2f49-4384-a98c-90309df33e2d" ] } ], "mendeley" : { "formattedCitation" : "(Chandelier and Martinoty, 2009; Collings et al., 2011; Honkavaara et al., 2009; L\u00f3pez et al., 2011; Markelin et al., 2012)", "plainTextFormattedCitation" : "(Chandelier and Martinoty, 2009; Collings et al., 2011; Honkavaara et al., 2009; L\u00f3pez et al., 2011; Markelin et al., 2012)", "previouslyFormattedCitation" : "(Markelin et al. 2012; Collings et al. 2011; L\u00f3pez et al. 2011; Chandelier &amp; Martinoty 2009; Honkavaara et al.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(Chandelier and Martinoty, 2009; Collings et al., 2011; Honkavaara et al., 2009; López et al., 2011; Markelin et al., 2012)</w:t>
      </w:r>
      <w:r w:rsidRPr="005A07AC">
        <w:rPr>
          <w:rFonts w:ascii="Arial" w:hAnsi="Arial" w:cs="Arial"/>
          <w:sz w:val="22"/>
          <w:szCs w:val="22"/>
        </w:rPr>
        <w:fldChar w:fldCharType="end"/>
      </w:r>
      <w:r w:rsidRPr="005A07AC">
        <w:rPr>
          <w:rFonts w:ascii="Arial" w:hAnsi="Arial" w:cs="Arial"/>
          <w:sz w:val="22"/>
          <w:szCs w:val="22"/>
        </w:rPr>
        <w:t xml:space="preserve">.  </w:t>
      </w:r>
    </w:p>
    <w:p w14:paraId="6794994F" w14:textId="77777777" w:rsidR="00377289" w:rsidRPr="005A07AC" w:rsidRDefault="00377289" w:rsidP="00BB6FE2">
      <w:pPr>
        <w:pStyle w:val="1TeksCharChar"/>
        <w:spacing w:before="0" w:after="0"/>
        <w:rPr>
          <w:rFonts w:ascii="Arial" w:hAnsi="Arial" w:cs="Arial"/>
          <w:sz w:val="22"/>
          <w:szCs w:val="22"/>
        </w:rPr>
      </w:pPr>
    </w:p>
    <w:p w14:paraId="46BD40D2" w14:textId="77777777" w:rsidR="00377289"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Accurate geometric calibration techniques for producing orthorectified images are well established and form part of typical aerial imagery processing workflows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&amp; Martinoty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(Chandelier and Martinoty, 2009)</w:t>
      </w:r>
      <w:r w:rsidRPr="005A07AC">
        <w:rPr>
          <w:rFonts w:ascii="Arial" w:hAnsi="Arial" w:cs="Arial"/>
          <w:sz w:val="22"/>
          <w:szCs w:val="22"/>
        </w:rPr>
        <w:fldChar w:fldCharType="end"/>
      </w:r>
      <w:r w:rsidRPr="005A07AC">
        <w:rPr>
          <w:rFonts w:ascii="Arial" w:hAnsi="Arial" w:cs="Arial"/>
          <w:sz w:val="22"/>
          <w:szCs w:val="22"/>
        </w:rPr>
        <w:t xml:space="preserve">. Because aerial image mosaics are commonly produced for the purpose of visual interpretation, techniques such as dodging and look up tables (LUTs) are often used to produce smooth and visually appealing results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(López et al., 2011)</w:t>
      </w:r>
      <w:r w:rsidRPr="005A07AC">
        <w:rPr>
          <w:rFonts w:ascii="Arial" w:hAnsi="Arial" w:cs="Arial"/>
          <w:sz w:val="22"/>
          <w:szCs w:val="22"/>
        </w:rPr>
        <w:fldChar w:fldCharType="end"/>
      </w:r>
      <w:r w:rsidRPr="005A07AC">
        <w:rPr>
          <w:rFonts w:ascii="Arial" w:hAnsi="Arial" w:cs="Arial"/>
          <w:sz w:val="22"/>
          <w:szCs w:val="22"/>
        </w:rPr>
        <w:t>.  This kind of adjustment can damage the spectral information content and is not suited to quantitative remote sensing.</w:t>
      </w:r>
    </w:p>
    <w:p w14:paraId="798F9C32" w14:textId="77777777" w:rsidR="00377289" w:rsidRPr="005A07AC" w:rsidRDefault="00377289" w:rsidP="00BB6FE2">
      <w:pPr>
        <w:pStyle w:val="1TeksCharChar"/>
        <w:spacing w:before="0" w:after="0"/>
        <w:rPr>
          <w:rFonts w:ascii="Arial" w:hAnsi="Arial" w:cs="Arial"/>
          <w:sz w:val="22"/>
          <w:szCs w:val="22"/>
        </w:rPr>
      </w:pPr>
    </w:p>
    <w:p w14:paraId="328DB9AF" w14:textId="402A684F"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Ideally quantitative analyses should be carried out on reflectance values, but extraction of surface reflectance from aerial imagery remains a challenge.  Also, spatial and temporal radiometric variations in aerial imagery limit the extent over which quantitative remote sensing techniques can be successfully applied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(Markelin et al., 2012)</w:t>
      </w:r>
      <w:r w:rsidRPr="005A07AC">
        <w:rPr>
          <w:rFonts w:ascii="Arial" w:hAnsi="Arial" w:cs="Arial"/>
          <w:sz w:val="22"/>
          <w:szCs w:val="22"/>
        </w:rPr>
        <w:fldChar w:fldCharType="end"/>
      </w:r>
      <w:r w:rsidRPr="005A07AC">
        <w:rPr>
          <w:rFonts w:ascii="Arial" w:hAnsi="Arial" w:cs="Arial"/>
          <w:sz w:val="22"/>
          <w:szCs w:val="22"/>
        </w:rPr>
        <w:t xml:space="preserve">.  Atmospheric influences, bidirectional reflectance distribution function (BRDF) effects and sensor variations all contribute to radiometric variations in the imagery.  To obtain surface reflectance, these radiometric variations must be reduced as far as possible.  </w:t>
      </w:r>
    </w:p>
    <w:p w14:paraId="02193C34" w14:textId="77777777" w:rsidR="00DA2E33" w:rsidRPr="005A07AC" w:rsidRDefault="00DA2E33" w:rsidP="00BB6FE2">
      <w:pPr>
        <w:pStyle w:val="1TeksCharChar"/>
        <w:spacing w:before="0" w:after="0"/>
        <w:rPr>
          <w:rFonts w:ascii="Arial" w:hAnsi="Arial" w:cs="Arial"/>
          <w:sz w:val="22"/>
          <w:szCs w:val="22"/>
        </w:rPr>
      </w:pPr>
    </w:p>
    <w:p w14:paraId="1D275143" w14:textId="7D1FE236"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There is some confusion and ambiguity around the use of reflectance terminology in the literature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(Schaepman-Strub et al., 2006)</w:t>
      </w:r>
      <w:r w:rsidRPr="005A07AC">
        <w:rPr>
          <w:rFonts w:ascii="Arial" w:hAnsi="Arial" w:cs="Arial"/>
          <w:sz w:val="22"/>
          <w:szCs w:val="22"/>
        </w:rPr>
        <w:fldChar w:fldCharType="end"/>
      </w:r>
      <w:r w:rsidRPr="005A07AC">
        <w:rPr>
          <w:rFonts w:ascii="Arial" w:hAnsi="Arial" w:cs="Arial"/>
          <w:sz w:val="22"/>
          <w:szCs w:val="22"/>
        </w:rPr>
        <w:t xml:space="preserve">.  In this </w:t>
      </w:r>
      <w:r w:rsidR="00FA2C1C">
        <w:rPr>
          <w:rFonts w:ascii="Arial" w:hAnsi="Arial" w:cs="Arial"/>
          <w:sz w:val="22"/>
          <w:szCs w:val="22"/>
        </w:rPr>
        <w:t>description,</w:t>
      </w:r>
      <w:r w:rsidR="00FA2C1C" w:rsidRPr="005A07AC">
        <w:rPr>
          <w:rFonts w:ascii="Arial" w:hAnsi="Arial" w:cs="Arial"/>
          <w:sz w:val="22"/>
          <w:szCs w:val="22"/>
        </w:rPr>
        <w:t xml:space="preserve"> </w:t>
      </w:r>
      <w:r w:rsidRPr="005A07AC">
        <w:rPr>
          <w:rFonts w:ascii="Arial" w:hAnsi="Arial" w:cs="Arial"/>
          <w:sz w:val="22"/>
          <w:szCs w:val="22"/>
        </w:rPr>
        <w:t xml:space="preserve">“surface reflectance” is used to mean the bi-directional surface reflectance at local solar noon and viewed at nadir.  It is worth noting that as it is not possible or practical to correct for all the sources of radiometric variation </w:t>
      </w:r>
      <w:r w:rsidRPr="005A07AC">
        <w:rPr>
          <w:rFonts w:ascii="Arial" w:hAnsi="Arial" w:cs="Arial"/>
          <w:sz w:val="22"/>
          <w:szCs w:val="22"/>
        </w:rPr>
        <w:lastRenderedPageBreak/>
        <w:t>in aerial imagery and that surface reflectance in most so-called “corrected” or “calibrated” images is only an approximation to the actual value.</w:t>
      </w:r>
    </w:p>
    <w:p w14:paraId="08653DEE" w14:textId="77777777" w:rsidR="00DA2E33" w:rsidRPr="005A07AC" w:rsidRDefault="00DA2E33" w:rsidP="00BB6FE2">
      <w:pPr>
        <w:pStyle w:val="1TeksCharChar"/>
        <w:spacing w:before="0" w:after="0"/>
        <w:rPr>
          <w:rFonts w:ascii="Arial" w:hAnsi="Arial" w:cs="Arial"/>
          <w:sz w:val="22"/>
          <w:szCs w:val="22"/>
        </w:rPr>
      </w:pPr>
    </w:p>
    <w:p w14:paraId="2F057BA0" w14:textId="7D529A19"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A number of techniques for the correction of BRDF effects are available, including the popular kernel-based method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 "volume" : "97" }, "uris" : [ "http://www.mendeley.com/documents/?uuid=43d6539b-f8f4-4a71-a46f-8ca8ad711eff" ] } ], "mendeley" : { "formattedCitation" : "(Roujean et al., 1992)", "plainTextFormattedCitation" : "(Roujean et al., 1992)", "previouslyFormattedCitation" : "(Roujean, Leroy &amp; Deschamps 1992)"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(Roujean et al., 1992)</w:t>
      </w:r>
      <w:r w:rsidRPr="005A07AC">
        <w:rPr>
          <w:rFonts w:ascii="Arial" w:hAnsi="Arial" w:cs="Arial"/>
          <w:sz w:val="22"/>
          <w:szCs w:val="22"/>
        </w:rPr>
        <w:fldChar w:fldCharType="end"/>
      </w:r>
      <w:r w:rsidRPr="005A07AC">
        <w:rPr>
          <w:rFonts w:ascii="Arial" w:hAnsi="Arial" w:cs="Arial"/>
          <w:sz w:val="22"/>
          <w:szCs w:val="22"/>
        </w:rPr>
        <w:t xml:space="preserve">.  Approaches based on radiometric transfer modelling (RTM), such as ATCOR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(Richter, 1997)</w:t>
      </w:r>
      <w:r w:rsidRPr="005A07AC">
        <w:rPr>
          <w:rFonts w:ascii="Arial" w:hAnsi="Arial" w:cs="Arial"/>
          <w:sz w:val="22"/>
          <w:szCs w:val="22"/>
        </w:rPr>
        <w:fldChar w:fldCharType="end"/>
      </w:r>
      <w:r w:rsidRPr="005A07AC">
        <w:rPr>
          <w:rFonts w:ascii="Arial" w:hAnsi="Arial" w:cs="Arial"/>
          <w:sz w:val="22"/>
          <w:szCs w:val="22"/>
        </w:rPr>
        <w:t xml:space="preserve">, MODTRAN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(Berk et al., 1999)</w:t>
      </w:r>
      <w:r w:rsidRPr="005A07AC">
        <w:rPr>
          <w:rFonts w:ascii="Arial" w:hAnsi="Arial" w:cs="Arial"/>
          <w:sz w:val="22"/>
          <w:szCs w:val="22"/>
        </w:rPr>
        <w:fldChar w:fldCharType="end"/>
      </w:r>
      <w:r w:rsidRPr="005A07AC">
        <w:rPr>
          <w:rFonts w:ascii="Arial" w:hAnsi="Arial" w:cs="Arial"/>
          <w:sz w:val="22"/>
          <w:szCs w:val="22"/>
        </w:rPr>
        <w:t xml:space="preserve"> and 6S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(Vermote et al., 1997)</w:t>
      </w:r>
      <w:r w:rsidRPr="005A07AC">
        <w:rPr>
          <w:rFonts w:ascii="Arial" w:hAnsi="Arial" w:cs="Arial"/>
          <w:sz w:val="22"/>
          <w:szCs w:val="22"/>
        </w:rPr>
        <w:fldChar w:fldCharType="end"/>
      </w:r>
      <w:r w:rsidRPr="005A07AC">
        <w:rPr>
          <w:rFonts w:ascii="Arial" w:hAnsi="Arial" w:cs="Arial"/>
          <w:sz w:val="22"/>
          <w:szCs w:val="22"/>
        </w:rPr>
        <w:t xml:space="preserve"> are used for atmospheric correction.  While these atmospheric and BRDF correction methods are effective on single images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(Markelin et al., 2012)</w:t>
      </w:r>
      <w:r w:rsidRPr="005A07AC">
        <w:rPr>
          <w:rFonts w:ascii="Arial" w:hAnsi="Arial" w:cs="Arial"/>
          <w:sz w:val="22"/>
          <w:szCs w:val="22"/>
        </w:rPr>
        <w:fldChar w:fldCharType="end"/>
      </w:r>
      <w:r w:rsidRPr="005A07AC">
        <w:rPr>
          <w:rFonts w:ascii="Arial" w:hAnsi="Arial" w:cs="Arial"/>
          <w:sz w:val="22"/>
          <w:szCs w:val="22"/>
        </w:rPr>
        <w:t xml:space="preserve">, blocks of multiple aerial images present new challenges.  The large view angles of aerial imaging cameras cause the solar and viewing geometries to vary significantly through the image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(Lelong et al., 2008)</w:t>
      </w:r>
      <w:r w:rsidRPr="005A07AC">
        <w:rPr>
          <w:rFonts w:ascii="Arial" w:hAnsi="Arial" w:cs="Arial"/>
          <w:sz w:val="22"/>
          <w:szCs w:val="22"/>
        </w:rPr>
        <w:fldChar w:fldCharType="end"/>
      </w:r>
      <w:r w:rsidRPr="005A07AC">
        <w:rPr>
          <w:rFonts w:ascii="Arial" w:hAnsi="Arial" w:cs="Arial"/>
          <w:sz w:val="22"/>
          <w:szCs w:val="22"/>
        </w:rPr>
        <w:t>.  Aerial campaigns are usually carried out over multiple days resulting in significant variation in BRDF and atmospheric conditions.  Each land cover also has its own unique BRDF</w:t>
      </w:r>
      <w:r w:rsidR="00FA2C1C">
        <w:rPr>
          <w:rFonts w:ascii="Arial" w:hAnsi="Arial" w:cs="Arial"/>
          <w:sz w:val="22"/>
          <w:szCs w:val="22"/>
        </w:rPr>
        <w:t xml:space="preserve"> conditions</w:t>
      </w:r>
      <w:r w:rsidRPr="005A07AC">
        <w:rPr>
          <w:rFonts w:ascii="Arial" w:hAnsi="Arial" w:cs="Arial"/>
          <w:sz w:val="22"/>
          <w:szCs w:val="22"/>
        </w:rPr>
        <w:t xml:space="preserve"> and corrections should ideally model each of these covers separately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"3",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"paper-conference",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(Collings et al., 2011; Honkavaara et al., 2009)</w:t>
      </w:r>
      <w:r w:rsidRPr="005A07AC">
        <w:rPr>
          <w:rFonts w:ascii="Arial" w:hAnsi="Arial" w:cs="Arial"/>
          <w:sz w:val="22"/>
          <w:szCs w:val="22"/>
        </w:rPr>
        <w:fldChar w:fldCharType="end"/>
      </w:r>
      <w:r w:rsidRPr="005A07AC">
        <w:rPr>
          <w:rFonts w:ascii="Arial" w:hAnsi="Arial" w:cs="Arial"/>
          <w:sz w:val="22"/>
          <w:szCs w:val="22"/>
        </w:rPr>
        <w:t xml:space="preserve">.  Techniques that account for land cover specific BRDF’s require an upfront cover classification which is time-consuming and introduces another potential source of error.  Aerial campaigns can also consist of thousands of images making it impractical to apply time consuming atmospheric and BRDF correction models to every image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(López et al., 2011)</w:t>
      </w:r>
      <w:r w:rsidRPr="005A07AC">
        <w:rPr>
          <w:rFonts w:ascii="Arial" w:hAnsi="Arial" w:cs="Arial"/>
          <w:sz w:val="22"/>
          <w:szCs w:val="22"/>
        </w:rPr>
        <w:fldChar w:fldCharType="end"/>
      </w:r>
      <w:r w:rsidRPr="005A07AC">
        <w:rPr>
          <w:rFonts w:ascii="Arial" w:hAnsi="Arial" w:cs="Arial"/>
          <w:sz w:val="22"/>
          <w:szCs w:val="22"/>
        </w:rPr>
        <w:t>.    Even if it was practical, remnant radiometric variation due to the inexact nature of BRDF and atmospheric corrections will result in discontinuities, or seam lines, between adjacent images.</w:t>
      </w:r>
    </w:p>
    <w:p w14:paraId="00646A64" w14:textId="77777777" w:rsidR="00DA2E33" w:rsidRPr="005A07AC" w:rsidRDefault="00DA2E33" w:rsidP="00BB6FE2">
      <w:pPr>
        <w:pStyle w:val="1TeksCharChar"/>
        <w:spacing w:before="0" w:after="0"/>
        <w:rPr>
          <w:rFonts w:ascii="Arial" w:hAnsi="Arial" w:cs="Arial"/>
          <w:sz w:val="22"/>
          <w:szCs w:val="22"/>
        </w:rPr>
      </w:pPr>
    </w:p>
    <w:p w14:paraId="275239D3" w14:textId="77777777"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Approaches to calibrating mosaics of aerial imagery are receiving increasing attention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"ITEM-3",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United States", "title" : "Radiometric processing of ADS imagery: mosaicking of large image blocks", "type" : "paper-conference", "volume" : "1" }, "uris" : [ "http://www.mendeley.com/documents/?uuid=e5e5cb3b-f39f-4244-a1ce-d6a679889a42"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Collings et al., 2011; Gehrke, 2010; L\u00f3pez et al., 2011)", "plainTextFormattedCitation" : "(Chandelier and Martinoty, 2009; Collings et al., 2011; Gehrke, 2010; L\u00f3pez et al., 2011)", "previouslyFormattedCitation" : "(L\u00f3pez et al. 2011; Collings et al. 2011; Gehrke 2010; Chandelier &amp; Martinoty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(Chandelier and Martinoty, 2009; Collings et al., 2011; Gehrke, 2010; López et al., 2011)</w:t>
      </w:r>
      <w:r w:rsidRPr="005A07AC">
        <w:rPr>
          <w:rFonts w:ascii="Arial" w:hAnsi="Arial" w:cs="Arial"/>
          <w:sz w:val="22"/>
          <w:szCs w:val="22"/>
        </w:rPr>
        <w:fldChar w:fldCharType="end"/>
      </w:r>
      <w:r w:rsidRPr="005A07AC">
        <w:rPr>
          <w:rFonts w:ascii="Arial" w:hAnsi="Arial" w:cs="Arial"/>
          <w:sz w:val="22"/>
          <w:szCs w:val="22"/>
        </w:rPr>
        <w:t xml:space="preserve">.  All of these approaches exploit the fact that adjacent images contain significant portions of overlap and that in a perfectly calibrated mosaic, these overlapping portions of different images should be identical.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Collings et al. (2011)</w:t>
      </w:r>
      <w:r w:rsidRPr="005A07AC">
        <w:rPr>
          <w:rFonts w:ascii="Arial" w:hAnsi="Arial" w:cs="Arial"/>
          <w:sz w:val="22"/>
          <w:szCs w:val="22"/>
        </w:rPr>
        <w:fldChar w:fldCharType="end"/>
      </w:r>
      <w:r w:rsidRPr="005A07AC">
        <w:rPr>
          <w:rFonts w:ascii="Arial" w:hAnsi="Arial" w:cs="Arial"/>
          <w:sz w:val="22"/>
          <w:szCs w:val="22"/>
        </w:rPr>
        <w:t xml:space="preserve"> introduced a spatially varying linear model to perform combined atmospheric and BRDF correction.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&amp; Martinoty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Chandelier &amp; Martinoty (2009)</w:t>
      </w:r>
      <w:r w:rsidRPr="005A07AC">
        <w:rPr>
          <w:rFonts w:ascii="Arial" w:hAnsi="Arial" w:cs="Arial"/>
          <w:sz w:val="22"/>
          <w:szCs w:val="22"/>
        </w:rPr>
        <w:fldChar w:fldCharType="end"/>
      </w:r>
      <w:r w:rsidRPr="005A07AC">
        <w:rPr>
          <w:rFonts w:ascii="Arial" w:hAnsi="Arial" w:cs="Arial"/>
          <w:sz w:val="22"/>
          <w:szCs w:val="22"/>
        </w:rPr>
        <w:t xml:space="preserve"> a simple three parameter model of the combined atmospheric and BRDF effects is fitted by minimising the difference between “radiometric tie-points”, which are a selection of points in the overlapping image regions.  It is a relative calibration method and no adjustment to absolute reflectance is made.  A similar approach is used in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López et al. (2011)</w:t>
      </w:r>
      <w:r w:rsidRPr="005A07AC">
        <w:rPr>
          <w:rFonts w:ascii="Arial" w:hAnsi="Arial" w:cs="Arial"/>
          <w:sz w:val="22"/>
          <w:szCs w:val="22"/>
        </w:rPr>
        <w:fldChar w:fldCharType="end"/>
      </w:r>
      <w:r w:rsidRPr="005A07AC">
        <w:rPr>
          <w:rFonts w:ascii="Arial" w:hAnsi="Arial" w:cs="Arial"/>
          <w:sz w:val="22"/>
          <w:szCs w:val="22"/>
        </w:rPr>
        <w:t xml:space="preserve">.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United States", "title" : "Radiometric processing of ADS imagery: mosaicking of large image blocks", "type" : "paper-conference", "volume" : "1" }, "uris" : [ "http://www.mendeley.com/documents/?uuid=e5e5cb3b-f39f-4244-a1ce-d6a679889a42" ] } ], "mendeley" : { "formattedCitation" : "(Gehrke, 2010)", "manualFormatting" : "Gehrke (2010)", "plainTextFormattedCitation" : "(Gehrke, 2010)", "previouslyFormattedCitation" : "(Gehrke 2010)"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Gehrke (2010)</w:t>
      </w:r>
      <w:r w:rsidRPr="005A07AC">
        <w:rPr>
          <w:rFonts w:ascii="Arial" w:hAnsi="Arial" w:cs="Arial"/>
          <w:sz w:val="22"/>
          <w:szCs w:val="22"/>
        </w:rPr>
        <w:fldChar w:fldCharType="end"/>
      </w:r>
      <w:r w:rsidRPr="005A07AC">
        <w:rPr>
          <w:rFonts w:ascii="Arial" w:hAnsi="Arial" w:cs="Arial"/>
          <w:sz w:val="22"/>
          <w:szCs w:val="22"/>
        </w:rPr>
        <w:t xml:space="preserve"> uses standard atmospheric and BRDF methods followed by a relative radiometric normalisation (RRN) step using invariant points in overlapping regions to smooth the mosaic.  </w:t>
      </w:r>
    </w:p>
    <w:p w14:paraId="18810FAD" w14:textId="77777777" w:rsidR="00DA2E33" w:rsidRPr="005A07AC" w:rsidRDefault="00DA2E33" w:rsidP="00BB6FE2">
      <w:pPr>
        <w:pStyle w:val="1TeksCharChar"/>
        <w:spacing w:before="0" w:after="0"/>
        <w:rPr>
          <w:rFonts w:ascii="Arial" w:hAnsi="Arial" w:cs="Arial"/>
          <w:sz w:val="22"/>
          <w:szCs w:val="22"/>
        </w:rPr>
      </w:pPr>
    </w:p>
    <w:p w14:paraId="2A430E4E" w14:textId="77777777"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A disadvantage of the aerial mosaic calibration techniques described above is their complexity and need for known ground references to achieve transformation to absolute surface reflectance.  Transformation to an absolute physical quantity such as reflectance is beneficial as this is an invariant property of the surface which allows the data to be used in physical models, fused with other reflectance data and used in multi-temporal studies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et al., 2008)", "plainTextFormattedCitation" : "(Downey et al., 2010; Vicente-Serrano et al., 2008)", "previouslyFormattedCitation" : "(Downey et al. 2010; Vicente-Serrano, P\u00e9rez-Cabello &amp; Lasanta 2008)"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(Downey et al., 2010; Vicente-Serrano et al., 2008)</w:t>
      </w:r>
      <w:r w:rsidRPr="005A07AC">
        <w:rPr>
          <w:rFonts w:ascii="Arial" w:hAnsi="Arial" w:cs="Arial"/>
          <w:sz w:val="22"/>
          <w:szCs w:val="22"/>
        </w:rPr>
        <w:fldChar w:fldCharType="end"/>
      </w:r>
      <w:r w:rsidRPr="005A07AC">
        <w:rPr>
          <w:rFonts w:ascii="Arial" w:hAnsi="Arial" w:cs="Arial"/>
          <w:sz w:val="22"/>
          <w:szCs w:val="22"/>
        </w:rP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"(Chander et al., 2004; Gao et al., 2013; Liu et al., 2004)", "plainTextFormattedCitation" : "(Chander et al., 2004; Gao et al., 2013; Liu et al., 2004)", "previouslyFormattedCitation" : "(Gao et al. 2013; Chander, Meyer &amp; Helder 2004; Liu et al. 2004)"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(Chander et al., 2004; Gao et al., 2013; Liu et al., 2004)</w:t>
      </w:r>
      <w:r w:rsidRPr="005A07AC">
        <w:rPr>
          <w:rFonts w:ascii="Arial" w:hAnsi="Arial" w:cs="Arial"/>
          <w:sz w:val="22"/>
          <w:szCs w:val="22"/>
        </w:rPr>
        <w:fldChar w:fldCharType="end"/>
      </w:r>
      <w:r w:rsidRPr="005A07AC">
        <w:rPr>
          <w:rFonts w:ascii="Arial" w:hAnsi="Arial" w:cs="Arial"/>
          <w:sz w:val="22"/>
          <w:szCs w:val="22"/>
        </w:rPr>
        <w:t xml:space="preserve">.  </w:t>
      </w:r>
    </w:p>
    <w:p w14:paraId="37C76D1F" w14:textId="77777777" w:rsidR="001625F6" w:rsidRPr="005A07AC" w:rsidRDefault="001625F6" w:rsidP="00BB6FE2">
      <w:pPr>
        <w:spacing w:line="360" w:lineRule="auto"/>
        <w:jc w:val="both"/>
        <w:rPr>
          <w:rFonts w:ascii="Arial" w:hAnsi="Arial" w:cs="Arial"/>
          <w:sz w:val="22"/>
          <w:szCs w:val="22"/>
          <w:lang w:val="en-ZA"/>
        </w:rPr>
      </w:pPr>
    </w:p>
    <w:p w14:paraId="78B20EA8" w14:textId="77777777" w:rsidR="00421A69" w:rsidRPr="005A07AC" w:rsidRDefault="00421A69" w:rsidP="00BB6FE2">
      <w:pPr>
        <w:spacing w:line="360" w:lineRule="auto"/>
        <w:jc w:val="both"/>
        <w:rPr>
          <w:rFonts w:ascii="Arial" w:hAnsi="Arial" w:cs="Arial"/>
          <w:sz w:val="22"/>
          <w:szCs w:val="22"/>
          <w:lang w:val="en-ZA"/>
        </w:rPr>
      </w:pPr>
      <w:r w:rsidRPr="005A07AC">
        <w:rPr>
          <w:rFonts w:ascii="Arial" w:hAnsi="Arial" w:cs="Arial"/>
          <w:sz w:val="22"/>
          <w:szCs w:val="22"/>
          <w:lang w:val="en-ZA"/>
        </w:rPr>
        <w:t>The preceding discussion of the background to the invention is intended only to facilitate an understanding of the present invention. It should be appreciated that the discussion is not an acknowledgment or admission that any of the material referred to was part of the common general knowledge in the art as at the priority date of the application.</w:t>
      </w:r>
    </w:p>
    <w:p w14:paraId="61E93F69" w14:textId="77777777" w:rsidR="00421A69" w:rsidRPr="005A07AC" w:rsidRDefault="00421A69" w:rsidP="00BB6FE2">
      <w:pPr>
        <w:spacing w:line="360" w:lineRule="auto"/>
        <w:jc w:val="both"/>
        <w:rPr>
          <w:rFonts w:ascii="Arial" w:hAnsi="Arial" w:cs="Arial"/>
          <w:sz w:val="22"/>
          <w:szCs w:val="22"/>
          <w:lang w:val="en-ZA"/>
        </w:rPr>
      </w:pPr>
    </w:p>
    <w:p w14:paraId="4C328D10" w14:textId="77777777" w:rsidR="001625F6" w:rsidRPr="005A07AC" w:rsidRDefault="001625F6" w:rsidP="00BB6FE2">
      <w:pPr>
        <w:spacing w:line="360" w:lineRule="auto"/>
        <w:jc w:val="both"/>
        <w:rPr>
          <w:rFonts w:ascii="Arial" w:hAnsi="Arial" w:cs="Arial"/>
          <w:b/>
          <w:sz w:val="22"/>
          <w:szCs w:val="22"/>
          <w:lang w:val="en-ZA"/>
        </w:rPr>
      </w:pPr>
      <w:r w:rsidRPr="005A07AC">
        <w:rPr>
          <w:rFonts w:ascii="Arial" w:hAnsi="Arial" w:cs="Arial"/>
          <w:b/>
          <w:sz w:val="22"/>
          <w:szCs w:val="22"/>
          <w:lang w:val="en-ZA"/>
        </w:rPr>
        <w:t>SUMMARY OF THE INVENTION</w:t>
      </w:r>
    </w:p>
    <w:p w14:paraId="435C58DB" w14:textId="77777777" w:rsidR="001371ED" w:rsidRPr="005A07AC" w:rsidRDefault="001371ED" w:rsidP="001371ED">
      <w:pPr>
        <w:spacing w:line="360" w:lineRule="auto"/>
        <w:jc w:val="both"/>
        <w:rPr>
          <w:rFonts w:ascii="Arial" w:hAnsi="Arial" w:cs="Arial"/>
          <w:sz w:val="22"/>
          <w:szCs w:val="22"/>
          <w:lang w:val="en-ZA"/>
        </w:rPr>
      </w:pPr>
    </w:p>
    <w:p w14:paraId="48C99948" w14:textId="7C144C53" w:rsidR="001371ED" w:rsidRPr="005A07AC" w:rsidRDefault="001371ED" w:rsidP="00E17E5C">
      <w:pPr>
        <w:spacing w:line="360" w:lineRule="auto"/>
        <w:jc w:val="both"/>
        <w:rPr>
          <w:rFonts w:ascii="Arial" w:hAnsi="Arial" w:cs="Arial"/>
          <w:sz w:val="22"/>
          <w:szCs w:val="22"/>
          <w:lang w:val="en-ZA"/>
        </w:rPr>
      </w:pPr>
      <w:r w:rsidRPr="005A07AC">
        <w:rPr>
          <w:rFonts w:ascii="Arial" w:hAnsi="Arial" w:cs="Arial"/>
          <w:sz w:val="22"/>
          <w:szCs w:val="22"/>
          <w:lang w:val="en-ZA"/>
        </w:rPr>
        <w:t>A</w:t>
      </w:r>
      <w:r w:rsidR="00E17E5C" w:rsidRPr="005A07AC">
        <w:rPr>
          <w:rFonts w:ascii="Arial" w:hAnsi="Arial" w:cs="Arial"/>
          <w:sz w:val="22"/>
          <w:szCs w:val="22"/>
          <w:lang w:val="en-ZA"/>
        </w:rPr>
        <w:t>ccording to an aspect of the present invention there is provided a</w:t>
      </w:r>
      <w:r w:rsidRPr="005A07AC">
        <w:rPr>
          <w:rFonts w:ascii="Arial" w:hAnsi="Arial" w:cs="Arial"/>
          <w:sz w:val="22"/>
          <w:szCs w:val="22"/>
          <w:lang w:val="en-ZA"/>
        </w:rPr>
        <w:t xml:space="preserve"> method for generating radiometrically corrected surface images comprising:</w:t>
      </w:r>
    </w:p>
    <w:p w14:paraId="790A432F" w14:textId="77777777" w:rsidR="001371ED" w:rsidRPr="005A07AC" w:rsidRDefault="001371ED" w:rsidP="001371ED">
      <w:pPr>
        <w:spacing w:line="360" w:lineRule="auto"/>
        <w:jc w:val="both"/>
        <w:rPr>
          <w:rFonts w:ascii="Arial" w:hAnsi="Arial" w:cs="Arial"/>
          <w:sz w:val="22"/>
          <w:szCs w:val="22"/>
          <w:lang w:val="en-ZA"/>
        </w:rPr>
      </w:pPr>
      <w:r w:rsidRPr="005A07AC">
        <w:rPr>
          <w:rFonts w:ascii="Arial" w:hAnsi="Arial" w:cs="Arial"/>
          <w:sz w:val="22"/>
          <w:szCs w:val="22"/>
          <w:lang w:val="en-ZA"/>
        </w:rPr>
        <w:tab/>
        <w:t>providing multiple surface images of a first resolution of a surface area in the form of digital images having a surface image sensor measurement (DN) of an intensity value of radiation in a given wavelength band reflected from the surface for each pixel of the images;</w:t>
      </w:r>
    </w:p>
    <w:p w14:paraId="19C04EB9" w14:textId="6200D244" w:rsidR="001371ED" w:rsidRPr="005A07AC" w:rsidRDefault="001371ED" w:rsidP="001371ED">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providing a reference image of a second resolution of a corresponding surface area to the surface area of the multiple surface images, wherein the reference image has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xml:space="preserve">) for each pixel of the reference image </w:t>
      </w:r>
      <w:del w:id="0" w:author="Anna Tomlinson" w:date="2016-09-22T15:28:00Z">
        <w:r w:rsidRPr="005A07AC" w:rsidDel="001F1B04">
          <w:rPr>
            <w:rFonts w:ascii="Arial" w:hAnsi="Arial" w:cs="Arial"/>
            <w:sz w:val="22"/>
            <w:szCs w:val="22"/>
            <w:lang w:val="en-ZA"/>
          </w:rPr>
          <w:delText xml:space="preserve">corrected for atmospheric and bidirectional reflectance distribution function effects </w:delText>
        </w:r>
      </w:del>
      <w:r w:rsidRPr="005A07AC">
        <w:rPr>
          <w:rFonts w:ascii="Arial" w:hAnsi="Arial" w:cs="Arial"/>
          <w:sz w:val="22"/>
          <w:szCs w:val="22"/>
          <w:lang w:val="en-ZA"/>
        </w:rPr>
        <w:t>for an equivalent wavelength band to the given wavelength band of the multiple surface images; and</w:t>
      </w:r>
    </w:p>
    <w:p w14:paraId="0198D15F" w14:textId="78925D80" w:rsidR="001371ED" w:rsidRPr="005A07AC" w:rsidRDefault="001371ED" w:rsidP="001371ED">
      <w:pPr>
        <w:spacing w:line="360" w:lineRule="auto"/>
        <w:ind w:firstLine="709"/>
        <w:jc w:val="both"/>
        <w:rPr>
          <w:rFonts w:ascii="Arial" w:hAnsi="Arial" w:cs="Arial"/>
          <w:sz w:val="22"/>
          <w:szCs w:val="22"/>
          <w:lang w:val="en-ZA"/>
        </w:rPr>
      </w:pPr>
      <w:r w:rsidRPr="005A07AC">
        <w:rPr>
          <w:rFonts w:ascii="Arial" w:hAnsi="Arial" w:cs="Arial"/>
          <w:sz w:val="22"/>
          <w:szCs w:val="22"/>
          <w:lang w:val="en-ZA"/>
        </w:rPr>
        <w:t xml:space="preserve">modelling a </w:t>
      </w:r>
      <w:r w:rsidR="00FA2C1C">
        <w:rPr>
          <w:rFonts w:ascii="Arial" w:hAnsi="Arial" w:cs="Arial"/>
          <w:sz w:val="22"/>
          <w:szCs w:val="22"/>
          <w:lang w:val="en-ZA"/>
        </w:rPr>
        <w:t xml:space="preserve">functional </w:t>
      </w:r>
      <w:r w:rsidRPr="005A07AC">
        <w:rPr>
          <w:rFonts w:ascii="Arial" w:hAnsi="Arial" w:cs="Arial"/>
          <w:sz w:val="22"/>
          <w:szCs w:val="22"/>
          <w:lang w:val="en-ZA"/>
        </w:rPr>
        <w:t xml:space="preserve">relationship that relates the surface image sensor measurement for pixels of a surface image to the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for pixels of the reference image to provide an estimated surface reflectance for each pixel of the surface images.</w:t>
      </w:r>
    </w:p>
    <w:p w14:paraId="735A8B24" w14:textId="77777777" w:rsidR="001F1B04" w:rsidRDefault="001F1B04" w:rsidP="001371ED">
      <w:pPr>
        <w:spacing w:line="360" w:lineRule="auto"/>
        <w:jc w:val="both"/>
        <w:rPr>
          <w:ins w:id="1" w:author="Anna Tomlinson" w:date="2016-09-22T15:28:00Z"/>
          <w:rFonts w:ascii="Arial" w:hAnsi="Arial" w:cs="Arial"/>
          <w:sz w:val="22"/>
          <w:szCs w:val="22"/>
          <w:lang w:val="en-ZA"/>
        </w:rPr>
      </w:pPr>
    </w:p>
    <w:p w14:paraId="77FAADD8" w14:textId="376E09FB" w:rsidR="001371ED" w:rsidRPr="005A07AC" w:rsidRDefault="005A07AC" w:rsidP="001371ED">
      <w:pPr>
        <w:spacing w:line="360" w:lineRule="auto"/>
        <w:jc w:val="both"/>
        <w:rPr>
          <w:rFonts w:ascii="Arial" w:hAnsi="Arial" w:cs="Arial"/>
          <w:sz w:val="22"/>
          <w:szCs w:val="22"/>
          <w:lang w:val="en-ZA"/>
        </w:rPr>
      </w:pPr>
      <w:r>
        <w:rPr>
          <w:rFonts w:ascii="Arial" w:hAnsi="Arial" w:cs="Arial"/>
          <w:sz w:val="22"/>
          <w:szCs w:val="22"/>
          <w:lang w:val="en-ZA"/>
        </w:rPr>
        <w:lastRenderedPageBreak/>
        <w:t xml:space="preserve">Modelling the </w:t>
      </w:r>
      <w:r w:rsidR="00FA2C1C">
        <w:rPr>
          <w:rFonts w:ascii="Arial" w:hAnsi="Arial" w:cs="Arial"/>
          <w:sz w:val="22"/>
          <w:szCs w:val="22"/>
          <w:lang w:val="en-ZA"/>
        </w:rPr>
        <w:t xml:space="preserve">functional </w:t>
      </w:r>
      <w:r>
        <w:rPr>
          <w:rFonts w:ascii="Arial" w:hAnsi="Arial" w:cs="Arial"/>
          <w:sz w:val="22"/>
          <w:szCs w:val="22"/>
          <w:lang w:val="en-ZA"/>
        </w:rPr>
        <w:t>relationship may use a</w:t>
      </w:r>
      <w:r w:rsidR="00E17E5C" w:rsidRPr="005A07AC">
        <w:rPr>
          <w:rFonts w:ascii="Arial" w:hAnsi="Arial" w:cs="Arial"/>
          <w:sz w:val="22"/>
          <w:szCs w:val="22"/>
          <w:lang w:val="en-ZA"/>
        </w:rPr>
        <w:t xml:space="preserve"> s</w:t>
      </w:r>
      <w:r w:rsidR="001371ED" w:rsidRPr="005A07AC">
        <w:rPr>
          <w:rFonts w:ascii="Arial" w:hAnsi="Arial" w:cs="Arial"/>
          <w:sz w:val="22"/>
          <w:szCs w:val="22"/>
          <w:lang w:val="en-ZA"/>
        </w:rPr>
        <w:t xml:space="preserve">patially varying local linear model to approximate </w:t>
      </w:r>
      <w:r w:rsidR="00E17E5C" w:rsidRPr="005A07AC">
        <w:rPr>
          <w:rFonts w:ascii="Arial" w:hAnsi="Arial" w:cs="Arial"/>
          <w:sz w:val="22"/>
          <w:szCs w:val="22"/>
          <w:lang w:val="en-ZA"/>
        </w:rPr>
        <w:t xml:space="preserve">a </w:t>
      </w:r>
      <w:r w:rsidR="001371ED" w:rsidRPr="005A07AC">
        <w:rPr>
          <w:rFonts w:ascii="Arial" w:hAnsi="Arial" w:cs="Arial"/>
          <w:sz w:val="22"/>
          <w:szCs w:val="22"/>
          <w:lang w:val="en-ZA"/>
        </w:rPr>
        <w:t xml:space="preserve">relationship between </w:t>
      </w:r>
      <w:r w:rsidR="00E17E5C" w:rsidRPr="005A07AC">
        <w:rPr>
          <w:rFonts w:ascii="Arial" w:hAnsi="Arial" w:cs="Arial"/>
          <w:sz w:val="22"/>
          <w:szCs w:val="22"/>
          <w:lang w:val="en-ZA"/>
        </w:rPr>
        <w:t xml:space="preserve">the </w:t>
      </w:r>
      <w:r w:rsidR="001371ED" w:rsidRPr="005A07AC">
        <w:rPr>
          <w:rFonts w:ascii="Arial" w:hAnsi="Arial" w:cs="Arial"/>
          <w:sz w:val="22"/>
          <w:szCs w:val="22"/>
          <w:lang w:val="en-ZA"/>
        </w:rPr>
        <w:t xml:space="preserve">surface reflectance of </w:t>
      </w:r>
      <w:r w:rsidR="00E17E5C" w:rsidRPr="005A07AC">
        <w:rPr>
          <w:rFonts w:ascii="Arial" w:hAnsi="Arial" w:cs="Arial"/>
          <w:sz w:val="22"/>
          <w:szCs w:val="22"/>
          <w:lang w:val="en-ZA"/>
        </w:rPr>
        <w:t xml:space="preserve">the reference image and the surface image sensor measurements of the surface images.  The modelling may use a linear relationship in which a surface image sensor measurement (DN) is equal to a first parameter (M) multiplied by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00E17E5C" w:rsidRPr="005A07AC">
        <w:rPr>
          <w:rFonts w:ascii="Arial" w:hAnsi="Arial" w:cs="Arial"/>
          <w:sz w:val="22"/>
          <w:szCs w:val="22"/>
          <w:lang w:val="en-ZA"/>
        </w:rPr>
        <w:t xml:space="preserve">) for each pixel of the reference image plus an optional second parameter (C).  </w:t>
      </w:r>
      <w:r w:rsidRPr="005A07AC">
        <w:rPr>
          <w:rFonts w:ascii="Arial" w:hAnsi="Arial" w:cs="Arial"/>
          <w:sz w:val="22"/>
          <w:szCs w:val="22"/>
        </w:rPr>
        <w:t>The parameters</w:t>
      </w:r>
      <w:r w:rsidR="007F2544">
        <w:rPr>
          <w:rFonts w:ascii="Arial" w:hAnsi="Arial" w:cs="Arial"/>
          <w:sz w:val="22"/>
          <w:szCs w:val="22"/>
        </w:rPr>
        <w:t xml:space="preserve"> may be</w:t>
      </w:r>
      <w:r w:rsidRPr="005A07AC">
        <w:rPr>
          <w:rFonts w:ascii="Arial" w:hAnsi="Arial" w:cs="Arial"/>
          <w:sz w:val="22"/>
          <w:szCs w:val="22"/>
        </w:rPr>
        <w:t xml:space="preserve"> </w:t>
      </w:r>
      <w:r w:rsidR="007F2544" w:rsidRPr="005A07AC">
        <w:rPr>
          <w:rFonts w:ascii="Arial" w:hAnsi="Arial" w:cs="Arial"/>
          <w:sz w:val="22"/>
          <w:szCs w:val="22"/>
        </w:rPr>
        <w:t xml:space="preserve">spatially varying </w:t>
      </w:r>
      <w:r w:rsidR="007F2544">
        <w:rPr>
          <w:rFonts w:ascii="Arial" w:hAnsi="Arial" w:cs="Arial"/>
          <w:sz w:val="22"/>
          <w:szCs w:val="22"/>
        </w:rPr>
        <w:t>parameters</w:t>
      </w:r>
      <w:r w:rsidRPr="005A07AC">
        <w:rPr>
          <w:rFonts w:ascii="Arial" w:hAnsi="Arial" w:cs="Arial"/>
          <w:sz w:val="22"/>
          <w:szCs w:val="22"/>
        </w:rPr>
        <w:t xml:space="preserve"> estimated from the pixel values of the surface and reference images</w:t>
      </w:r>
      <w:ins w:id="2" w:author="Anna Tomlinson" w:date="2016-09-22T15:30:00Z">
        <w:r w:rsidR="001F1B04">
          <w:rPr>
            <w:rFonts w:ascii="Arial" w:hAnsi="Arial" w:cs="Arial"/>
            <w:sz w:val="22"/>
            <w:szCs w:val="22"/>
          </w:rPr>
          <w:t>.</w:t>
        </w:r>
      </w:ins>
      <w:del w:id="3" w:author="Anna Tomlinson" w:date="2016-09-22T15:30:00Z">
        <w:r w:rsidRPr="005A07AC" w:rsidDel="001F1B04">
          <w:rPr>
            <w:rFonts w:ascii="Arial" w:hAnsi="Arial" w:cs="Arial"/>
            <w:sz w:val="22"/>
            <w:szCs w:val="22"/>
          </w:rPr>
          <w:delText>,</w:delText>
        </w:r>
      </w:del>
      <w:r w:rsidR="00370E88">
        <w:rPr>
          <w:rFonts w:ascii="Arial" w:hAnsi="Arial" w:cs="Arial"/>
          <w:sz w:val="22"/>
          <w:szCs w:val="22"/>
        </w:rPr>
        <w:t xml:space="preserve">  </w:t>
      </w:r>
      <w:r w:rsidR="00370E88">
        <w:rPr>
          <w:rFonts w:ascii="Arial" w:hAnsi="Arial" w:cs="Arial"/>
          <w:sz w:val="22"/>
          <w:szCs w:val="22"/>
          <w:lang w:val="en-ZA"/>
        </w:rPr>
        <w:t>In other embodiments, a non-linear model may be used.</w:t>
      </w:r>
    </w:p>
    <w:p w14:paraId="66EC3439" w14:textId="77777777" w:rsidR="001371ED" w:rsidRPr="005A07AC" w:rsidRDefault="001371ED" w:rsidP="001371ED">
      <w:pPr>
        <w:spacing w:line="360" w:lineRule="auto"/>
        <w:jc w:val="both"/>
        <w:rPr>
          <w:rFonts w:ascii="Arial" w:hAnsi="Arial" w:cs="Arial"/>
          <w:sz w:val="22"/>
          <w:szCs w:val="22"/>
          <w:lang w:val="en-ZA"/>
        </w:rPr>
      </w:pPr>
    </w:p>
    <w:p w14:paraId="0E9C592F" w14:textId="1BC70BA2" w:rsidR="001371ED" w:rsidRPr="005A07AC" w:rsidRDefault="00E17E5C" w:rsidP="001371ED">
      <w:pPr>
        <w:spacing w:line="360" w:lineRule="auto"/>
        <w:jc w:val="both"/>
        <w:rPr>
          <w:rFonts w:ascii="Arial" w:hAnsi="Arial" w:cs="Arial"/>
          <w:sz w:val="22"/>
          <w:szCs w:val="22"/>
          <w:lang w:val="en-ZA"/>
        </w:rPr>
      </w:pPr>
      <w:r w:rsidRPr="005A07AC">
        <w:rPr>
          <w:rFonts w:ascii="Arial" w:hAnsi="Arial" w:cs="Arial"/>
          <w:sz w:val="22"/>
          <w:szCs w:val="22"/>
          <w:lang w:val="en-ZA"/>
        </w:rPr>
        <w:t>The</w:t>
      </w:r>
      <w:r w:rsidR="001371ED" w:rsidRPr="005A07AC">
        <w:rPr>
          <w:rFonts w:ascii="Arial" w:hAnsi="Arial" w:cs="Arial"/>
          <w:sz w:val="22"/>
          <w:szCs w:val="22"/>
          <w:lang w:val="en-ZA"/>
        </w:rPr>
        <w:t xml:space="preserve"> </w:t>
      </w:r>
      <w:r w:rsidR="005A07AC">
        <w:rPr>
          <w:rFonts w:ascii="Arial" w:hAnsi="Arial" w:cs="Arial"/>
          <w:sz w:val="22"/>
          <w:szCs w:val="22"/>
          <w:lang w:val="en-ZA"/>
        </w:rPr>
        <w:t>method</w:t>
      </w:r>
      <w:r w:rsidR="005A07AC" w:rsidRPr="005A07AC">
        <w:rPr>
          <w:rFonts w:ascii="Arial" w:hAnsi="Arial" w:cs="Arial"/>
          <w:sz w:val="22"/>
          <w:szCs w:val="22"/>
          <w:lang w:val="en-ZA"/>
        </w:rPr>
        <w:t xml:space="preserve"> </w:t>
      </w:r>
      <w:r w:rsidRPr="005A07AC">
        <w:rPr>
          <w:rFonts w:ascii="Arial" w:hAnsi="Arial" w:cs="Arial"/>
          <w:sz w:val="22"/>
          <w:szCs w:val="22"/>
          <w:lang w:val="en-ZA"/>
        </w:rPr>
        <w:t>may include</w:t>
      </w:r>
      <w:r w:rsidR="001371ED" w:rsidRPr="005A07AC">
        <w:rPr>
          <w:rFonts w:ascii="Arial" w:hAnsi="Arial" w:cs="Arial"/>
          <w:sz w:val="22"/>
          <w:szCs w:val="22"/>
          <w:lang w:val="en-ZA"/>
        </w:rPr>
        <w:t>:</w:t>
      </w:r>
    </w:p>
    <w:p w14:paraId="1F1617D3" w14:textId="21CF9163" w:rsidR="001371ED" w:rsidRPr="005A07AC" w:rsidRDefault="00E17E5C" w:rsidP="001371ED">
      <w:pPr>
        <w:spacing w:line="360" w:lineRule="auto"/>
        <w:jc w:val="both"/>
        <w:rPr>
          <w:rFonts w:ascii="Arial" w:hAnsi="Arial" w:cs="Arial"/>
          <w:sz w:val="22"/>
          <w:szCs w:val="22"/>
          <w:lang w:val="en-ZA"/>
        </w:rPr>
      </w:pPr>
      <w:r w:rsidRPr="005A07AC">
        <w:rPr>
          <w:rFonts w:ascii="Arial" w:hAnsi="Arial" w:cs="Arial"/>
          <w:sz w:val="22"/>
          <w:szCs w:val="22"/>
          <w:lang w:val="en-ZA"/>
        </w:rPr>
        <w:tab/>
        <w:t>resampling</w:t>
      </w:r>
      <w:r w:rsidR="001371ED" w:rsidRPr="005A07AC">
        <w:rPr>
          <w:rFonts w:ascii="Arial" w:hAnsi="Arial" w:cs="Arial"/>
          <w:sz w:val="22"/>
          <w:szCs w:val="22"/>
          <w:lang w:val="en-ZA"/>
        </w:rPr>
        <w:t xml:space="preserve"> the multiple surface images to the second resolution;</w:t>
      </w:r>
    </w:p>
    <w:p w14:paraId="2D9CB286" w14:textId="624FF849" w:rsidR="001371ED" w:rsidRPr="005A07AC" w:rsidRDefault="001371ED" w:rsidP="001371ED">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estimating </w:t>
      </w:r>
      <w:r w:rsidR="005A07AC">
        <w:rPr>
          <w:rFonts w:ascii="Arial" w:hAnsi="Arial" w:cs="Arial"/>
          <w:sz w:val="22"/>
          <w:szCs w:val="22"/>
          <w:lang w:val="en-ZA"/>
        </w:rPr>
        <w:t xml:space="preserve">the parameters (M,C) of the </w:t>
      </w:r>
      <w:ins w:id="4" w:author="Anna Tomlinson" w:date="2016-09-22T15:34:00Z">
        <w:r w:rsidR="001F1B04">
          <w:rPr>
            <w:rFonts w:ascii="Arial" w:hAnsi="Arial" w:cs="Arial"/>
            <w:sz w:val="22"/>
            <w:szCs w:val="22"/>
            <w:lang w:val="en-ZA"/>
          </w:rPr>
          <w:t xml:space="preserve">local </w:t>
        </w:r>
      </w:ins>
      <w:r w:rsidR="005A07AC">
        <w:rPr>
          <w:rFonts w:ascii="Arial" w:hAnsi="Arial" w:cs="Arial"/>
          <w:sz w:val="22"/>
          <w:szCs w:val="22"/>
          <w:lang w:val="en-ZA"/>
        </w:rPr>
        <w:t>linear relationship that relates the surface image sensor measurement for pixels of a surface image to the surface reflectance for pixels of the reference image</w:t>
      </w:r>
      <w:r w:rsidRPr="005A07AC">
        <w:rPr>
          <w:rFonts w:ascii="Arial" w:hAnsi="Arial" w:cs="Arial"/>
          <w:sz w:val="22"/>
          <w:szCs w:val="22"/>
          <w:lang w:val="en-ZA"/>
        </w:rPr>
        <w:t xml:space="preserve">; </w:t>
      </w:r>
    </w:p>
    <w:p w14:paraId="6F799359" w14:textId="55AC7A23" w:rsidR="001371ED" w:rsidRPr="005A07AC" w:rsidRDefault="001371ED" w:rsidP="001371ED">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resampling the </w:t>
      </w:r>
      <w:r w:rsidR="00FA2C1C">
        <w:rPr>
          <w:rFonts w:ascii="Arial" w:hAnsi="Arial" w:cs="Arial"/>
          <w:sz w:val="22"/>
          <w:szCs w:val="22"/>
          <w:lang w:val="en-ZA"/>
        </w:rPr>
        <w:t xml:space="preserve">estimated </w:t>
      </w:r>
      <w:r w:rsidRPr="005A07AC">
        <w:rPr>
          <w:rFonts w:ascii="Arial" w:hAnsi="Arial" w:cs="Arial"/>
          <w:sz w:val="22"/>
          <w:szCs w:val="22"/>
          <w:lang w:val="en-ZA"/>
        </w:rPr>
        <w:t>parameter</w:t>
      </w:r>
      <w:r w:rsidR="007F2544">
        <w:rPr>
          <w:rFonts w:ascii="Arial" w:hAnsi="Arial" w:cs="Arial"/>
          <w:sz w:val="22"/>
          <w:szCs w:val="22"/>
          <w:lang w:val="en-ZA"/>
        </w:rPr>
        <w:t>s</w:t>
      </w:r>
      <w:r w:rsidRPr="005A07AC">
        <w:rPr>
          <w:rFonts w:ascii="Arial" w:hAnsi="Arial" w:cs="Arial"/>
          <w:sz w:val="22"/>
          <w:szCs w:val="22"/>
          <w:lang w:val="en-ZA"/>
        </w:rPr>
        <w:t xml:space="preserve"> to the first resolution; and</w:t>
      </w:r>
    </w:p>
    <w:p w14:paraId="2616A0EA" w14:textId="7C221551" w:rsidR="001371ED" w:rsidRPr="005A07AC" w:rsidRDefault="001371ED" w:rsidP="001371ED">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estimating the surface reflectance for each pixel </w:t>
      </w:r>
      <w:ins w:id="5" w:author="Anna Tomlinson" w:date="2016-09-22T15:30:00Z">
        <w:r w:rsidR="001F1B04">
          <w:rPr>
            <w:rFonts w:ascii="Arial" w:hAnsi="Arial" w:cs="Arial"/>
            <w:sz w:val="22"/>
            <w:szCs w:val="22"/>
            <w:lang w:val="en-ZA"/>
          </w:rPr>
          <w:t xml:space="preserve">of the given wavelength band </w:t>
        </w:r>
      </w:ins>
      <w:r w:rsidRPr="005A07AC">
        <w:rPr>
          <w:rFonts w:ascii="Arial" w:hAnsi="Arial" w:cs="Arial"/>
          <w:sz w:val="22"/>
          <w:szCs w:val="22"/>
          <w:lang w:val="en-ZA"/>
        </w:rPr>
        <w:t xml:space="preserve">of the surface images using the resampled </w:t>
      </w:r>
      <w:del w:id="6" w:author="Anna Tomlinson" w:date="2016-09-22T15:35:00Z">
        <w:r w:rsidRPr="005A07AC" w:rsidDel="001F1B04">
          <w:rPr>
            <w:rFonts w:ascii="Arial" w:hAnsi="Arial" w:cs="Arial"/>
            <w:sz w:val="22"/>
            <w:szCs w:val="22"/>
            <w:lang w:val="en-ZA"/>
          </w:rPr>
          <w:delText xml:space="preserve">at </w:delText>
        </w:r>
      </w:del>
      <w:r w:rsidRPr="005A07AC">
        <w:rPr>
          <w:rFonts w:ascii="Arial" w:hAnsi="Arial" w:cs="Arial"/>
          <w:sz w:val="22"/>
          <w:szCs w:val="22"/>
          <w:lang w:val="en-ZA"/>
        </w:rPr>
        <w:t>parameter</w:t>
      </w:r>
      <w:r w:rsidR="007F2544">
        <w:rPr>
          <w:rFonts w:ascii="Arial" w:hAnsi="Arial" w:cs="Arial"/>
          <w:sz w:val="22"/>
          <w:szCs w:val="22"/>
          <w:lang w:val="en-ZA"/>
        </w:rPr>
        <w:t>s</w:t>
      </w:r>
      <w:r w:rsidRPr="005A07AC">
        <w:rPr>
          <w:rFonts w:ascii="Arial" w:hAnsi="Arial" w:cs="Arial"/>
          <w:sz w:val="22"/>
          <w:szCs w:val="22"/>
          <w:lang w:val="en-ZA"/>
        </w:rPr>
        <w:t>.</w:t>
      </w:r>
    </w:p>
    <w:p w14:paraId="4D27F3EB" w14:textId="77777777" w:rsidR="001371ED" w:rsidRPr="005A07AC" w:rsidRDefault="001371ED" w:rsidP="001371ED">
      <w:pPr>
        <w:spacing w:line="360" w:lineRule="auto"/>
        <w:jc w:val="both"/>
        <w:rPr>
          <w:rFonts w:ascii="Arial" w:hAnsi="Arial" w:cs="Arial"/>
          <w:sz w:val="22"/>
          <w:szCs w:val="22"/>
          <w:lang w:val="en-ZA"/>
        </w:rPr>
      </w:pPr>
    </w:p>
    <w:p w14:paraId="7F03B3B5" w14:textId="159D1985" w:rsidR="001371ED" w:rsidRPr="001F1B04" w:rsidRDefault="00142297" w:rsidP="001371ED">
      <w:pPr>
        <w:spacing w:line="360" w:lineRule="auto"/>
        <w:jc w:val="both"/>
        <w:rPr>
          <w:rFonts w:ascii="Arial" w:hAnsi="Arial" w:cs="Arial"/>
          <w:sz w:val="22"/>
          <w:szCs w:val="22"/>
          <w:lang w:val="en-ZA"/>
        </w:rPr>
      </w:pPr>
      <w:r w:rsidRPr="005A07AC">
        <w:rPr>
          <w:rFonts w:ascii="Arial" w:hAnsi="Arial" w:cs="Arial"/>
          <w:sz w:val="22"/>
          <w:szCs w:val="22"/>
          <w:lang w:val="en-ZA"/>
        </w:rPr>
        <w:t>Estimating the parameter</w:t>
      </w:r>
      <w:r w:rsidR="007F2544">
        <w:rPr>
          <w:rFonts w:ascii="Arial" w:hAnsi="Arial" w:cs="Arial"/>
          <w:sz w:val="22"/>
          <w:szCs w:val="22"/>
          <w:lang w:val="en-ZA"/>
        </w:rPr>
        <w:t>s</w:t>
      </w:r>
      <w:r w:rsidRPr="005A07AC">
        <w:rPr>
          <w:rFonts w:ascii="Arial" w:hAnsi="Arial" w:cs="Arial"/>
          <w:sz w:val="22"/>
          <w:szCs w:val="22"/>
          <w:lang w:val="en-ZA"/>
        </w:rPr>
        <w:t xml:space="preserve"> (M</w:t>
      </w:r>
      <w:r w:rsidR="007F2544">
        <w:rPr>
          <w:rFonts w:ascii="Arial" w:hAnsi="Arial" w:cs="Arial"/>
          <w:sz w:val="22"/>
          <w:szCs w:val="22"/>
          <w:lang w:val="en-ZA"/>
        </w:rPr>
        <w:t>, C</w:t>
      </w:r>
      <w:r w:rsidRPr="005A07AC">
        <w:rPr>
          <w:rFonts w:ascii="Arial" w:hAnsi="Arial" w:cs="Arial"/>
          <w:sz w:val="22"/>
          <w:szCs w:val="22"/>
          <w:lang w:val="en-ZA"/>
        </w:rPr>
        <w:t xml:space="preserve">) may use a least squares estimate for each pixel of the reference image inside a sliding window.  The step of estimating may estimate two parameters (M,C) in which case the sliding window may use at least two pixels using the equation </w:t>
      </w:r>
      <m:oMath>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M</m:t>
                  </m:r>
                </m:e>
              </m:mr>
              <m:mr>
                <m:e>
                  <m:r>
                    <w:rPr>
                      <w:rFonts w:ascii="Cambria Math" w:hAnsi="Cambria Math" w:cs="Arial"/>
                      <w:sz w:val="22"/>
                      <w:szCs w:val="22"/>
                    </w:rPr>
                    <m:t>C</m:t>
                  </m:r>
                </m:e>
              </m:mr>
            </m:m>
          </m:e>
        </m:d>
        <m:r>
          <w:rPr>
            <w:rFonts w:ascii="Cambria Math" w:hAnsi="Cambria Math" w:cs="Arial"/>
            <w:sz w:val="22"/>
            <w:szCs w:val="22"/>
          </w:rPr>
          <m:t>=</m:t>
        </m:r>
        <m:sSup>
          <m:sSupPr>
            <m:ctrlPr>
              <w:rPr>
                <w:rFonts w:ascii="Cambria Math" w:hAnsi="Cambria Math" w:cs="Arial"/>
                <w:sz w:val="22"/>
                <w:szCs w:val="22"/>
              </w:rPr>
            </m:ctrlPr>
          </m:sSupPr>
          <m:e>
            <m:d>
              <m:dPr>
                <m:begChr m:val="["/>
                <m:endChr m:val="]"/>
                <m:ctrlPr>
                  <w:rPr>
                    <w:rFonts w:ascii="Cambria Math" w:hAnsi="Cambria Math" w:cs="Arial"/>
                    <w:sz w:val="22"/>
                    <w:szCs w:val="22"/>
                  </w:rPr>
                </m:ctrlPr>
              </m:dPr>
              <m:e>
                <m:m>
                  <m:mPr>
                    <m:mcs>
                      <m:mc>
                        <m:mcPr>
                          <m:count m:val="2"/>
                          <m:mcJc m:val="center"/>
                        </m:mcPr>
                      </m:mc>
                    </m:mcs>
                    <m:ctrlPr>
                      <w:rPr>
                        <w:rFonts w:ascii="Cambria Math" w:hAnsi="Cambria Math" w:cs="Arial"/>
                        <w:sz w:val="22"/>
                        <w:szCs w:val="22"/>
                      </w:rPr>
                    </m:ctrlPr>
                  </m:mPr>
                  <m:mr>
                    <m:e>
                      <m:sSub>
                        <m:sSubPr>
                          <m:ctrlPr>
                            <w:rPr>
                              <w:rFonts w:ascii="Cambria Math" w:hAnsi="Cambria Math" w:cs="Arial"/>
                              <w:b/>
                              <w:sz w:val="22"/>
                              <w:szCs w:val="22"/>
                            </w:rPr>
                          </m:ctrlPr>
                        </m:sSubPr>
                        <m:e>
                          <m:r>
                            <m:rPr>
                              <m:sty m:val="b"/>
                            </m:rPr>
                            <w:rPr>
                              <w:rFonts w:ascii="Cambria Math" w:hAnsi="Cambria Math" w:cs="Arial"/>
                              <w:sz w:val="22"/>
                              <w:szCs w:val="22"/>
                            </w:rPr>
                            <m:t>ρ</m:t>
                          </m:r>
                        </m:e>
                        <m:sub>
                          <m:r>
                            <m:rPr>
                              <m:sty m:val="b"/>
                            </m:rPr>
                            <w:rPr>
                              <w:rFonts w:ascii="Cambria Math" w:hAnsi="Cambria Math" w:cs="Arial"/>
                              <w:sz w:val="22"/>
                              <w:szCs w:val="22"/>
                            </w:rPr>
                            <m:t>t</m:t>
                          </m:r>
                        </m:sub>
                      </m:sSub>
                    </m:e>
                    <m:e>
                      <m:r>
                        <m:rPr>
                          <m:sty m:val="b"/>
                        </m:rPr>
                        <w:rPr>
                          <w:rFonts w:ascii="Cambria Math" w:hAnsi="Cambria Math" w:cs="Arial"/>
                          <w:sz w:val="22"/>
                          <w:szCs w:val="22"/>
                        </w:rPr>
                        <m:t>1</m:t>
                      </m:r>
                    </m:e>
                  </m:mr>
                </m:m>
              </m:e>
            </m:d>
          </m:e>
          <m:sup>
            <m:r>
              <m:rPr>
                <m:sty m:val="p"/>
              </m:rPr>
              <w:rPr>
                <w:rFonts w:ascii="Cambria Math" w:hAnsi="Cambria Math" w:cs="Arial"/>
                <w:sz w:val="22"/>
                <w:szCs w:val="22"/>
              </w:rPr>
              <m:t>-1</m:t>
            </m:r>
          </m:sup>
        </m:sSup>
        <m:r>
          <m:rPr>
            <m:sty m:val="p"/>
          </m:rPr>
          <w:rPr>
            <w:rFonts w:ascii="Cambria Math" w:hAnsi="Cambria Math" w:cs="Arial"/>
            <w:sz w:val="22"/>
            <w:szCs w:val="22"/>
          </w:rPr>
          <m:t xml:space="preserve"> </m:t>
        </m:r>
        <m:r>
          <m:rPr>
            <m:sty m:val="b"/>
          </m:rPr>
          <w:rPr>
            <w:rFonts w:ascii="Cambria Math" w:hAnsi="Cambria Math" w:cs="Arial"/>
            <w:sz w:val="22"/>
            <w:szCs w:val="22"/>
          </w:rPr>
          <m:t>DN</m:t>
        </m:r>
      </m:oMath>
      <w:r w:rsidR="006667FF" w:rsidRPr="001F1B04">
        <w:rPr>
          <w:rFonts w:ascii="Arial" w:hAnsi="Arial" w:cs="Arial"/>
          <w:b/>
          <w:sz w:val="22"/>
          <w:szCs w:val="22"/>
        </w:rPr>
        <w:t xml:space="preserve">, </w:t>
      </w:r>
      <w:r w:rsidR="006667FF" w:rsidRPr="001F1B04">
        <w:rPr>
          <w:rFonts w:ascii="Arial" w:hAnsi="Arial" w:cs="Arial"/>
          <w:sz w:val="22"/>
          <w:szCs w:val="22"/>
        </w:rPr>
        <w:t xml:space="preserve">where </w:t>
      </w:r>
      <m:oMath>
        <m:sSub>
          <m:sSubPr>
            <m:ctrlPr>
              <w:rPr>
                <w:rFonts w:ascii="Cambria Math" w:hAnsi="Cambria Math" w:cs="Arial"/>
                <w:b/>
                <w:sz w:val="22"/>
                <w:szCs w:val="22"/>
              </w:rPr>
            </m:ctrlPr>
          </m:sSubPr>
          <m:e>
            <m:r>
              <m:rPr>
                <m:sty m:val="b"/>
              </m:rPr>
              <w:rPr>
                <w:rFonts w:ascii="Cambria Math" w:hAnsi="Cambria Math" w:cs="Arial"/>
                <w:sz w:val="22"/>
                <w:szCs w:val="22"/>
              </w:rPr>
              <m:t>ρ</m:t>
            </m:r>
          </m:e>
          <m:sub>
            <m:r>
              <m:rPr>
                <m:sty m:val="b"/>
              </m:rPr>
              <w:rPr>
                <w:rFonts w:ascii="Cambria Math" w:hAnsi="Cambria Math" w:cs="Arial"/>
                <w:sz w:val="22"/>
                <w:szCs w:val="22"/>
              </w:rPr>
              <m:t>t</m:t>
            </m:r>
          </m:sub>
        </m:sSub>
      </m:oMath>
      <w:r w:rsidR="006667FF" w:rsidRPr="001F1B04">
        <w:rPr>
          <w:rFonts w:ascii="Arial" w:hAnsi="Arial" w:cs="Arial"/>
          <w:sz w:val="22"/>
          <w:szCs w:val="22"/>
        </w:rPr>
        <w:t xml:space="preserve"> and </w:t>
      </w:r>
      <m:oMath>
        <m:r>
          <m:rPr>
            <m:sty m:val="b"/>
          </m:rPr>
          <w:rPr>
            <w:rFonts w:ascii="Cambria Math" w:hAnsi="Cambria Math" w:cs="Arial"/>
            <w:sz w:val="22"/>
            <w:szCs w:val="22"/>
          </w:rPr>
          <m:t>DN</m:t>
        </m:r>
      </m:oMath>
      <w:r w:rsidR="006667FF" w:rsidRPr="001F1B04">
        <w:rPr>
          <w:rFonts w:ascii="Arial" w:hAnsi="Arial" w:cs="Arial"/>
          <w:sz w:val="22"/>
          <w:szCs w:val="22"/>
        </w:rPr>
        <w:t xml:space="preserve"> are row vectors of the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006667FF" w:rsidRPr="001F1B04">
        <w:rPr>
          <w:rFonts w:ascii="Arial" w:hAnsi="Arial" w:cs="Arial"/>
          <w:sz w:val="22"/>
          <w:szCs w:val="22"/>
        </w:rPr>
        <w:t xml:space="preserve"> and DN values inside the sliding window, respectively</w:t>
      </w:r>
      <w:r w:rsidR="006667FF" w:rsidRPr="001F1B04">
        <w:rPr>
          <w:rFonts w:ascii="Arial" w:hAnsi="Arial" w:cs="Arial"/>
          <w:b/>
          <w:sz w:val="22"/>
          <w:szCs w:val="22"/>
        </w:rPr>
        <w:t>.</w:t>
      </w:r>
    </w:p>
    <w:p w14:paraId="54989274" w14:textId="77777777" w:rsidR="00142297" w:rsidRPr="005A07AC" w:rsidRDefault="00142297" w:rsidP="001371ED">
      <w:pPr>
        <w:spacing w:line="360" w:lineRule="auto"/>
        <w:jc w:val="both"/>
        <w:rPr>
          <w:rFonts w:ascii="Arial" w:hAnsi="Arial" w:cs="Arial"/>
          <w:sz w:val="22"/>
          <w:szCs w:val="22"/>
          <w:lang w:val="en-ZA"/>
        </w:rPr>
      </w:pPr>
    </w:p>
    <w:p w14:paraId="7176BDC2" w14:textId="20BAD19B" w:rsidR="00142297" w:rsidRPr="005A07AC" w:rsidRDefault="00142297" w:rsidP="001371ED">
      <w:pPr>
        <w:spacing w:line="360" w:lineRule="auto"/>
        <w:jc w:val="both"/>
        <w:rPr>
          <w:rFonts w:ascii="Arial" w:hAnsi="Arial" w:cs="Arial"/>
          <w:sz w:val="22"/>
          <w:szCs w:val="22"/>
          <w:lang w:val="en-ZA"/>
        </w:rPr>
      </w:pPr>
      <w:r w:rsidRPr="005A07AC">
        <w:rPr>
          <w:rFonts w:ascii="Arial" w:hAnsi="Arial" w:cs="Arial"/>
          <w:sz w:val="22"/>
          <w:szCs w:val="22"/>
          <w:lang w:val="en-ZA"/>
        </w:rPr>
        <w:t>The first resolution may be higher than the second resolution in which case the modelling downsamples the multiple surface images and upsamples the at least one parameter.</w:t>
      </w:r>
    </w:p>
    <w:p w14:paraId="0A088C1C" w14:textId="77777777" w:rsidR="001371ED" w:rsidRPr="005A07AC" w:rsidRDefault="001371ED" w:rsidP="001371ED">
      <w:pPr>
        <w:spacing w:line="360" w:lineRule="auto"/>
        <w:jc w:val="both"/>
        <w:rPr>
          <w:rFonts w:ascii="Arial" w:hAnsi="Arial" w:cs="Arial"/>
          <w:sz w:val="22"/>
          <w:szCs w:val="22"/>
          <w:lang w:val="en-ZA"/>
        </w:rPr>
      </w:pPr>
    </w:p>
    <w:p w14:paraId="04F3B5E3" w14:textId="499A6065" w:rsidR="001371ED" w:rsidRPr="005A07AC" w:rsidRDefault="00142297" w:rsidP="001371ED">
      <w:pPr>
        <w:spacing w:line="360" w:lineRule="auto"/>
        <w:jc w:val="both"/>
        <w:rPr>
          <w:rFonts w:ascii="Arial" w:hAnsi="Arial" w:cs="Arial"/>
          <w:sz w:val="22"/>
          <w:szCs w:val="22"/>
          <w:lang w:val="en-ZA"/>
        </w:rPr>
      </w:pPr>
      <w:r w:rsidRPr="005A07AC">
        <w:rPr>
          <w:rFonts w:ascii="Arial" w:hAnsi="Arial" w:cs="Arial"/>
          <w:sz w:val="22"/>
          <w:szCs w:val="22"/>
          <w:lang w:val="en-ZA"/>
        </w:rPr>
        <w:t>The method may include treating</w:t>
      </w:r>
      <w:r w:rsidR="001371ED" w:rsidRPr="005A07AC">
        <w:rPr>
          <w:rFonts w:ascii="Arial" w:hAnsi="Arial" w:cs="Arial"/>
          <w:sz w:val="22"/>
          <w:szCs w:val="22"/>
          <w:lang w:val="en-ZA"/>
        </w:rPr>
        <w:t xml:space="preserve"> bounding pixels by discarding only partially included pixels.</w:t>
      </w:r>
    </w:p>
    <w:p w14:paraId="14958349" w14:textId="77777777" w:rsidR="001371ED" w:rsidRPr="005A07AC" w:rsidRDefault="001371ED" w:rsidP="001371ED">
      <w:pPr>
        <w:spacing w:line="360" w:lineRule="auto"/>
        <w:jc w:val="both"/>
        <w:rPr>
          <w:rFonts w:ascii="Arial" w:hAnsi="Arial" w:cs="Arial"/>
          <w:sz w:val="22"/>
          <w:szCs w:val="22"/>
          <w:lang w:val="en-ZA"/>
        </w:rPr>
      </w:pPr>
    </w:p>
    <w:p w14:paraId="455B1C4A" w14:textId="51D860B6" w:rsidR="001371ED" w:rsidRPr="005A07AC" w:rsidRDefault="00142297" w:rsidP="001371ED">
      <w:pPr>
        <w:spacing w:line="360" w:lineRule="auto"/>
        <w:jc w:val="both"/>
        <w:rPr>
          <w:rFonts w:ascii="Arial" w:hAnsi="Arial" w:cs="Arial"/>
          <w:sz w:val="22"/>
          <w:szCs w:val="22"/>
          <w:lang w:val="en-ZA"/>
        </w:rPr>
      </w:pPr>
      <w:r w:rsidRPr="005A07AC">
        <w:rPr>
          <w:rFonts w:ascii="Arial" w:hAnsi="Arial" w:cs="Arial"/>
          <w:sz w:val="22"/>
          <w:szCs w:val="22"/>
          <w:lang w:val="en-ZA"/>
        </w:rPr>
        <w:t>The method may be carried out for</w:t>
      </w:r>
      <w:r w:rsidR="001371ED" w:rsidRPr="005A07AC">
        <w:rPr>
          <w:rFonts w:ascii="Arial" w:hAnsi="Arial" w:cs="Arial"/>
          <w:sz w:val="22"/>
          <w:szCs w:val="22"/>
          <w:lang w:val="en-ZA"/>
        </w:rPr>
        <w:t xml:space="preserve"> each </w:t>
      </w:r>
      <w:r w:rsidRPr="005A07AC">
        <w:rPr>
          <w:rFonts w:ascii="Arial" w:hAnsi="Arial" w:cs="Arial"/>
          <w:sz w:val="22"/>
          <w:szCs w:val="22"/>
          <w:lang w:val="en-ZA"/>
        </w:rPr>
        <w:t xml:space="preserve">wavelength </w:t>
      </w:r>
      <w:r w:rsidR="001371ED" w:rsidRPr="005A07AC">
        <w:rPr>
          <w:rFonts w:ascii="Arial" w:hAnsi="Arial" w:cs="Arial"/>
          <w:sz w:val="22"/>
          <w:szCs w:val="22"/>
          <w:lang w:val="en-ZA"/>
        </w:rPr>
        <w:t>band in multi-spectral surface image</w:t>
      </w:r>
      <w:r w:rsidRPr="005A07AC">
        <w:rPr>
          <w:rFonts w:ascii="Arial" w:hAnsi="Arial" w:cs="Arial"/>
          <w:sz w:val="22"/>
          <w:szCs w:val="22"/>
          <w:lang w:val="en-ZA"/>
        </w:rPr>
        <w:t>.</w:t>
      </w:r>
      <w:ins w:id="7" w:author="Anna Tomlinson" w:date="2016-09-22T15:29:00Z">
        <w:r w:rsidR="001F1B04">
          <w:rPr>
            <w:rFonts w:ascii="Arial" w:hAnsi="Arial" w:cs="Arial"/>
            <w:sz w:val="22"/>
            <w:szCs w:val="22"/>
            <w:lang w:val="en-ZA"/>
          </w:rPr>
          <w:t xml:space="preserve"> Alternatively, there may be a single band in the surface image.</w:t>
        </w:r>
      </w:ins>
    </w:p>
    <w:p w14:paraId="7CDDAA60" w14:textId="77777777" w:rsidR="00142297" w:rsidRPr="005A07AC" w:rsidRDefault="00142297" w:rsidP="001371ED">
      <w:pPr>
        <w:spacing w:line="360" w:lineRule="auto"/>
        <w:jc w:val="both"/>
        <w:rPr>
          <w:rFonts w:ascii="Arial" w:hAnsi="Arial" w:cs="Arial"/>
          <w:sz w:val="22"/>
          <w:szCs w:val="22"/>
          <w:lang w:val="en-ZA"/>
        </w:rPr>
      </w:pPr>
    </w:p>
    <w:p w14:paraId="7F4B392F" w14:textId="100E408A" w:rsidR="00142297" w:rsidRPr="005A07AC" w:rsidRDefault="00142297" w:rsidP="001371ED">
      <w:pPr>
        <w:spacing w:line="360" w:lineRule="auto"/>
        <w:jc w:val="both"/>
        <w:rPr>
          <w:rFonts w:ascii="Arial" w:hAnsi="Arial" w:cs="Arial"/>
          <w:sz w:val="22"/>
          <w:szCs w:val="22"/>
          <w:lang w:val="en-ZA"/>
        </w:rPr>
      </w:pPr>
      <w:r w:rsidRPr="005A07AC">
        <w:rPr>
          <w:rFonts w:ascii="Arial" w:hAnsi="Arial" w:cs="Arial"/>
          <w:sz w:val="22"/>
          <w:szCs w:val="22"/>
          <w:lang w:val="en-ZA"/>
        </w:rPr>
        <w:t xml:space="preserve">In one embodiment, the multiple surface images of a first resolution are high resolution, narrow swath aerial </w:t>
      </w:r>
      <w:r w:rsidR="003037C7" w:rsidRPr="005A07AC">
        <w:rPr>
          <w:rFonts w:ascii="Arial" w:hAnsi="Arial" w:cs="Arial"/>
          <w:sz w:val="22"/>
          <w:szCs w:val="22"/>
          <w:lang w:val="en-ZA"/>
        </w:rPr>
        <w:t>image</w:t>
      </w:r>
      <w:r w:rsidRPr="005A07AC">
        <w:rPr>
          <w:rFonts w:ascii="Arial" w:hAnsi="Arial" w:cs="Arial"/>
          <w:sz w:val="22"/>
          <w:szCs w:val="22"/>
          <w:lang w:val="en-ZA"/>
        </w:rPr>
        <w:t xml:space="preserve">s and the reference image is a low resolution, wide swath satellite </w:t>
      </w:r>
      <w:r w:rsidR="003037C7" w:rsidRPr="005A07AC">
        <w:rPr>
          <w:rFonts w:ascii="Arial" w:hAnsi="Arial" w:cs="Arial"/>
          <w:sz w:val="22"/>
          <w:szCs w:val="22"/>
          <w:lang w:val="en-ZA"/>
        </w:rPr>
        <w:t xml:space="preserve">image, wherein the surface images and the satellite images are obtained at approximately the same </w:t>
      </w:r>
      <w:r w:rsidR="003037C7" w:rsidRPr="005A07AC">
        <w:rPr>
          <w:rFonts w:ascii="Arial" w:hAnsi="Arial" w:cs="Arial"/>
          <w:sz w:val="22"/>
          <w:szCs w:val="22"/>
          <w:lang w:val="en-ZA"/>
        </w:rPr>
        <w:lastRenderedPageBreak/>
        <w:t>time.</w:t>
      </w:r>
    </w:p>
    <w:p w14:paraId="3278AF91" w14:textId="77777777" w:rsidR="001371ED" w:rsidRPr="005A07AC" w:rsidRDefault="001371ED" w:rsidP="001371ED">
      <w:pPr>
        <w:spacing w:line="360" w:lineRule="auto"/>
        <w:jc w:val="both"/>
        <w:rPr>
          <w:rFonts w:ascii="Arial" w:hAnsi="Arial" w:cs="Arial"/>
          <w:sz w:val="22"/>
          <w:szCs w:val="22"/>
          <w:lang w:val="en-ZA"/>
        </w:rPr>
      </w:pPr>
    </w:p>
    <w:p w14:paraId="65164DC5" w14:textId="5D8B0D9E" w:rsidR="003037C7" w:rsidRPr="005A07AC" w:rsidRDefault="003037C7" w:rsidP="003037C7">
      <w:pPr>
        <w:spacing w:line="360" w:lineRule="auto"/>
        <w:jc w:val="both"/>
        <w:rPr>
          <w:rFonts w:ascii="Arial" w:hAnsi="Arial" w:cs="Arial"/>
          <w:sz w:val="22"/>
          <w:szCs w:val="22"/>
          <w:lang w:val="en-ZA"/>
        </w:rPr>
      </w:pPr>
      <w:r w:rsidRPr="005A07AC">
        <w:rPr>
          <w:rFonts w:ascii="Arial" w:hAnsi="Arial" w:cs="Arial"/>
          <w:sz w:val="22"/>
          <w:szCs w:val="22"/>
          <w:lang w:val="en-ZA"/>
        </w:rPr>
        <w:t>The method e</w:t>
      </w:r>
      <w:r w:rsidR="001371ED" w:rsidRPr="005A07AC">
        <w:rPr>
          <w:rFonts w:ascii="Arial" w:hAnsi="Arial" w:cs="Arial"/>
          <w:sz w:val="22"/>
          <w:szCs w:val="22"/>
          <w:lang w:val="en-ZA"/>
        </w:rPr>
        <w:t xml:space="preserve">stimates surface reflectance </w:t>
      </w:r>
      <w:r w:rsidRPr="005A07AC">
        <w:rPr>
          <w:rFonts w:ascii="Arial" w:hAnsi="Arial" w:cs="Arial"/>
          <w:sz w:val="22"/>
          <w:szCs w:val="22"/>
          <w:lang w:val="en-ZA"/>
        </w:rPr>
        <w:t xml:space="preserve">of surface images </w:t>
      </w:r>
      <w:r w:rsidR="001371ED" w:rsidRPr="005A07AC">
        <w:rPr>
          <w:rFonts w:ascii="Arial" w:hAnsi="Arial" w:cs="Arial"/>
          <w:sz w:val="22"/>
          <w:szCs w:val="22"/>
          <w:lang w:val="en-ZA"/>
        </w:rPr>
        <w:t xml:space="preserve">by calibrating </w:t>
      </w:r>
      <w:r w:rsidRPr="005A07AC">
        <w:rPr>
          <w:rFonts w:ascii="Arial" w:hAnsi="Arial" w:cs="Arial"/>
          <w:sz w:val="22"/>
          <w:szCs w:val="22"/>
          <w:lang w:val="en-ZA"/>
        </w:rPr>
        <w:t xml:space="preserve">the surface images </w:t>
      </w:r>
      <w:r w:rsidR="001371ED" w:rsidRPr="005A07AC">
        <w:rPr>
          <w:rFonts w:ascii="Arial" w:hAnsi="Arial" w:cs="Arial"/>
          <w:sz w:val="22"/>
          <w:szCs w:val="22"/>
          <w:lang w:val="en-ZA"/>
        </w:rPr>
        <w:t>to the reflectance of the reference image</w:t>
      </w:r>
      <w:del w:id="8" w:author="Anna Tomlinson" w:date="2016-09-22T15:31:00Z">
        <w:r w:rsidR="001371ED" w:rsidRPr="005A07AC" w:rsidDel="001F1B04">
          <w:rPr>
            <w:rFonts w:ascii="Arial" w:hAnsi="Arial" w:cs="Arial"/>
            <w:sz w:val="22"/>
            <w:szCs w:val="22"/>
            <w:lang w:val="en-ZA"/>
          </w:rPr>
          <w:delText xml:space="preserve"> which is already corrected for atmo</w:delText>
        </w:r>
        <w:r w:rsidRPr="005A07AC" w:rsidDel="001F1B04">
          <w:rPr>
            <w:rFonts w:ascii="Arial" w:hAnsi="Arial" w:cs="Arial"/>
            <w:sz w:val="22"/>
            <w:szCs w:val="22"/>
            <w:lang w:val="en-ZA"/>
          </w:rPr>
          <w:delText>spheric and BRDF effects</w:delText>
        </w:r>
      </w:del>
      <w:r w:rsidRPr="005A07AC">
        <w:rPr>
          <w:rFonts w:ascii="Arial" w:hAnsi="Arial" w:cs="Arial"/>
          <w:sz w:val="22"/>
          <w:szCs w:val="22"/>
          <w:lang w:val="en-ZA"/>
        </w:rPr>
        <w:t>.</w:t>
      </w:r>
      <w:r w:rsidR="001F1B04">
        <w:rPr>
          <w:rFonts w:ascii="Arial" w:hAnsi="Arial" w:cs="Arial"/>
          <w:sz w:val="22"/>
          <w:szCs w:val="22"/>
          <w:lang w:val="en-ZA"/>
        </w:rPr>
        <w:t xml:space="preserve"> </w:t>
      </w:r>
      <w:ins w:id="9" w:author="Anna Tomlinson" w:date="2016-09-22T15:28:00Z">
        <w:r w:rsidR="001F1B04">
          <w:rPr>
            <w:rFonts w:ascii="Arial" w:hAnsi="Arial" w:cs="Arial"/>
            <w:sz w:val="22"/>
            <w:szCs w:val="22"/>
            <w:lang w:val="en-ZA"/>
          </w:rPr>
          <w:t xml:space="preserve">The </w:t>
        </w:r>
        <w:r w:rsidR="001F1B04" w:rsidRPr="005A07AC">
          <w:rPr>
            <w:rFonts w:ascii="Arial" w:hAnsi="Arial" w:cs="Arial"/>
            <w:sz w:val="22"/>
            <w:szCs w:val="22"/>
            <w:lang w:val="en-ZA"/>
          </w:rPr>
          <w:t>reference image</w:t>
        </w:r>
        <w:r w:rsidR="001F1B04">
          <w:rPr>
            <w:rFonts w:ascii="Arial" w:hAnsi="Arial" w:cs="Arial"/>
            <w:sz w:val="22"/>
            <w:szCs w:val="22"/>
            <w:lang w:val="en-ZA"/>
          </w:rPr>
          <w:t xml:space="preserve"> may be</w:t>
        </w:r>
        <w:r w:rsidR="001F1B04" w:rsidRPr="005A07AC">
          <w:rPr>
            <w:rFonts w:ascii="Arial" w:hAnsi="Arial" w:cs="Arial"/>
            <w:sz w:val="22"/>
            <w:szCs w:val="22"/>
            <w:lang w:val="en-ZA"/>
          </w:rPr>
          <w:t xml:space="preserve"> corrected for atmospheric and bidirectional reflectance distribution function effects</w:t>
        </w:r>
        <w:r w:rsidR="001F1B04">
          <w:rPr>
            <w:rFonts w:ascii="Arial" w:hAnsi="Arial" w:cs="Arial"/>
            <w:sz w:val="22"/>
            <w:szCs w:val="22"/>
            <w:lang w:val="en-ZA"/>
          </w:rPr>
          <w:t xml:space="preserve">.  </w:t>
        </w:r>
      </w:ins>
    </w:p>
    <w:p w14:paraId="5AF40C17" w14:textId="24C4CFE2" w:rsidR="001371ED" w:rsidRPr="005A07AC" w:rsidRDefault="001371ED" w:rsidP="001371ED">
      <w:pPr>
        <w:spacing w:line="360" w:lineRule="auto"/>
        <w:jc w:val="both"/>
        <w:rPr>
          <w:rFonts w:ascii="Arial" w:hAnsi="Arial" w:cs="Arial"/>
          <w:sz w:val="22"/>
          <w:szCs w:val="22"/>
          <w:lang w:val="en-ZA"/>
        </w:rPr>
      </w:pPr>
    </w:p>
    <w:p w14:paraId="02DB60A6" w14:textId="05935B51" w:rsidR="003037C7" w:rsidRPr="005A07AC" w:rsidRDefault="003037C7" w:rsidP="001371ED">
      <w:pPr>
        <w:spacing w:line="360" w:lineRule="auto"/>
        <w:jc w:val="both"/>
        <w:rPr>
          <w:rFonts w:ascii="Arial" w:hAnsi="Arial" w:cs="Arial"/>
          <w:sz w:val="22"/>
          <w:szCs w:val="22"/>
          <w:lang w:val="en-ZA"/>
        </w:rPr>
      </w:pPr>
      <w:r w:rsidRPr="005A07AC">
        <w:rPr>
          <w:rFonts w:ascii="Arial" w:hAnsi="Arial" w:cs="Arial"/>
          <w:sz w:val="22"/>
          <w:szCs w:val="22"/>
          <w:lang w:val="en-ZA"/>
        </w:rPr>
        <w:t>According to another aspect of the present invention there is provided a system for generating radiometrically corrected surface images, comprising:</w:t>
      </w:r>
    </w:p>
    <w:p w14:paraId="14DDC160" w14:textId="77777777" w:rsidR="004D1245" w:rsidRPr="005A07AC" w:rsidRDefault="004D1245" w:rsidP="004D1245">
      <w:pPr>
        <w:spacing w:line="360" w:lineRule="auto"/>
        <w:ind w:firstLine="720"/>
        <w:jc w:val="both"/>
        <w:rPr>
          <w:rFonts w:ascii="Arial" w:hAnsi="Arial" w:cs="Arial"/>
          <w:sz w:val="22"/>
          <w:szCs w:val="22"/>
          <w:lang w:val="en-ZA"/>
        </w:rPr>
      </w:pPr>
      <w:r w:rsidRPr="005A07AC">
        <w:rPr>
          <w:rFonts w:ascii="Arial" w:hAnsi="Arial" w:cs="Arial"/>
          <w:sz w:val="22"/>
          <w:szCs w:val="22"/>
          <w:lang w:val="en-ZA"/>
        </w:rPr>
        <w:t>a surface image receiving component for receiving multiple surface images of a first resolution of a surface area in the form of digital images having a surface image sensor measurement (DN) of an intensity value of radiation in a given wavelength band reflected from the surface for each pixel of the images;</w:t>
      </w:r>
    </w:p>
    <w:p w14:paraId="1A5035FA" w14:textId="67E74524"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a reference image receiving component for providing a reference image of a second resolution of a corresponding surface area to the surface area of the multiple surface images, wherein the reference image has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xml:space="preserve">) for each pixel of the reference image </w:t>
      </w:r>
      <w:del w:id="10" w:author="Anna Tomlinson" w:date="2016-09-22T15:31:00Z">
        <w:r w:rsidRPr="005A07AC" w:rsidDel="001F1B04">
          <w:rPr>
            <w:rFonts w:ascii="Arial" w:hAnsi="Arial" w:cs="Arial"/>
            <w:sz w:val="22"/>
            <w:szCs w:val="22"/>
            <w:lang w:val="en-ZA"/>
          </w:rPr>
          <w:delText xml:space="preserve">corrected for atmospheric and bidirectional reflectance distribution function effects </w:delText>
        </w:r>
      </w:del>
      <w:r w:rsidRPr="005A07AC">
        <w:rPr>
          <w:rFonts w:ascii="Arial" w:hAnsi="Arial" w:cs="Arial"/>
          <w:sz w:val="22"/>
          <w:szCs w:val="22"/>
          <w:lang w:val="en-ZA"/>
        </w:rPr>
        <w:t>for an equivalent wavelength band to the given wavelength band of the multiple surface images; and</w:t>
      </w:r>
    </w:p>
    <w:p w14:paraId="123370D8" w14:textId="4D29E344" w:rsidR="004D1245" w:rsidRPr="005A07AC" w:rsidRDefault="004D1245" w:rsidP="004D1245">
      <w:pPr>
        <w:spacing w:line="360" w:lineRule="auto"/>
        <w:ind w:firstLine="709"/>
        <w:jc w:val="both"/>
        <w:rPr>
          <w:rFonts w:ascii="Arial" w:hAnsi="Arial" w:cs="Arial"/>
          <w:sz w:val="22"/>
          <w:szCs w:val="22"/>
          <w:lang w:val="en-ZA"/>
        </w:rPr>
      </w:pPr>
      <w:r w:rsidRPr="005A07AC">
        <w:rPr>
          <w:rFonts w:ascii="Arial" w:hAnsi="Arial" w:cs="Arial"/>
          <w:sz w:val="22"/>
          <w:szCs w:val="22"/>
          <w:lang w:val="en-ZA"/>
        </w:rPr>
        <w:t xml:space="preserve">a modelling component for modelling a </w:t>
      </w:r>
      <w:r w:rsidR="00FA2C1C">
        <w:rPr>
          <w:rFonts w:ascii="Arial" w:hAnsi="Arial" w:cs="Arial"/>
          <w:sz w:val="22"/>
          <w:szCs w:val="22"/>
          <w:lang w:val="en-ZA"/>
        </w:rPr>
        <w:t xml:space="preserve">functional </w:t>
      </w:r>
      <w:r w:rsidRPr="005A07AC">
        <w:rPr>
          <w:rFonts w:ascii="Arial" w:hAnsi="Arial" w:cs="Arial"/>
          <w:sz w:val="22"/>
          <w:szCs w:val="22"/>
          <w:lang w:val="en-ZA"/>
        </w:rPr>
        <w:t xml:space="preserve">relationship that relates the surface image sensor measurement for pixels of a surface image to the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for pixels of the reference image to provide an estimated surface reflectance for each pixel of the surface images.</w:t>
      </w:r>
    </w:p>
    <w:p w14:paraId="5A7CCAB6" w14:textId="77777777" w:rsidR="004D1245" w:rsidRPr="005A07AC" w:rsidRDefault="004D1245" w:rsidP="004D1245">
      <w:pPr>
        <w:spacing w:line="360" w:lineRule="auto"/>
        <w:jc w:val="both"/>
        <w:rPr>
          <w:rFonts w:ascii="Arial" w:hAnsi="Arial" w:cs="Arial"/>
          <w:sz w:val="22"/>
          <w:szCs w:val="22"/>
          <w:lang w:val="en-ZA"/>
        </w:rPr>
      </w:pPr>
    </w:p>
    <w:p w14:paraId="7E860219" w14:textId="4117046F" w:rsidR="00370E88" w:rsidRPr="006667FF"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 xml:space="preserve">The modelling component may use a spatially varying local linear model to approximate a relationship between the surface reflectance of the reference image and the surface image sensor measurements of the surface images.  The modelling component may use a linear relationship in which a surface image sensor measurement (DN) is equal to a first parameter (M) multiplied by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xml:space="preserve">) for each pixel of the reference image plus an optional second parameter (C).  </w:t>
      </w:r>
      <w:ins w:id="11" w:author="Anna Tomlinson" w:date="2016-09-22T15:38:00Z">
        <w:r w:rsidR="001F1B04" w:rsidRPr="005A07AC">
          <w:rPr>
            <w:rFonts w:ascii="Arial" w:hAnsi="Arial" w:cs="Arial"/>
            <w:sz w:val="22"/>
            <w:szCs w:val="22"/>
          </w:rPr>
          <w:t>The parameters</w:t>
        </w:r>
        <w:r w:rsidR="001F1B04">
          <w:rPr>
            <w:rFonts w:ascii="Arial" w:hAnsi="Arial" w:cs="Arial"/>
            <w:sz w:val="22"/>
            <w:szCs w:val="22"/>
          </w:rPr>
          <w:t xml:space="preserve"> may be</w:t>
        </w:r>
        <w:r w:rsidR="001F1B04" w:rsidRPr="005A07AC">
          <w:rPr>
            <w:rFonts w:ascii="Arial" w:hAnsi="Arial" w:cs="Arial"/>
            <w:sz w:val="22"/>
            <w:szCs w:val="22"/>
          </w:rPr>
          <w:t xml:space="preserve"> spatially varying </w:t>
        </w:r>
        <w:r w:rsidR="001F1B04">
          <w:rPr>
            <w:rFonts w:ascii="Arial" w:hAnsi="Arial" w:cs="Arial"/>
            <w:sz w:val="22"/>
            <w:szCs w:val="22"/>
          </w:rPr>
          <w:t>parameters</w:t>
        </w:r>
        <w:r w:rsidR="001F1B04" w:rsidRPr="005A07AC">
          <w:rPr>
            <w:rFonts w:ascii="Arial" w:hAnsi="Arial" w:cs="Arial"/>
            <w:sz w:val="22"/>
            <w:szCs w:val="22"/>
          </w:rPr>
          <w:t xml:space="preserve"> estimated from the pixel values of the surface and reference images</w:t>
        </w:r>
        <w:r w:rsidR="001F1B04">
          <w:rPr>
            <w:rFonts w:ascii="Arial" w:hAnsi="Arial" w:cs="Arial"/>
            <w:sz w:val="22"/>
            <w:szCs w:val="22"/>
          </w:rPr>
          <w:t xml:space="preserve">.  </w:t>
        </w:r>
      </w:ins>
      <w:r w:rsidR="00370E88">
        <w:rPr>
          <w:rFonts w:ascii="Arial" w:hAnsi="Arial" w:cs="Arial"/>
          <w:sz w:val="22"/>
          <w:szCs w:val="22"/>
          <w:lang w:val="en-ZA"/>
        </w:rPr>
        <w:t>In other embodiments, a non-linear model may be used.</w:t>
      </w:r>
    </w:p>
    <w:p w14:paraId="50B4E317" w14:textId="77777777" w:rsidR="004D1245" w:rsidRPr="005A07AC" w:rsidRDefault="004D1245" w:rsidP="004D1245">
      <w:pPr>
        <w:spacing w:line="360" w:lineRule="auto"/>
        <w:jc w:val="both"/>
        <w:rPr>
          <w:rFonts w:ascii="Arial" w:hAnsi="Arial" w:cs="Arial"/>
          <w:sz w:val="22"/>
          <w:szCs w:val="22"/>
          <w:lang w:val="en-ZA"/>
        </w:rPr>
      </w:pPr>
    </w:p>
    <w:p w14:paraId="4678BD0D" w14:textId="1CA730FB"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 xml:space="preserve">The </w:t>
      </w:r>
      <w:r w:rsidR="007F2544">
        <w:rPr>
          <w:rFonts w:ascii="Arial" w:hAnsi="Arial" w:cs="Arial"/>
          <w:sz w:val="22"/>
          <w:szCs w:val="22"/>
          <w:lang w:val="en-ZA"/>
        </w:rPr>
        <w:t xml:space="preserve">system </w:t>
      </w:r>
      <w:r w:rsidRPr="005A07AC">
        <w:rPr>
          <w:rFonts w:ascii="Arial" w:hAnsi="Arial" w:cs="Arial"/>
          <w:sz w:val="22"/>
          <w:szCs w:val="22"/>
          <w:lang w:val="en-ZA"/>
        </w:rPr>
        <w:t>may include:</w:t>
      </w:r>
    </w:p>
    <w:p w14:paraId="20F97CE8" w14:textId="77777777"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ab/>
        <w:t>a first resampling component for resampling the multiple surface images to the second resolution;</w:t>
      </w:r>
    </w:p>
    <w:p w14:paraId="1E399A50" w14:textId="444E69AE"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a parameter estimating component for estimating </w:t>
      </w:r>
      <w:r w:rsidR="006667FF">
        <w:rPr>
          <w:rFonts w:ascii="Arial" w:hAnsi="Arial" w:cs="Arial"/>
          <w:sz w:val="22"/>
          <w:szCs w:val="22"/>
          <w:lang w:val="en-ZA"/>
        </w:rPr>
        <w:t>the</w:t>
      </w:r>
      <w:r w:rsidRPr="005A07AC">
        <w:rPr>
          <w:rFonts w:ascii="Arial" w:hAnsi="Arial" w:cs="Arial"/>
          <w:sz w:val="22"/>
          <w:szCs w:val="22"/>
          <w:lang w:val="en-ZA"/>
        </w:rPr>
        <w:t xml:space="preserve"> parameter</w:t>
      </w:r>
      <w:r w:rsidR="006667FF">
        <w:rPr>
          <w:rFonts w:ascii="Arial" w:hAnsi="Arial" w:cs="Arial"/>
          <w:sz w:val="22"/>
          <w:szCs w:val="22"/>
          <w:lang w:val="en-ZA"/>
        </w:rPr>
        <w:t>s</w:t>
      </w:r>
      <w:r w:rsidRPr="005A07AC">
        <w:rPr>
          <w:rFonts w:ascii="Arial" w:hAnsi="Arial" w:cs="Arial"/>
          <w:sz w:val="22"/>
          <w:szCs w:val="22"/>
          <w:lang w:val="en-ZA"/>
        </w:rPr>
        <w:t xml:space="preserve"> (M</w:t>
      </w:r>
      <w:r w:rsidR="006667FF">
        <w:rPr>
          <w:rFonts w:ascii="Arial" w:hAnsi="Arial" w:cs="Arial"/>
          <w:sz w:val="22"/>
          <w:szCs w:val="22"/>
          <w:lang w:val="en-ZA"/>
        </w:rPr>
        <w:t>, C</w:t>
      </w:r>
      <w:r w:rsidRPr="005A07AC">
        <w:rPr>
          <w:rFonts w:ascii="Arial" w:hAnsi="Arial" w:cs="Arial"/>
          <w:sz w:val="22"/>
          <w:szCs w:val="22"/>
          <w:lang w:val="en-ZA"/>
        </w:rPr>
        <w:t xml:space="preserve">) </w:t>
      </w:r>
      <w:r w:rsidR="006667FF">
        <w:rPr>
          <w:rFonts w:ascii="Arial" w:hAnsi="Arial" w:cs="Arial"/>
          <w:sz w:val="22"/>
          <w:szCs w:val="22"/>
          <w:lang w:val="en-ZA"/>
        </w:rPr>
        <w:t>) of the</w:t>
      </w:r>
      <w:ins w:id="12" w:author="Anna Tomlinson" w:date="2016-09-22T15:32:00Z">
        <w:r w:rsidR="001F1B04">
          <w:rPr>
            <w:rFonts w:ascii="Arial" w:hAnsi="Arial" w:cs="Arial"/>
            <w:sz w:val="22"/>
            <w:szCs w:val="22"/>
            <w:lang w:val="en-ZA"/>
          </w:rPr>
          <w:t xml:space="preserve"> local</w:t>
        </w:r>
      </w:ins>
      <w:r w:rsidR="006667FF">
        <w:rPr>
          <w:rFonts w:ascii="Arial" w:hAnsi="Arial" w:cs="Arial"/>
          <w:sz w:val="22"/>
          <w:szCs w:val="22"/>
          <w:lang w:val="en-ZA"/>
        </w:rPr>
        <w:t xml:space="preserve"> </w:t>
      </w:r>
      <w:r w:rsidR="006667FF">
        <w:rPr>
          <w:rFonts w:ascii="Arial" w:hAnsi="Arial" w:cs="Arial"/>
          <w:sz w:val="22"/>
          <w:szCs w:val="22"/>
          <w:lang w:val="en-ZA"/>
        </w:rPr>
        <w:lastRenderedPageBreak/>
        <w:t>linear relationship that relates the surface image sensor measurement for pixels of a surface image to the surface reflectance for pixels of the reference image</w:t>
      </w:r>
      <w:r w:rsidRPr="005A07AC">
        <w:rPr>
          <w:rFonts w:ascii="Arial" w:hAnsi="Arial" w:cs="Arial"/>
          <w:sz w:val="22"/>
          <w:szCs w:val="22"/>
          <w:lang w:val="en-ZA"/>
        </w:rPr>
        <w:t xml:space="preserve">; </w:t>
      </w:r>
    </w:p>
    <w:p w14:paraId="22E1B439" w14:textId="30A6E837"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a second resampling component for resampling the </w:t>
      </w:r>
      <w:r w:rsidR="00FA2C1C">
        <w:rPr>
          <w:rFonts w:ascii="Arial" w:hAnsi="Arial" w:cs="Arial"/>
          <w:sz w:val="22"/>
          <w:szCs w:val="22"/>
          <w:lang w:val="en-ZA"/>
        </w:rPr>
        <w:t xml:space="preserve">estimated </w:t>
      </w:r>
      <w:r w:rsidRPr="005A07AC">
        <w:rPr>
          <w:rFonts w:ascii="Arial" w:hAnsi="Arial" w:cs="Arial"/>
          <w:sz w:val="22"/>
          <w:szCs w:val="22"/>
          <w:lang w:val="en-ZA"/>
        </w:rPr>
        <w:t>parameter</w:t>
      </w:r>
      <w:r w:rsidR="006667FF">
        <w:rPr>
          <w:rFonts w:ascii="Arial" w:hAnsi="Arial" w:cs="Arial"/>
          <w:sz w:val="22"/>
          <w:szCs w:val="22"/>
          <w:lang w:val="en-ZA"/>
        </w:rPr>
        <w:t>s</w:t>
      </w:r>
      <w:r w:rsidRPr="005A07AC">
        <w:rPr>
          <w:rFonts w:ascii="Arial" w:hAnsi="Arial" w:cs="Arial"/>
          <w:sz w:val="22"/>
          <w:szCs w:val="22"/>
          <w:lang w:val="en-ZA"/>
        </w:rPr>
        <w:t xml:space="preserve"> to the first resolution; and</w:t>
      </w:r>
    </w:p>
    <w:p w14:paraId="47CBBB49" w14:textId="36ACE815"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a surface reflectance estimating component for estimating the surface reflectance for each pixel </w:t>
      </w:r>
      <w:ins w:id="13" w:author="Anna Tomlinson" w:date="2016-09-22T15:32:00Z">
        <w:r w:rsidR="001F1B04">
          <w:rPr>
            <w:rFonts w:ascii="Arial" w:hAnsi="Arial" w:cs="Arial"/>
            <w:sz w:val="22"/>
            <w:szCs w:val="22"/>
            <w:lang w:val="en-ZA"/>
          </w:rPr>
          <w:t xml:space="preserve">of the given wavelength </w:t>
        </w:r>
      </w:ins>
      <w:ins w:id="14" w:author="Anna Tomlinson" w:date="2016-09-22T16:07:00Z">
        <w:r w:rsidR="009B2C0C">
          <w:rPr>
            <w:rFonts w:ascii="Arial" w:hAnsi="Arial" w:cs="Arial"/>
            <w:sz w:val="22"/>
            <w:szCs w:val="22"/>
            <w:lang w:val="en-ZA"/>
          </w:rPr>
          <w:t xml:space="preserve">band </w:t>
        </w:r>
      </w:ins>
      <w:bookmarkStart w:id="15" w:name="_GoBack"/>
      <w:bookmarkEnd w:id="15"/>
      <w:r w:rsidRPr="005A07AC">
        <w:rPr>
          <w:rFonts w:ascii="Arial" w:hAnsi="Arial" w:cs="Arial"/>
          <w:sz w:val="22"/>
          <w:szCs w:val="22"/>
          <w:lang w:val="en-ZA"/>
        </w:rPr>
        <w:t>of the surface images using the resampled parameter</w:t>
      </w:r>
      <w:r w:rsidR="006667FF">
        <w:rPr>
          <w:rFonts w:ascii="Arial" w:hAnsi="Arial" w:cs="Arial"/>
          <w:sz w:val="22"/>
          <w:szCs w:val="22"/>
          <w:lang w:val="en-ZA"/>
        </w:rPr>
        <w:t>s</w:t>
      </w:r>
      <w:r w:rsidRPr="005A07AC">
        <w:rPr>
          <w:rFonts w:ascii="Arial" w:hAnsi="Arial" w:cs="Arial"/>
          <w:sz w:val="22"/>
          <w:szCs w:val="22"/>
          <w:lang w:val="en-ZA"/>
        </w:rPr>
        <w:t>.</w:t>
      </w:r>
    </w:p>
    <w:p w14:paraId="6DDCAB6B" w14:textId="77777777" w:rsidR="004D1245" w:rsidRDefault="004D1245" w:rsidP="004D1245">
      <w:pPr>
        <w:spacing w:line="360" w:lineRule="auto"/>
        <w:jc w:val="both"/>
        <w:rPr>
          <w:ins w:id="16" w:author="Anna Tomlinson" w:date="2016-09-22T15:39:00Z"/>
          <w:rFonts w:ascii="Arial" w:hAnsi="Arial" w:cs="Arial"/>
          <w:sz w:val="22"/>
          <w:szCs w:val="22"/>
          <w:lang w:val="en-ZA"/>
        </w:rPr>
      </w:pPr>
    </w:p>
    <w:p w14:paraId="36BE18B2" w14:textId="49B03973" w:rsidR="00185338" w:rsidRDefault="00185338" w:rsidP="004D1245">
      <w:pPr>
        <w:spacing w:line="360" w:lineRule="auto"/>
        <w:jc w:val="both"/>
        <w:rPr>
          <w:ins w:id="17" w:author="Anna Tomlinson" w:date="2016-09-22T15:39:00Z"/>
          <w:rFonts w:ascii="Arial" w:hAnsi="Arial" w:cs="Arial"/>
          <w:sz w:val="22"/>
          <w:szCs w:val="22"/>
          <w:lang w:val="en-ZA"/>
        </w:rPr>
      </w:pPr>
      <w:ins w:id="18" w:author="Anna Tomlinson" w:date="2016-09-22T15:39:00Z">
        <w:r>
          <w:rPr>
            <w:rFonts w:ascii="Arial" w:hAnsi="Arial" w:cs="Arial"/>
            <w:sz w:val="22"/>
            <w:szCs w:val="22"/>
            <w:lang w:val="en-ZA"/>
          </w:rPr>
          <w:t>The</w:t>
        </w:r>
        <w:r w:rsidRPr="005A07AC">
          <w:rPr>
            <w:rFonts w:ascii="Arial" w:hAnsi="Arial" w:cs="Arial"/>
            <w:sz w:val="22"/>
            <w:szCs w:val="22"/>
            <w:lang w:val="en-ZA"/>
          </w:rPr>
          <w:t xml:space="preserve"> parameter estimating component </w:t>
        </w:r>
      </w:ins>
      <w:ins w:id="19" w:author="Anna Tomlinson" w:date="2016-09-22T15:40:00Z">
        <w:r>
          <w:rPr>
            <w:rFonts w:ascii="Arial" w:hAnsi="Arial" w:cs="Arial"/>
            <w:sz w:val="22"/>
            <w:szCs w:val="22"/>
            <w:lang w:val="en-ZA"/>
          </w:rPr>
          <w:t>may e</w:t>
        </w:r>
      </w:ins>
      <w:ins w:id="20" w:author="Anna Tomlinson" w:date="2016-09-22T15:39:00Z">
        <w:r>
          <w:rPr>
            <w:rFonts w:ascii="Arial" w:hAnsi="Arial" w:cs="Arial"/>
            <w:sz w:val="22"/>
            <w:szCs w:val="22"/>
            <w:lang w:val="en-ZA"/>
          </w:rPr>
          <w:t>stimate</w:t>
        </w:r>
        <w:r w:rsidRPr="005A07AC">
          <w:rPr>
            <w:rFonts w:ascii="Arial" w:hAnsi="Arial" w:cs="Arial"/>
            <w:sz w:val="22"/>
            <w:szCs w:val="22"/>
            <w:lang w:val="en-ZA"/>
          </w:rPr>
          <w:t xml:space="preserve"> the parameter</w:t>
        </w:r>
        <w:r>
          <w:rPr>
            <w:rFonts w:ascii="Arial" w:hAnsi="Arial" w:cs="Arial"/>
            <w:sz w:val="22"/>
            <w:szCs w:val="22"/>
            <w:lang w:val="en-ZA"/>
          </w:rPr>
          <w:t>s</w:t>
        </w:r>
        <w:r w:rsidRPr="005A07AC">
          <w:rPr>
            <w:rFonts w:ascii="Arial" w:hAnsi="Arial" w:cs="Arial"/>
            <w:sz w:val="22"/>
            <w:szCs w:val="22"/>
            <w:lang w:val="en-ZA"/>
          </w:rPr>
          <w:t xml:space="preserve"> (M</w:t>
        </w:r>
        <w:r>
          <w:rPr>
            <w:rFonts w:ascii="Arial" w:hAnsi="Arial" w:cs="Arial"/>
            <w:sz w:val="22"/>
            <w:szCs w:val="22"/>
            <w:lang w:val="en-ZA"/>
          </w:rPr>
          <w:t>, C</w:t>
        </w:r>
        <w:r w:rsidRPr="005A07AC">
          <w:rPr>
            <w:rFonts w:ascii="Arial" w:hAnsi="Arial" w:cs="Arial"/>
            <w:sz w:val="22"/>
            <w:szCs w:val="22"/>
            <w:lang w:val="en-ZA"/>
          </w:rPr>
          <w:t xml:space="preserve">) </w:t>
        </w:r>
      </w:ins>
      <w:ins w:id="21" w:author="Anna Tomlinson" w:date="2016-09-22T15:40:00Z">
        <w:r>
          <w:rPr>
            <w:rFonts w:ascii="Arial" w:hAnsi="Arial" w:cs="Arial"/>
            <w:sz w:val="22"/>
            <w:szCs w:val="22"/>
            <w:lang w:val="en-ZA"/>
          </w:rPr>
          <w:t>using</w:t>
        </w:r>
      </w:ins>
      <w:ins w:id="22" w:author="Anna Tomlinson" w:date="2016-09-22T15:39:00Z">
        <w:r w:rsidRPr="005A07AC">
          <w:rPr>
            <w:rFonts w:ascii="Arial" w:hAnsi="Arial" w:cs="Arial"/>
            <w:sz w:val="22"/>
            <w:szCs w:val="22"/>
            <w:lang w:val="en-ZA"/>
          </w:rPr>
          <w:t xml:space="preserve"> a least squares estimate for each pixel of the reference image insid</w:t>
        </w:r>
        <w:r>
          <w:rPr>
            <w:rFonts w:ascii="Arial" w:hAnsi="Arial" w:cs="Arial"/>
            <w:sz w:val="22"/>
            <w:szCs w:val="22"/>
            <w:lang w:val="en-ZA"/>
          </w:rPr>
          <w:t xml:space="preserve">e a sliding window.  The </w:t>
        </w:r>
      </w:ins>
      <w:ins w:id="23" w:author="Anna Tomlinson" w:date="2016-09-22T15:41:00Z">
        <w:r w:rsidRPr="005A07AC">
          <w:rPr>
            <w:rFonts w:ascii="Arial" w:hAnsi="Arial" w:cs="Arial"/>
            <w:sz w:val="22"/>
            <w:szCs w:val="22"/>
            <w:lang w:val="en-ZA"/>
          </w:rPr>
          <w:t>parameter estimating component</w:t>
        </w:r>
      </w:ins>
      <w:ins w:id="24" w:author="Anna Tomlinson" w:date="2016-09-22T15:39:00Z">
        <w:r>
          <w:rPr>
            <w:rFonts w:ascii="Arial" w:hAnsi="Arial" w:cs="Arial"/>
            <w:sz w:val="22"/>
            <w:szCs w:val="22"/>
            <w:lang w:val="en-ZA"/>
          </w:rPr>
          <w:t xml:space="preserve"> </w:t>
        </w:r>
        <w:r w:rsidRPr="005A07AC">
          <w:rPr>
            <w:rFonts w:ascii="Arial" w:hAnsi="Arial" w:cs="Arial"/>
            <w:sz w:val="22"/>
            <w:szCs w:val="22"/>
            <w:lang w:val="en-ZA"/>
          </w:rPr>
          <w:t xml:space="preserve">may estimate two parameters (M,C) in which case the sliding window may use at least two pixels using the equation </w:t>
        </w:r>
        <m:oMath>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M</m:t>
                    </m:r>
                  </m:e>
                </m:mr>
                <m:mr>
                  <m:e>
                    <m:r>
                      <w:rPr>
                        <w:rFonts w:ascii="Cambria Math" w:hAnsi="Cambria Math" w:cs="Arial"/>
                        <w:sz w:val="22"/>
                        <w:szCs w:val="22"/>
                      </w:rPr>
                      <m:t>C</m:t>
                    </m:r>
                  </m:e>
                </m:mr>
              </m:m>
            </m:e>
          </m:d>
          <m:r>
            <w:rPr>
              <w:rFonts w:ascii="Cambria Math" w:hAnsi="Cambria Math" w:cs="Arial"/>
              <w:sz w:val="22"/>
              <w:szCs w:val="22"/>
            </w:rPr>
            <m:t>=</m:t>
          </m:r>
          <m:sSup>
            <m:sSupPr>
              <m:ctrlPr>
                <w:rPr>
                  <w:rFonts w:ascii="Cambria Math" w:hAnsi="Cambria Math" w:cs="Arial"/>
                  <w:sz w:val="22"/>
                  <w:szCs w:val="22"/>
                </w:rPr>
              </m:ctrlPr>
            </m:sSupPr>
            <m:e>
              <m:d>
                <m:dPr>
                  <m:begChr m:val="["/>
                  <m:endChr m:val="]"/>
                  <m:ctrlPr>
                    <w:rPr>
                      <w:rFonts w:ascii="Cambria Math" w:hAnsi="Cambria Math" w:cs="Arial"/>
                      <w:sz w:val="22"/>
                      <w:szCs w:val="22"/>
                    </w:rPr>
                  </m:ctrlPr>
                </m:dPr>
                <m:e>
                  <m:m>
                    <m:mPr>
                      <m:mcs>
                        <m:mc>
                          <m:mcPr>
                            <m:count m:val="2"/>
                            <m:mcJc m:val="center"/>
                          </m:mcPr>
                        </m:mc>
                      </m:mcs>
                      <m:ctrlPr>
                        <w:rPr>
                          <w:rFonts w:ascii="Cambria Math" w:hAnsi="Cambria Math" w:cs="Arial"/>
                          <w:sz w:val="22"/>
                          <w:szCs w:val="22"/>
                        </w:rPr>
                      </m:ctrlPr>
                    </m:mPr>
                    <m:mr>
                      <m:e>
                        <m:sSub>
                          <m:sSubPr>
                            <m:ctrlPr>
                              <w:rPr>
                                <w:rFonts w:ascii="Cambria Math" w:hAnsi="Cambria Math" w:cs="Arial"/>
                                <w:b/>
                                <w:sz w:val="22"/>
                                <w:szCs w:val="22"/>
                              </w:rPr>
                            </m:ctrlPr>
                          </m:sSubPr>
                          <m:e>
                            <m:r>
                              <m:rPr>
                                <m:sty m:val="b"/>
                              </m:rPr>
                              <w:rPr>
                                <w:rFonts w:ascii="Cambria Math" w:hAnsi="Cambria Math" w:cs="Arial"/>
                                <w:sz w:val="22"/>
                                <w:szCs w:val="22"/>
                              </w:rPr>
                              <m:t>ρ</m:t>
                            </m:r>
                          </m:e>
                          <m:sub>
                            <m:r>
                              <m:rPr>
                                <m:sty m:val="b"/>
                              </m:rPr>
                              <w:rPr>
                                <w:rFonts w:ascii="Cambria Math" w:hAnsi="Cambria Math" w:cs="Arial"/>
                                <w:sz w:val="22"/>
                                <w:szCs w:val="22"/>
                              </w:rPr>
                              <m:t>t</m:t>
                            </m:r>
                          </m:sub>
                        </m:sSub>
                      </m:e>
                      <m:e>
                        <m:r>
                          <m:rPr>
                            <m:sty m:val="b"/>
                          </m:rPr>
                          <w:rPr>
                            <w:rFonts w:ascii="Cambria Math" w:hAnsi="Cambria Math" w:cs="Arial"/>
                            <w:sz w:val="22"/>
                            <w:szCs w:val="22"/>
                          </w:rPr>
                          <m:t>1</m:t>
                        </m:r>
                      </m:e>
                    </m:mr>
                  </m:m>
                </m:e>
              </m:d>
            </m:e>
            <m:sup>
              <m:r>
                <m:rPr>
                  <m:sty m:val="p"/>
                </m:rPr>
                <w:rPr>
                  <w:rFonts w:ascii="Cambria Math" w:hAnsi="Cambria Math" w:cs="Arial"/>
                  <w:sz w:val="22"/>
                  <w:szCs w:val="22"/>
                </w:rPr>
                <m:t>-1</m:t>
              </m:r>
            </m:sup>
          </m:sSup>
          <m:r>
            <m:rPr>
              <m:sty m:val="p"/>
            </m:rPr>
            <w:rPr>
              <w:rFonts w:ascii="Cambria Math" w:hAnsi="Cambria Math" w:cs="Arial"/>
              <w:sz w:val="22"/>
              <w:szCs w:val="22"/>
            </w:rPr>
            <m:t xml:space="preserve"> </m:t>
          </m:r>
          <m:r>
            <m:rPr>
              <m:sty m:val="b"/>
            </m:rPr>
            <w:rPr>
              <w:rFonts w:ascii="Cambria Math" w:hAnsi="Cambria Math" w:cs="Arial"/>
              <w:sz w:val="22"/>
              <w:szCs w:val="22"/>
            </w:rPr>
            <m:t>DN</m:t>
          </m:r>
        </m:oMath>
        <w:r w:rsidRPr="001F1B04">
          <w:rPr>
            <w:rFonts w:ascii="Arial" w:hAnsi="Arial" w:cs="Arial"/>
            <w:b/>
            <w:sz w:val="22"/>
            <w:szCs w:val="22"/>
          </w:rPr>
          <w:t xml:space="preserve">, </w:t>
        </w:r>
        <w:r w:rsidRPr="001F1B04">
          <w:rPr>
            <w:rFonts w:ascii="Arial" w:hAnsi="Arial" w:cs="Arial"/>
            <w:sz w:val="22"/>
            <w:szCs w:val="22"/>
          </w:rPr>
          <w:t xml:space="preserve">where </w:t>
        </w:r>
        <m:oMath>
          <m:sSub>
            <m:sSubPr>
              <m:ctrlPr>
                <w:rPr>
                  <w:rFonts w:ascii="Cambria Math" w:hAnsi="Cambria Math" w:cs="Arial"/>
                  <w:b/>
                  <w:sz w:val="22"/>
                  <w:szCs w:val="22"/>
                </w:rPr>
              </m:ctrlPr>
            </m:sSubPr>
            <m:e>
              <m:r>
                <m:rPr>
                  <m:sty m:val="b"/>
                </m:rPr>
                <w:rPr>
                  <w:rFonts w:ascii="Cambria Math" w:hAnsi="Cambria Math" w:cs="Arial"/>
                  <w:sz w:val="22"/>
                  <w:szCs w:val="22"/>
                </w:rPr>
                <m:t>ρ</m:t>
              </m:r>
            </m:e>
            <m:sub>
              <m:r>
                <m:rPr>
                  <m:sty m:val="b"/>
                </m:rPr>
                <w:rPr>
                  <w:rFonts w:ascii="Cambria Math" w:hAnsi="Cambria Math" w:cs="Arial"/>
                  <w:sz w:val="22"/>
                  <w:szCs w:val="22"/>
                </w:rPr>
                <m:t>t</m:t>
              </m:r>
            </m:sub>
          </m:sSub>
        </m:oMath>
        <w:r w:rsidRPr="001F1B04">
          <w:rPr>
            <w:rFonts w:ascii="Arial" w:hAnsi="Arial" w:cs="Arial"/>
            <w:sz w:val="22"/>
            <w:szCs w:val="22"/>
          </w:rPr>
          <w:t xml:space="preserve"> and </w:t>
        </w:r>
        <m:oMath>
          <m:r>
            <m:rPr>
              <m:sty m:val="b"/>
            </m:rPr>
            <w:rPr>
              <w:rFonts w:ascii="Cambria Math" w:hAnsi="Cambria Math" w:cs="Arial"/>
              <w:sz w:val="22"/>
              <w:szCs w:val="22"/>
            </w:rPr>
            <m:t>DN</m:t>
          </m:r>
        </m:oMath>
        <w:r w:rsidRPr="001F1B04">
          <w:rPr>
            <w:rFonts w:ascii="Arial" w:hAnsi="Arial" w:cs="Arial"/>
            <w:sz w:val="22"/>
            <w:szCs w:val="22"/>
          </w:rPr>
          <w:t xml:space="preserve"> are row vectors of the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1F1B04">
          <w:rPr>
            <w:rFonts w:ascii="Arial" w:hAnsi="Arial" w:cs="Arial"/>
            <w:sz w:val="22"/>
            <w:szCs w:val="22"/>
          </w:rPr>
          <w:t xml:space="preserve"> and DN values inside the sliding window, respectively</w:t>
        </w:r>
        <w:r w:rsidRPr="001F1B04">
          <w:rPr>
            <w:rFonts w:ascii="Arial" w:hAnsi="Arial" w:cs="Arial"/>
            <w:b/>
            <w:sz w:val="22"/>
            <w:szCs w:val="22"/>
          </w:rPr>
          <w:t>.</w:t>
        </w:r>
      </w:ins>
    </w:p>
    <w:p w14:paraId="6C968BA5" w14:textId="77777777" w:rsidR="00185338" w:rsidRPr="005A07AC" w:rsidRDefault="00185338" w:rsidP="004D1245">
      <w:pPr>
        <w:spacing w:line="360" w:lineRule="auto"/>
        <w:jc w:val="both"/>
        <w:rPr>
          <w:rFonts w:ascii="Arial" w:hAnsi="Arial" w:cs="Arial"/>
          <w:sz w:val="22"/>
          <w:szCs w:val="22"/>
          <w:lang w:val="en-ZA"/>
        </w:rPr>
      </w:pPr>
    </w:p>
    <w:p w14:paraId="45A92826" w14:textId="69574CC2"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 xml:space="preserve">The first resolution may be higher than the second resolution in which case the first resampling component downsamples the multiple surface images and the second resampling component upsamples the </w:t>
      </w:r>
      <w:del w:id="25" w:author="Anna Tomlinson" w:date="2016-09-22T15:32:00Z">
        <w:r w:rsidRPr="005A07AC" w:rsidDel="001F1B04">
          <w:rPr>
            <w:rFonts w:ascii="Arial" w:hAnsi="Arial" w:cs="Arial"/>
            <w:sz w:val="22"/>
            <w:szCs w:val="22"/>
            <w:lang w:val="en-ZA"/>
          </w:rPr>
          <w:delText>at least one</w:delText>
        </w:r>
      </w:del>
      <w:ins w:id="26" w:author="Anna Tomlinson" w:date="2016-09-22T15:32:00Z">
        <w:r w:rsidR="001F1B04">
          <w:rPr>
            <w:rFonts w:ascii="Arial" w:hAnsi="Arial" w:cs="Arial"/>
            <w:sz w:val="22"/>
            <w:szCs w:val="22"/>
            <w:lang w:val="en-ZA"/>
          </w:rPr>
          <w:t>estimated</w:t>
        </w:r>
      </w:ins>
      <w:r w:rsidRPr="005A07AC">
        <w:rPr>
          <w:rFonts w:ascii="Arial" w:hAnsi="Arial" w:cs="Arial"/>
          <w:sz w:val="22"/>
          <w:szCs w:val="22"/>
          <w:lang w:val="en-ZA"/>
        </w:rPr>
        <w:t xml:space="preserve"> parameter</w:t>
      </w:r>
      <w:ins w:id="27" w:author="Anna Tomlinson" w:date="2016-09-22T15:33:00Z">
        <w:r w:rsidR="001F1B04">
          <w:rPr>
            <w:rFonts w:ascii="Arial" w:hAnsi="Arial" w:cs="Arial"/>
            <w:sz w:val="22"/>
            <w:szCs w:val="22"/>
            <w:lang w:val="en-ZA"/>
          </w:rPr>
          <w:t>s</w:t>
        </w:r>
      </w:ins>
      <w:r w:rsidRPr="005A07AC">
        <w:rPr>
          <w:rFonts w:ascii="Arial" w:hAnsi="Arial" w:cs="Arial"/>
          <w:sz w:val="22"/>
          <w:szCs w:val="22"/>
          <w:lang w:val="en-ZA"/>
        </w:rPr>
        <w:t>.</w:t>
      </w:r>
    </w:p>
    <w:p w14:paraId="05761273" w14:textId="77777777" w:rsidR="004D1245" w:rsidRPr="005A07AC" w:rsidRDefault="004D1245" w:rsidP="004D1245">
      <w:pPr>
        <w:spacing w:line="360" w:lineRule="auto"/>
        <w:jc w:val="both"/>
        <w:rPr>
          <w:rFonts w:ascii="Arial" w:hAnsi="Arial" w:cs="Arial"/>
          <w:sz w:val="22"/>
          <w:szCs w:val="22"/>
          <w:lang w:val="en-ZA"/>
        </w:rPr>
      </w:pPr>
    </w:p>
    <w:p w14:paraId="1DAE74AF" w14:textId="77777777"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The modelling component may include a boundary pixel component for treating bounding pixels of the surface images by discarding only partially included pixels.</w:t>
      </w:r>
    </w:p>
    <w:p w14:paraId="48BF2C2C" w14:textId="77777777" w:rsidR="004D1245" w:rsidRPr="005A07AC" w:rsidRDefault="004D1245" w:rsidP="004D1245">
      <w:pPr>
        <w:spacing w:line="360" w:lineRule="auto"/>
        <w:jc w:val="both"/>
        <w:rPr>
          <w:rFonts w:ascii="Arial" w:hAnsi="Arial" w:cs="Arial"/>
          <w:sz w:val="22"/>
          <w:szCs w:val="22"/>
          <w:lang w:val="en-ZA"/>
        </w:rPr>
      </w:pPr>
    </w:p>
    <w:p w14:paraId="690E8294" w14:textId="77777777"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In one embodiment, the multiple surface images of a first resolution are high resolution, narrow swath aerial images and the reference image is a low resolution, wide swath satellite image, wherein the surface images and the satellite images are obtained at approximately the same time.</w:t>
      </w:r>
    </w:p>
    <w:p w14:paraId="19F5F298" w14:textId="77777777" w:rsidR="001371ED" w:rsidRPr="005A07AC" w:rsidRDefault="001371ED" w:rsidP="001371ED">
      <w:pPr>
        <w:spacing w:line="360" w:lineRule="auto"/>
        <w:jc w:val="both"/>
        <w:rPr>
          <w:rFonts w:ascii="Arial" w:hAnsi="Arial" w:cs="Arial"/>
          <w:sz w:val="22"/>
          <w:szCs w:val="22"/>
          <w:lang w:val="en-ZA"/>
        </w:rPr>
      </w:pPr>
    </w:p>
    <w:p w14:paraId="3ECA2118" w14:textId="4277EF8B" w:rsidR="001371ED" w:rsidRPr="005A07AC" w:rsidRDefault="001371ED" w:rsidP="003037C7">
      <w:pPr>
        <w:spacing w:line="360" w:lineRule="auto"/>
        <w:jc w:val="both"/>
        <w:rPr>
          <w:rFonts w:ascii="Arial" w:hAnsi="Arial" w:cs="Arial"/>
          <w:sz w:val="22"/>
          <w:szCs w:val="22"/>
          <w:lang w:val="en-ZA"/>
        </w:rPr>
      </w:pPr>
      <w:r w:rsidRPr="005A07AC">
        <w:rPr>
          <w:rFonts w:ascii="Arial" w:hAnsi="Arial" w:cs="Arial"/>
          <w:sz w:val="22"/>
          <w:szCs w:val="22"/>
          <w:lang w:val="en-ZA"/>
        </w:rPr>
        <w:t>A</w:t>
      </w:r>
      <w:r w:rsidR="003037C7" w:rsidRPr="005A07AC">
        <w:rPr>
          <w:rFonts w:ascii="Arial" w:hAnsi="Arial" w:cs="Arial"/>
          <w:sz w:val="22"/>
          <w:szCs w:val="22"/>
          <w:lang w:val="en-ZA"/>
        </w:rPr>
        <w:t>ccording to a further aspect of the present invention there is provided a</w:t>
      </w:r>
      <w:r w:rsidRPr="005A07AC">
        <w:rPr>
          <w:rFonts w:ascii="Arial" w:hAnsi="Arial" w:cs="Arial"/>
          <w:sz w:val="22"/>
          <w:szCs w:val="22"/>
          <w:lang w:val="en-ZA"/>
        </w:rPr>
        <w:t xml:space="preserve"> computer program product, the computer program product comprising a computer-readable medium having stored computer-readable program code for performing the steps of:</w:t>
      </w:r>
    </w:p>
    <w:p w14:paraId="7C4FE2BC" w14:textId="77777777" w:rsidR="003037C7" w:rsidRPr="005A07AC" w:rsidRDefault="003037C7" w:rsidP="003037C7">
      <w:pPr>
        <w:spacing w:line="360" w:lineRule="auto"/>
        <w:jc w:val="both"/>
        <w:rPr>
          <w:rFonts w:ascii="Arial" w:hAnsi="Arial" w:cs="Arial"/>
          <w:sz w:val="22"/>
          <w:szCs w:val="22"/>
          <w:lang w:val="en-ZA"/>
        </w:rPr>
      </w:pPr>
      <w:r w:rsidRPr="005A07AC">
        <w:rPr>
          <w:rFonts w:ascii="Arial" w:hAnsi="Arial" w:cs="Arial"/>
          <w:sz w:val="22"/>
          <w:szCs w:val="22"/>
          <w:lang w:val="en-ZA"/>
        </w:rPr>
        <w:tab/>
        <w:t>providing multiple surface images of a first resolution of a surface area in the form of digital images having a surface image sensor measurement (DN) of an intensity value of radiation in a given wavelength band reflected from the surface for each pixel of the images;</w:t>
      </w:r>
    </w:p>
    <w:p w14:paraId="1FBA4AFF" w14:textId="3DB76333" w:rsidR="003037C7" w:rsidRPr="005A07AC" w:rsidRDefault="003037C7" w:rsidP="003037C7">
      <w:pPr>
        <w:spacing w:line="360" w:lineRule="auto"/>
        <w:jc w:val="both"/>
        <w:rPr>
          <w:rFonts w:ascii="Arial" w:hAnsi="Arial" w:cs="Arial"/>
          <w:sz w:val="22"/>
          <w:szCs w:val="22"/>
          <w:lang w:val="en-ZA"/>
        </w:rPr>
      </w:pPr>
      <w:r w:rsidRPr="005A07AC">
        <w:rPr>
          <w:rFonts w:ascii="Arial" w:hAnsi="Arial" w:cs="Arial"/>
          <w:sz w:val="22"/>
          <w:szCs w:val="22"/>
          <w:lang w:val="en-ZA"/>
        </w:rPr>
        <w:tab/>
        <w:t xml:space="preserve">providing a reference image of a second resolution of a corresponding surface area to the surface area of the multiple surface images, wherein the reference image has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xml:space="preserve">) for each pixel of the reference image </w:t>
      </w:r>
      <w:del w:id="28" w:author="Anna Tomlinson" w:date="2016-09-22T15:42:00Z">
        <w:r w:rsidRPr="005A07AC" w:rsidDel="00185338">
          <w:rPr>
            <w:rFonts w:ascii="Arial" w:hAnsi="Arial" w:cs="Arial"/>
            <w:sz w:val="22"/>
            <w:szCs w:val="22"/>
            <w:lang w:val="en-ZA"/>
          </w:rPr>
          <w:delText xml:space="preserve">corrected for atmospheric and </w:delText>
        </w:r>
        <w:r w:rsidRPr="005A07AC" w:rsidDel="00185338">
          <w:rPr>
            <w:rFonts w:ascii="Arial" w:hAnsi="Arial" w:cs="Arial"/>
            <w:sz w:val="22"/>
            <w:szCs w:val="22"/>
            <w:lang w:val="en-ZA"/>
          </w:rPr>
          <w:lastRenderedPageBreak/>
          <w:delText xml:space="preserve">bidirectional reflectance distribution function effects </w:delText>
        </w:r>
      </w:del>
      <w:r w:rsidRPr="005A07AC">
        <w:rPr>
          <w:rFonts w:ascii="Arial" w:hAnsi="Arial" w:cs="Arial"/>
          <w:sz w:val="22"/>
          <w:szCs w:val="22"/>
          <w:lang w:val="en-ZA"/>
        </w:rPr>
        <w:t>for an equivalent wavelength band to the given wavelength band of the multiple surface images; and</w:t>
      </w:r>
    </w:p>
    <w:p w14:paraId="0E82716F" w14:textId="5D50BD13" w:rsidR="00160C5A" w:rsidRPr="005A07AC" w:rsidRDefault="003037C7" w:rsidP="003037C7">
      <w:pPr>
        <w:spacing w:line="360" w:lineRule="auto"/>
        <w:ind w:firstLine="709"/>
        <w:jc w:val="both"/>
        <w:rPr>
          <w:rFonts w:ascii="Arial" w:hAnsi="Arial" w:cs="Arial"/>
          <w:sz w:val="22"/>
          <w:szCs w:val="22"/>
          <w:lang w:val="en-ZA"/>
        </w:rPr>
      </w:pPr>
      <w:r w:rsidRPr="005A07AC">
        <w:rPr>
          <w:rFonts w:ascii="Arial" w:hAnsi="Arial" w:cs="Arial"/>
          <w:sz w:val="22"/>
          <w:szCs w:val="22"/>
          <w:lang w:val="en-ZA"/>
        </w:rPr>
        <w:t xml:space="preserve">modelling a </w:t>
      </w:r>
      <w:r w:rsidR="00F1617B">
        <w:rPr>
          <w:rFonts w:ascii="Arial" w:hAnsi="Arial" w:cs="Arial"/>
          <w:sz w:val="22"/>
          <w:szCs w:val="22"/>
          <w:lang w:val="en-ZA"/>
        </w:rPr>
        <w:t xml:space="preserve">functional </w:t>
      </w:r>
      <w:r w:rsidRPr="005A07AC">
        <w:rPr>
          <w:rFonts w:ascii="Arial" w:hAnsi="Arial" w:cs="Arial"/>
          <w:sz w:val="22"/>
          <w:szCs w:val="22"/>
          <w:lang w:val="en-ZA"/>
        </w:rPr>
        <w:t xml:space="preserve">relationship that relates the surface image sensor measurement for pixels of a surface image to the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for pixels of the reference image to provide an estimated surface reflectance for each pixel of the surface images.</w:t>
      </w:r>
    </w:p>
    <w:p w14:paraId="3D466EDD" w14:textId="77777777" w:rsidR="00DA482D" w:rsidRPr="005A07AC" w:rsidRDefault="00DA482D" w:rsidP="00BB6FE2">
      <w:pPr>
        <w:spacing w:line="360" w:lineRule="auto"/>
        <w:jc w:val="both"/>
        <w:rPr>
          <w:rFonts w:ascii="Arial" w:hAnsi="Arial" w:cs="Arial"/>
          <w:sz w:val="22"/>
          <w:szCs w:val="22"/>
          <w:lang w:val="en-ZA"/>
        </w:rPr>
      </w:pPr>
    </w:p>
    <w:p w14:paraId="5217EF52" w14:textId="39C141F4" w:rsidR="00DA482D" w:rsidRPr="005A07AC" w:rsidRDefault="00DA482D"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Further features provide for the computer-readable medium to be a non-transitory computer-readable medium and for the computer-readable program code to be executable by a </w:t>
      </w:r>
      <w:r w:rsidR="00AD0E8E" w:rsidRPr="005A07AC">
        <w:rPr>
          <w:rFonts w:ascii="Arial" w:hAnsi="Arial" w:cs="Arial"/>
          <w:sz w:val="22"/>
          <w:szCs w:val="22"/>
          <w:lang w:val="en-ZA"/>
        </w:rPr>
        <w:t>processor</w:t>
      </w:r>
      <w:r w:rsidRPr="005A07AC">
        <w:rPr>
          <w:rFonts w:ascii="Arial" w:hAnsi="Arial" w:cs="Arial"/>
          <w:sz w:val="22"/>
          <w:szCs w:val="22"/>
          <w:lang w:val="en-ZA"/>
        </w:rPr>
        <w:t>.</w:t>
      </w:r>
    </w:p>
    <w:p w14:paraId="7B451139" w14:textId="77777777" w:rsidR="00467E10" w:rsidRPr="005A07AC" w:rsidRDefault="00467E10" w:rsidP="00BB6FE2">
      <w:pPr>
        <w:spacing w:line="360" w:lineRule="auto"/>
        <w:jc w:val="both"/>
        <w:rPr>
          <w:rFonts w:ascii="Arial" w:hAnsi="Arial" w:cs="Arial"/>
          <w:sz w:val="22"/>
          <w:szCs w:val="22"/>
          <w:lang w:val="en-ZA"/>
        </w:rPr>
      </w:pPr>
    </w:p>
    <w:p w14:paraId="23B2C240" w14:textId="77777777" w:rsidR="00467E10" w:rsidRPr="005A07AC" w:rsidRDefault="00467E10" w:rsidP="00BB6FE2">
      <w:pPr>
        <w:spacing w:line="360" w:lineRule="auto"/>
        <w:jc w:val="both"/>
        <w:rPr>
          <w:rFonts w:ascii="Arial" w:hAnsi="Arial" w:cs="Arial"/>
          <w:sz w:val="22"/>
          <w:szCs w:val="22"/>
          <w:lang w:val="en-ZA"/>
        </w:rPr>
      </w:pPr>
      <w:r w:rsidRPr="005A07AC">
        <w:rPr>
          <w:rFonts w:ascii="Arial" w:hAnsi="Arial" w:cs="Arial"/>
          <w:sz w:val="22"/>
          <w:szCs w:val="22"/>
        </w:rPr>
        <w:t>Embodiments of the invention will now be described, by way of example only, with reference to the accompanying drawings.</w:t>
      </w:r>
    </w:p>
    <w:p w14:paraId="1BD2E58C" w14:textId="77777777" w:rsidR="001625F6" w:rsidRPr="005A07AC" w:rsidRDefault="001625F6" w:rsidP="00BB6FE2">
      <w:pPr>
        <w:spacing w:line="360" w:lineRule="auto"/>
        <w:jc w:val="both"/>
        <w:rPr>
          <w:rFonts w:ascii="Arial" w:hAnsi="Arial" w:cs="Arial"/>
          <w:sz w:val="22"/>
          <w:szCs w:val="22"/>
          <w:lang w:val="en-ZA"/>
        </w:rPr>
      </w:pPr>
    </w:p>
    <w:p w14:paraId="04BCEC9A" w14:textId="77777777" w:rsidR="001625F6" w:rsidRPr="005A07AC" w:rsidRDefault="001625F6" w:rsidP="00BB6FE2">
      <w:pPr>
        <w:spacing w:line="360" w:lineRule="auto"/>
        <w:jc w:val="both"/>
        <w:rPr>
          <w:rFonts w:ascii="Arial" w:hAnsi="Arial" w:cs="Arial"/>
          <w:b/>
          <w:sz w:val="22"/>
          <w:szCs w:val="22"/>
          <w:lang w:val="en-ZA"/>
        </w:rPr>
      </w:pPr>
      <w:r w:rsidRPr="005A07AC">
        <w:rPr>
          <w:rFonts w:ascii="Arial" w:hAnsi="Arial" w:cs="Arial"/>
          <w:b/>
          <w:sz w:val="22"/>
          <w:szCs w:val="22"/>
          <w:lang w:val="en-ZA"/>
        </w:rPr>
        <w:t>BRIEF DESCRIPTION OF THE DRAWINGS</w:t>
      </w:r>
    </w:p>
    <w:p w14:paraId="5ECD8106" w14:textId="77777777" w:rsidR="001625F6" w:rsidRPr="005A07AC" w:rsidRDefault="001625F6" w:rsidP="00BB6FE2">
      <w:pPr>
        <w:spacing w:line="360" w:lineRule="auto"/>
        <w:jc w:val="both"/>
        <w:rPr>
          <w:rFonts w:ascii="Arial" w:hAnsi="Arial" w:cs="Arial"/>
          <w:b/>
          <w:sz w:val="22"/>
          <w:szCs w:val="22"/>
          <w:lang w:val="en-ZA"/>
        </w:rPr>
      </w:pPr>
    </w:p>
    <w:p w14:paraId="0CDB9C0C" w14:textId="77777777" w:rsidR="001625F6" w:rsidRPr="005A07AC" w:rsidRDefault="00467E10" w:rsidP="00BB6FE2">
      <w:pPr>
        <w:spacing w:line="360" w:lineRule="auto"/>
        <w:jc w:val="both"/>
        <w:rPr>
          <w:rFonts w:ascii="Arial" w:hAnsi="Arial" w:cs="Arial"/>
          <w:sz w:val="22"/>
          <w:szCs w:val="22"/>
          <w:lang w:val="en-ZA"/>
        </w:rPr>
      </w:pPr>
      <w:r w:rsidRPr="005A07AC">
        <w:rPr>
          <w:rFonts w:ascii="Arial" w:hAnsi="Arial" w:cs="Arial"/>
          <w:sz w:val="22"/>
          <w:szCs w:val="22"/>
        </w:rPr>
        <w:t>In the drawings:</w:t>
      </w:r>
    </w:p>
    <w:p w14:paraId="5FFE3C2B" w14:textId="77777777" w:rsidR="001625F6" w:rsidRPr="005A07AC" w:rsidRDefault="001625F6" w:rsidP="00BB6FE2">
      <w:pPr>
        <w:spacing w:line="360" w:lineRule="auto"/>
        <w:jc w:val="both"/>
        <w:rPr>
          <w:rFonts w:ascii="Arial" w:hAnsi="Arial" w:cs="Arial"/>
          <w:sz w:val="22"/>
          <w:szCs w:val="22"/>
          <w:lang w:val="en-ZA"/>
        </w:rPr>
      </w:pPr>
    </w:p>
    <w:p w14:paraId="37572639" w14:textId="519EDCEA" w:rsidR="001625F6" w:rsidRPr="005A07AC" w:rsidRDefault="001625F6" w:rsidP="00BB6FE2">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1</w:t>
      </w:r>
      <w:r w:rsidRPr="005A07AC">
        <w:rPr>
          <w:rFonts w:ascii="Arial" w:hAnsi="Arial" w:cs="Arial"/>
          <w:sz w:val="22"/>
          <w:szCs w:val="22"/>
          <w:lang w:val="en-ZA"/>
        </w:rPr>
        <w:tab/>
        <w:t>is</w:t>
      </w:r>
      <w:r w:rsidR="00151F93" w:rsidRPr="005A07AC">
        <w:rPr>
          <w:rFonts w:ascii="Arial" w:hAnsi="Arial" w:cs="Arial"/>
          <w:sz w:val="22"/>
          <w:szCs w:val="22"/>
          <w:lang w:val="en-ZA"/>
        </w:rPr>
        <w:t xml:space="preserve"> a schematic diagram illustrating </w:t>
      </w:r>
      <w:r w:rsidR="00370E88">
        <w:rPr>
          <w:rFonts w:ascii="Arial" w:hAnsi="Arial" w:cs="Arial"/>
          <w:sz w:val="22"/>
          <w:szCs w:val="22"/>
          <w:lang w:val="en-ZA"/>
        </w:rPr>
        <w:t>a</w:t>
      </w:r>
      <w:r w:rsidR="00151F93" w:rsidRPr="005A07AC">
        <w:rPr>
          <w:rFonts w:ascii="Arial" w:hAnsi="Arial" w:cs="Arial"/>
          <w:sz w:val="22"/>
          <w:szCs w:val="22"/>
          <w:lang w:val="en-ZA"/>
        </w:rPr>
        <w:t xml:space="preserve"> system in accordance with the present invention</w:t>
      </w:r>
      <w:r w:rsidRPr="005A07AC">
        <w:rPr>
          <w:rFonts w:ascii="Arial" w:hAnsi="Arial" w:cs="Arial"/>
          <w:sz w:val="22"/>
          <w:szCs w:val="22"/>
          <w:lang w:val="en-ZA"/>
        </w:rPr>
        <w:t>;</w:t>
      </w:r>
    </w:p>
    <w:p w14:paraId="25622210" w14:textId="77777777" w:rsidR="001625F6" w:rsidRPr="005A07AC" w:rsidRDefault="001625F6" w:rsidP="00BB6FE2">
      <w:pPr>
        <w:spacing w:line="360" w:lineRule="auto"/>
        <w:ind w:left="1800" w:hanging="1260"/>
        <w:jc w:val="both"/>
        <w:rPr>
          <w:rFonts w:ascii="Arial" w:hAnsi="Arial" w:cs="Arial"/>
          <w:sz w:val="22"/>
          <w:szCs w:val="22"/>
          <w:lang w:val="en-ZA"/>
        </w:rPr>
      </w:pPr>
    </w:p>
    <w:p w14:paraId="40C192FC" w14:textId="3E40A112" w:rsidR="001625F6" w:rsidRPr="005A07AC" w:rsidRDefault="00160C5A" w:rsidP="00BB6FE2">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2</w:t>
      </w:r>
      <w:r w:rsidRPr="005A07AC">
        <w:rPr>
          <w:rFonts w:ascii="Arial" w:hAnsi="Arial" w:cs="Arial"/>
          <w:sz w:val="22"/>
          <w:szCs w:val="22"/>
          <w:lang w:val="en-ZA"/>
        </w:rPr>
        <w:tab/>
        <w:t>is</w:t>
      </w:r>
      <w:r w:rsidR="00151F93" w:rsidRPr="005A07AC">
        <w:rPr>
          <w:rFonts w:ascii="Arial" w:hAnsi="Arial" w:cs="Arial"/>
          <w:sz w:val="22"/>
          <w:szCs w:val="22"/>
          <w:lang w:val="en-ZA"/>
        </w:rPr>
        <w:t xml:space="preserve"> a flow diagram of an example embodiment of a method in accordance with the present invention</w:t>
      </w:r>
      <w:r w:rsidRPr="005A07AC">
        <w:rPr>
          <w:rFonts w:ascii="Arial" w:hAnsi="Arial" w:cs="Arial"/>
          <w:sz w:val="22"/>
          <w:szCs w:val="22"/>
          <w:lang w:val="en-ZA"/>
        </w:rPr>
        <w:t>;</w:t>
      </w:r>
    </w:p>
    <w:p w14:paraId="5D3098D9" w14:textId="77777777" w:rsidR="001625F6" w:rsidRPr="005A07AC" w:rsidRDefault="001625F6" w:rsidP="00BB6FE2">
      <w:pPr>
        <w:spacing w:line="360" w:lineRule="auto"/>
        <w:ind w:left="1800" w:hanging="1260"/>
        <w:jc w:val="both"/>
        <w:rPr>
          <w:rFonts w:ascii="Arial" w:hAnsi="Arial" w:cs="Arial"/>
          <w:sz w:val="22"/>
          <w:szCs w:val="22"/>
          <w:lang w:val="en-ZA"/>
        </w:rPr>
      </w:pPr>
    </w:p>
    <w:p w14:paraId="2C64ABBA" w14:textId="600A3692" w:rsidR="001625F6" w:rsidRPr="005A07AC" w:rsidRDefault="00160C5A" w:rsidP="00BB6FE2">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3</w:t>
      </w:r>
      <w:r w:rsidRPr="005A07AC">
        <w:rPr>
          <w:rFonts w:ascii="Arial" w:hAnsi="Arial" w:cs="Arial"/>
          <w:sz w:val="22"/>
          <w:szCs w:val="22"/>
          <w:lang w:val="en-ZA"/>
        </w:rPr>
        <w:tab/>
        <w:t>is</w:t>
      </w:r>
      <w:r w:rsidR="00151F93" w:rsidRPr="005A07AC">
        <w:rPr>
          <w:rFonts w:ascii="Arial" w:hAnsi="Arial" w:cs="Arial"/>
          <w:sz w:val="22"/>
          <w:szCs w:val="22"/>
          <w:lang w:val="en-ZA"/>
        </w:rPr>
        <w:t xml:space="preserve"> an image of </w:t>
      </w:r>
      <w:r w:rsidR="0054387B" w:rsidRPr="005A07AC">
        <w:rPr>
          <w:rFonts w:ascii="Arial" w:hAnsi="Arial" w:cs="Arial"/>
          <w:sz w:val="22"/>
          <w:szCs w:val="22"/>
          <w:lang w:val="en-ZA"/>
        </w:rPr>
        <w:t>an orientation map used to illustrate the present invention</w:t>
      </w:r>
      <w:r w:rsidRPr="005A07AC">
        <w:rPr>
          <w:rFonts w:ascii="Arial" w:hAnsi="Arial" w:cs="Arial"/>
          <w:sz w:val="22"/>
          <w:szCs w:val="22"/>
          <w:lang w:val="en-ZA"/>
        </w:rPr>
        <w:t>;</w:t>
      </w:r>
    </w:p>
    <w:p w14:paraId="7169E74A" w14:textId="77777777" w:rsidR="0054387B" w:rsidRPr="005A07AC" w:rsidRDefault="0054387B" w:rsidP="00BB6FE2">
      <w:pPr>
        <w:spacing w:line="360" w:lineRule="auto"/>
        <w:ind w:left="1800" w:hanging="1260"/>
        <w:jc w:val="both"/>
        <w:rPr>
          <w:rFonts w:ascii="Arial" w:hAnsi="Arial" w:cs="Arial"/>
          <w:sz w:val="22"/>
          <w:szCs w:val="22"/>
          <w:lang w:val="en-ZA"/>
        </w:rPr>
      </w:pPr>
    </w:p>
    <w:p w14:paraId="19FF5EF7" w14:textId="1C0AC736"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4</w:t>
      </w:r>
      <w:r w:rsidRPr="005A07AC">
        <w:rPr>
          <w:rFonts w:ascii="Arial" w:hAnsi="Arial" w:cs="Arial"/>
          <w:sz w:val="22"/>
          <w:szCs w:val="22"/>
          <w:lang w:val="en-ZA"/>
        </w:rPr>
        <w:tab/>
        <w:t>is an aerial image used to illustrate the present invention;</w:t>
      </w:r>
    </w:p>
    <w:p w14:paraId="1CAAD446" w14:textId="77777777" w:rsidR="0054387B" w:rsidRPr="005A07AC" w:rsidRDefault="0054387B" w:rsidP="00BB6FE2">
      <w:pPr>
        <w:spacing w:line="360" w:lineRule="auto"/>
        <w:ind w:left="1800" w:hanging="1260"/>
        <w:jc w:val="both"/>
        <w:rPr>
          <w:rFonts w:ascii="Arial" w:hAnsi="Arial" w:cs="Arial"/>
          <w:sz w:val="22"/>
          <w:szCs w:val="22"/>
          <w:lang w:val="en-ZA"/>
        </w:rPr>
      </w:pPr>
    </w:p>
    <w:p w14:paraId="2BD5698C" w14:textId="1868F568"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5</w:t>
      </w:r>
      <w:r w:rsidRPr="005A07AC">
        <w:rPr>
          <w:rFonts w:ascii="Arial" w:hAnsi="Arial" w:cs="Arial"/>
          <w:sz w:val="22"/>
          <w:szCs w:val="22"/>
          <w:lang w:val="en-ZA"/>
        </w:rPr>
        <w:tab/>
        <w:t>is a graph showing the relative spectral responses of two cameras used in an example embodiment of the present invention;</w:t>
      </w:r>
    </w:p>
    <w:p w14:paraId="3B752F4D" w14:textId="77777777" w:rsidR="0054387B" w:rsidRPr="005A07AC" w:rsidRDefault="0054387B" w:rsidP="0054387B">
      <w:pPr>
        <w:spacing w:line="360" w:lineRule="auto"/>
        <w:ind w:left="1800" w:hanging="1260"/>
        <w:jc w:val="both"/>
        <w:rPr>
          <w:rFonts w:ascii="Arial" w:hAnsi="Arial" w:cs="Arial"/>
          <w:sz w:val="22"/>
          <w:szCs w:val="22"/>
          <w:lang w:val="en-ZA"/>
        </w:rPr>
      </w:pPr>
    </w:p>
    <w:p w14:paraId="0DD44E2C" w14:textId="3DED0227"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6</w:t>
      </w:r>
      <w:r w:rsidRPr="005A07AC">
        <w:rPr>
          <w:rFonts w:ascii="Arial" w:hAnsi="Arial" w:cs="Arial"/>
          <w:sz w:val="22"/>
          <w:szCs w:val="22"/>
          <w:lang w:val="en-ZA"/>
        </w:rPr>
        <w:tab/>
        <w:t>shows graphs of band averaged relationship of two cameras for typical surface reflectances;</w:t>
      </w:r>
    </w:p>
    <w:p w14:paraId="1B84E03E" w14:textId="77777777" w:rsidR="0054387B" w:rsidRPr="005A07AC" w:rsidRDefault="0054387B" w:rsidP="0054387B">
      <w:pPr>
        <w:spacing w:line="360" w:lineRule="auto"/>
        <w:ind w:left="1800" w:hanging="1260"/>
        <w:jc w:val="both"/>
        <w:rPr>
          <w:rFonts w:ascii="Arial" w:hAnsi="Arial" w:cs="Arial"/>
          <w:sz w:val="22"/>
          <w:szCs w:val="22"/>
          <w:lang w:val="en-ZA"/>
        </w:rPr>
      </w:pPr>
    </w:p>
    <w:p w14:paraId="08025E77" w14:textId="6DD84C2D"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Figures 7A and 7B</w:t>
      </w:r>
      <w:r w:rsidRPr="005A07AC">
        <w:rPr>
          <w:rFonts w:ascii="Arial" w:hAnsi="Arial" w:cs="Arial"/>
          <w:sz w:val="22"/>
          <w:szCs w:val="22"/>
          <w:lang w:val="en-ZA"/>
        </w:rPr>
        <w:tab/>
        <w:t xml:space="preserve">show mosaicked surface images on a reference image background, without and with the application of a correction method in accordance with the present invention;  </w:t>
      </w:r>
    </w:p>
    <w:p w14:paraId="61147E4A" w14:textId="77777777" w:rsidR="0054387B" w:rsidRPr="005A07AC" w:rsidRDefault="0054387B" w:rsidP="0054387B">
      <w:pPr>
        <w:spacing w:line="360" w:lineRule="auto"/>
        <w:ind w:left="1800" w:hanging="1260"/>
        <w:jc w:val="both"/>
        <w:rPr>
          <w:rFonts w:ascii="Arial" w:hAnsi="Arial" w:cs="Arial"/>
          <w:sz w:val="22"/>
          <w:szCs w:val="22"/>
          <w:lang w:val="en-ZA"/>
        </w:rPr>
      </w:pPr>
    </w:p>
    <w:p w14:paraId="3664BDD4" w14:textId="43F981F5"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Figures 8A and 8B</w:t>
      </w:r>
      <w:r w:rsidRPr="005A07AC">
        <w:rPr>
          <w:rFonts w:ascii="Arial" w:hAnsi="Arial" w:cs="Arial"/>
          <w:sz w:val="22"/>
          <w:szCs w:val="22"/>
          <w:lang w:val="en-ZA"/>
        </w:rPr>
        <w:tab/>
        <w:t xml:space="preserve">show mosaicked surface images on a reference image background, without and with the application of a correction method in accordance with the present invention;  </w:t>
      </w:r>
    </w:p>
    <w:p w14:paraId="05EAACB4" w14:textId="77777777" w:rsidR="0054387B" w:rsidRPr="005A07AC" w:rsidRDefault="0054387B" w:rsidP="0054387B">
      <w:pPr>
        <w:spacing w:line="360" w:lineRule="auto"/>
        <w:ind w:left="1800" w:hanging="1260"/>
        <w:jc w:val="both"/>
        <w:rPr>
          <w:rFonts w:ascii="Arial" w:hAnsi="Arial" w:cs="Arial"/>
          <w:sz w:val="22"/>
          <w:szCs w:val="22"/>
          <w:lang w:val="en-ZA"/>
        </w:rPr>
      </w:pPr>
    </w:p>
    <w:p w14:paraId="55FB72B6" w14:textId="1ACAE446"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Figures 9A and 9B</w:t>
      </w:r>
      <w:r w:rsidRPr="005A07AC">
        <w:rPr>
          <w:rFonts w:ascii="Arial" w:hAnsi="Arial" w:cs="Arial"/>
          <w:sz w:val="22"/>
          <w:szCs w:val="22"/>
          <w:lang w:val="en-ZA"/>
        </w:rPr>
        <w:tab/>
        <w:t xml:space="preserve">show graphs of surface reflectance correlation between two camera, without and with the application of a correction method in accordance with the present invention;  </w:t>
      </w:r>
    </w:p>
    <w:p w14:paraId="33A94A3B" w14:textId="77777777" w:rsidR="0054387B" w:rsidRPr="005A07AC" w:rsidRDefault="0054387B" w:rsidP="0054387B">
      <w:pPr>
        <w:spacing w:line="360" w:lineRule="auto"/>
        <w:ind w:left="1800" w:hanging="1260"/>
        <w:jc w:val="both"/>
        <w:rPr>
          <w:rFonts w:ascii="Arial" w:hAnsi="Arial" w:cs="Arial"/>
          <w:sz w:val="22"/>
          <w:szCs w:val="22"/>
          <w:lang w:val="en-ZA"/>
        </w:rPr>
      </w:pPr>
    </w:p>
    <w:p w14:paraId="54993BBA" w14:textId="047DB43D"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Figures 10A, 10B and 10C</w:t>
      </w:r>
      <w:r w:rsidRPr="005A07AC">
        <w:rPr>
          <w:rFonts w:ascii="Arial" w:hAnsi="Arial" w:cs="Arial"/>
          <w:sz w:val="22"/>
          <w:szCs w:val="22"/>
          <w:lang w:val="en-ZA"/>
        </w:rPr>
        <w:tab/>
        <w:t>show false colo</w:t>
      </w:r>
      <w:r w:rsidR="005174A2" w:rsidRPr="005A07AC">
        <w:rPr>
          <w:rFonts w:ascii="Arial" w:hAnsi="Arial" w:cs="Arial"/>
          <w:sz w:val="22"/>
          <w:szCs w:val="22"/>
          <w:lang w:val="en-ZA"/>
        </w:rPr>
        <w:t>u</w:t>
      </w:r>
      <w:r w:rsidRPr="005A07AC">
        <w:rPr>
          <w:rFonts w:ascii="Arial" w:hAnsi="Arial" w:cs="Arial"/>
          <w:sz w:val="22"/>
          <w:szCs w:val="22"/>
          <w:lang w:val="en-ZA"/>
        </w:rPr>
        <w:t xml:space="preserve">r renderings to illustrate the results of the application of a correction method in accordance with the present invention;  </w:t>
      </w:r>
    </w:p>
    <w:p w14:paraId="6489169E" w14:textId="77777777" w:rsidR="0054387B" w:rsidRPr="005A07AC" w:rsidRDefault="0054387B" w:rsidP="00BB6FE2">
      <w:pPr>
        <w:spacing w:line="360" w:lineRule="auto"/>
        <w:ind w:left="1800" w:hanging="1260"/>
        <w:jc w:val="both"/>
        <w:rPr>
          <w:rFonts w:ascii="Arial" w:hAnsi="Arial" w:cs="Arial"/>
          <w:sz w:val="22"/>
          <w:szCs w:val="22"/>
          <w:lang w:val="en-ZA"/>
        </w:rPr>
      </w:pPr>
    </w:p>
    <w:p w14:paraId="34302002" w14:textId="75154B45" w:rsidR="0054387B" w:rsidRPr="005A07AC" w:rsidRDefault="0054387B" w:rsidP="0054387B">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11</w:t>
      </w:r>
      <w:r w:rsidRPr="005A07AC">
        <w:rPr>
          <w:rFonts w:ascii="Arial" w:hAnsi="Arial" w:cs="Arial"/>
          <w:sz w:val="22"/>
          <w:szCs w:val="22"/>
          <w:lang w:val="en-ZA"/>
        </w:rPr>
        <w:tab/>
        <w:t xml:space="preserve">is a graph showing the relative spectral responses of </w:t>
      </w:r>
      <w:r w:rsidR="000A2D37" w:rsidRPr="005A07AC">
        <w:rPr>
          <w:rFonts w:ascii="Arial" w:hAnsi="Arial" w:cs="Arial"/>
          <w:sz w:val="22"/>
          <w:szCs w:val="22"/>
          <w:lang w:val="en-ZA"/>
        </w:rPr>
        <w:t>a camera</w:t>
      </w:r>
      <w:r w:rsidRPr="005A07AC">
        <w:rPr>
          <w:rFonts w:ascii="Arial" w:hAnsi="Arial" w:cs="Arial"/>
          <w:sz w:val="22"/>
          <w:szCs w:val="22"/>
          <w:lang w:val="en-ZA"/>
        </w:rPr>
        <w:t xml:space="preserve"> used in an example embodiment of the present invention</w:t>
      </w:r>
      <w:r w:rsidR="000A2D37" w:rsidRPr="005A07AC">
        <w:rPr>
          <w:rFonts w:ascii="Arial" w:hAnsi="Arial" w:cs="Arial"/>
          <w:sz w:val="22"/>
          <w:szCs w:val="22"/>
          <w:lang w:val="en-ZA"/>
        </w:rPr>
        <w:t xml:space="preserve"> and a</w:t>
      </w:r>
      <w:r w:rsidR="001371ED" w:rsidRPr="005A07AC">
        <w:rPr>
          <w:rFonts w:ascii="Arial" w:hAnsi="Arial" w:cs="Arial"/>
          <w:sz w:val="22"/>
          <w:szCs w:val="22"/>
          <w:lang w:val="en-ZA"/>
        </w:rPr>
        <w:t xml:space="preserve"> camera used for a comparison image</w:t>
      </w:r>
      <w:r w:rsidRPr="005A07AC">
        <w:rPr>
          <w:rFonts w:ascii="Arial" w:hAnsi="Arial" w:cs="Arial"/>
          <w:sz w:val="22"/>
          <w:szCs w:val="22"/>
          <w:lang w:val="en-ZA"/>
        </w:rPr>
        <w:t>;</w:t>
      </w:r>
    </w:p>
    <w:p w14:paraId="45D407DB" w14:textId="77777777" w:rsidR="000A2D37" w:rsidRPr="005A07AC" w:rsidRDefault="000A2D37" w:rsidP="000A2D37">
      <w:pPr>
        <w:spacing w:line="360" w:lineRule="auto"/>
        <w:ind w:left="1800" w:hanging="1260"/>
        <w:jc w:val="both"/>
        <w:rPr>
          <w:rFonts w:ascii="Arial" w:hAnsi="Arial" w:cs="Arial"/>
          <w:sz w:val="22"/>
          <w:szCs w:val="22"/>
          <w:lang w:val="en-ZA"/>
        </w:rPr>
      </w:pPr>
    </w:p>
    <w:p w14:paraId="723E2D41" w14:textId="6FB2B7CA" w:rsidR="000A2D37" w:rsidRPr="005A07AC" w:rsidRDefault="000A2D37" w:rsidP="000A2D37">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Figures 12A and 12B</w:t>
      </w:r>
      <w:r w:rsidRPr="005A07AC">
        <w:rPr>
          <w:rFonts w:ascii="Arial" w:hAnsi="Arial" w:cs="Arial"/>
          <w:sz w:val="22"/>
          <w:szCs w:val="22"/>
          <w:lang w:val="en-ZA"/>
        </w:rPr>
        <w:tab/>
        <w:t>show graphs of surface reflectance correlation between</w:t>
      </w:r>
      <w:r w:rsidR="001371ED" w:rsidRPr="005A07AC">
        <w:rPr>
          <w:rFonts w:ascii="Arial" w:hAnsi="Arial" w:cs="Arial"/>
          <w:sz w:val="22"/>
          <w:szCs w:val="22"/>
          <w:lang w:val="en-ZA"/>
        </w:rPr>
        <w:t xml:space="preserve"> the</w:t>
      </w:r>
      <w:r w:rsidRPr="005A07AC">
        <w:rPr>
          <w:rFonts w:ascii="Arial" w:hAnsi="Arial" w:cs="Arial"/>
          <w:sz w:val="22"/>
          <w:szCs w:val="22"/>
          <w:lang w:val="en-ZA"/>
        </w:rPr>
        <w:t xml:space="preserve"> two camera</w:t>
      </w:r>
      <w:r w:rsidR="001371ED" w:rsidRPr="005A07AC">
        <w:rPr>
          <w:rFonts w:ascii="Arial" w:hAnsi="Arial" w:cs="Arial"/>
          <w:sz w:val="22"/>
          <w:szCs w:val="22"/>
          <w:lang w:val="en-ZA"/>
        </w:rPr>
        <w:t>s of Figure 11</w:t>
      </w:r>
      <w:r w:rsidRPr="005A07AC">
        <w:rPr>
          <w:rFonts w:ascii="Arial" w:hAnsi="Arial" w:cs="Arial"/>
          <w:sz w:val="22"/>
          <w:szCs w:val="22"/>
          <w:lang w:val="en-ZA"/>
        </w:rPr>
        <w:t xml:space="preserve">, without and with the application of a correction method in accordance with the present invention; </w:t>
      </w:r>
    </w:p>
    <w:p w14:paraId="4F1B0AD4" w14:textId="77777777" w:rsidR="000A2D37" w:rsidRPr="005A07AC" w:rsidRDefault="000A2D37" w:rsidP="000A2D37">
      <w:pPr>
        <w:spacing w:line="360" w:lineRule="auto"/>
        <w:ind w:left="1800" w:hanging="1260"/>
        <w:jc w:val="both"/>
        <w:rPr>
          <w:rFonts w:ascii="Arial" w:hAnsi="Arial" w:cs="Arial"/>
          <w:sz w:val="22"/>
          <w:szCs w:val="22"/>
          <w:lang w:val="en-ZA"/>
        </w:rPr>
      </w:pPr>
    </w:p>
    <w:p w14:paraId="085A107C" w14:textId="6D2F90F2" w:rsidR="0054387B" w:rsidRPr="005A07AC" w:rsidRDefault="000A2D37" w:rsidP="000A2D37">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Figure 13</w:t>
      </w:r>
      <w:r w:rsidRPr="005A07AC">
        <w:rPr>
          <w:rFonts w:ascii="Arial" w:hAnsi="Arial" w:cs="Arial"/>
          <w:sz w:val="22"/>
          <w:szCs w:val="22"/>
          <w:lang w:val="en-ZA"/>
        </w:rPr>
        <w:tab/>
        <w:t>is block diagram showing an example embodiment of a system in accordance with the present invention; and</w:t>
      </w:r>
    </w:p>
    <w:p w14:paraId="2D1CD1D1" w14:textId="77777777" w:rsidR="00160C5A" w:rsidRPr="005A07AC" w:rsidRDefault="00160C5A" w:rsidP="00BB6FE2">
      <w:pPr>
        <w:spacing w:line="360" w:lineRule="auto"/>
        <w:ind w:left="1800" w:hanging="1260"/>
        <w:jc w:val="both"/>
        <w:rPr>
          <w:rFonts w:ascii="Arial" w:hAnsi="Arial" w:cs="Arial"/>
          <w:sz w:val="22"/>
          <w:szCs w:val="22"/>
          <w:lang w:val="en-ZA"/>
        </w:rPr>
      </w:pPr>
    </w:p>
    <w:p w14:paraId="45AA1132" w14:textId="318F37D3" w:rsidR="00160C5A" w:rsidRPr="005A07AC" w:rsidRDefault="00160C5A" w:rsidP="00BB6FE2">
      <w:pPr>
        <w:spacing w:line="360" w:lineRule="auto"/>
        <w:ind w:left="1800" w:hanging="1260"/>
        <w:jc w:val="both"/>
        <w:rPr>
          <w:rFonts w:ascii="Arial" w:hAnsi="Arial" w:cs="Arial"/>
          <w:sz w:val="22"/>
          <w:szCs w:val="22"/>
          <w:lang w:val="en-ZA"/>
        </w:rPr>
      </w:pPr>
      <w:r w:rsidRPr="005A07AC">
        <w:rPr>
          <w:rFonts w:ascii="Arial" w:hAnsi="Arial" w:cs="Arial"/>
          <w:sz w:val="22"/>
          <w:szCs w:val="22"/>
          <w:lang w:val="en-ZA"/>
        </w:rPr>
        <w:t xml:space="preserve">Figure </w:t>
      </w:r>
      <w:r w:rsidR="00FA1245" w:rsidRPr="005A07AC">
        <w:rPr>
          <w:rFonts w:ascii="Arial" w:hAnsi="Arial" w:cs="Arial"/>
          <w:sz w:val="22"/>
          <w:szCs w:val="22"/>
          <w:lang w:val="en-ZA"/>
        </w:rPr>
        <w:t>14</w:t>
      </w:r>
      <w:r w:rsidRPr="005A07AC">
        <w:rPr>
          <w:rFonts w:ascii="Arial" w:hAnsi="Arial" w:cs="Arial"/>
          <w:sz w:val="22"/>
          <w:szCs w:val="22"/>
          <w:lang w:val="en-ZA"/>
        </w:rPr>
        <w:t xml:space="preserve"> </w:t>
      </w:r>
      <w:r w:rsidRPr="005A07AC">
        <w:rPr>
          <w:rFonts w:ascii="Arial" w:hAnsi="Arial" w:cs="Arial"/>
          <w:sz w:val="22"/>
          <w:szCs w:val="22"/>
          <w:lang w:val="en-ZA"/>
        </w:rPr>
        <w:tab/>
        <w:t>illustrates an example of a computing device in which various aspects of the disclosure may be implemented</w:t>
      </w:r>
      <w:r w:rsidR="0054387B" w:rsidRPr="005A07AC">
        <w:rPr>
          <w:rFonts w:ascii="Arial" w:hAnsi="Arial" w:cs="Arial"/>
          <w:sz w:val="22"/>
          <w:szCs w:val="22"/>
          <w:lang w:val="en-ZA"/>
        </w:rPr>
        <w:t>.</w:t>
      </w:r>
    </w:p>
    <w:p w14:paraId="624932F2" w14:textId="77777777" w:rsidR="001625F6" w:rsidRPr="005A07AC" w:rsidRDefault="001625F6" w:rsidP="0013508F">
      <w:pPr>
        <w:spacing w:line="360" w:lineRule="auto"/>
        <w:jc w:val="both"/>
        <w:rPr>
          <w:rFonts w:ascii="Arial" w:hAnsi="Arial" w:cs="Arial"/>
          <w:sz w:val="22"/>
          <w:szCs w:val="22"/>
          <w:lang w:val="en-ZA"/>
        </w:rPr>
      </w:pPr>
    </w:p>
    <w:p w14:paraId="2D346A72" w14:textId="77777777" w:rsidR="007F7BBF" w:rsidRPr="005A07AC" w:rsidRDefault="007F7BBF" w:rsidP="00BB6FE2">
      <w:pPr>
        <w:spacing w:line="360" w:lineRule="auto"/>
        <w:ind w:left="1800" w:hanging="1260"/>
        <w:jc w:val="both"/>
        <w:rPr>
          <w:rStyle w:val="LineNumber"/>
          <w:rFonts w:cs="Arial"/>
          <w:sz w:val="22"/>
          <w:szCs w:val="22"/>
        </w:rPr>
      </w:pPr>
    </w:p>
    <w:p w14:paraId="4EE46CE8" w14:textId="77777777" w:rsidR="001625F6" w:rsidRPr="005A07AC" w:rsidRDefault="001625F6" w:rsidP="00BB6FE2">
      <w:pPr>
        <w:spacing w:line="360" w:lineRule="auto"/>
        <w:jc w:val="both"/>
        <w:rPr>
          <w:rFonts w:ascii="Arial" w:hAnsi="Arial" w:cs="Arial"/>
          <w:b/>
          <w:sz w:val="22"/>
          <w:szCs w:val="22"/>
          <w:lang w:val="en-ZA"/>
        </w:rPr>
      </w:pPr>
      <w:r w:rsidRPr="005A07AC">
        <w:rPr>
          <w:rFonts w:ascii="Arial" w:hAnsi="Arial" w:cs="Arial"/>
          <w:b/>
          <w:sz w:val="22"/>
          <w:szCs w:val="22"/>
          <w:lang w:val="en-ZA"/>
        </w:rPr>
        <w:t>DETAILED DESCRIPTION WITH REFERENCE TO THE DRAWINGS</w:t>
      </w:r>
    </w:p>
    <w:p w14:paraId="2C32E3CA" w14:textId="77777777" w:rsidR="001625F6" w:rsidRPr="005A07AC" w:rsidRDefault="001625F6" w:rsidP="00BB6FE2">
      <w:pPr>
        <w:spacing w:line="360" w:lineRule="auto"/>
        <w:jc w:val="both"/>
        <w:rPr>
          <w:rFonts w:ascii="Arial" w:hAnsi="Arial" w:cs="Arial"/>
          <w:sz w:val="22"/>
          <w:szCs w:val="22"/>
          <w:lang w:val="en-ZA"/>
        </w:rPr>
      </w:pPr>
    </w:p>
    <w:p w14:paraId="00A1B898" w14:textId="7C344CEF" w:rsidR="006B6498" w:rsidRPr="005A07AC" w:rsidRDefault="006B6498" w:rsidP="00BB6FE2">
      <w:pPr>
        <w:spacing w:line="360" w:lineRule="auto"/>
        <w:jc w:val="both"/>
        <w:rPr>
          <w:rFonts w:ascii="Arial" w:hAnsi="Arial" w:cs="Arial"/>
          <w:sz w:val="22"/>
          <w:szCs w:val="22"/>
          <w:lang w:val="en-ZA"/>
        </w:rPr>
      </w:pPr>
      <w:r w:rsidRPr="005A07AC">
        <w:rPr>
          <w:rFonts w:ascii="Arial" w:hAnsi="Arial" w:cs="Arial"/>
          <w:sz w:val="22"/>
          <w:szCs w:val="22"/>
          <w:lang w:val="en-ZA"/>
        </w:rPr>
        <w:t>Images may be taken of the Earth’s surface in the form of digital source images</w:t>
      </w:r>
      <w:r w:rsidR="001F2B49" w:rsidRPr="005A07AC">
        <w:rPr>
          <w:rFonts w:ascii="Arial" w:hAnsi="Arial" w:cs="Arial"/>
          <w:sz w:val="22"/>
          <w:szCs w:val="22"/>
          <w:lang w:val="en-ZA"/>
        </w:rPr>
        <w:t xml:space="preserve"> referred to as surface images</w:t>
      </w:r>
      <w:r w:rsidRPr="005A07AC">
        <w:rPr>
          <w:rFonts w:ascii="Arial" w:hAnsi="Arial" w:cs="Arial"/>
          <w:sz w:val="22"/>
          <w:szCs w:val="22"/>
          <w:lang w:val="en-ZA"/>
        </w:rPr>
        <w:t xml:space="preserve">.  </w:t>
      </w:r>
      <w:r w:rsidR="00370E88">
        <w:rPr>
          <w:rFonts w:ascii="Arial" w:hAnsi="Arial" w:cs="Arial"/>
          <w:sz w:val="22"/>
          <w:szCs w:val="22"/>
          <w:lang w:val="en-ZA"/>
        </w:rPr>
        <w:t>The surface images may include images of the surface of the Earth</w:t>
      </w:r>
      <w:ins w:id="29" w:author="Anna Tomlinson" w:date="2016-09-22T15:43:00Z">
        <w:r w:rsidR="00185338">
          <w:rPr>
            <w:rFonts w:ascii="Arial" w:hAnsi="Arial" w:cs="Arial"/>
            <w:sz w:val="22"/>
            <w:szCs w:val="22"/>
            <w:lang w:val="en-ZA"/>
          </w:rPr>
          <w:t xml:space="preserve"> including ocean or vegetation surfaces,</w:t>
        </w:r>
      </w:ins>
      <w:r w:rsidR="00370E88">
        <w:rPr>
          <w:rFonts w:ascii="Arial" w:hAnsi="Arial" w:cs="Arial"/>
          <w:sz w:val="22"/>
          <w:szCs w:val="22"/>
          <w:lang w:val="en-ZA"/>
        </w:rPr>
        <w:t xml:space="preserve"> or </w:t>
      </w:r>
      <w:ins w:id="30" w:author="Anna Tomlinson" w:date="2016-09-22T15:43:00Z">
        <w:r w:rsidR="00185338">
          <w:rPr>
            <w:rFonts w:ascii="Arial" w:hAnsi="Arial" w:cs="Arial"/>
            <w:sz w:val="22"/>
            <w:szCs w:val="22"/>
            <w:lang w:val="en-ZA"/>
          </w:rPr>
          <w:t xml:space="preserve">the surface of </w:t>
        </w:r>
      </w:ins>
      <w:r w:rsidR="00370E88">
        <w:rPr>
          <w:rFonts w:ascii="Arial" w:hAnsi="Arial" w:cs="Arial"/>
          <w:sz w:val="22"/>
          <w:szCs w:val="22"/>
          <w:lang w:val="en-ZA"/>
        </w:rPr>
        <w:t xml:space="preserve">other </w:t>
      </w:r>
      <w:del w:id="31" w:author="Anna Tomlinson" w:date="2016-09-22T15:43:00Z">
        <w:r w:rsidR="00370E88" w:rsidDel="00185338">
          <w:rPr>
            <w:rFonts w:ascii="Arial" w:hAnsi="Arial" w:cs="Arial"/>
            <w:sz w:val="22"/>
            <w:szCs w:val="22"/>
            <w:lang w:val="en-ZA"/>
          </w:rPr>
          <w:delText xml:space="preserve">celestial </w:delText>
        </w:r>
      </w:del>
      <w:r w:rsidR="00370E88">
        <w:rPr>
          <w:rFonts w:ascii="Arial" w:hAnsi="Arial" w:cs="Arial"/>
          <w:sz w:val="22"/>
          <w:szCs w:val="22"/>
          <w:lang w:val="en-ZA"/>
        </w:rPr>
        <w:t xml:space="preserve">bodies.  </w:t>
      </w:r>
      <w:r w:rsidRPr="005A07AC">
        <w:rPr>
          <w:rFonts w:ascii="Arial" w:hAnsi="Arial" w:cs="Arial"/>
          <w:sz w:val="22"/>
          <w:szCs w:val="22"/>
          <w:lang w:val="en-ZA"/>
        </w:rPr>
        <w:t xml:space="preserve">Such </w:t>
      </w:r>
      <w:r w:rsidR="001F2B49" w:rsidRPr="005A07AC">
        <w:rPr>
          <w:rFonts w:ascii="Arial" w:hAnsi="Arial" w:cs="Arial"/>
          <w:sz w:val="22"/>
          <w:szCs w:val="22"/>
          <w:lang w:val="en-ZA"/>
        </w:rPr>
        <w:t xml:space="preserve">surface </w:t>
      </w:r>
      <w:r w:rsidRPr="005A07AC">
        <w:rPr>
          <w:rFonts w:ascii="Arial" w:hAnsi="Arial" w:cs="Arial"/>
          <w:sz w:val="22"/>
          <w:szCs w:val="22"/>
          <w:lang w:val="en-ZA"/>
        </w:rPr>
        <w:t>images may be obtained by aerial imagery or satellite imagery</w:t>
      </w:r>
      <w:r w:rsidR="001F2B49" w:rsidRPr="005A07AC">
        <w:rPr>
          <w:rFonts w:ascii="Arial" w:hAnsi="Arial" w:cs="Arial"/>
          <w:sz w:val="22"/>
          <w:szCs w:val="22"/>
          <w:lang w:val="en-ZA"/>
        </w:rPr>
        <w:t xml:space="preserve"> and may be high resolution</w:t>
      </w:r>
      <w:r w:rsidRPr="005A07AC">
        <w:rPr>
          <w:rFonts w:ascii="Arial" w:hAnsi="Arial" w:cs="Arial"/>
          <w:sz w:val="22"/>
          <w:szCs w:val="22"/>
          <w:lang w:val="en-ZA"/>
        </w:rPr>
        <w:t xml:space="preserve">.  </w:t>
      </w:r>
      <w:r w:rsidR="006D767B" w:rsidRPr="005A07AC">
        <w:rPr>
          <w:rFonts w:ascii="Arial" w:hAnsi="Arial" w:cs="Arial"/>
          <w:sz w:val="22"/>
          <w:szCs w:val="22"/>
        </w:rPr>
        <w:t xml:space="preserve">Mosaicking multiple </w:t>
      </w:r>
      <w:r w:rsidR="001F2B49" w:rsidRPr="005A07AC">
        <w:rPr>
          <w:rFonts w:ascii="Arial" w:hAnsi="Arial" w:cs="Arial"/>
          <w:sz w:val="22"/>
          <w:szCs w:val="22"/>
        </w:rPr>
        <w:t>surface</w:t>
      </w:r>
      <w:r w:rsidR="006D767B" w:rsidRPr="005A07AC">
        <w:rPr>
          <w:rFonts w:ascii="Arial" w:hAnsi="Arial" w:cs="Arial"/>
          <w:sz w:val="22"/>
          <w:szCs w:val="22"/>
        </w:rPr>
        <w:t xml:space="preserve"> images to cover an area results in </w:t>
      </w:r>
      <w:r w:rsidR="001F2B49" w:rsidRPr="005A07AC">
        <w:rPr>
          <w:rFonts w:ascii="Arial" w:hAnsi="Arial" w:cs="Arial"/>
          <w:sz w:val="22"/>
          <w:szCs w:val="22"/>
        </w:rPr>
        <w:t>radiometric variation over temporal and spatial</w:t>
      </w:r>
      <w:r w:rsidR="006D767B" w:rsidRPr="005A07AC">
        <w:rPr>
          <w:rFonts w:ascii="Arial" w:hAnsi="Arial" w:cs="Arial"/>
          <w:sz w:val="22"/>
          <w:szCs w:val="22"/>
        </w:rPr>
        <w:t xml:space="preserve"> </w:t>
      </w:r>
      <w:r w:rsidR="001F2B49" w:rsidRPr="005A07AC">
        <w:rPr>
          <w:rFonts w:ascii="Arial" w:hAnsi="Arial" w:cs="Arial"/>
          <w:sz w:val="22"/>
          <w:szCs w:val="22"/>
        </w:rPr>
        <w:t xml:space="preserve">extents.  While very high resolution (VHR) aerial imagery holds great potential for quantitative remote sensing, its use has been limited by the unwanted radiometric variation over </w:t>
      </w:r>
      <w:r w:rsidR="001F2B49" w:rsidRPr="005A07AC">
        <w:rPr>
          <w:rFonts w:ascii="Arial" w:hAnsi="Arial" w:cs="Arial"/>
          <w:sz w:val="22"/>
          <w:szCs w:val="22"/>
        </w:rPr>
        <w:lastRenderedPageBreak/>
        <w:t xml:space="preserve">temporal and spatial extents.  </w:t>
      </w:r>
      <w:r w:rsidR="00B54B39" w:rsidRPr="005A07AC">
        <w:rPr>
          <w:rFonts w:ascii="Arial" w:hAnsi="Arial" w:cs="Arial"/>
          <w:sz w:val="22"/>
          <w:szCs w:val="22"/>
        </w:rPr>
        <w:t xml:space="preserve"> The described method and system generate radiometrically corrected surface images by using a reference image.</w:t>
      </w:r>
    </w:p>
    <w:p w14:paraId="14906CA0" w14:textId="77777777" w:rsidR="006B6498" w:rsidRPr="005A07AC" w:rsidRDefault="006B6498" w:rsidP="006B6498">
      <w:pPr>
        <w:spacing w:line="360" w:lineRule="auto"/>
        <w:rPr>
          <w:rFonts w:ascii="Arial" w:eastAsia="Times New Roman" w:hAnsi="Arial" w:cs="Arial"/>
          <w:sz w:val="22"/>
          <w:szCs w:val="22"/>
          <w:shd w:val="clear" w:color="auto" w:fill="FFFFFF"/>
          <w:lang w:eastAsia="en-GB"/>
        </w:rPr>
      </w:pPr>
    </w:p>
    <w:p w14:paraId="5CD5D932" w14:textId="5C627F4B" w:rsidR="006B6498" w:rsidRPr="005A07AC" w:rsidRDefault="001F2B49" w:rsidP="00377289">
      <w:pPr>
        <w:spacing w:line="360" w:lineRule="auto"/>
        <w:jc w:val="both"/>
        <w:rPr>
          <w:rFonts w:ascii="Arial" w:eastAsia="Times New Roman" w:hAnsi="Arial" w:cs="Arial"/>
          <w:sz w:val="22"/>
          <w:szCs w:val="22"/>
          <w:shd w:val="clear" w:color="auto" w:fill="FFFFFF"/>
          <w:lang w:eastAsia="en-GB"/>
        </w:rPr>
      </w:pPr>
      <w:r w:rsidRPr="005A07AC">
        <w:rPr>
          <w:rFonts w:ascii="Arial" w:eastAsia="Times New Roman" w:hAnsi="Arial" w:cs="Arial"/>
          <w:sz w:val="22"/>
          <w:szCs w:val="22"/>
          <w:shd w:val="clear" w:color="auto" w:fill="FFFFFF"/>
          <w:lang w:eastAsia="en-GB"/>
        </w:rPr>
        <w:t>The surface images may be</w:t>
      </w:r>
      <w:r w:rsidR="006B6498" w:rsidRPr="005A07AC">
        <w:rPr>
          <w:rFonts w:ascii="Arial" w:eastAsia="Times New Roman" w:hAnsi="Arial" w:cs="Arial"/>
          <w:sz w:val="22"/>
          <w:szCs w:val="22"/>
          <w:shd w:val="clear" w:color="auto" w:fill="FFFFFF"/>
          <w:lang w:eastAsia="en-GB"/>
        </w:rPr>
        <w:t xml:space="preserve"> digital image</w:t>
      </w:r>
      <w:r w:rsidRPr="005A07AC">
        <w:rPr>
          <w:rFonts w:ascii="Arial" w:eastAsia="Times New Roman" w:hAnsi="Arial" w:cs="Arial"/>
          <w:sz w:val="22"/>
          <w:szCs w:val="22"/>
          <w:shd w:val="clear" w:color="auto" w:fill="FFFFFF"/>
          <w:lang w:eastAsia="en-GB"/>
        </w:rPr>
        <w:t>s each comprising</w:t>
      </w:r>
      <w:r w:rsidR="006B6498" w:rsidRPr="005A07AC">
        <w:rPr>
          <w:rFonts w:ascii="Arial" w:eastAsia="Times New Roman" w:hAnsi="Arial" w:cs="Arial"/>
          <w:sz w:val="22"/>
          <w:szCs w:val="22"/>
          <w:shd w:val="clear" w:color="auto" w:fill="FFFFFF"/>
          <w:lang w:eastAsia="en-GB"/>
        </w:rPr>
        <w:t xml:space="preserve"> a two dimensional array of individual picture elements called </w:t>
      </w:r>
      <w:r w:rsidR="006B6498" w:rsidRPr="005A07AC">
        <w:rPr>
          <w:rFonts w:ascii="Arial" w:eastAsia="Times New Roman" w:hAnsi="Arial" w:cs="Arial"/>
          <w:bCs/>
          <w:sz w:val="22"/>
          <w:szCs w:val="22"/>
          <w:shd w:val="clear" w:color="auto" w:fill="FFFFFF"/>
          <w:lang w:eastAsia="en-GB"/>
        </w:rPr>
        <w:t>pixels</w:t>
      </w:r>
      <w:r w:rsidR="006B6498" w:rsidRPr="005A07AC">
        <w:rPr>
          <w:rFonts w:ascii="Arial" w:eastAsia="Times New Roman" w:hAnsi="Arial" w:cs="Arial"/>
          <w:sz w:val="22"/>
          <w:szCs w:val="22"/>
          <w:shd w:val="clear" w:color="auto" w:fill="FFFFFF"/>
          <w:lang w:eastAsia="en-GB"/>
        </w:rPr>
        <w:t xml:space="preserve"> arranged in columns and rows. </w:t>
      </w:r>
      <w:r w:rsidRPr="005A07AC">
        <w:rPr>
          <w:rFonts w:ascii="Arial" w:eastAsia="Times New Roman" w:hAnsi="Arial" w:cs="Arial"/>
          <w:sz w:val="22"/>
          <w:szCs w:val="22"/>
          <w:shd w:val="clear" w:color="auto" w:fill="FFFFFF"/>
          <w:lang w:eastAsia="en-GB"/>
        </w:rPr>
        <w:t xml:space="preserve"> </w:t>
      </w:r>
      <w:r w:rsidR="006B6498" w:rsidRPr="005A07AC">
        <w:rPr>
          <w:rFonts w:ascii="Arial" w:eastAsia="Times New Roman" w:hAnsi="Arial" w:cs="Arial"/>
          <w:sz w:val="22"/>
          <w:szCs w:val="22"/>
          <w:shd w:val="clear" w:color="auto" w:fill="FFFFFF"/>
          <w:lang w:eastAsia="en-GB"/>
        </w:rPr>
        <w:t xml:space="preserve">Each pixel represents an area on the Earth's surface. </w:t>
      </w:r>
      <w:r w:rsidRPr="005A07AC">
        <w:rPr>
          <w:rFonts w:ascii="Arial" w:eastAsia="Times New Roman" w:hAnsi="Arial" w:cs="Arial"/>
          <w:sz w:val="22"/>
          <w:szCs w:val="22"/>
          <w:shd w:val="clear" w:color="auto" w:fill="FFFFFF"/>
          <w:lang w:eastAsia="en-GB"/>
        </w:rPr>
        <w:t xml:space="preserve"> </w:t>
      </w:r>
      <w:r w:rsidR="006B6498" w:rsidRPr="005A07AC">
        <w:rPr>
          <w:rFonts w:ascii="Arial" w:eastAsia="Times New Roman" w:hAnsi="Arial" w:cs="Arial"/>
          <w:sz w:val="22"/>
          <w:szCs w:val="22"/>
          <w:shd w:val="clear" w:color="auto" w:fill="FFFFFF"/>
          <w:lang w:eastAsia="en-GB"/>
        </w:rPr>
        <w:t xml:space="preserve">A pixel has an </w:t>
      </w:r>
      <w:r w:rsidR="006B6498" w:rsidRPr="005A07AC">
        <w:rPr>
          <w:rFonts w:ascii="Arial" w:eastAsia="Times New Roman" w:hAnsi="Arial" w:cs="Arial"/>
          <w:bCs/>
          <w:sz w:val="22"/>
          <w:szCs w:val="22"/>
          <w:shd w:val="clear" w:color="auto" w:fill="FFFFFF"/>
          <w:lang w:eastAsia="en-GB"/>
        </w:rPr>
        <w:t>intensity</w:t>
      </w:r>
      <w:r w:rsidR="006B6498" w:rsidRPr="005A07AC">
        <w:rPr>
          <w:rFonts w:ascii="Arial" w:eastAsia="Times New Roman" w:hAnsi="Arial" w:cs="Arial"/>
          <w:sz w:val="22"/>
          <w:szCs w:val="22"/>
          <w:shd w:val="clear" w:color="auto" w:fill="FFFFFF"/>
          <w:lang w:eastAsia="en-GB"/>
        </w:rPr>
        <w:t xml:space="preserve"> value and a </w:t>
      </w:r>
      <w:r w:rsidR="006B6498" w:rsidRPr="005A07AC">
        <w:rPr>
          <w:rFonts w:ascii="Arial" w:eastAsia="Times New Roman" w:hAnsi="Arial" w:cs="Arial"/>
          <w:bCs/>
          <w:sz w:val="22"/>
          <w:szCs w:val="22"/>
          <w:shd w:val="clear" w:color="auto" w:fill="FFFFFF"/>
          <w:lang w:eastAsia="en-GB"/>
        </w:rPr>
        <w:t>location address</w:t>
      </w:r>
      <w:r w:rsidR="006B6498" w:rsidRPr="005A07AC">
        <w:rPr>
          <w:rFonts w:ascii="Arial" w:eastAsia="Times New Roman" w:hAnsi="Arial" w:cs="Arial"/>
          <w:sz w:val="22"/>
          <w:szCs w:val="22"/>
          <w:shd w:val="clear" w:color="auto" w:fill="FFFFFF"/>
          <w:lang w:eastAsia="en-GB"/>
        </w:rPr>
        <w:t xml:space="preserve"> in the two dimensional image.</w:t>
      </w:r>
      <w:r w:rsidRPr="005A07AC">
        <w:rPr>
          <w:rFonts w:ascii="Arial" w:eastAsia="Times New Roman" w:hAnsi="Arial" w:cs="Arial"/>
          <w:sz w:val="22"/>
          <w:szCs w:val="22"/>
          <w:shd w:val="clear" w:color="auto" w:fill="FFFFFF"/>
          <w:lang w:eastAsia="en-GB"/>
        </w:rPr>
        <w:t xml:space="preserve">  </w:t>
      </w:r>
      <w:r w:rsidR="006B6498" w:rsidRPr="005A07AC">
        <w:rPr>
          <w:rFonts w:ascii="Arial" w:eastAsia="Times New Roman" w:hAnsi="Arial" w:cs="Arial"/>
          <w:sz w:val="22"/>
          <w:szCs w:val="22"/>
          <w:lang w:eastAsia="en-GB"/>
        </w:rPr>
        <w:t xml:space="preserve">The </w:t>
      </w:r>
      <w:r w:rsidR="006B6498" w:rsidRPr="005A07AC">
        <w:rPr>
          <w:rFonts w:ascii="Arial" w:eastAsia="Times New Roman" w:hAnsi="Arial" w:cs="Arial"/>
          <w:bCs/>
          <w:sz w:val="22"/>
          <w:szCs w:val="22"/>
          <w:lang w:eastAsia="en-GB"/>
        </w:rPr>
        <w:t>intensity value</w:t>
      </w:r>
      <w:r w:rsidR="006B6498" w:rsidRPr="005A07AC">
        <w:rPr>
          <w:rFonts w:ascii="Arial" w:eastAsia="Times New Roman" w:hAnsi="Arial" w:cs="Arial"/>
          <w:sz w:val="22"/>
          <w:szCs w:val="22"/>
          <w:lang w:eastAsia="en-GB"/>
        </w:rPr>
        <w:t xml:space="preserve"> represents the measured physical quantity such as the solar radiance in a given wavelength band reflected from the ground, emitted infrared radiation or backscattered radar intensity.  This value is normally the average value for the whole ground area covered by the pixel.  The </w:t>
      </w:r>
      <w:r w:rsidR="006B6498" w:rsidRPr="005A07AC">
        <w:rPr>
          <w:rFonts w:ascii="Arial" w:eastAsia="Times New Roman" w:hAnsi="Arial" w:cs="Arial"/>
          <w:bCs/>
          <w:sz w:val="22"/>
          <w:szCs w:val="22"/>
          <w:lang w:eastAsia="en-GB"/>
        </w:rPr>
        <w:t>intensity</w:t>
      </w:r>
      <w:r w:rsidR="006B6498" w:rsidRPr="005A07AC">
        <w:rPr>
          <w:rFonts w:ascii="Arial" w:eastAsia="Times New Roman" w:hAnsi="Arial" w:cs="Arial"/>
          <w:sz w:val="22"/>
          <w:szCs w:val="22"/>
          <w:lang w:eastAsia="en-GB"/>
        </w:rPr>
        <w:t xml:space="preserve"> of a pixel is digitized and recorded as a digital number.  Due to the finite storage capacity, a digital number is stored with a finite number of bits (binary digits).  The number of bits determine the </w:t>
      </w:r>
      <w:r w:rsidR="006B6498" w:rsidRPr="005A07AC">
        <w:rPr>
          <w:rFonts w:ascii="Arial" w:eastAsia="Times New Roman" w:hAnsi="Arial" w:cs="Arial"/>
          <w:bCs/>
          <w:sz w:val="22"/>
          <w:szCs w:val="22"/>
          <w:lang w:eastAsia="en-GB"/>
        </w:rPr>
        <w:t>radiometric resolution</w:t>
      </w:r>
      <w:r w:rsidR="006B6498" w:rsidRPr="005A07AC">
        <w:rPr>
          <w:rFonts w:ascii="Arial" w:eastAsia="Times New Roman" w:hAnsi="Arial" w:cs="Arial"/>
          <w:sz w:val="22"/>
          <w:szCs w:val="22"/>
          <w:lang w:eastAsia="en-GB"/>
        </w:rPr>
        <w:t xml:space="preserve"> of the image.  </w:t>
      </w:r>
      <w:r w:rsidR="006B6498" w:rsidRPr="005A07AC">
        <w:rPr>
          <w:rFonts w:ascii="Arial" w:hAnsi="Arial" w:cs="Arial"/>
          <w:sz w:val="22"/>
          <w:szCs w:val="22"/>
          <w:shd w:val="clear" w:color="auto" w:fill="FFFFFF"/>
        </w:rPr>
        <w:t>The</w:t>
      </w:r>
      <w:r w:rsidR="006B6498" w:rsidRPr="005A07AC">
        <w:rPr>
          <w:rStyle w:val="apple-converted-space"/>
          <w:rFonts w:ascii="Arial" w:hAnsi="Arial" w:cs="Arial"/>
          <w:sz w:val="22"/>
          <w:szCs w:val="22"/>
          <w:shd w:val="clear" w:color="auto" w:fill="FFFFFF"/>
        </w:rPr>
        <w:t xml:space="preserve"> </w:t>
      </w:r>
      <w:r w:rsidR="006B6498" w:rsidRPr="005A07AC">
        <w:rPr>
          <w:rFonts w:ascii="Arial" w:hAnsi="Arial" w:cs="Arial"/>
          <w:bCs/>
          <w:sz w:val="22"/>
          <w:szCs w:val="22"/>
          <w:shd w:val="clear" w:color="auto" w:fill="FFFFFF"/>
        </w:rPr>
        <w:t>address</w:t>
      </w:r>
      <w:r w:rsidR="006B6498" w:rsidRPr="005A07AC">
        <w:rPr>
          <w:rStyle w:val="apple-converted-space"/>
          <w:rFonts w:ascii="Arial" w:hAnsi="Arial" w:cs="Arial"/>
          <w:sz w:val="22"/>
          <w:szCs w:val="22"/>
          <w:shd w:val="clear" w:color="auto" w:fill="FFFFFF"/>
        </w:rPr>
        <w:t xml:space="preserve"> </w:t>
      </w:r>
      <w:r w:rsidR="006B6498" w:rsidRPr="005A07AC">
        <w:rPr>
          <w:rFonts w:ascii="Arial" w:hAnsi="Arial" w:cs="Arial"/>
          <w:sz w:val="22"/>
          <w:szCs w:val="22"/>
          <w:shd w:val="clear" w:color="auto" w:fill="FFFFFF"/>
        </w:rPr>
        <w:t>of a pixel is denoted by its row and column coordinates in the two-dimensional image. There is a one-to-one correspondence between the column-row address of a pixel and the geographical coordinates (e.g. Longitude, latitude) of the imaged location.</w:t>
      </w:r>
    </w:p>
    <w:p w14:paraId="0C3909D0" w14:textId="77777777" w:rsidR="006B6498" w:rsidRPr="005A07AC" w:rsidRDefault="006B6498" w:rsidP="006B6498">
      <w:pPr>
        <w:spacing w:line="360" w:lineRule="auto"/>
        <w:rPr>
          <w:rFonts w:ascii="Arial" w:hAnsi="Arial" w:cs="Arial"/>
          <w:sz w:val="22"/>
          <w:szCs w:val="22"/>
          <w:shd w:val="clear" w:color="auto" w:fill="FFFFFF"/>
        </w:rPr>
      </w:pPr>
    </w:p>
    <w:p w14:paraId="2515B496" w14:textId="2234FFD1" w:rsidR="006B6498" w:rsidRPr="005A07AC" w:rsidRDefault="001F2B49" w:rsidP="006B6498">
      <w:pPr>
        <w:spacing w:line="360" w:lineRule="auto"/>
        <w:rPr>
          <w:rFonts w:ascii="Arial" w:eastAsia="Times New Roman" w:hAnsi="Arial" w:cs="Arial"/>
          <w:sz w:val="22"/>
          <w:szCs w:val="22"/>
          <w:shd w:val="clear" w:color="auto" w:fill="FFFFFF"/>
          <w:lang w:eastAsia="en-GB"/>
        </w:rPr>
      </w:pPr>
      <w:r w:rsidRPr="005A07AC">
        <w:rPr>
          <w:rFonts w:ascii="Arial" w:eastAsia="Times New Roman" w:hAnsi="Arial" w:cs="Arial"/>
          <w:sz w:val="22"/>
          <w:szCs w:val="22"/>
          <w:shd w:val="clear" w:color="auto" w:fill="FFFFFF"/>
          <w:lang w:eastAsia="en-GB"/>
        </w:rPr>
        <w:t>The surface images may be</w:t>
      </w:r>
      <w:r w:rsidR="006B6498" w:rsidRPr="005A07AC">
        <w:rPr>
          <w:rFonts w:ascii="Arial" w:eastAsia="Times New Roman" w:hAnsi="Arial" w:cs="Arial"/>
          <w:sz w:val="22"/>
          <w:szCs w:val="22"/>
          <w:shd w:val="clear" w:color="auto" w:fill="FFFFFF"/>
          <w:lang w:eastAsia="en-GB"/>
        </w:rPr>
        <w:t xml:space="preserve"> multispectral image</w:t>
      </w:r>
      <w:r w:rsidRPr="005A07AC">
        <w:rPr>
          <w:rFonts w:ascii="Arial" w:eastAsia="Times New Roman" w:hAnsi="Arial" w:cs="Arial"/>
          <w:sz w:val="22"/>
          <w:szCs w:val="22"/>
          <w:shd w:val="clear" w:color="auto" w:fill="FFFFFF"/>
          <w:lang w:eastAsia="en-GB"/>
        </w:rPr>
        <w:t>s consisting</w:t>
      </w:r>
      <w:r w:rsidR="006B6498" w:rsidRPr="005A07AC">
        <w:rPr>
          <w:rFonts w:ascii="Arial" w:eastAsia="Times New Roman" w:hAnsi="Arial" w:cs="Arial"/>
          <w:sz w:val="22"/>
          <w:szCs w:val="22"/>
          <w:shd w:val="clear" w:color="auto" w:fill="FFFFFF"/>
          <w:lang w:eastAsia="en-GB"/>
        </w:rPr>
        <w:t xml:space="preserve"> of a few image layers, each layer represents an image acquired at a particular wavelength band.  </w:t>
      </w:r>
    </w:p>
    <w:p w14:paraId="26BA65A6" w14:textId="77777777" w:rsidR="006B6498" w:rsidRPr="005A07AC" w:rsidRDefault="006B6498" w:rsidP="00BB6FE2">
      <w:pPr>
        <w:spacing w:line="360" w:lineRule="auto"/>
        <w:jc w:val="both"/>
        <w:rPr>
          <w:rFonts w:ascii="Arial" w:hAnsi="Arial" w:cs="Arial"/>
          <w:sz w:val="22"/>
          <w:szCs w:val="22"/>
          <w:lang w:val="en-ZA"/>
        </w:rPr>
      </w:pPr>
    </w:p>
    <w:p w14:paraId="2B3F4865" w14:textId="360313EA" w:rsidR="001F2B49" w:rsidRPr="005A07AC" w:rsidRDefault="006B6498" w:rsidP="001F2B49">
      <w:pPr>
        <w:spacing w:line="360" w:lineRule="auto"/>
        <w:jc w:val="both"/>
        <w:rPr>
          <w:rFonts w:ascii="Arial" w:hAnsi="Arial" w:cs="Arial"/>
          <w:sz w:val="22"/>
          <w:szCs w:val="22"/>
        </w:rPr>
      </w:pPr>
      <w:r w:rsidRPr="005A07AC">
        <w:rPr>
          <w:rFonts w:ascii="Arial" w:hAnsi="Arial" w:cs="Arial"/>
          <w:sz w:val="22"/>
          <w:szCs w:val="22"/>
          <w:lang w:val="en-ZA"/>
        </w:rPr>
        <w:t>A reference image may be obtained</w:t>
      </w:r>
      <w:r w:rsidR="006D767B" w:rsidRPr="005A07AC">
        <w:rPr>
          <w:rFonts w:ascii="Arial" w:hAnsi="Arial" w:cs="Arial"/>
          <w:sz w:val="22"/>
          <w:szCs w:val="22"/>
          <w:lang w:val="en-ZA"/>
        </w:rPr>
        <w:t xml:space="preserve"> which has been corrected for atmospheric and bidirectional reflectance distribution function (BRDF) effects.  For example, this may be a satellite image which may have cover a greater area than the </w:t>
      </w:r>
      <w:r w:rsidR="001F2B49" w:rsidRPr="005A07AC">
        <w:rPr>
          <w:rFonts w:ascii="Arial" w:hAnsi="Arial" w:cs="Arial"/>
          <w:sz w:val="22"/>
          <w:szCs w:val="22"/>
          <w:lang w:val="en-ZA"/>
        </w:rPr>
        <w:t>surface</w:t>
      </w:r>
      <w:r w:rsidR="006D767B" w:rsidRPr="005A07AC">
        <w:rPr>
          <w:rFonts w:ascii="Arial" w:hAnsi="Arial" w:cs="Arial"/>
          <w:sz w:val="22"/>
          <w:szCs w:val="22"/>
          <w:lang w:val="en-ZA"/>
        </w:rPr>
        <w:t xml:space="preserve"> images</w:t>
      </w:r>
      <w:r w:rsidR="001F2B49" w:rsidRPr="005A07AC">
        <w:rPr>
          <w:rFonts w:ascii="Arial" w:hAnsi="Arial" w:cs="Arial"/>
          <w:sz w:val="22"/>
          <w:szCs w:val="22"/>
          <w:lang w:val="en-ZA"/>
        </w:rPr>
        <w:t xml:space="preserve"> and may be of a lower resolution than the surface images</w:t>
      </w:r>
      <w:r w:rsidR="006D767B" w:rsidRPr="005A07AC">
        <w:rPr>
          <w:rFonts w:ascii="Arial" w:hAnsi="Arial" w:cs="Arial"/>
          <w:sz w:val="22"/>
          <w:szCs w:val="22"/>
          <w:lang w:val="en-ZA"/>
        </w:rPr>
        <w:t>.</w:t>
      </w:r>
      <w:r w:rsidR="001F2B49" w:rsidRPr="005A07AC">
        <w:rPr>
          <w:rFonts w:ascii="Arial" w:hAnsi="Arial" w:cs="Arial"/>
          <w:sz w:val="22"/>
          <w:szCs w:val="22"/>
          <w:lang w:val="en-ZA"/>
        </w:rPr>
        <w:t xml:space="preserve">  In the described method and system, the reference image is used </w:t>
      </w:r>
      <w:r w:rsidR="00DA2E33" w:rsidRPr="005A07AC">
        <w:rPr>
          <w:rFonts w:ascii="Arial" w:hAnsi="Arial" w:cs="Arial"/>
          <w:sz w:val="22"/>
          <w:szCs w:val="22"/>
        </w:rPr>
        <w:t xml:space="preserve">for transforming digital numbers of </w:t>
      </w:r>
      <w:r w:rsidR="001F2B49" w:rsidRPr="005A07AC">
        <w:rPr>
          <w:rFonts w:ascii="Arial" w:hAnsi="Arial" w:cs="Arial"/>
          <w:sz w:val="22"/>
          <w:szCs w:val="22"/>
        </w:rPr>
        <w:t xml:space="preserve">the </w:t>
      </w:r>
      <w:r w:rsidR="0069320F" w:rsidRPr="005A07AC">
        <w:rPr>
          <w:rFonts w:ascii="Arial" w:hAnsi="Arial" w:cs="Arial"/>
          <w:sz w:val="22"/>
          <w:szCs w:val="22"/>
        </w:rPr>
        <w:t>surface</w:t>
      </w:r>
      <w:r w:rsidR="00DA2E33" w:rsidRPr="005A07AC">
        <w:rPr>
          <w:rFonts w:ascii="Arial" w:hAnsi="Arial" w:cs="Arial"/>
          <w:sz w:val="22"/>
          <w:szCs w:val="22"/>
        </w:rPr>
        <w:t xml:space="preserve"> images</w:t>
      </w:r>
      <w:r w:rsidR="0013508F" w:rsidRPr="005A07AC">
        <w:rPr>
          <w:rFonts w:ascii="Arial" w:hAnsi="Arial" w:cs="Arial"/>
          <w:sz w:val="22"/>
          <w:szCs w:val="22"/>
        </w:rPr>
        <w:t xml:space="preserve"> </w:t>
      </w:r>
      <w:r w:rsidR="00DA2E33" w:rsidRPr="005A07AC">
        <w:rPr>
          <w:rFonts w:ascii="Arial" w:hAnsi="Arial" w:cs="Arial"/>
          <w:sz w:val="22"/>
          <w:szCs w:val="22"/>
        </w:rPr>
        <w:t xml:space="preserve">to surface reflectance values. </w:t>
      </w:r>
      <w:r w:rsidR="001F2B49" w:rsidRPr="005A07AC">
        <w:rPr>
          <w:rFonts w:ascii="Arial" w:hAnsi="Arial" w:cs="Arial"/>
          <w:sz w:val="22"/>
          <w:szCs w:val="22"/>
        </w:rPr>
        <w:t xml:space="preserve"> The reference image may be a</w:t>
      </w:r>
      <w:r w:rsidR="00DA2E33" w:rsidRPr="005A07AC">
        <w:rPr>
          <w:rFonts w:ascii="Arial" w:hAnsi="Arial" w:cs="Arial"/>
          <w:sz w:val="22"/>
          <w:szCs w:val="22"/>
        </w:rPr>
        <w:t xml:space="preserve"> collocated and concurrent, well calibrated </w:t>
      </w:r>
      <w:r w:rsidR="0013508F" w:rsidRPr="005A07AC">
        <w:rPr>
          <w:rFonts w:ascii="Arial" w:hAnsi="Arial" w:cs="Arial"/>
          <w:sz w:val="22"/>
          <w:szCs w:val="22"/>
        </w:rPr>
        <w:t>reference</w:t>
      </w:r>
      <w:r w:rsidR="00DA2E33" w:rsidRPr="005A07AC">
        <w:rPr>
          <w:rFonts w:ascii="Arial" w:hAnsi="Arial" w:cs="Arial"/>
          <w:sz w:val="22"/>
          <w:szCs w:val="22"/>
        </w:rPr>
        <w:t xml:space="preserve"> image</w:t>
      </w:r>
      <w:r w:rsidR="0013508F" w:rsidRPr="005A07AC">
        <w:rPr>
          <w:rFonts w:ascii="Arial" w:hAnsi="Arial" w:cs="Arial"/>
          <w:sz w:val="22"/>
          <w:szCs w:val="22"/>
        </w:rPr>
        <w:t xml:space="preserve"> (such as a satellite image)</w:t>
      </w:r>
      <w:r w:rsidR="001F2B49" w:rsidRPr="005A07AC">
        <w:rPr>
          <w:rFonts w:ascii="Arial" w:hAnsi="Arial" w:cs="Arial"/>
          <w:sz w:val="22"/>
          <w:szCs w:val="22"/>
        </w:rPr>
        <w:t xml:space="preserve"> </w:t>
      </w:r>
      <w:r w:rsidR="00DA2E33" w:rsidRPr="005A07AC">
        <w:rPr>
          <w:rFonts w:ascii="Arial" w:hAnsi="Arial" w:cs="Arial"/>
          <w:sz w:val="22"/>
          <w:szCs w:val="22"/>
        </w:rPr>
        <w:t xml:space="preserve">used as a surface reflectance reference to which the </w:t>
      </w:r>
      <w:r w:rsidR="0069320F" w:rsidRPr="005A07AC">
        <w:rPr>
          <w:rFonts w:ascii="Arial" w:hAnsi="Arial" w:cs="Arial"/>
          <w:sz w:val="22"/>
          <w:szCs w:val="22"/>
        </w:rPr>
        <w:t>surface</w:t>
      </w:r>
      <w:r w:rsidR="0013508F" w:rsidRPr="005A07AC">
        <w:rPr>
          <w:rFonts w:ascii="Arial" w:hAnsi="Arial" w:cs="Arial"/>
          <w:sz w:val="22"/>
          <w:szCs w:val="22"/>
        </w:rPr>
        <w:t xml:space="preserve"> </w:t>
      </w:r>
      <w:r w:rsidR="00DA2E33" w:rsidRPr="005A07AC">
        <w:rPr>
          <w:rFonts w:ascii="Arial" w:hAnsi="Arial" w:cs="Arial"/>
          <w:sz w:val="22"/>
          <w:szCs w:val="22"/>
        </w:rPr>
        <w:t xml:space="preserve">images are calibrated.  </w:t>
      </w:r>
    </w:p>
    <w:p w14:paraId="7B3A84AD" w14:textId="77777777" w:rsidR="001F2B49" w:rsidRPr="005A07AC" w:rsidRDefault="001F2B49" w:rsidP="001F2B49">
      <w:pPr>
        <w:spacing w:line="360" w:lineRule="auto"/>
        <w:jc w:val="both"/>
        <w:rPr>
          <w:rFonts w:ascii="Arial" w:hAnsi="Arial" w:cs="Arial"/>
          <w:sz w:val="22"/>
          <w:szCs w:val="22"/>
        </w:rPr>
      </w:pPr>
    </w:p>
    <w:p w14:paraId="26238BC7" w14:textId="0C17DBFF" w:rsidR="00DA2E33" w:rsidRPr="005A07AC" w:rsidRDefault="001F2B49" w:rsidP="001F2B49">
      <w:pPr>
        <w:spacing w:line="360" w:lineRule="auto"/>
        <w:jc w:val="both"/>
        <w:rPr>
          <w:rFonts w:ascii="Arial" w:hAnsi="Arial" w:cs="Arial"/>
          <w:sz w:val="22"/>
          <w:szCs w:val="22"/>
        </w:rPr>
      </w:pPr>
      <w:r w:rsidRPr="005A07AC">
        <w:rPr>
          <w:rFonts w:ascii="Arial" w:hAnsi="Arial" w:cs="Arial"/>
          <w:sz w:val="22"/>
          <w:szCs w:val="22"/>
        </w:rPr>
        <w:t>A</w:t>
      </w:r>
      <w:r w:rsidR="00DA2E33" w:rsidRPr="005A07AC">
        <w:rPr>
          <w:rFonts w:ascii="Arial" w:hAnsi="Arial" w:cs="Arial"/>
          <w:sz w:val="22"/>
          <w:szCs w:val="22"/>
        </w:rPr>
        <w:t xml:space="preserve"> reference </w:t>
      </w:r>
      <w:r w:rsidR="0013508F" w:rsidRPr="005A07AC">
        <w:rPr>
          <w:rFonts w:ascii="Arial" w:hAnsi="Arial" w:cs="Arial"/>
          <w:sz w:val="22"/>
          <w:szCs w:val="22"/>
        </w:rPr>
        <w:t>image</w:t>
      </w:r>
      <w:r w:rsidR="00DA2E33" w:rsidRPr="005A07AC">
        <w:rPr>
          <w:rFonts w:ascii="Arial" w:hAnsi="Arial" w:cs="Arial"/>
          <w:sz w:val="22"/>
          <w:szCs w:val="22"/>
        </w:rPr>
        <w:t xml:space="preserve"> sensor</w:t>
      </w:r>
      <w:r w:rsidR="0069320F" w:rsidRPr="005A07AC">
        <w:rPr>
          <w:rFonts w:ascii="Arial" w:hAnsi="Arial" w:cs="Arial"/>
          <w:sz w:val="22"/>
          <w:szCs w:val="22"/>
        </w:rPr>
        <w:t xml:space="preserve"> for obtaining the reference image</w:t>
      </w:r>
      <w:r w:rsidR="00DA2E33" w:rsidRPr="005A07AC">
        <w:rPr>
          <w:rFonts w:ascii="Arial" w:hAnsi="Arial" w:cs="Arial"/>
          <w:sz w:val="22"/>
          <w:szCs w:val="22"/>
        </w:rPr>
        <w:t xml:space="preserve"> </w:t>
      </w:r>
      <w:r w:rsidRPr="005A07AC">
        <w:rPr>
          <w:rFonts w:ascii="Arial" w:hAnsi="Arial" w:cs="Arial"/>
          <w:sz w:val="22"/>
          <w:szCs w:val="22"/>
        </w:rPr>
        <w:t>is</w:t>
      </w:r>
      <w:r w:rsidR="00DA2E33" w:rsidRPr="005A07AC">
        <w:rPr>
          <w:rFonts w:ascii="Arial" w:hAnsi="Arial" w:cs="Arial"/>
          <w:sz w:val="22"/>
          <w:szCs w:val="22"/>
        </w:rPr>
        <w:t xml:space="preserve"> spectrally similar to </w:t>
      </w:r>
      <w:r w:rsidR="0069320F" w:rsidRPr="005A07AC">
        <w:rPr>
          <w:rFonts w:ascii="Arial" w:hAnsi="Arial" w:cs="Arial"/>
          <w:sz w:val="22"/>
          <w:szCs w:val="22"/>
        </w:rPr>
        <w:t>a</w:t>
      </w:r>
      <w:r w:rsidR="00DA2E33" w:rsidRPr="005A07AC">
        <w:rPr>
          <w:rFonts w:ascii="Arial" w:hAnsi="Arial" w:cs="Arial"/>
          <w:sz w:val="22"/>
          <w:szCs w:val="22"/>
        </w:rPr>
        <w:t xml:space="preserve"> </w:t>
      </w:r>
      <w:r w:rsidR="0069320F" w:rsidRPr="005A07AC">
        <w:rPr>
          <w:rFonts w:ascii="Arial" w:hAnsi="Arial" w:cs="Arial"/>
          <w:sz w:val="22"/>
          <w:szCs w:val="22"/>
        </w:rPr>
        <w:t>surface</w:t>
      </w:r>
      <w:r w:rsidR="0013508F" w:rsidRPr="005A07AC">
        <w:rPr>
          <w:rFonts w:ascii="Arial" w:hAnsi="Arial" w:cs="Arial"/>
          <w:sz w:val="22"/>
          <w:szCs w:val="22"/>
        </w:rPr>
        <w:t xml:space="preserve"> image</w:t>
      </w:r>
      <w:r w:rsidR="00DA2E33" w:rsidRPr="005A07AC">
        <w:rPr>
          <w:rFonts w:ascii="Arial" w:hAnsi="Arial" w:cs="Arial"/>
          <w:sz w:val="22"/>
          <w:szCs w:val="22"/>
        </w:rPr>
        <w:t xml:space="preserve"> sensor </w:t>
      </w:r>
      <w:r w:rsidR="0069320F" w:rsidRPr="005A07AC">
        <w:rPr>
          <w:rFonts w:ascii="Arial" w:hAnsi="Arial" w:cs="Arial"/>
          <w:sz w:val="22"/>
          <w:szCs w:val="22"/>
        </w:rPr>
        <w:t xml:space="preserve">for obtaining the surface images </w:t>
      </w:r>
      <w:r w:rsidR="00DA2E33" w:rsidRPr="005A07AC">
        <w:rPr>
          <w:rFonts w:ascii="Arial" w:hAnsi="Arial" w:cs="Arial"/>
          <w:sz w:val="22"/>
          <w:szCs w:val="22"/>
        </w:rPr>
        <w:t xml:space="preserve">and </w:t>
      </w:r>
      <w:r w:rsidR="0013508F" w:rsidRPr="005A07AC">
        <w:rPr>
          <w:rFonts w:ascii="Arial" w:hAnsi="Arial" w:cs="Arial"/>
          <w:sz w:val="22"/>
          <w:szCs w:val="22"/>
        </w:rPr>
        <w:t>the two forms of</w:t>
      </w:r>
      <w:r w:rsidR="00DA2E33" w:rsidRPr="005A07AC">
        <w:rPr>
          <w:rFonts w:ascii="Arial" w:hAnsi="Arial" w:cs="Arial"/>
          <w:sz w:val="22"/>
          <w:szCs w:val="22"/>
        </w:rPr>
        <w:t xml:space="preserve"> imagery should </w:t>
      </w:r>
      <w:r w:rsidR="0069320F" w:rsidRPr="005A07AC">
        <w:rPr>
          <w:rFonts w:ascii="Arial" w:hAnsi="Arial" w:cs="Arial"/>
          <w:sz w:val="22"/>
          <w:szCs w:val="22"/>
        </w:rPr>
        <w:t>be</w:t>
      </w:r>
      <w:r w:rsidR="00DA2E33" w:rsidRPr="005A07AC">
        <w:rPr>
          <w:rFonts w:ascii="Arial" w:hAnsi="Arial" w:cs="Arial"/>
          <w:sz w:val="22"/>
          <w:szCs w:val="22"/>
        </w:rPr>
        <w:t xml:space="preserve"> acquired at similar times</w:t>
      </w:r>
      <w:r w:rsidR="006667FF">
        <w:rPr>
          <w:rFonts w:ascii="Arial" w:hAnsi="Arial" w:cs="Arial"/>
          <w:sz w:val="22"/>
          <w:szCs w:val="22"/>
        </w:rPr>
        <w:t xml:space="preserve"> within an acceptable time window</w:t>
      </w:r>
      <w:r w:rsidR="00DA2E33" w:rsidRPr="005A07AC">
        <w:rPr>
          <w:rFonts w:ascii="Arial" w:hAnsi="Arial" w:cs="Arial"/>
          <w:sz w:val="22"/>
          <w:szCs w:val="22"/>
        </w:rPr>
        <w:t xml:space="preserve">.  </w:t>
      </w:r>
      <w:r w:rsidR="0069320F" w:rsidRPr="005A07AC">
        <w:rPr>
          <w:rFonts w:ascii="Arial" w:hAnsi="Arial" w:cs="Arial"/>
          <w:sz w:val="22"/>
          <w:szCs w:val="22"/>
        </w:rPr>
        <w:t>The described method shows</w:t>
      </w:r>
      <w:r w:rsidR="00DA2E33" w:rsidRPr="005A07AC">
        <w:rPr>
          <w:rFonts w:ascii="Arial" w:hAnsi="Arial" w:cs="Arial"/>
          <w:sz w:val="22"/>
          <w:szCs w:val="22"/>
        </w:rPr>
        <w:t xml:space="preserve"> that a spatially varying local linear model can be used to approximate the relationship between the surface reflectance of the reference image and digital numbers of the </w:t>
      </w:r>
      <w:r w:rsidR="0069320F" w:rsidRPr="005A07AC">
        <w:rPr>
          <w:rFonts w:ascii="Arial" w:hAnsi="Arial" w:cs="Arial"/>
          <w:sz w:val="22"/>
          <w:szCs w:val="22"/>
        </w:rPr>
        <w:t>surface</w:t>
      </w:r>
      <w:r w:rsidR="00DA2E33" w:rsidRPr="005A07AC">
        <w:rPr>
          <w:rFonts w:ascii="Arial" w:hAnsi="Arial" w:cs="Arial"/>
          <w:sz w:val="22"/>
          <w:szCs w:val="22"/>
        </w:rPr>
        <w:t xml:space="preserve"> images.  The</w:t>
      </w:r>
      <w:r w:rsidRPr="005A07AC">
        <w:rPr>
          <w:rFonts w:ascii="Arial" w:hAnsi="Arial" w:cs="Arial"/>
          <w:sz w:val="22"/>
          <w:szCs w:val="22"/>
        </w:rPr>
        <w:t xml:space="preserve"> model parameters are estimated</w:t>
      </w:r>
      <w:r w:rsidR="00DA2E33" w:rsidRPr="005A07AC">
        <w:rPr>
          <w:rFonts w:ascii="Arial" w:hAnsi="Arial" w:cs="Arial"/>
          <w:sz w:val="22"/>
          <w:szCs w:val="22"/>
        </w:rPr>
        <w:t xml:space="preserve"> for each </w:t>
      </w:r>
      <w:r w:rsidR="0013508F" w:rsidRPr="005A07AC">
        <w:rPr>
          <w:rFonts w:ascii="Arial" w:hAnsi="Arial" w:cs="Arial"/>
          <w:sz w:val="22"/>
          <w:szCs w:val="22"/>
        </w:rPr>
        <w:t>reference image</w:t>
      </w:r>
      <w:r w:rsidR="00DA2E33" w:rsidRPr="005A07AC">
        <w:rPr>
          <w:rFonts w:ascii="Arial" w:hAnsi="Arial" w:cs="Arial"/>
          <w:sz w:val="22"/>
          <w:szCs w:val="22"/>
        </w:rPr>
        <w:t xml:space="preserve"> pixel location, using least squares inside a small sliding window.  </w:t>
      </w:r>
    </w:p>
    <w:p w14:paraId="0D9C5EE0" w14:textId="77777777" w:rsidR="00BB6FE2" w:rsidRPr="005A07AC" w:rsidRDefault="00BB6FE2" w:rsidP="00BB6FE2">
      <w:pPr>
        <w:pStyle w:val="1TeksCharChar"/>
        <w:spacing w:before="0" w:after="0"/>
        <w:rPr>
          <w:rFonts w:ascii="Arial" w:hAnsi="Arial" w:cs="Arial"/>
          <w:sz w:val="22"/>
          <w:szCs w:val="22"/>
        </w:rPr>
      </w:pPr>
    </w:p>
    <w:p w14:paraId="31E18D0B" w14:textId="7B8FE2BA"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lastRenderedPageBreak/>
        <w:t xml:space="preserve">The technique implicitly corrects for atmospheric and coarse-scale </w:t>
      </w:r>
      <w:r w:rsidR="0069320F" w:rsidRPr="005A07AC">
        <w:rPr>
          <w:rFonts w:ascii="Arial" w:hAnsi="Arial" w:cs="Arial"/>
          <w:sz w:val="22"/>
          <w:szCs w:val="22"/>
        </w:rPr>
        <w:t>BRDF</w:t>
      </w:r>
      <w:r w:rsidRPr="005A07AC">
        <w:rPr>
          <w:rFonts w:ascii="Arial" w:hAnsi="Arial" w:cs="Arial"/>
          <w:sz w:val="22"/>
          <w:szCs w:val="22"/>
        </w:rPr>
        <w:t xml:space="preserve"> effects and does not require spectral measurements of field sites or placement of known reflectance targets and produces seamless mosaics</w:t>
      </w:r>
      <w:r w:rsidR="001F2B49" w:rsidRPr="005A07AC">
        <w:rPr>
          <w:rFonts w:ascii="Arial" w:hAnsi="Arial" w:cs="Arial"/>
          <w:sz w:val="22"/>
          <w:szCs w:val="22"/>
        </w:rPr>
        <w:t xml:space="preserve"> of the </w:t>
      </w:r>
      <w:r w:rsidR="0069320F" w:rsidRPr="005A07AC">
        <w:rPr>
          <w:rFonts w:ascii="Arial" w:hAnsi="Arial" w:cs="Arial"/>
          <w:sz w:val="22"/>
          <w:szCs w:val="22"/>
        </w:rPr>
        <w:t>surface</w:t>
      </w:r>
      <w:r w:rsidR="001F2B49" w:rsidRPr="005A07AC">
        <w:rPr>
          <w:rFonts w:ascii="Arial" w:hAnsi="Arial" w:cs="Arial"/>
          <w:sz w:val="22"/>
          <w:szCs w:val="22"/>
        </w:rPr>
        <w:t xml:space="preserve"> images</w:t>
      </w:r>
      <w:r w:rsidRPr="005A07AC">
        <w:rPr>
          <w:rFonts w:ascii="Arial" w:hAnsi="Arial" w:cs="Arial"/>
          <w:sz w:val="22"/>
          <w:szCs w:val="22"/>
        </w:rPr>
        <w:t xml:space="preserve">.  Due to its relative simplicity and computational efficiency, it is an attractive alternative to existing calibration methods. </w:t>
      </w:r>
    </w:p>
    <w:p w14:paraId="45354AB5" w14:textId="77777777" w:rsidR="00BB6FE2" w:rsidRPr="005A07AC" w:rsidRDefault="00BB6FE2" w:rsidP="00BB6FE2">
      <w:pPr>
        <w:pStyle w:val="1TeksCharChar"/>
        <w:spacing w:before="0" w:after="0"/>
        <w:rPr>
          <w:rFonts w:ascii="Arial" w:hAnsi="Arial" w:cs="Arial"/>
          <w:sz w:val="22"/>
          <w:szCs w:val="22"/>
        </w:rPr>
      </w:pPr>
    </w:p>
    <w:p w14:paraId="5DBD2031" w14:textId="1A0938F7" w:rsidR="0013508F" w:rsidRPr="005A07AC" w:rsidRDefault="00624473" w:rsidP="00BB6FE2">
      <w:pPr>
        <w:pStyle w:val="1TeksCharChar"/>
        <w:spacing w:before="0" w:after="0"/>
        <w:rPr>
          <w:rFonts w:ascii="Arial" w:hAnsi="Arial" w:cs="Arial"/>
          <w:sz w:val="22"/>
          <w:szCs w:val="22"/>
        </w:rPr>
      </w:pPr>
      <w:r w:rsidRPr="005A07AC">
        <w:rPr>
          <w:rFonts w:ascii="Arial" w:hAnsi="Arial" w:cs="Arial"/>
          <w:sz w:val="22"/>
          <w:szCs w:val="22"/>
        </w:rPr>
        <w:t>The method and system make use of a wide swath width (i.e. wide extent) reference image to correct radiometric inconsistencies in narrow swath width surface images.  The method fits a model that relates the digital numbers of pixels within a surface image to those of a reference image acquired at approximately the same time as the surface ima</w:t>
      </w:r>
      <w:r w:rsidR="008D3FA2" w:rsidRPr="005A07AC">
        <w:rPr>
          <w:rFonts w:ascii="Arial" w:hAnsi="Arial" w:cs="Arial"/>
          <w:sz w:val="22"/>
          <w:szCs w:val="22"/>
        </w:rPr>
        <w:t>ge.  The reference image has</w:t>
      </w:r>
      <w:r w:rsidRPr="005A07AC">
        <w:rPr>
          <w:rFonts w:ascii="Arial" w:hAnsi="Arial" w:cs="Arial"/>
          <w:sz w:val="22"/>
          <w:szCs w:val="22"/>
        </w:rPr>
        <w:t xml:space="preserve"> similar spectral bands to the surface image.  The model is fitted inside a small region (a sliding window) for each pixel location in the reference image so that the local, spatially varying inconsistencies </w:t>
      </w:r>
      <w:r w:rsidR="008D3FA2" w:rsidRPr="005A07AC">
        <w:rPr>
          <w:rFonts w:ascii="Arial" w:hAnsi="Arial" w:cs="Arial"/>
          <w:sz w:val="22"/>
          <w:szCs w:val="22"/>
        </w:rPr>
        <w:t xml:space="preserve">of the surface images </w:t>
      </w:r>
      <w:r w:rsidRPr="005A07AC">
        <w:rPr>
          <w:rFonts w:ascii="Arial" w:hAnsi="Arial" w:cs="Arial"/>
          <w:sz w:val="22"/>
          <w:szCs w:val="22"/>
        </w:rPr>
        <w:t>can be corrected.  Once fitted, the model is inverted and applied to the surface image to more closely match those of the reference image.  The method is applied to each band in a multi-spectral image.</w:t>
      </w:r>
    </w:p>
    <w:p w14:paraId="6FF4A265" w14:textId="77777777" w:rsidR="00624473" w:rsidRPr="005A07AC" w:rsidRDefault="00624473" w:rsidP="00BB6FE2">
      <w:pPr>
        <w:pStyle w:val="1TeksCharChar"/>
        <w:spacing w:before="0" w:after="0"/>
        <w:rPr>
          <w:rFonts w:ascii="Arial" w:hAnsi="Arial" w:cs="Arial"/>
          <w:sz w:val="22"/>
          <w:szCs w:val="22"/>
        </w:rPr>
      </w:pPr>
    </w:p>
    <w:p w14:paraId="74BFE8FA" w14:textId="568DD20D" w:rsidR="00624473" w:rsidRPr="005A07AC" w:rsidRDefault="00624473" w:rsidP="00BB6FE2">
      <w:pPr>
        <w:pStyle w:val="1TeksCharChar"/>
        <w:spacing w:before="0" w:after="0"/>
        <w:rPr>
          <w:rFonts w:ascii="Arial" w:hAnsi="Arial" w:cs="Arial"/>
          <w:sz w:val="22"/>
          <w:szCs w:val="22"/>
        </w:rPr>
      </w:pPr>
      <w:r w:rsidRPr="005A07AC">
        <w:rPr>
          <w:rFonts w:ascii="Arial" w:hAnsi="Arial" w:cs="Arial"/>
          <w:sz w:val="22"/>
          <w:szCs w:val="22"/>
        </w:rPr>
        <w:t>The method removes radiometric inconsistencies from surface images.  If the reference image has been radiometrically corrected (i.e. represents surface reflectance values), the resulting aerial images will represent modelled surface reflectance values.  This means that the surface images can be used for quantitative analysis (for example, image classification)</w:t>
      </w:r>
      <w:r w:rsidR="006667FF">
        <w:rPr>
          <w:rFonts w:ascii="Arial" w:hAnsi="Arial" w:cs="Arial"/>
          <w:sz w:val="22"/>
          <w:szCs w:val="22"/>
        </w:rPr>
        <w:t xml:space="preserve">.  Furthermore, existing </w:t>
      </w:r>
      <w:r w:rsidRPr="005A07AC">
        <w:rPr>
          <w:rFonts w:ascii="Arial" w:hAnsi="Arial" w:cs="Arial"/>
          <w:sz w:val="22"/>
          <w:szCs w:val="22"/>
        </w:rPr>
        <w:t>very high resolution satellite imager (for example, WorldView-3)</w:t>
      </w:r>
      <w:r w:rsidR="006667FF">
        <w:rPr>
          <w:rFonts w:ascii="Arial" w:hAnsi="Arial" w:cs="Arial"/>
          <w:sz w:val="22"/>
          <w:szCs w:val="22"/>
        </w:rPr>
        <w:t xml:space="preserve"> may also benefit from the described radiometric</w:t>
      </w:r>
      <w:del w:id="32" w:author="Anna Tomlinson" w:date="2016-09-22T15:44:00Z">
        <w:r w:rsidR="006667FF" w:rsidDel="00185338">
          <w:rPr>
            <w:rFonts w:ascii="Arial" w:hAnsi="Arial" w:cs="Arial"/>
            <w:sz w:val="22"/>
            <w:szCs w:val="22"/>
          </w:rPr>
          <w:delText>al</w:delText>
        </w:r>
      </w:del>
      <w:r w:rsidR="006667FF">
        <w:rPr>
          <w:rFonts w:ascii="Arial" w:hAnsi="Arial" w:cs="Arial"/>
          <w:sz w:val="22"/>
          <w:szCs w:val="22"/>
        </w:rPr>
        <w:t xml:space="preserve"> correction</w:t>
      </w:r>
      <w:r w:rsidRPr="005A07AC">
        <w:rPr>
          <w:rFonts w:ascii="Arial" w:hAnsi="Arial" w:cs="Arial"/>
          <w:sz w:val="22"/>
          <w:szCs w:val="22"/>
        </w:rPr>
        <w:t>.</w:t>
      </w:r>
    </w:p>
    <w:p w14:paraId="7CD944C7" w14:textId="77777777" w:rsidR="0013508F" w:rsidRPr="005A07AC" w:rsidRDefault="0013508F" w:rsidP="00BB6FE2">
      <w:pPr>
        <w:pStyle w:val="1TeksCharChar"/>
        <w:spacing w:before="0" w:after="0"/>
        <w:rPr>
          <w:rFonts w:ascii="Arial" w:hAnsi="Arial" w:cs="Arial"/>
          <w:sz w:val="22"/>
          <w:szCs w:val="22"/>
        </w:rPr>
      </w:pPr>
    </w:p>
    <w:p w14:paraId="73BFE860" w14:textId="40C578A3" w:rsidR="0013508F" w:rsidRPr="005A07AC" w:rsidRDefault="008D3FA2" w:rsidP="00BB6FE2">
      <w:pPr>
        <w:pStyle w:val="1TeksCharChar"/>
        <w:spacing w:before="0" w:after="0"/>
        <w:rPr>
          <w:rFonts w:ascii="Arial" w:hAnsi="Arial" w:cs="Arial"/>
          <w:sz w:val="22"/>
          <w:szCs w:val="22"/>
        </w:rPr>
      </w:pPr>
      <w:r w:rsidRPr="005A07AC">
        <w:rPr>
          <w:rFonts w:ascii="Arial" w:hAnsi="Arial" w:cs="Arial"/>
          <w:sz w:val="22"/>
          <w:szCs w:val="22"/>
        </w:rPr>
        <w:t>In one embodiment, the</w:t>
      </w:r>
      <w:r w:rsidR="00DA2E33" w:rsidRPr="005A07AC">
        <w:rPr>
          <w:rFonts w:ascii="Arial" w:hAnsi="Arial" w:cs="Arial"/>
          <w:sz w:val="22"/>
          <w:szCs w:val="22"/>
        </w:rPr>
        <w:t xml:space="preserve"> method </w:t>
      </w:r>
      <w:r w:rsidRPr="005A07AC">
        <w:rPr>
          <w:rFonts w:ascii="Arial" w:hAnsi="Arial" w:cs="Arial"/>
          <w:sz w:val="22"/>
          <w:szCs w:val="22"/>
        </w:rPr>
        <w:t>estimates</w:t>
      </w:r>
      <w:r w:rsidR="00DA2E33" w:rsidRPr="005A07AC">
        <w:rPr>
          <w:rFonts w:ascii="Arial" w:hAnsi="Arial" w:cs="Arial"/>
          <w:sz w:val="22"/>
          <w:szCs w:val="22"/>
        </w:rPr>
        <w:t xml:space="preserve"> surface reflectance from aerial imagery by calibrating to a course-resolution, concurrent and collocated </w:t>
      </w:r>
      <w:r w:rsidRPr="005A07AC">
        <w:rPr>
          <w:rFonts w:ascii="Arial" w:hAnsi="Arial" w:cs="Arial"/>
          <w:sz w:val="22"/>
          <w:szCs w:val="22"/>
        </w:rPr>
        <w:t xml:space="preserve">satellite </w:t>
      </w:r>
      <w:r w:rsidR="00DA2E33" w:rsidRPr="005A07AC">
        <w:rPr>
          <w:rFonts w:ascii="Arial" w:hAnsi="Arial" w:cs="Arial"/>
          <w:sz w:val="22"/>
          <w:szCs w:val="22"/>
        </w:rPr>
        <w:t xml:space="preserve">image that has already been corrected for atmospheric and BRDF effects. The model parameters are estimated, for each satellite pixel location, using least squares inside a small sliding window.  </w:t>
      </w:r>
    </w:p>
    <w:p w14:paraId="64C1CF61" w14:textId="77777777" w:rsidR="0013508F" w:rsidRPr="005A07AC" w:rsidRDefault="0013508F" w:rsidP="00BB6FE2">
      <w:pPr>
        <w:pStyle w:val="1TeksCharChar"/>
        <w:spacing w:before="0" w:after="0"/>
        <w:rPr>
          <w:rFonts w:ascii="Arial" w:hAnsi="Arial" w:cs="Arial"/>
          <w:sz w:val="22"/>
          <w:szCs w:val="22"/>
        </w:rPr>
      </w:pPr>
    </w:p>
    <w:p w14:paraId="71911386" w14:textId="2D4008D9" w:rsidR="00DD2DB7" w:rsidRPr="005A07AC" w:rsidRDefault="00F26497" w:rsidP="00BB6FE2">
      <w:pPr>
        <w:pStyle w:val="1TeksCharChar"/>
        <w:spacing w:before="0" w:after="0"/>
        <w:rPr>
          <w:rFonts w:ascii="Arial" w:hAnsi="Arial" w:cs="Arial"/>
          <w:sz w:val="22"/>
          <w:szCs w:val="22"/>
        </w:rPr>
      </w:pPr>
      <w:r w:rsidRPr="005A07AC">
        <w:rPr>
          <w:rFonts w:ascii="Arial" w:hAnsi="Arial" w:cs="Arial"/>
          <w:sz w:val="22"/>
          <w:szCs w:val="22"/>
        </w:rPr>
        <w:t xml:space="preserve">Referring to Figure 1, a schematic diagram </w:t>
      </w:r>
      <w:r w:rsidR="003C6282" w:rsidRPr="005A07AC">
        <w:rPr>
          <w:rFonts w:ascii="Arial" w:hAnsi="Arial" w:cs="Arial"/>
          <w:sz w:val="22"/>
          <w:szCs w:val="22"/>
        </w:rPr>
        <w:t>(</w:t>
      </w:r>
      <w:r w:rsidRPr="005A07AC">
        <w:rPr>
          <w:rFonts w:ascii="Arial" w:hAnsi="Arial" w:cs="Arial"/>
          <w:sz w:val="22"/>
          <w:szCs w:val="22"/>
        </w:rPr>
        <w:t>100</w:t>
      </w:r>
      <w:r w:rsidR="003C6282" w:rsidRPr="005A07AC">
        <w:rPr>
          <w:rFonts w:ascii="Arial" w:hAnsi="Arial" w:cs="Arial"/>
          <w:sz w:val="22"/>
          <w:szCs w:val="22"/>
        </w:rPr>
        <w:t>)</w:t>
      </w:r>
      <w:r w:rsidRPr="005A07AC">
        <w:rPr>
          <w:rFonts w:ascii="Arial" w:hAnsi="Arial" w:cs="Arial"/>
          <w:sz w:val="22"/>
          <w:szCs w:val="22"/>
        </w:rPr>
        <w:t xml:space="preserve"> illustrates an embodiment of the described method and system.</w:t>
      </w:r>
      <w:r w:rsidR="00377289" w:rsidRPr="005A07AC">
        <w:rPr>
          <w:rFonts w:ascii="Arial" w:hAnsi="Arial" w:cs="Arial"/>
          <w:sz w:val="22"/>
          <w:szCs w:val="22"/>
        </w:rPr>
        <w:t xml:space="preserve">  A first camera </w:t>
      </w:r>
      <w:r w:rsidR="003C6282" w:rsidRPr="005A07AC">
        <w:rPr>
          <w:rFonts w:ascii="Arial" w:hAnsi="Arial" w:cs="Arial"/>
          <w:sz w:val="22"/>
          <w:szCs w:val="22"/>
        </w:rPr>
        <w:t>(</w:t>
      </w:r>
      <w:r w:rsidR="00377289" w:rsidRPr="005A07AC">
        <w:rPr>
          <w:rFonts w:ascii="Arial" w:hAnsi="Arial" w:cs="Arial"/>
          <w:sz w:val="22"/>
          <w:szCs w:val="22"/>
        </w:rPr>
        <w:t>110</w:t>
      </w:r>
      <w:r w:rsidR="003C6282" w:rsidRPr="005A07AC">
        <w:rPr>
          <w:rFonts w:ascii="Arial" w:hAnsi="Arial" w:cs="Arial"/>
          <w:sz w:val="22"/>
          <w:szCs w:val="22"/>
        </w:rPr>
        <w:t>)</w:t>
      </w:r>
      <w:r w:rsidR="00377289" w:rsidRPr="005A07AC">
        <w:rPr>
          <w:rFonts w:ascii="Arial" w:hAnsi="Arial" w:cs="Arial"/>
          <w:sz w:val="22"/>
          <w:szCs w:val="22"/>
        </w:rPr>
        <w:t xml:space="preserve"> may capture and provide</w:t>
      </w:r>
      <w:r w:rsidR="00DD2DB7" w:rsidRPr="005A07AC">
        <w:rPr>
          <w:rFonts w:ascii="Arial" w:hAnsi="Arial" w:cs="Arial"/>
          <w:sz w:val="22"/>
          <w:szCs w:val="22"/>
        </w:rPr>
        <w:t xml:space="preserve"> multiple surface images </w:t>
      </w:r>
      <w:r w:rsidR="003C6282" w:rsidRPr="005A07AC">
        <w:rPr>
          <w:rFonts w:ascii="Arial" w:hAnsi="Arial" w:cs="Arial"/>
          <w:sz w:val="22"/>
          <w:szCs w:val="22"/>
        </w:rPr>
        <w:t>(</w:t>
      </w:r>
      <w:r w:rsidR="00DD2DB7" w:rsidRPr="005A07AC">
        <w:rPr>
          <w:rFonts w:ascii="Arial" w:hAnsi="Arial" w:cs="Arial"/>
          <w:sz w:val="22"/>
          <w:szCs w:val="22"/>
        </w:rPr>
        <w:t>111-113</w:t>
      </w:r>
      <w:r w:rsidR="003C6282" w:rsidRPr="005A07AC">
        <w:rPr>
          <w:rFonts w:ascii="Arial" w:hAnsi="Arial" w:cs="Arial"/>
          <w:sz w:val="22"/>
          <w:szCs w:val="22"/>
        </w:rPr>
        <w:t>)</w:t>
      </w:r>
      <w:r w:rsidR="00377289" w:rsidRPr="005A07AC">
        <w:rPr>
          <w:rFonts w:ascii="Arial" w:hAnsi="Arial" w:cs="Arial"/>
          <w:sz w:val="22"/>
          <w:szCs w:val="22"/>
        </w:rPr>
        <w:t xml:space="preserve">.  A second camera </w:t>
      </w:r>
      <w:r w:rsidR="003C6282" w:rsidRPr="005A07AC">
        <w:rPr>
          <w:rFonts w:ascii="Arial" w:hAnsi="Arial" w:cs="Arial"/>
          <w:sz w:val="22"/>
          <w:szCs w:val="22"/>
        </w:rPr>
        <w:t>(</w:t>
      </w:r>
      <w:r w:rsidR="00377289" w:rsidRPr="005A07AC">
        <w:rPr>
          <w:rFonts w:ascii="Arial" w:hAnsi="Arial" w:cs="Arial"/>
          <w:sz w:val="22"/>
          <w:szCs w:val="22"/>
        </w:rPr>
        <w:t>120</w:t>
      </w:r>
      <w:r w:rsidR="003C6282" w:rsidRPr="005A07AC">
        <w:rPr>
          <w:rFonts w:ascii="Arial" w:hAnsi="Arial" w:cs="Arial"/>
          <w:sz w:val="22"/>
          <w:szCs w:val="22"/>
        </w:rPr>
        <w:t>)</w:t>
      </w:r>
      <w:r w:rsidR="00377289" w:rsidRPr="005A07AC">
        <w:rPr>
          <w:rFonts w:ascii="Arial" w:hAnsi="Arial" w:cs="Arial"/>
          <w:sz w:val="22"/>
          <w:szCs w:val="22"/>
        </w:rPr>
        <w:t xml:space="preserve"> may capture and provide a reference image </w:t>
      </w:r>
      <w:r w:rsidR="003C6282" w:rsidRPr="005A07AC">
        <w:rPr>
          <w:rFonts w:ascii="Arial" w:hAnsi="Arial" w:cs="Arial"/>
          <w:sz w:val="22"/>
          <w:szCs w:val="22"/>
        </w:rPr>
        <w:t>(</w:t>
      </w:r>
      <w:r w:rsidR="00377289" w:rsidRPr="005A07AC">
        <w:rPr>
          <w:rFonts w:ascii="Arial" w:hAnsi="Arial" w:cs="Arial"/>
          <w:sz w:val="22"/>
          <w:szCs w:val="22"/>
        </w:rPr>
        <w:t>121</w:t>
      </w:r>
      <w:r w:rsidR="003C6282" w:rsidRPr="005A07AC">
        <w:rPr>
          <w:rFonts w:ascii="Arial" w:hAnsi="Arial" w:cs="Arial"/>
          <w:sz w:val="22"/>
          <w:szCs w:val="22"/>
        </w:rPr>
        <w:t>)</w:t>
      </w:r>
      <w:r w:rsidR="00377289" w:rsidRPr="005A07AC">
        <w:rPr>
          <w:rFonts w:ascii="Arial" w:hAnsi="Arial" w:cs="Arial"/>
          <w:sz w:val="22"/>
          <w:szCs w:val="22"/>
        </w:rPr>
        <w:t>.  The</w:t>
      </w:r>
      <w:r w:rsidR="00DD2DB7" w:rsidRPr="005A07AC">
        <w:rPr>
          <w:rFonts w:ascii="Arial" w:hAnsi="Arial" w:cs="Arial"/>
          <w:sz w:val="22"/>
          <w:szCs w:val="22"/>
        </w:rPr>
        <w:t xml:space="preserve"> multiple surface images </w:t>
      </w:r>
      <w:r w:rsidR="003C6282" w:rsidRPr="005A07AC">
        <w:rPr>
          <w:rFonts w:ascii="Arial" w:hAnsi="Arial" w:cs="Arial"/>
          <w:sz w:val="22"/>
          <w:szCs w:val="22"/>
        </w:rPr>
        <w:t>(</w:t>
      </w:r>
      <w:r w:rsidR="00DD2DB7" w:rsidRPr="005A07AC">
        <w:rPr>
          <w:rFonts w:ascii="Arial" w:hAnsi="Arial" w:cs="Arial"/>
          <w:sz w:val="22"/>
          <w:szCs w:val="22"/>
        </w:rPr>
        <w:t>111-113</w:t>
      </w:r>
      <w:r w:rsidR="003C6282" w:rsidRPr="005A07AC">
        <w:rPr>
          <w:rFonts w:ascii="Arial" w:hAnsi="Arial" w:cs="Arial"/>
          <w:sz w:val="22"/>
          <w:szCs w:val="22"/>
        </w:rPr>
        <w:t>)</w:t>
      </w:r>
      <w:r w:rsidR="00377289" w:rsidRPr="005A07AC">
        <w:rPr>
          <w:rFonts w:ascii="Arial" w:hAnsi="Arial" w:cs="Arial"/>
          <w:sz w:val="22"/>
          <w:szCs w:val="22"/>
        </w:rPr>
        <w:t xml:space="preserve"> may be mosaicked to provide a high resolution image covering an area.  </w:t>
      </w:r>
      <w:r w:rsidR="00DD2DB7" w:rsidRPr="005A07AC">
        <w:rPr>
          <w:rFonts w:ascii="Arial" w:hAnsi="Arial" w:cs="Arial"/>
          <w:sz w:val="22"/>
          <w:szCs w:val="22"/>
        </w:rPr>
        <w:t xml:space="preserve">Figure 1 shows a simplified arrangement of only three surface images </w:t>
      </w:r>
      <w:r w:rsidR="003C6282" w:rsidRPr="005A07AC">
        <w:rPr>
          <w:rFonts w:ascii="Arial" w:hAnsi="Arial" w:cs="Arial"/>
          <w:sz w:val="22"/>
          <w:szCs w:val="22"/>
        </w:rPr>
        <w:t>(</w:t>
      </w:r>
      <w:r w:rsidR="00DD2DB7" w:rsidRPr="005A07AC">
        <w:rPr>
          <w:rFonts w:ascii="Arial" w:hAnsi="Arial" w:cs="Arial"/>
          <w:sz w:val="22"/>
          <w:szCs w:val="22"/>
        </w:rPr>
        <w:t>111-113</w:t>
      </w:r>
      <w:r w:rsidR="003C6282" w:rsidRPr="005A07AC">
        <w:rPr>
          <w:rFonts w:ascii="Arial" w:hAnsi="Arial" w:cs="Arial"/>
          <w:sz w:val="22"/>
          <w:szCs w:val="22"/>
        </w:rPr>
        <w:t>)</w:t>
      </w:r>
      <w:r w:rsidR="00DD2DB7" w:rsidRPr="005A07AC">
        <w:rPr>
          <w:rFonts w:ascii="Arial" w:hAnsi="Arial" w:cs="Arial"/>
          <w:sz w:val="22"/>
          <w:szCs w:val="22"/>
        </w:rPr>
        <w:t xml:space="preserve">, in reality there would be in the order of thousands of surface images covering an equivalent area of a reference image </w:t>
      </w:r>
      <w:r w:rsidR="003C6282" w:rsidRPr="005A07AC">
        <w:rPr>
          <w:rFonts w:ascii="Arial" w:hAnsi="Arial" w:cs="Arial"/>
          <w:sz w:val="22"/>
          <w:szCs w:val="22"/>
        </w:rPr>
        <w:t>(</w:t>
      </w:r>
      <w:r w:rsidR="00DD2DB7" w:rsidRPr="005A07AC">
        <w:rPr>
          <w:rFonts w:ascii="Arial" w:hAnsi="Arial" w:cs="Arial"/>
          <w:sz w:val="22"/>
          <w:szCs w:val="22"/>
        </w:rPr>
        <w:t>121</w:t>
      </w:r>
      <w:r w:rsidR="003C6282" w:rsidRPr="005A07AC">
        <w:rPr>
          <w:rFonts w:ascii="Arial" w:hAnsi="Arial" w:cs="Arial"/>
          <w:sz w:val="22"/>
          <w:szCs w:val="22"/>
        </w:rPr>
        <w:t>)</w:t>
      </w:r>
      <w:r w:rsidR="00DD2DB7" w:rsidRPr="005A07AC">
        <w:rPr>
          <w:rFonts w:ascii="Arial" w:hAnsi="Arial" w:cs="Arial"/>
          <w:sz w:val="22"/>
          <w:szCs w:val="22"/>
        </w:rPr>
        <w:t>.</w:t>
      </w:r>
    </w:p>
    <w:p w14:paraId="0F1C65B5" w14:textId="77777777" w:rsidR="00DD2DB7" w:rsidRPr="005A07AC" w:rsidRDefault="00DD2DB7" w:rsidP="00BB6FE2">
      <w:pPr>
        <w:pStyle w:val="1TeksCharChar"/>
        <w:spacing w:before="0" w:after="0"/>
        <w:rPr>
          <w:rFonts w:ascii="Arial" w:hAnsi="Arial" w:cs="Arial"/>
          <w:sz w:val="22"/>
          <w:szCs w:val="22"/>
        </w:rPr>
      </w:pPr>
    </w:p>
    <w:p w14:paraId="00253FAA" w14:textId="0F1A028B" w:rsidR="00F26497" w:rsidRPr="005A07AC" w:rsidRDefault="00377289" w:rsidP="00BB6FE2">
      <w:pPr>
        <w:pStyle w:val="1TeksCharChar"/>
        <w:spacing w:before="0" w:after="0"/>
        <w:rPr>
          <w:rFonts w:ascii="Arial" w:hAnsi="Arial" w:cs="Arial"/>
          <w:sz w:val="22"/>
          <w:szCs w:val="22"/>
        </w:rPr>
      </w:pPr>
      <w:r w:rsidRPr="005A07AC">
        <w:rPr>
          <w:rFonts w:ascii="Arial" w:hAnsi="Arial" w:cs="Arial"/>
          <w:sz w:val="22"/>
          <w:szCs w:val="22"/>
        </w:rPr>
        <w:lastRenderedPageBreak/>
        <w:t>The</w:t>
      </w:r>
      <w:r w:rsidR="00DD2DB7" w:rsidRPr="005A07AC">
        <w:rPr>
          <w:rFonts w:ascii="Arial" w:hAnsi="Arial" w:cs="Arial"/>
          <w:sz w:val="22"/>
          <w:szCs w:val="22"/>
        </w:rPr>
        <w:t xml:space="preserve"> multiple surface images </w:t>
      </w:r>
      <w:r w:rsidR="003C6282" w:rsidRPr="005A07AC">
        <w:rPr>
          <w:rFonts w:ascii="Arial" w:hAnsi="Arial" w:cs="Arial"/>
          <w:sz w:val="22"/>
          <w:szCs w:val="22"/>
        </w:rPr>
        <w:t>(</w:t>
      </w:r>
      <w:r w:rsidR="00DD2DB7" w:rsidRPr="005A07AC">
        <w:rPr>
          <w:rFonts w:ascii="Arial" w:hAnsi="Arial" w:cs="Arial"/>
          <w:sz w:val="22"/>
          <w:szCs w:val="22"/>
        </w:rPr>
        <w:t>111-113</w:t>
      </w:r>
      <w:r w:rsidR="003C6282" w:rsidRPr="005A07AC">
        <w:rPr>
          <w:rFonts w:ascii="Arial" w:hAnsi="Arial" w:cs="Arial"/>
          <w:sz w:val="22"/>
          <w:szCs w:val="22"/>
        </w:rPr>
        <w:t>)</w:t>
      </w:r>
      <w:r w:rsidRPr="005A07AC">
        <w:rPr>
          <w:rFonts w:ascii="Arial" w:hAnsi="Arial" w:cs="Arial"/>
          <w:sz w:val="22"/>
          <w:szCs w:val="22"/>
        </w:rPr>
        <w:t xml:space="preserve"> may be radiometrically corrected by an image correction system </w:t>
      </w:r>
      <w:r w:rsidR="003C6282" w:rsidRPr="005A07AC">
        <w:rPr>
          <w:rFonts w:ascii="Arial" w:hAnsi="Arial" w:cs="Arial"/>
          <w:sz w:val="22"/>
          <w:szCs w:val="22"/>
        </w:rPr>
        <w:t>(</w:t>
      </w:r>
      <w:r w:rsidRPr="005A07AC">
        <w:rPr>
          <w:rFonts w:ascii="Arial" w:hAnsi="Arial" w:cs="Arial"/>
          <w:sz w:val="22"/>
          <w:szCs w:val="22"/>
        </w:rPr>
        <w:t>130</w:t>
      </w:r>
      <w:r w:rsidR="003C6282" w:rsidRPr="005A07AC">
        <w:rPr>
          <w:rFonts w:ascii="Arial" w:hAnsi="Arial" w:cs="Arial"/>
          <w:sz w:val="22"/>
          <w:szCs w:val="22"/>
        </w:rPr>
        <w:t>)</w:t>
      </w:r>
      <w:r w:rsidRPr="005A07AC">
        <w:rPr>
          <w:rFonts w:ascii="Arial" w:hAnsi="Arial" w:cs="Arial"/>
          <w:sz w:val="22"/>
          <w:szCs w:val="22"/>
        </w:rPr>
        <w:t xml:space="preserve"> by reference to the reference image </w:t>
      </w:r>
      <w:r w:rsidR="003C6282" w:rsidRPr="005A07AC">
        <w:rPr>
          <w:rFonts w:ascii="Arial" w:hAnsi="Arial" w:cs="Arial"/>
          <w:sz w:val="22"/>
          <w:szCs w:val="22"/>
        </w:rPr>
        <w:t>(</w:t>
      </w:r>
      <w:r w:rsidRPr="005A07AC">
        <w:rPr>
          <w:rFonts w:ascii="Arial" w:hAnsi="Arial" w:cs="Arial"/>
          <w:sz w:val="22"/>
          <w:szCs w:val="22"/>
        </w:rPr>
        <w:t>121</w:t>
      </w:r>
      <w:r w:rsidR="003C6282" w:rsidRPr="005A07AC">
        <w:rPr>
          <w:rFonts w:ascii="Arial" w:hAnsi="Arial" w:cs="Arial"/>
          <w:sz w:val="22"/>
          <w:szCs w:val="22"/>
        </w:rPr>
        <w:t>)</w:t>
      </w:r>
      <w:r w:rsidRPr="005A07AC">
        <w:rPr>
          <w:rFonts w:ascii="Arial" w:hAnsi="Arial" w:cs="Arial"/>
          <w:sz w:val="22"/>
          <w:szCs w:val="22"/>
        </w:rPr>
        <w:t xml:space="preserve">.  The reference image </w:t>
      </w:r>
      <w:r w:rsidR="003C6282" w:rsidRPr="005A07AC">
        <w:rPr>
          <w:rFonts w:ascii="Arial" w:hAnsi="Arial" w:cs="Arial"/>
          <w:sz w:val="22"/>
          <w:szCs w:val="22"/>
        </w:rPr>
        <w:t>(</w:t>
      </w:r>
      <w:r w:rsidRPr="005A07AC">
        <w:rPr>
          <w:rFonts w:ascii="Arial" w:hAnsi="Arial" w:cs="Arial"/>
          <w:sz w:val="22"/>
          <w:szCs w:val="22"/>
        </w:rPr>
        <w:t>121</w:t>
      </w:r>
      <w:r w:rsidR="003C6282" w:rsidRPr="005A07AC">
        <w:rPr>
          <w:rFonts w:ascii="Arial" w:hAnsi="Arial" w:cs="Arial"/>
          <w:sz w:val="22"/>
          <w:szCs w:val="22"/>
        </w:rPr>
        <w:t>)</w:t>
      </w:r>
      <w:r w:rsidRPr="005A07AC">
        <w:rPr>
          <w:rFonts w:ascii="Arial" w:hAnsi="Arial" w:cs="Arial"/>
          <w:sz w:val="22"/>
          <w:szCs w:val="22"/>
        </w:rPr>
        <w:t xml:space="preserve"> may cover substantially the same area as the mosaicked</w:t>
      </w:r>
      <w:r w:rsidR="00DD2DB7" w:rsidRPr="005A07AC">
        <w:rPr>
          <w:rFonts w:ascii="Arial" w:hAnsi="Arial" w:cs="Arial"/>
          <w:sz w:val="22"/>
          <w:szCs w:val="22"/>
        </w:rPr>
        <w:t xml:space="preserve"> multiple surface images </w:t>
      </w:r>
      <w:r w:rsidR="003C6282" w:rsidRPr="005A07AC">
        <w:rPr>
          <w:rFonts w:ascii="Arial" w:hAnsi="Arial" w:cs="Arial"/>
          <w:sz w:val="22"/>
          <w:szCs w:val="22"/>
        </w:rPr>
        <w:t>(</w:t>
      </w:r>
      <w:r w:rsidR="00DD2DB7" w:rsidRPr="005A07AC">
        <w:rPr>
          <w:rFonts w:ascii="Arial" w:hAnsi="Arial" w:cs="Arial"/>
          <w:sz w:val="22"/>
          <w:szCs w:val="22"/>
        </w:rPr>
        <w:t>111-113</w:t>
      </w:r>
      <w:r w:rsidR="003C6282" w:rsidRPr="005A07AC">
        <w:rPr>
          <w:rFonts w:ascii="Arial" w:hAnsi="Arial" w:cs="Arial"/>
          <w:sz w:val="22"/>
          <w:szCs w:val="22"/>
        </w:rPr>
        <w:t>)</w:t>
      </w:r>
      <w:r w:rsidRPr="005A07AC">
        <w:rPr>
          <w:rFonts w:ascii="Arial" w:hAnsi="Arial" w:cs="Arial"/>
          <w:sz w:val="22"/>
          <w:szCs w:val="22"/>
        </w:rPr>
        <w:t xml:space="preserve"> and may have been captured at substantially the same time.  The reference image </w:t>
      </w:r>
      <w:r w:rsidR="003C6282" w:rsidRPr="005A07AC">
        <w:rPr>
          <w:rFonts w:ascii="Arial" w:hAnsi="Arial" w:cs="Arial"/>
          <w:sz w:val="22"/>
          <w:szCs w:val="22"/>
        </w:rPr>
        <w:t>(</w:t>
      </w:r>
      <w:r w:rsidRPr="005A07AC">
        <w:rPr>
          <w:rFonts w:ascii="Arial" w:hAnsi="Arial" w:cs="Arial"/>
          <w:sz w:val="22"/>
          <w:szCs w:val="22"/>
        </w:rPr>
        <w:t>121</w:t>
      </w:r>
      <w:r w:rsidR="003C6282" w:rsidRPr="005A07AC">
        <w:rPr>
          <w:rFonts w:ascii="Arial" w:hAnsi="Arial" w:cs="Arial"/>
          <w:sz w:val="22"/>
          <w:szCs w:val="22"/>
        </w:rPr>
        <w:t>)</w:t>
      </w:r>
      <w:r w:rsidRPr="005A07AC">
        <w:rPr>
          <w:rFonts w:ascii="Arial" w:hAnsi="Arial" w:cs="Arial"/>
          <w:sz w:val="22"/>
          <w:szCs w:val="22"/>
        </w:rPr>
        <w:t xml:space="preserve"> </w:t>
      </w:r>
      <w:r w:rsidRPr="005A07AC">
        <w:rPr>
          <w:rFonts w:ascii="Arial" w:hAnsi="Arial" w:cs="Arial"/>
          <w:sz w:val="22"/>
          <w:szCs w:val="22"/>
          <w:lang w:val="en-ZA"/>
        </w:rPr>
        <w:t xml:space="preserve">has surface reflectance for each pixel of the reference image </w:t>
      </w:r>
      <w:r w:rsidR="003C6282" w:rsidRPr="005A07AC">
        <w:rPr>
          <w:rFonts w:ascii="Arial" w:hAnsi="Arial" w:cs="Arial"/>
          <w:sz w:val="22"/>
          <w:szCs w:val="22"/>
          <w:lang w:val="en-ZA"/>
        </w:rPr>
        <w:t>(</w:t>
      </w:r>
      <w:r w:rsidR="000F516C" w:rsidRPr="005A07AC">
        <w:rPr>
          <w:rFonts w:ascii="Arial" w:hAnsi="Arial" w:cs="Arial"/>
          <w:sz w:val="22"/>
          <w:szCs w:val="22"/>
          <w:lang w:val="en-ZA"/>
        </w:rPr>
        <w:t>121</w:t>
      </w:r>
      <w:r w:rsidR="003C6282" w:rsidRPr="005A07AC">
        <w:rPr>
          <w:rFonts w:ascii="Arial" w:hAnsi="Arial" w:cs="Arial"/>
          <w:sz w:val="22"/>
          <w:szCs w:val="22"/>
          <w:lang w:val="en-ZA"/>
        </w:rPr>
        <w:t>)</w:t>
      </w:r>
      <w:del w:id="33" w:author="Anna Tomlinson" w:date="2016-09-22T15:48:00Z">
        <w:r w:rsidR="000F516C" w:rsidRPr="005A07AC" w:rsidDel="00185338">
          <w:rPr>
            <w:rFonts w:ascii="Arial" w:hAnsi="Arial" w:cs="Arial"/>
            <w:sz w:val="22"/>
            <w:szCs w:val="22"/>
            <w:lang w:val="en-ZA"/>
          </w:rPr>
          <w:delText xml:space="preserve"> </w:delText>
        </w:r>
        <w:r w:rsidRPr="005A07AC" w:rsidDel="00185338">
          <w:rPr>
            <w:rFonts w:ascii="Arial" w:hAnsi="Arial" w:cs="Arial"/>
            <w:sz w:val="22"/>
            <w:szCs w:val="22"/>
            <w:lang w:val="en-ZA"/>
          </w:rPr>
          <w:delText xml:space="preserve">corrected for atmospheric and bidirectional reflectance distribution function </w:delText>
        </w:r>
        <w:r w:rsidR="000F516C" w:rsidRPr="005A07AC" w:rsidDel="00185338">
          <w:rPr>
            <w:rFonts w:ascii="Arial" w:hAnsi="Arial" w:cs="Arial"/>
            <w:sz w:val="22"/>
            <w:szCs w:val="22"/>
            <w:lang w:val="en-ZA"/>
          </w:rPr>
          <w:delText xml:space="preserve">(BRDF) </w:delText>
        </w:r>
        <w:r w:rsidRPr="005A07AC" w:rsidDel="00185338">
          <w:rPr>
            <w:rFonts w:ascii="Arial" w:hAnsi="Arial" w:cs="Arial"/>
            <w:sz w:val="22"/>
            <w:szCs w:val="22"/>
            <w:lang w:val="en-ZA"/>
          </w:rPr>
          <w:delText>effects</w:delText>
        </w:r>
      </w:del>
      <w:r w:rsidR="000F516C" w:rsidRPr="005A07AC">
        <w:rPr>
          <w:rFonts w:ascii="Arial" w:hAnsi="Arial" w:cs="Arial"/>
          <w:sz w:val="22"/>
          <w:szCs w:val="22"/>
          <w:lang w:val="en-ZA"/>
        </w:rPr>
        <w:t xml:space="preserve">.  </w:t>
      </w:r>
    </w:p>
    <w:p w14:paraId="63AF3F34" w14:textId="77777777" w:rsidR="00F26497" w:rsidRPr="005A07AC" w:rsidRDefault="00F26497" w:rsidP="00BB6FE2">
      <w:pPr>
        <w:pStyle w:val="1TeksCharChar"/>
        <w:spacing w:before="0" w:after="0"/>
        <w:rPr>
          <w:rFonts w:ascii="Arial" w:hAnsi="Arial" w:cs="Arial"/>
          <w:sz w:val="22"/>
          <w:szCs w:val="22"/>
        </w:rPr>
      </w:pPr>
    </w:p>
    <w:p w14:paraId="75771FCA" w14:textId="082171BD" w:rsidR="000F516C" w:rsidRPr="005A07AC" w:rsidRDefault="00C84FCE" w:rsidP="003C6282">
      <w:pPr>
        <w:spacing w:line="360" w:lineRule="auto"/>
        <w:jc w:val="both"/>
        <w:rPr>
          <w:rFonts w:ascii="Arial" w:hAnsi="Arial" w:cs="Arial"/>
          <w:sz w:val="22"/>
          <w:szCs w:val="22"/>
          <w:lang w:val="en-ZA"/>
        </w:rPr>
      </w:pPr>
      <w:bookmarkStart w:id="34" w:name="hyperspectral"/>
      <w:bookmarkEnd w:id="34"/>
      <w:r w:rsidRPr="005A07AC">
        <w:rPr>
          <w:rFonts w:ascii="Arial" w:eastAsia="Times New Roman" w:hAnsi="Arial" w:cs="Arial"/>
          <w:sz w:val="22"/>
          <w:szCs w:val="22"/>
          <w:lang w:eastAsia="en-GB"/>
        </w:rPr>
        <w:t xml:space="preserve">Referring to Figure </w:t>
      </w:r>
      <w:r w:rsidR="00F26497" w:rsidRPr="005A07AC">
        <w:rPr>
          <w:rFonts w:ascii="Arial" w:eastAsia="Times New Roman" w:hAnsi="Arial" w:cs="Arial"/>
          <w:sz w:val="22"/>
          <w:szCs w:val="22"/>
          <w:lang w:eastAsia="en-GB"/>
        </w:rPr>
        <w:t>2</w:t>
      </w:r>
      <w:r w:rsidRPr="005A07AC">
        <w:rPr>
          <w:rFonts w:ascii="Arial" w:eastAsia="Times New Roman" w:hAnsi="Arial" w:cs="Arial"/>
          <w:sz w:val="22"/>
          <w:szCs w:val="22"/>
          <w:lang w:eastAsia="en-GB"/>
        </w:rPr>
        <w:t xml:space="preserve">, a flow diagram </w:t>
      </w:r>
      <w:r w:rsidR="003C6282" w:rsidRPr="005A07AC">
        <w:rPr>
          <w:rFonts w:ascii="Arial" w:eastAsia="Times New Roman" w:hAnsi="Arial" w:cs="Arial"/>
          <w:sz w:val="22"/>
          <w:szCs w:val="22"/>
          <w:lang w:eastAsia="en-GB"/>
        </w:rPr>
        <w:t>(</w:t>
      </w:r>
      <w:r w:rsidR="00F26497" w:rsidRPr="005A07AC">
        <w:rPr>
          <w:rFonts w:ascii="Arial" w:eastAsia="Times New Roman" w:hAnsi="Arial" w:cs="Arial"/>
          <w:sz w:val="22"/>
          <w:szCs w:val="22"/>
          <w:lang w:eastAsia="en-GB"/>
        </w:rPr>
        <w:t>2</w:t>
      </w:r>
      <w:r w:rsidRPr="005A07AC">
        <w:rPr>
          <w:rFonts w:ascii="Arial" w:eastAsia="Times New Roman" w:hAnsi="Arial" w:cs="Arial"/>
          <w:sz w:val="22"/>
          <w:szCs w:val="22"/>
          <w:lang w:eastAsia="en-GB"/>
        </w:rPr>
        <w:t>00</w:t>
      </w:r>
      <w:r w:rsidR="003C6282" w:rsidRPr="005A07AC">
        <w:rPr>
          <w:rFonts w:ascii="Arial" w:eastAsia="Times New Roman" w:hAnsi="Arial" w:cs="Arial"/>
          <w:sz w:val="22"/>
          <w:szCs w:val="22"/>
          <w:lang w:eastAsia="en-GB"/>
        </w:rPr>
        <w:t>)</w:t>
      </w:r>
      <w:r w:rsidRPr="005A07AC">
        <w:rPr>
          <w:rFonts w:ascii="Arial" w:eastAsia="Times New Roman" w:hAnsi="Arial" w:cs="Arial"/>
          <w:sz w:val="22"/>
          <w:szCs w:val="22"/>
          <w:lang w:eastAsia="en-GB"/>
        </w:rPr>
        <w:t xml:space="preserve"> shows an example embodiment of the described method</w:t>
      </w:r>
      <w:r w:rsidR="003C6282" w:rsidRPr="005A07AC">
        <w:rPr>
          <w:rFonts w:ascii="Arial" w:eastAsia="Times New Roman" w:hAnsi="Arial" w:cs="Arial"/>
          <w:sz w:val="22"/>
          <w:szCs w:val="22"/>
          <w:lang w:eastAsia="en-GB"/>
        </w:rPr>
        <w:t xml:space="preserve"> </w:t>
      </w:r>
      <w:r w:rsidR="000F516C" w:rsidRPr="005A07AC">
        <w:rPr>
          <w:rFonts w:ascii="Arial" w:hAnsi="Arial" w:cs="Arial"/>
          <w:sz w:val="22"/>
          <w:szCs w:val="22"/>
          <w:lang w:val="en-ZA"/>
        </w:rPr>
        <w:t xml:space="preserve">for generating radiometrically corrected </w:t>
      </w:r>
      <w:r w:rsidR="003C6282" w:rsidRPr="005A07AC">
        <w:rPr>
          <w:rFonts w:ascii="Arial" w:hAnsi="Arial" w:cs="Arial"/>
          <w:sz w:val="22"/>
          <w:szCs w:val="22"/>
          <w:lang w:val="en-ZA"/>
        </w:rPr>
        <w:t>surface images.</w:t>
      </w:r>
      <w:r w:rsidR="009B1D2B" w:rsidRPr="005A07AC">
        <w:rPr>
          <w:rFonts w:ascii="Arial" w:hAnsi="Arial" w:cs="Arial"/>
          <w:sz w:val="22"/>
          <w:szCs w:val="22"/>
          <w:lang w:val="en-ZA"/>
        </w:rPr>
        <w:t xml:space="preserve">  Figure 2 shows an overview of the method which is explained in more detail below.</w:t>
      </w:r>
    </w:p>
    <w:p w14:paraId="09B4BAB0" w14:textId="77777777" w:rsidR="003C6282" w:rsidRPr="005A07AC" w:rsidRDefault="003C6282" w:rsidP="003C6282">
      <w:pPr>
        <w:spacing w:line="360" w:lineRule="auto"/>
        <w:jc w:val="both"/>
        <w:rPr>
          <w:rFonts w:ascii="Arial" w:hAnsi="Arial" w:cs="Arial"/>
          <w:sz w:val="22"/>
          <w:szCs w:val="22"/>
          <w:lang w:val="en-ZA"/>
        </w:rPr>
      </w:pPr>
    </w:p>
    <w:p w14:paraId="760B8270" w14:textId="72B172C8" w:rsidR="000F516C" w:rsidRPr="005A07AC" w:rsidRDefault="003C6282" w:rsidP="003C6282">
      <w:pPr>
        <w:spacing w:line="360" w:lineRule="auto"/>
        <w:jc w:val="both"/>
        <w:rPr>
          <w:rFonts w:ascii="Arial" w:hAnsi="Arial" w:cs="Arial"/>
          <w:sz w:val="22"/>
          <w:szCs w:val="22"/>
          <w:lang w:val="en-ZA"/>
        </w:rPr>
      </w:pPr>
      <w:r w:rsidRPr="005A07AC">
        <w:rPr>
          <w:rFonts w:ascii="Arial" w:hAnsi="Arial" w:cs="Arial"/>
          <w:sz w:val="22"/>
          <w:szCs w:val="22"/>
          <w:lang w:val="en-ZA"/>
        </w:rPr>
        <w:t>The method may provide</w:t>
      </w:r>
      <w:r w:rsidR="000F516C" w:rsidRPr="005A07AC">
        <w:rPr>
          <w:rFonts w:ascii="Arial" w:hAnsi="Arial" w:cs="Arial"/>
          <w:sz w:val="22"/>
          <w:szCs w:val="22"/>
          <w:lang w:val="en-ZA"/>
        </w:rPr>
        <w:t xml:space="preserve"> </w:t>
      </w:r>
      <w:r w:rsidRPr="005A07AC">
        <w:rPr>
          <w:rFonts w:ascii="Arial" w:hAnsi="Arial" w:cs="Arial"/>
          <w:sz w:val="22"/>
          <w:szCs w:val="22"/>
          <w:lang w:val="en-ZA"/>
        </w:rPr>
        <w:t xml:space="preserve">(201) </w:t>
      </w:r>
      <w:r w:rsidR="000F516C" w:rsidRPr="005A07AC">
        <w:rPr>
          <w:rFonts w:ascii="Arial" w:hAnsi="Arial" w:cs="Arial"/>
          <w:sz w:val="22"/>
          <w:szCs w:val="22"/>
          <w:lang w:val="en-ZA"/>
        </w:rPr>
        <w:t>multiple surface images of a first resolution of a surface area in the form of digital images having a surface image sensor measurement (DN) of an intensity value of radiation in a given wavelength band reflected from the surface</w:t>
      </w:r>
      <w:r w:rsidRPr="005A07AC">
        <w:rPr>
          <w:rFonts w:ascii="Arial" w:hAnsi="Arial" w:cs="Arial"/>
          <w:sz w:val="22"/>
          <w:szCs w:val="22"/>
          <w:lang w:val="en-ZA"/>
        </w:rPr>
        <w:t xml:space="preserve"> for each pixel of the images.</w:t>
      </w:r>
    </w:p>
    <w:p w14:paraId="497A1132" w14:textId="77777777" w:rsidR="003C6282" w:rsidRPr="005A07AC" w:rsidRDefault="003C6282" w:rsidP="003C6282">
      <w:pPr>
        <w:spacing w:line="360" w:lineRule="auto"/>
        <w:jc w:val="both"/>
        <w:rPr>
          <w:rFonts w:ascii="Arial" w:hAnsi="Arial" w:cs="Arial"/>
          <w:sz w:val="22"/>
          <w:szCs w:val="22"/>
          <w:lang w:val="en-ZA"/>
        </w:rPr>
      </w:pPr>
    </w:p>
    <w:p w14:paraId="3297FED8" w14:textId="1F9F1542" w:rsidR="000F516C" w:rsidRPr="005A07AC" w:rsidRDefault="003C6282" w:rsidP="003C6282">
      <w:pPr>
        <w:spacing w:line="360" w:lineRule="auto"/>
        <w:jc w:val="both"/>
        <w:rPr>
          <w:rFonts w:ascii="Arial" w:hAnsi="Arial" w:cs="Arial"/>
          <w:sz w:val="22"/>
          <w:szCs w:val="22"/>
          <w:lang w:val="en-ZA"/>
        </w:rPr>
      </w:pPr>
      <w:r w:rsidRPr="005A07AC">
        <w:rPr>
          <w:rFonts w:ascii="Arial" w:hAnsi="Arial" w:cs="Arial"/>
          <w:sz w:val="22"/>
          <w:szCs w:val="22"/>
          <w:lang w:val="en-ZA"/>
        </w:rPr>
        <w:t>The method may also</w:t>
      </w:r>
      <w:r w:rsidRPr="005A07AC">
        <w:rPr>
          <w:rFonts w:ascii="Arial" w:eastAsia="Times New Roman" w:hAnsi="Arial" w:cs="Arial"/>
          <w:sz w:val="22"/>
          <w:szCs w:val="22"/>
          <w:lang w:eastAsia="en-GB"/>
        </w:rPr>
        <w:t xml:space="preserve"> </w:t>
      </w:r>
      <w:r w:rsidRPr="005A07AC">
        <w:rPr>
          <w:rFonts w:ascii="Arial" w:hAnsi="Arial" w:cs="Arial"/>
          <w:sz w:val="22"/>
          <w:szCs w:val="22"/>
          <w:lang w:val="en-ZA"/>
        </w:rPr>
        <w:t>provide</w:t>
      </w:r>
      <w:r w:rsidR="000F516C" w:rsidRPr="005A07AC">
        <w:rPr>
          <w:rFonts w:ascii="Arial" w:hAnsi="Arial" w:cs="Arial"/>
          <w:sz w:val="22"/>
          <w:szCs w:val="22"/>
          <w:lang w:val="en-ZA"/>
        </w:rPr>
        <w:t xml:space="preserve"> </w:t>
      </w:r>
      <w:r w:rsidRPr="005A07AC">
        <w:rPr>
          <w:rFonts w:ascii="Arial" w:hAnsi="Arial" w:cs="Arial"/>
          <w:sz w:val="22"/>
          <w:szCs w:val="22"/>
          <w:lang w:val="en-ZA"/>
        </w:rPr>
        <w:t xml:space="preserve">(202) </w:t>
      </w:r>
      <w:r w:rsidR="000F516C" w:rsidRPr="005A07AC">
        <w:rPr>
          <w:rFonts w:ascii="Arial" w:hAnsi="Arial" w:cs="Arial"/>
          <w:sz w:val="22"/>
          <w:szCs w:val="22"/>
          <w:lang w:val="en-ZA"/>
        </w:rPr>
        <w:t>a reference image of a second resolution of a corresponding surface area to the surface area of the multiple surface images</w:t>
      </w:r>
      <w:r w:rsidRPr="005A07AC">
        <w:rPr>
          <w:rFonts w:ascii="Arial" w:hAnsi="Arial" w:cs="Arial"/>
          <w:sz w:val="22"/>
          <w:szCs w:val="22"/>
          <w:lang w:val="en-ZA"/>
        </w:rPr>
        <w:t>.  T</w:t>
      </w:r>
      <w:r w:rsidR="000F516C" w:rsidRPr="005A07AC">
        <w:rPr>
          <w:rFonts w:ascii="Arial" w:hAnsi="Arial" w:cs="Arial"/>
          <w:sz w:val="22"/>
          <w:szCs w:val="22"/>
          <w:lang w:val="en-ZA"/>
        </w:rPr>
        <w:t xml:space="preserve">he reference image has surface </w:t>
      </w:r>
      <w:r w:rsidRPr="005A07AC">
        <w:rPr>
          <w:rFonts w:ascii="Arial" w:hAnsi="Arial" w:cs="Arial"/>
          <w:sz w:val="22"/>
          <w:szCs w:val="22"/>
          <w:lang w:val="en-ZA"/>
        </w:rPr>
        <w:t>reflectance</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000F516C" w:rsidRPr="005A07AC">
        <w:rPr>
          <w:rFonts w:ascii="Arial" w:hAnsi="Arial" w:cs="Arial"/>
          <w:sz w:val="22"/>
          <w:szCs w:val="22"/>
          <w:lang w:val="en-ZA"/>
        </w:rPr>
        <w:t xml:space="preserve">) for each pixel of the reference image </w:t>
      </w:r>
      <w:ins w:id="35" w:author="Anna Tomlinson" w:date="2016-09-22T15:46:00Z">
        <w:r w:rsidR="00185338">
          <w:rPr>
            <w:rFonts w:ascii="Arial" w:hAnsi="Arial" w:cs="Arial"/>
            <w:sz w:val="22"/>
            <w:szCs w:val="22"/>
            <w:lang w:val="en-ZA"/>
          </w:rPr>
          <w:t xml:space="preserve">which may be </w:t>
        </w:r>
      </w:ins>
      <w:r w:rsidR="000F516C" w:rsidRPr="005A07AC">
        <w:rPr>
          <w:rFonts w:ascii="Arial" w:hAnsi="Arial" w:cs="Arial"/>
          <w:sz w:val="22"/>
          <w:szCs w:val="22"/>
          <w:lang w:val="en-ZA"/>
        </w:rPr>
        <w:t xml:space="preserve">corrected for atmospheric and </w:t>
      </w:r>
      <w:r w:rsidRPr="005A07AC">
        <w:rPr>
          <w:rFonts w:ascii="Arial" w:hAnsi="Arial" w:cs="Arial"/>
          <w:sz w:val="22"/>
          <w:szCs w:val="22"/>
          <w:lang w:val="en-ZA"/>
        </w:rPr>
        <w:t>BRDF</w:t>
      </w:r>
      <w:r w:rsidR="000F516C" w:rsidRPr="005A07AC">
        <w:rPr>
          <w:rFonts w:ascii="Arial" w:hAnsi="Arial" w:cs="Arial"/>
          <w:sz w:val="22"/>
          <w:szCs w:val="22"/>
          <w:lang w:val="en-ZA"/>
        </w:rPr>
        <w:t xml:space="preserve"> effects for an equivalent wavelength band to the given wavelength band of the multiple surface images</w:t>
      </w:r>
      <w:r w:rsidRPr="005A07AC">
        <w:rPr>
          <w:rFonts w:ascii="Arial" w:hAnsi="Arial" w:cs="Arial"/>
          <w:sz w:val="22"/>
          <w:szCs w:val="22"/>
          <w:lang w:val="en-ZA"/>
        </w:rPr>
        <w:t>.</w:t>
      </w:r>
    </w:p>
    <w:p w14:paraId="6377491D" w14:textId="77777777" w:rsidR="000F516C" w:rsidRPr="005A07AC" w:rsidRDefault="000F516C" w:rsidP="000F516C">
      <w:pPr>
        <w:spacing w:line="360" w:lineRule="auto"/>
        <w:jc w:val="both"/>
        <w:rPr>
          <w:rFonts w:ascii="Arial" w:hAnsi="Arial" w:cs="Arial"/>
          <w:sz w:val="22"/>
          <w:szCs w:val="22"/>
          <w:lang w:val="en-ZA"/>
        </w:rPr>
      </w:pPr>
    </w:p>
    <w:p w14:paraId="54175E11" w14:textId="735C31D1" w:rsidR="00370E88" w:rsidRDefault="003C6282" w:rsidP="000F516C">
      <w:pPr>
        <w:spacing w:line="360" w:lineRule="auto"/>
        <w:jc w:val="both"/>
        <w:rPr>
          <w:rFonts w:ascii="Arial" w:hAnsi="Arial" w:cs="Arial"/>
          <w:sz w:val="22"/>
          <w:szCs w:val="22"/>
          <w:lang w:val="en-ZA"/>
        </w:rPr>
      </w:pPr>
      <w:r w:rsidRPr="005A07AC">
        <w:rPr>
          <w:rFonts w:ascii="Arial" w:hAnsi="Arial" w:cs="Arial"/>
          <w:sz w:val="22"/>
          <w:szCs w:val="22"/>
          <w:lang w:val="en-ZA"/>
        </w:rPr>
        <w:t xml:space="preserve">The </w:t>
      </w:r>
      <w:r w:rsidR="006E47DD">
        <w:rPr>
          <w:rFonts w:ascii="Arial" w:hAnsi="Arial" w:cs="Arial"/>
          <w:sz w:val="22"/>
          <w:szCs w:val="22"/>
          <w:lang w:val="en-ZA"/>
        </w:rPr>
        <w:t>method</w:t>
      </w:r>
      <w:r w:rsidRPr="005A07AC">
        <w:rPr>
          <w:rFonts w:ascii="Arial" w:hAnsi="Arial" w:cs="Arial"/>
          <w:sz w:val="22"/>
          <w:szCs w:val="22"/>
          <w:lang w:val="en-ZA"/>
        </w:rPr>
        <w:t xml:space="preserve"> may include resampling (204)</w:t>
      </w:r>
      <w:r w:rsidR="000F516C" w:rsidRPr="005A07AC">
        <w:rPr>
          <w:rFonts w:ascii="Arial" w:hAnsi="Arial" w:cs="Arial"/>
          <w:sz w:val="22"/>
          <w:szCs w:val="22"/>
          <w:lang w:val="en-ZA"/>
        </w:rPr>
        <w:t xml:space="preserve"> the multiple surface images to the second resolution</w:t>
      </w:r>
      <w:r w:rsidR="006E47DD">
        <w:rPr>
          <w:rFonts w:ascii="Arial" w:hAnsi="Arial" w:cs="Arial"/>
          <w:sz w:val="22"/>
          <w:szCs w:val="22"/>
          <w:lang w:val="en-ZA"/>
        </w:rPr>
        <w:t xml:space="preserve">.  The method may model (205) </w:t>
      </w:r>
      <w:r w:rsidR="006E47DD" w:rsidRPr="005A07AC">
        <w:rPr>
          <w:rFonts w:ascii="Arial" w:hAnsi="Arial" w:cs="Arial"/>
          <w:sz w:val="22"/>
          <w:szCs w:val="22"/>
          <w:lang w:val="en-ZA"/>
        </w:rPr>
        <w:t xml:space="preserve">a spatially varying </w:t>
      </w:r>
      <w:ins w:id="36" w:author="Anna Tomlinson" w:date="2016-09-22T15:46:00Z">
        <w:r w:rsidR="00185338">
          <w:rPr>
            <w:rFonts w:ascii="Arial" w:hAnsi="Arial" w:cs="Arial"/>
            <w:sz w:val="22"/>
            <w:szCs w:val="22"/>
            <w:lang w:val="en-ZA"/>
          </w:rPr>
          <w:t xml:space="preserve">local </w:t>
        </w:r>
      </w:ins>
      <w:r w:rsidR="006E47DD" w:rsidRPr="005A07AC">
        <w:rPr>
          <w:rFonts w:ascii="Arial" w:hAnsi="Arial" w:cs="Arial"/>
          <w:sz w:val="22"/>
          <w:szCs w:val="22"/>
          <w:lang w:val="en-ZA"/>
        </w:rPr>
        <w:t>linear relationship that relates the surface image sensor measurement for pixels of a surface image to the surface reflectance</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006E47DD" w:rsidRPr="005A07AC">
        <w:rPr>
          <w:rFonts w:ascii="Arial" w:hAnsi="Arial" w:cs="Arial"/>
          <w:sz w:val="22"/>
          <w:szCs w:val="22"/>
          <w:lang w:val="en-ZA"/>
        </w:rPr>
        <w:t>) for pixels of the reference image to provide an estimated surface reflectance for each pixel of the surface images.</w:t>
      </w:r>
      <w:r w:rsidR="006E47DD">
        <w:rPr>
          <w:rFonts w:ascii="Arial" w:hAnsi="Arial" w:cs="Arial"/>
          <w:sz w:val="22"/>
          <w:szCs w:val="22"/>
          <w:lang w:val="en-ZA"/>
        </w:rPr>
        <w:t xml:space="preserve">  </w:t>
      </w:r>
      <w:r w:rsidR="006E47DD" w:rsidRPr="00815274">
        <w:rPr>
          <w:rStyle w:val="CommentReference"/>
          <w:rFonts w:ascii="Arial" w:hAnsi="Arial" w:cs="Arial"/>
          <w:sz w:val="22"/>
          <w:szCs w:val="22"/>
        </w:rPr>
        <w:t>T</w:t>
      </w:r>
      <w:r w:rsidR="006E47DD" w:rsidRPr="00815274">
        <w:rPr>
          <w:rFonts w:ascii="Arial" w:hAnsi="Arial" w:cs="Arial"/>
          <w:sz w:val="22"/>
          <w:szCs w:val="22"/>
        </w:rPr>
        <w:t xml:space="preserve">he </w:t>
      </w:r>
      <w:ins w:id="37" w:author="Anna Tomlinson" w:date="2016-09-22T15:47:00Z">
        <w:r w:rsidR="00185338">
          <w:rPr>
            <w:rFonts w:ascii="Arial" w:hAnsi="Arial" w:cs="Arial"/>
            <w:sz w:val="22"/>
            <w:szCs w:val="22"/>
          </w:rPr>
          <w:t xml:space="preserve">linear relationship describes the </w:t>
        </w:r>
      </w:ins>
      <w:r w:rsidR="006E47DD" w:rsidRPr="00815274">
        <w:rPr>
          <w:rFonts w:ascii="Arial" w:hAnsi="Arial" w:cs="Arial"/>
          <w:sz w:val="22"/>
          <w:szCs w:val="22"/>
        </w:rPr>
        <w:t xml:space="preserve">atmospheric and BRDF effects </w:t>
      </w:r>
      <w:ins w:id="38" w:author="Anna Tomlinson" w:date="2016-09-22T15:47:00Z">
        <w:r w:rsidR="00185338">
          <w:rPr>
            <w:rFonts w:ascii="Arial" w:hAnsi="Arial" w:cs="Arial"/>
            <w:sz w:val="22"/>
            <w:szCs w:val="22"/>
          </w:rPr>
          <w:t xml:space="preserve">locally, i.e. in a small spatial region.  As the BRDF and atmospheric effects vary </w:t>
        </w:r>
      </w:ins>
      <w:ins w:id="39" w:author="Anna Tomlinson" w:date="2016-09-22T15:48:00Z">
        <w:r w:rsidR="00185338">
          <w:rPr>
            <w:rFonts w:ascii="Arial" w:hAnsi="Arial" w:cs="Arial"/>
            <w:sz w:val="22"/>
            <w:szCs w:val="22"/>
          </w:rPr>
          <w:t>spatially</w:t>
        </w:r>
      </w:ins>
      <w:ins w:id="40" w:author="Anna Tomlinson" w:date="2016-09-22T15:47:00Z">
        <w:r w:rsidR="00185338">
          <w:rPr>
            <w:rFonts w:ascii="Arial" w:hAnsi="Arial" w:cs="Arial"/>
            <w:sz w:val="22"/>
            <w:szCs w:val="22"/>
          </w:rPr>
          <w:t xml:space="preserve">, so too do the parameters of the linear relationship. </w:t>
        </w:r>
      </w:ins>
      <w:del w:id="41" w:author="Anna Tomlinson" w:date="2016-09-22T15:48:00Z">
        <w:r w:rsidR="006E47DD" w:rsidRPr="00815274" w:rsidDel="00185338">
          <w:rPr>
            <w:rFonts w:ascii="Arial" w:hAnsi="Arial" w:cs="Arial"/>
            <w:sz w:val="22"/>
            <w:szCs w:val="22"/>
          </w:rPr>
          <w:delText>vary spatially (</w:delText>
        </w:r>
        <w:r w:rsidR="006E47DD" w:rsidDel="00185338">
          <w:rPr>
            <w:rFonts w:ascii="Arial" w:hAnsi="Arial" w:cs="Arial"/>
            <w:sz w:val="22"/>
            <w:szCs w:val="22"/>
          </w:rPr>
          <w:delText>for example,</w:delText>
        </w:r>
        <w:r w:rsidR="006E47DD" w:rsidRPr="00815274" w:rsidDel="00185338">
          <w:rPr>
            <w:rFonts w:ascii="Arial" w:hAnsi="Arial" w:cs="Arial"/>
            <w:sz w:val="22"/>
            <w:szCs w:val="22"/>
          </w:rPr>
          <w:delText xml:space="preserve"> with different weather and or different sun-surface-camera viewing geometry</w:delText>
        </w:r>
        <w:r w:rsidR="006E47DD" w:rsidDel="00185338">
          <w:rPr>
            <w:rFonts w:ascii="Arial" w:hAnsi="Arial" w:cs="Arial"/>
            <w:sz w:val="22"/>
            <w:szCs w:val="22"/>
          </w:rPr>
          <w:delText xml:space="preserve">) and the method </w:delText>
        </w:r>
        <w:r w:rsidR="006E47DD" w:rsidRPr="00815274" w:rsidDel="00185338">
          <w:rPr>
            <w:rFonts w:ascii="Arial" w:hAnsi="Arial" w:cs="Arial"/>
            <w:sz w:val="22"/>
            <w:szCs w:val="22"/>
          </w:rPr>
          <w:delText>model</w:delText>
        </w:r>
        <w:r w:rsidR="006E47DD" w:rsidDel="00185338">
          <w:rPr>
            <w:rFonts w:ascii="Arial" w:hAnsi="Arial" w:cs="Arial"/>
            <w:sz w:val="22"/>
            <w:szCs w:val="22"/>
          </w:rPr>
          <w:delText>s this</w:delText>
        </w:r>
        <w:r w:rsidR="006E47DD" w:rsidRPr="00815274" w:rsidDel="00185338">
          <w:rPr>
            <w:rFonts w:ascii="Arial" w:hAnsi="Arial" w:cs="Arial"/>
            <w:sz w:val="22"/>
            <w:szCs w:val="22"/>
          </w:rPr>
          <w:delText>.</w:delText>
        </w:r>
        <w:r w:rsidR="006E47DD" w:rsidDel="00185338">
          <w:rPr>
            <w:rFonts w:ascii="Arial" w:hAnsi="Arial" w:cs="Arial"/>
            <w:sz w:val="22"/>
            <w:szCs w:val="22"/>
            <w:lang w:val="en-ZA"/>
          </w:rPr>
          <w:delText xml:space="preserve">  </w:delText>
        </w:r>
        <w:r w:rsidR="00370E88" w:rsidDel="00185338">
          <w:rPr>
            <w:rFonts w:ascii="Arial" w:hAnsi="Arial" w:cs="Arial"/>
            <w:sz w:val="22"/>
            <w:szCs w:val="22"/>
            <w:lang w:val="en-ZA"/>
          </w:rPr>
          <w:delText xml:space="preserve"> The model is applied to a small region (space) at a time as the conditions from one region to another varies.</w:delText>
        </w:r>
      </w:del>
    </w:p>
    <w:p w14:paraId="0B19F729" w14:textId="77777777" w:rsidR="00370E88" w:rsidRDefault="00370E88" w:rsidP="000F516C">
      <w:pPr>
        <w:spacing w:line="360" w:lineRule="auto"/>
        <w:jc w:val="both"/>
        <w:rPr>
          <w:rFonts w:ascii="Arial" w:hAnsi="Arial" w:cs="Arial"/>
          <w:sz w:val="22"/>
          <w:szCs w:val="22"/>
          <w:lang w:val="en-ZA"/>
        </w:rPr>
      </w:pPr>
    </w:p>
    <w:p w14:paraId="313142A8" w14:textId="605B9317" w:rsidR="004C4387" w:rsidRDefault="006E47DD" w:rsidP="000F516C">
      <w:pPr>
        <w:spacing w:line="360" w:lineRule="auto"/>
        <w:jc w:val="both"/>
        <w:rPr>
          <w:rFonts w:ascii="Arial" w:hAnsi="Arial" w:cs="Arial"/>
          <w:sz w:val="22"/>
          <w:szCs w:val="22"/>
          <w:lang w:val="en-ZA"/>
        </w:rPr>
      </w:pPr>
      <w:r>
        <w:rPr>
          <w:rFonts w:ascii="Arial" w:hAnsi="Arial" w:cs="Arial"/>
          <w:sz w:val="22"/>
          <w:szCs w:val="22"/>
          <w:lang w:val="en-ZA"/>
        </w:rPr>
        <w:t xml:space="preserve">The model may </w:t>
      </w:r>
      <w:r w:rsidR="000F516C" w:rsidRPr="005A07AC">
        <w:rPr>
          <w:rFonts w:ascii="Arial" w:hAnsi="Arial" w:cs="Arial"/>
          <w:sz w:val="22"/>
          <w:szCs w:val="22"/>
          <w:lang w:val="en-ZA"/>
        </w:rPr>
        <w:t>estimat</w:t>
      </w:r>
      <w:r>
        <w:rPr>
          <w:rFonts w:ascii="Arial" w:hAnsi="Arial" w:cs="Arial"/>
          <w:sz w:val="22"/>
          <w:szCs w:val="22"/>
          <w:lang w:val="en-ZA"/>
        </w:rPr>
        <w:t>e</w:t>
      </w:r>
      <w:r w:rsidR="003C6282" w:rsidRPr="005A07AC">
        <w:rPr>
          <w:rFonts w:ascii="Arial" w:hAnsi="Arial" w:cs="Arial"/>
          <w:sz w:val="22"/>
          <w:szCs w:val="22"/>
          <w:lang w:val="en-ZA"/>
        </w:rPr>
        <w:t xml:space="preserve"> </w:t>
      </w:r>
      <w:r w:rsidR="000F516C" w:rsidRPr="005A07AC">
        <w:rPr>
          <w:rFonts w:ascii="Arial" w:hAnsi="Arial" w:cs="Arial"/>
          <w:sz w:val="22"/>
          <w:szCs w:val="22"/>
          <w:lang w:val="en-ZA"/>
        </w:rPr>
        <w:t>parameter</w:t>
      </w:r>
      <w:r w:rsidR="004C4387">
        <w:rPr>
          <w:rFonts w:ascii="Arial" w:hAnsi="Arial" w:cs="Arial"/>
          <w:sz w:val="22"/>
          <w:szCs w:val="22"/>
          <w:lang w:val="en-ZA"/>
        </w:rPr>
        <w:t>s</w:t>
      </w:r>
      <w:r w:rsidR="000F516C" w:rsidRPr="005A07AC">
        <w:rPr>
          <w:rFonts w:ascii="Arial" w:hAnsi="Arial" w:cs="Arial"/>
          <w:sz w:val="22"/>
          <w:szCs w:val="22"/>
          <w:lang w:val="en-ZA"/>
        </w:rPr>
        <w:t xml:space="preserve"> (M</w:t>
      </w:r>
      <w:r w:rsidR="004C4387">
        <w:rPr>
          <w:rFonts w:ascii="Arial" w:hAnsi="Arial" w:cs="Arial"/>
          <w:sz w:val="22"/>
          <w:szCs w:val="22"/>
          <w:lang w:val="en-ZA"/>
        </w:rPr>
        <w:t>, C</w:t>
      </w:r>
      <w:r w:rsidR="000F516C" w:rsidRPr="005A07AC">
        <w:rPr>
          <w:rFonts w:ascii="Arial" w:hAnsi="Arial" w:cs="Arial"/>
          <w:sz w:val="22"/>
          <w:szCs w:val="22"/>
          <w:lang w:val="en-ZA"/>
        </w:rPr>
        <w:t xml:space="preserve">) in the form of spatially varying </w:t>
      </w:r>
      <w:r w:rsidR="004C4387">
        <w:rPr>
          <w:rFonts w:ascii="Arial" w:hAnsi="Arial" w:cs="Arial"/>
          <w:sz w:val="22"/>
          <w:szCs w:val="22"/>
          <w:lang w:val="en-ZA"/>
        </w:rPr>
        <w:t>parameters</w:t>
      </w:r>
      <w:r w:rsidR="004C4387" w:rsidRPr="005A07AC">
        <w:rPr>
          <w:rFonts w:ascii="Arial" w:hAnsi="Arial" w:cs="Arial"/>
          <w:sz w:val="22"/>
          <w:szCs w:val="22"/>
          <w:lang w:val="en-ZA"/>
        </w:rPr>
        <w:t xml:space="preserve"> </w:t>
      </w:r>
      <w:r w:rsidR="004C4387">
        <w:rPr>
          <w:rFonts w:ascii="Arial" w:hAnsi="Arial" w:cs="Arial"/>
          <w:sz w:val="22"/>
          <w:szCs w:val="22"/>
          <w:lang w:val="en-ZA"/>
        </w:rPr>
        <w:t xml:space="preserve">of the linear relationship that relates the surface image sensor measurement for pixels of a surface image to the surface reflectance for pixels of the reference image.  </w:t>
      </w:r>
      <w:ins w:id="42" w:author="Anna Tomlinson" w:date="2016-09-22T15:49:00Z">
        <w:r w:rsidR="00185338">
          <w:rPr>
            <w:rFonts w:ascii="Arial" w:hAnsi="Arial" w:cs="Arial"/>
            <w:sz w:val="22"/>
            <w:szCs w:val="22"/>
            <w:lang w:val="en-ZA"/>
          </w:rPr>
          <w:t>If appropriate, o</w:t>
        </w:r>
      </w:ins>
      <w:del w:id="43" w:author="Anna Tomlinson" w:date="2016-09-22T15:49:00Z">
        <w:r w:rsidR="004C4387" w:rsidDel="00185338">
          <w:rPr>
            <w:rFonts w:ascii="Arial" w:hAnsi="Arial" w:cs="Arial"/>
            <w:sz w:val="22"/>
            <w:szCs w:val="22"/>
            <w:lang w:val="en-ZA"/>
          </w:rPr>
          <w:delText>O</w:delText>
        </w:r>
      </w:del>
      <w:r w:rsidR="004C4387">
        <w:rPr>
          <w:rFonts w:ascii="Arial" w:hAnsi="Arial" w:cs="Arial"/>
          <w:sz w:val="22"/>
          <w:szCs w:val="22"/>
          <w:lang w:val="en-ZA"/>
        </w:rPr>
        <w:t xml:space="preserve">ne of the parameters (C) may </w:t>
      </w:r>
      <w:del w:id="44" w:author="Anna Tomlinson" w:date="2016-09-22T15:49:00Z">
        <w:r w:rsidR="004C4387" w:rsidDel="00185338">
          <w:rPr>
            <w:rFonts w:ascii="Arial" w:hAnsi="Arial" w:cs="Arial"/>
            <w:sz w:val="22"/>
            <w:szCs w:val="22"/>
            <w:lang w:val="en-ZA"/>
          </w:rPr>
          <w:delText>be set to zero</w:delText>
        </w:r>
      </w:del>
      <w:ins w:id="45" w:author="Anna Tomlinson" w:date="2016-09-22T15:49:00Z">
        <w:r w:rsidR="00185338">
          <w:rPr>
            <w:rFonts w:ascii="Arial" w:hAnsi="Arial" w:cs="Arial"/>
            <w:sz w:val="22"/>
            <w:szCs w:val="22"/>
            <w:lang w:val="en-ZA"/>
          </w:rPr>
          <w:t>omitted from the model,</w:t>
        </w:r>
      </w:ins>
      <w:r w:rsidR="004C4387">
        <w:rPr>
          <w:rFonts w:ascii="Arial" w:hAnsi="Arial" w:cs="Arial"/>
          <w:sz w:val="22"/>
          <w:szCs w:val="22"/>
          <w:lang w:val="en-ZA"/>
        </w:rPr>
        <w:t xml:space="preserve"> enabling a single parameter to be </w:t>
      </w:r>
      <w:r w:rsidR="004C4387">
        <w:rPr>
          <w:rFonts w:ascii="Arial" w:hAnsi="Arial" w:cs="Arial"/>
          <w:sz w:val="22"/>
          <w:szCs w:val="22"/>
          <w:lang w:val="en-ZA"/>
        </w:rPr>
        <w:lastRenderedPageBreak/>
        <w:t>estimated and used.</w:t>
      </w:r>
    </w:p>
    <w:p w14:paraId="6BD84573" w14:textId="77777777" w:rsidR="004C4387" w:rsidRDefault="004C4387" w:rsidP="000F516C">
      <w:pPr>
        <w:spacing w:line="360" w:lineRule="auto"/>
        <w:jc w:val="both"/>
        <w:rPr>
          <w:rFonts w:ascii="Arial" w:hAnsi="Arial" w:cs="Arial"/>
          <w:sz w:val="22"/>
          <w:szCs w:val="22"/>
          <w:lang w:val="en-ZA"/>
        </w:rPr>
      </w:pPr>
    </w:p>
    <w:p w14:paraId="3ADAE221" w14:textId="1E4ED268" w:rsidR="000F516C" w:rsidRPr="004C4387" w:rsidRDefault="004C4387" w:rsidP="000F516C">
      <w:pPr>
        <w:spacing w:line="360" w:lineRule="auto"/>
        <w:jc w:val="both"/>
        <w:rPr>
          <w:rFonts w:ascii="Arial" w:hAnsi="Arial" w:cs="Arial"/>
          <w:sz w:val="22"/>
          <w:szCs w:val="22"/>
        </w:rPr>
      </w:pPr>
      <w:r>
        <w:rPr>
          <w:rFonts w:ascii="Arial" w:hAnsi="Arial" w:cs="Arial"/>
          <w:sz w:val="22"/>
          <w:szCs w:val="22"/>
          <w:lang w:val="en-ZA"/>
        </w:rPr>
        <w:t xml:space="preserve">The method may </w:t>
      </w:r>
      <w:r w:rsidR="000F516C" w:rsidRPr="005A07AC">
        <w:rPr>
          <w:rFonts w:ascii="Arial" w:hAnsi="Arial" w:cs="Arial"/>
          <w:sz w:val="22"/>
          <w:szCs w:val="22"/>
          <w:lang w:val="en-ZA"/>
        </w:rPr>
        <w:t>resampl</w:t>
      </w:r>
      <w:r>
        <w:rPr>
          <w:rFonts w:ascii="Arial" w:hAnsi="Arial" w:cs="Arial"/>
          <w:sz w:val="22"/>
          <w:szCs w:val="22"/>
          <w:lang w:val="en-ZA"/>
        </w:rPr>
        <w:t>e</w:t>
      </w:r>
      <w:r w:rsidR="000F516C" w:rsidRPr="005A07AC">
        <w:rPr>
          <w:rFonts w:ascii="Arial" w:hAnsi="Arial" w:cs="Arial"/>
          <w:sz w:val="22"/>
          <w:szCs w:val="22"/>
          <w:lang w:val="en-ZA"/>
        </w:rPr>
        <w:t xml:space="preserve"> </w:t>
      </w:r>
      <w:r w:rsidR="009B1D2B" w:rsidRPr="005A07AC">
        <w:rPr>
          <w:rFonts w:ascii="Arial" w:hAnsi="Arial" w:cs="Arial"/>
          <w:sz w:val="22"/>
          <w:szCs w:val="22"/>
          <w:lang w:val="en-ZA"/>
        </w:rPr>
        <w:t xml:space="preserve">(206) </w:t>
      </w:r>
      <w:r w:rsidR="000F516C" w:rsidRPr="005A07AC">
        <w:rPr>
          <w:rFonts w:ascii="Arial" w:hAnsi="Arial" w:cs="Arial"/>
          <w:sz w:val="22"/>
          <w:szCs w:val="22"/>
          <w:lang w:val="en-ZA"/>
        </w:rPr>
        <w:t>the parameter</w:t>
      </w:r>
      <w:r>
        <w:rPr>
          <w:rFonts w:ascii="Arial" w:hAnsi="Arial" w:cs="Arial"/>
          <w:sz w:val="22"/>
          <w:szCs w:val="22"/>
          <w:lang w:val="en-ZA"/>
        </w:rPr>
        <w:t>s</w:t>
      </w:r>
      <w:r w:rsidR="000F516C" w:rsidRPr="005A07AC">
        <w:rPr>
          <w:rFonts w:ascii="Arial" w:hAnsi="Arial" w:cs="Arial"/>
          <w:sz w:val="22"/>
          <w:szCs w:val="22"/>
          <w:lang w:val="en-ZA"/>
        </w:rPr>
        <w:t xml:space="preserve"> to the first resolution and</w:t>
      </w:r>
      <w:r w:rsidR="009B1D2B" w:rsidRPr="005A07AC">
        <w:rPr>
          <w:rFonts w:ascii="Arial" w:hAnsi="Arial" w:cs="Arial"/>
          <w:sz w:val="22"/>
          <w:szCs w:val="22"/>
          <w:lang w:val="en-ZA"/>
        </w:rPr>
        <w:t xml:space="preserve"> </w:t>
      </w:r>
      <w:r w:rsidR="000F516C" w:rsidRPr="005A07AC">
        <w:rPr>
          <w:rFonts w:ascii="Arial" w:hAnsi="Arial" w:cs="Arial"/>
          <w:sz w:val="22"/>
          <w:szCs w:val="22"/>
          <w:lang w:val="en-ZA"/>
        </w:rPr>
        <w:t>estimat</w:t>
      </w:r>
      <w:r>
        <w:rPr>
          <w:rFonts w:ascii="Arial" w:hAnsi="Arial" w:cs="Arial"/>
          <w:sz w:val="22"/>
          <w:szCs w:val="22"/>
          <w:lang w:val="en-ZA"/>
        </w:rPr>
        <w:t>e</w:t>
      </w:r>
      <w:r w:rsidR="009B1D2B" w:rsidRPr="005A07AC">
        <w:rPr>
          <w:rFonts w:ascii="Arial" w:hAnsi="Arial" w:cs="Arial"/>
          <w:sz w:val="22"/>
          <w:szCs w:val="22"/>
          <w:lang w:val="en-ZA"/>
        </w:rPr>
        <w:t xml:space="preserve"> (207) </w:t>
      </w:r>
      <w:r w:rsidR="000F516C" w:rsidRPr="005A07AC">
        <w:rPr>
          <w:rFonts w:ascii="Arial" w:hAnsi="Arial" w:cs="Arial"/>
          <w:sz w:val="22"/>
          <w:szCs w:val="22"/>
          <w:lang w:val="en-ZA"/>
        </w:rPr>
        <w:t>the surface reflectance for each pixel of the given wavelength band of the surface images using the resampled parameter</w:t>
      </w:r>
      <w:r>
        <w:rPr>
          <w:rFonts w:ascii="Arial" w:hAnsi="Arial" w:cs="Arial"/>
          <w:sz w:val="22"/>
          <w:szCs w:val="22"/>
          <w:lang w:val="en-ZA"/>
        </w:rPr>
        <w:t>s</w:t>
      </w:r>
      <w:r w:rsidR="000F516C" w:rsidRPr="005A07AC">
        <w:rPr>
          <w:rFonts w:ascii="Arial" w:hAnsi="Arial" w:cs="Arial"/>
          <w:sz w:val="22"/>
          <w:szCs w:val="22"/>
          <w:lang w:val="en-ZA"/>
        </w:rPr>
        <w:t>.</w:t>
      </w:r>
    </w:p>
    <w:p w14:paraId="7A114B5A" w14:textId="77777777" w:rsidR="009B1D2B" w:rsidRPr="005A07AC" w:rsidRDefault="009B1D2B" w:rsidP="000F516C">
      <w:pPr>
        <w:spacing w:line="360" w:lineRule="auto"/>
        <w:jc w:val="both"/>
        <w:rPr>
          <w:rFonts w:ascii="Arial" w:hAnsi="Arial" w:cs="Arial"/>
          <w:sz w:val="22"/>
          <w:szCs w:val="22"/>
          <w:lang w:val="en-ZA"/>
        </w:rPr>
      </w:pPr>
    </w:p>
    <w:p w14:paraId="2713E3BD" w14:textId="60B81A27" w:rsidR="00C84FCE" w:rsidRPr="005A07AC" w:rsidRDefault="009B1D2B" w:rsidP="009B1D2B">
      <w:pPr>
        <w:spacing w:line="360" w:lineRule="auto"/>
        <w:jc w:val="both"/>
        <w:rPr>
          <w:rFonts w:ascii="Arial" w:hAnsi="Arial" w:cs="Arial"/>
          <w:sz w:val="22"/>
          <w:szCs w:val="22"/>
          <w:lang w:val="en-ZA"/>
        </w:rPr>
      </w:pPr>
      <w:r w:rsidRPr="005A07AC">
        <w:rPr>
          <w:rFonts w:ascii="Arial" w:hAnsi="Arial" w:cs="Arial"/>
          <w:sz w:val="22"/>
          <w:szCs w:val="22"/>
          <w:lang w:val="en-ZA"/>
        </w:rPr>
        <w:t>The method may output (208) the surface images with corrected surface reflectance for each pixel at each wavelength band.</w:t>
      </w:r>
    </w:p>
    <w:p w14:paraId="5A8C4FB9" w14:textId="77777777" w:rsidR="00DA2E33" w:rsidRPr="005A07AC" w:rsidRDefault="00DA2E33" w:rsidP="00BB6FE2">
      <w:pPr>
        <w:spacing w:line="360" w:lineRule="auto"/>
        <w:jc w:val="both"/>
        <w:rPr>
          <w:rFonts w:ascii="Arial" w:hAnsi="Arial" w:cs="Arial"/>
          <w:sz w:val="22"/>
          <w:szCs w:val="22"/>
          <w:lang w:val="en-ZA"/>
        </w:rPr>
      </w:pPr>
    </w:p>
    <w:p w14:paraId="34CB8DC1" w14:textId="77777777" w:rsidR="00DA2E33" w:rsidRPr="005A07AC" w:rsidRDefault="00DA2E33" w:rsidP="00F26497">
      <w:pPr>
        <w:pStyle w:val="Heading3"/>
        <w:numPr>
          <w:ilvl w:val="0"/>
          <w:numId w:val="0"/>
        </w:numPr>
        <w:spacing w:before="0"/>
        <w:rPr>
          <w:rFonts w:ascii="Arial" w:hAnsi="Arial" w:cs="Arial"/>
          <w:sz w:val="22"/>
          <w:szCs w:val="22"/>
          <w:u w:val="single"/>
        </w:rPr>
      </w:pPr>
      <w:r w:rsidRPr="005A07AC">
        <w:rPr>
          <w:rFonts w:ascii="Arial" w:hAnsi="Arial" w:cs="Arial"/>
          <w:sz w:val="22"/>
          <w:szCs w:val="22"/>
          <w:u w:val="single"/>
        </w:rPr>
        <w:t>Formulation</w:t>
      </w:r>
    </w:p>
    <w:p w14:paraId="5884BC41" w14:textId="77777777" w:rsidR="00F26497" w:rsidRPr="005A07AC" w:rsidRDefault="00F26497" w:rsidP="00F26497">
      <w:pPr>
        <w:pStyle w:val="Heading3"/>
        <w:numPr>
          <w:ilvl w:val="0"/>
          <w:numId w:val="0"/>
        </w:numPr>
        <w:spacing w:before="0"/>
        <w:rPr>
          <w:rFonts w:ascii="Arial" w:hAnsi="Arial" w:cs="Arial"/>
          <w:sz w:val="22"/>
          <w:szCs w:val="22"/>
          <w:u w:val="single"/>
        </w:rPr>
      </w:pPr>
    </w:p>
    <w:p w14:paraId="58DB4DD8" w14:textId="513969F4" w:rsidR="00BB6FE2" w:rsidRPr="005A07AC" w:rsidRDefault="00DA2E33" w:rsidP="00BB6FE2">
      <w:pPr>
        <w:pStyle w:val="ThesisBody"/>
        <w:spacing w:before="0" w:after="0"/>
        <w:rPr>
          <w:rFonts w:ascii="Arial" w:hAnsi="Arial" w:cs="Arial"/>
          <w:sz w:val="22"/>
          <w:szCs w:val="22"/>
        </w:rPr>
      </w:pPr>
      <w:r w:rsidRPr="005A07AC">
        <w:rPr>
          <w:rFonts w:ascii="Arial" w:hAnsi="Arial" w:cs="Arial"/>
          <w:sz w:val="22"/>
          <w:szCs w:val="22"/>
        </w:rPr>
        <w:t xml:space="preserve">Combined BRDF, atmospheric and sensor corrections can be modelled as a spatially varying linear relationship between surface reflectance and sensor measurement.  Following the notation of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López et al. (2011)</w:t>
      </w:r>
      <w:r w:rsidRPr="005A07AC">
        <w:rPr>
          <w:rFonts w:ascii="Arial" w:hAnsi="Arial" w:cs="Arial"/>
          <w:sz w:val="22"/>
          <w:szCs w:val="22"/>
        </w:rPr>
        <w:fldChar w:fldCharType="end"/>
      </w:r>
      <w:r w:rsidRPr="005A07AC">
        <w:rPr>
          <w:rFonts w:ascii="Arial" w:hAnsi="Arial" w:cs="Arial"/>
          <w:sz w:val="22"/>
          <w:szCs w:val="22"/>
        </w:rPr>
        <w:t>, the aerial sensor measurement for each band can be expressed as:</w:t>
      </w:r>
    </w:p>
    <w:p w14:paraId="11CA92A6" w14:textId="77777777" w:rsidR="00A00A4D" w:rsidRPr="005A07AC" w:rsidRDefault="00A00A4D" w:rsidP="00BB6FE2">
      <w:pPr>
        <w:pStyle w:val="ThesisBody"/>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6D2D9BBE" w14:textId="77777777" w:rsidTr="00DA2E33">
        <w:tc>
          <w:tcPr>
            <w:tcW w:w="3500" w:type="pct"/>
            <w:vAlign w:val="center"/>
          </w:tcPr>
          <w:p w14:paraId="1AC025BB" w14:textId="77777777" w:rsidR="00DA2E33" w:rsidRPr="005A07AC" w:rsidRDefault="00DA2E33" w:rsidP="00BB6FE2">
            <w:pPr>
              <w:pStyle w:val="1TeksCharChar"/>
              <w:spacing w:before="0" w:after="0"/>
              <w:rPr>
                <w:rFonts w:ascii="Arial" w:hAnsi="Arial" w:cs="Arial"/>
                <w:sz w:val="22"/>
                <w:szCs w:val="22"/>
              </w:rPr>
            </w:pPr>
            <m:oMathPara>
              <m:oMathParaPr>
                <m:jc m:val="left"/>
              </m:oMathParaPr>
              <m:oMath>
                <m:r>
                  <w:rPr>
                    <w:rFonts w:ascii="Cambria Math" w:hAnsi="Cambria Math" w:cs="Arial"/>
                    <w:sz w:val="22"/>
                    <w:szCs w:val="22"/>
                  </w:rPr>
                  <m:t>DN=</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0</m:t>
                    </m:r>
                  </m:sub>
                </m:sSub>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m:oMathPara>
          </w:p>
        </w:tc>
        <w:tc>
          <w:tcPr>
            <w:tcW w:w="750" w:type="pct"/>
            <w:vAlign w:val="center"/>
          </w:tcPr>
          <w:p w14:paraId="58742444"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7AA0280E" w14:textId="0B8D2892" w:rsidR="00DA2E33" w:rsidRPr="005A07AC" w:rsidRDefault="00DA2E33" w:rsidP="00F26497">
            <w:pPr>
              <w:pStyle w:val="Caption"/>
              <w:spacing w:before="0" w:after="0" w:line="360" w:lineRule="auto"/>
              <w:jc w:val="right"/>
              <w:rPr>
                <w:rFonts w:ascii="Arial" w:hAnsi="Arial" w:cs="Arial"/>
                <w:sz w:val="22"/>
                <w:szCs w:val="22"/>
              </w:rPr>
            </w:pPr>
            <w:bookmarkStart w:id="46" w:name="_Ref389744231"/>
            <w:bookmarkStart w:id="47" w:name="_Ref389744177"/>
            <w:r w:rsidRPr="005A07AC">
              <w:rPr>
                <w:rFonts w:ascii="Arial" w:hAnsi="Arial" w:cs="Arial"/>
                <w:sz w:val="22"/>
                <w:szCs w:val="22"/>
              </w:rPr>
              <w:t>(</w:t>
            </w:r>
            <w:bookmarkStart w:id="48" w:name="_Ref389744253"/>
            <w:bookmarkEnd w:id="46"/>
            <w:r w:rsidR="00F26497" w:rsidRPr="005A07AC">
              <w:rPr>
                <w:rStyle w:val="MyEquationChar"/>
              </w:rPr>
              <w:t>Equation 1</w:t>
            </w:r>
            <w:r w:rsidRPr="005A07AC">
              <w:rPr>
                <w:rFonts w:ascii="Arial" w:hAnsi="Arial" w:cs="Arial"/>
                <w:sz w:val="22"/>
                <w:szCs w:val="22"/>
              </w:rPr>
              <w:t>)</w:t>
            </w:r>
            <w:bookmarkEnd w:id="47"/>
            <w:bookmarkEnd w:id="48"/>
          </w:p>
        </w:tc>
      </w:tr>
      <w:tr w:rsidR="005A07AC" w:rsidRPr="005A07AC" w14:paraId="6DD067DC" w14:textId="77777777" w:rsidTr="00DA2E33">
        <w:tc>
          <w:tcPr>
            <w:tcW w:w="3500" w:type="pct"/>
            <w:vAlign w:val="center"/>
          </w:tcPr>
          <w:p w14:paraId="5A6DF35D"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471E168B"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6853B194"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09BCAF34" w14:textId="77777777" w:rsidR="00DA2E33" w:rsidRPr="005A07AC" w:rsidRDefault="00DA2E33" w:rsidP="00BB6FE2">
      <w:pPr>
        <w:pStyle w:val="ThesisBody"/>
        <w:spacing w:before="0" w:after="0"/>
        <w:rPr>
          <w:rFonts w:ascii="Arial" w:hAnsi="Arial" w:cs="Arial"/>
          <w:sz w:val="22"/>
          <w:szCs w:val="22"/>
        </w:rPr>
      </w:pPr>
      <w:r w:rsidRPr="005A07AC">
        <w:rPr>
          <w:rFonts w:ascii="Arial" w:hAnsi="Arial" w:cs="Arial"/>
          <w:sz w:val="22"/>
          <w:szCs w:val="22"/>
        </w:rPr>
        <w:t xml:space="preserve">where </w:t>
      </w:r>
      <m:oMath>
        <m:r>
          <w:rPr>
            <w:rFonts w:ascii="Cambria Math" w:hAnsi="Cambria Math" w:cs="Arial"/>
            <w:sz w:val="22"/>
            <w:szCs w:val="22"/>
          </w:rPr>
          <m:t>DN</m:t>
        </m:r>
      </m:oMath>
      <w:r w:rsidRPr="005A07AC">
        <w:rPr>
          <w:rFonts w:ascii="Arial" w:hAnsi="Arial" w:cs="Arial"/>
          <w:sz w:val="22"/>
          <w:szCs w:val="22"/>
        </w:rPr>
        <w:t xml:space="preserve"> is the sensor measurement,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s</m:t>
            </m:r>
          </m:sub>
        </m:sSub>
      </m:oMath>
      <w:r w:rsidRPr="005A07AC">
        <w:rPr>
          <w:rFonts w:ascii="Arial" w:hAnsi="Arial" w:cs="Arial"/>
          <w:sz w:val="22"/>
          <w:szCs w:val="22"/>
        </w:rPr>
        <w:t xml:space="preserve"> is the radiance at the sensor and </w:t>
      </w:r>
      <m:oMath>
        <m:sSub>
          <m:sSubPr>
            <m:ctrlPr>
              <w:rPr>
                <w:rFonts w:ascii="Cambria Math" w:hAnsi="Cambria Math" w:cs="Arial"/>
                <w:sz w:val="22"/>
                <w:szCs w:val="22"/>
              </w:rPr>
            </m:ctrlPr>
          </m:sSubPr>
          <m:e>
            <m:r>
              <w:rPr>
                <w:rFonts w:ascii="Cambria Math" w:hAnsi="Cambria Math" w:cs="Arial"/>
                <w:sz w:val="22"/>
                <w:szCs w:val="22"/>
              </w:rPr>
              <m:t>c</m:t>
            </m:r>
          </m:e>
          <m:sub>
            <m:r>
              <m:rPr>
                <m:sty m:val="p"/>
              </m:rPr>
              <w:rPr>
                <w:rFonts w:ascii="Cambria Math" w:hAnsi="Cambria Math" w:cs="Arial"/>
                <w:sz w:val="22"/>
                <w:szCs w:val="22"/>
              </w:rPr>
              <m:t>0</m:t>
            </m:r>
          </m:sub>
        </m:sSub>
      </m:oMath>
      <w:r w:rsidRPr="005A07AC">
        <w:rPr>
          <w:rFonts w:ascii="Arial" w:hAnsi="Arial" w:cs="Arial"/>
          <w:sz w:val="22"/>
          <w:szCs w:val="22"/>
        </w:rPr>
        <w:t xml:space="preserve"> and </w:t>
      </w:r>
      <m:oMath>
        <m:sSub>
          <m:sSubPr>
            <m:ctrlPr>
              <w:rPr>
                <w:rFonts w:ascii="Cambria Math" w:hAnsi="Cambria Math" w:cs="Arial"/>
                <w:sz w:val="22"/>
                <w:szCs w:val="22"/>
              </w:rPr>
            </m:ctrlPr>
          </m:sSubPr>
          <m:e>
            <m:r>
              <w:rPr>
                <w:rFonts w:ascii="Cambria Math" w:hAnsi="Cambria Math" w:cs="Arial"/>
                <w:sz w:val="22"/>
                <w:szCs w:val="22"/>
              </w:rPr>
              <m:t>c</m:t>
            </m:r>
          </m:e>
          <m:sub>
            <m:r>
              <m:rPr>
                <m:sty m:val="p"/>
              </m:rPr>
              <w:rPr>
                <w:rFonts w:ascii="Cambria Math" w:hAnsi="Cambria Math" w:cs="Arial"/>
                <w:sz w:val="22"/>
                <w:szCs w:val="22"/>
              </w:rPr>
              <m:t>1</m:t>
            </m:r>
          </m:sub>
        </m:sSub>
      </m:oMath>
      <w:r w:rsidRPr="005A07AC">
        <w:rPr>
          <w:rFonts w:ascii="Arial" w:hAnsi="Arial" w:cs="Arial"/>
          <w:sz w:val="22"/>
          <w:szCs w:val="22"/>
        </w:rPr>
        <w:t xml:space="preserve"> are coefficients determined by the characteristics of the sensor.  The radiance at the sensor is expressed as:  </w:t>
      </w:r>
    </w:p>
    <w:p w14:paraId="318A7D04" w14:textId="77777777" w:rsidR="00A00A4D" w:rsidRPr="005A07AC" w:rsidRDefault="00A00A4D" w:rsidP="00BB6FE2">
      <w:pPr>
        <w:pStyle w:val="ThesisBody"/>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79B66F02" w14:textId="77777777" w:rsidTr="00DA2E33">
        <w:tc>
          <w:tcPr>
            <w:tcW w:w="3500" w:type="pct"/>
            <w:vAlign w:val="center"/>
          </w:tcPr>
          <w:p w14:paraId="269A1604" w14:textId="77777777" w:rsidR="00DA2E33" w:rsidRPr="005A07AC" w:rsidRDefault="001F1B04" w:rsidP="00BB6FE2">
            <w:pPr>
              <w:pStyle w:val="1TeksCharChar"/>
              <w:spacing w:before="0" w:after="0"/>
              <w:rPr>
                <w:rFonts w:ascii="Arial" w:hAnsi="Arial"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s</m:t>
                    </m:r>
                  </m:sub>
                </m:sSub>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s</m:t>
                        </m:r>
                      </m:sub>
                    </m:sSub>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s</m:t>
                        </m:r>
                      </m:sub>
                    </m:sSub>
                    <m:r>
                      <w:rPr>
                        <w:rFonts w:ascii="Cambria Math" w:hAnsi="Cambria Math" w:cs="Arial"/>
                        <w:sz w:val="22"/>
                        <w:szCs w:val="22"/>
                      </w:rPr>
                      <m:t>cosθ</m:t>
                    </m:r>
                  </m:num>
                  <m:den>
                    <m:r>
                      <w:rPr>
                        <w:rFonts w:ascii="Cambria Math" w:hAnsi="Cambria Math" w:cs="Arial"/>
                        <w:sz w:val="22"/>
                        <w:szCs w:val="22"/>
                      </w:rPr>
                      <m:t>π</m:t>
                    </m:r>
                  </m:den>
                </m:f>
              </m:oMath>
            </m:oMathPara>
          </w:p>
        </w:tc>
        <w:tc>
          <w:tcPr>
            <w:tcW w:w="750" w:type="pct"/>
            <w:vAlign w:val="center"/>
          </w:tcPr>
          <w:p w14:paraId="004B4CCE"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63CE3AE6" w14:textId="41B1A073" w:rsidR="00DA2E33" w:rsidRPr="005A07AC" w:rsidRDefault="00DA2E33" w:rsidP="00F26497">
            <w:pPr>
              <w:pStyle w:val="Caption"/>
              <w:spacing w:before="0" w:after="0" w:line="360" w:lineRule="auto"/>
              <w:jc w:val="right"/>
              <w:rPr>
                <w:rFonts w:ascii="Arial" w:hAnsi="Arial" w:cs="Arial"/>
                <w:sz w:val="22"/>
                <w:szCs w:val="22"/>
              </w:rPr>
            </w:pPr>
            <w:bookmarkStart w:id="49" w:name="_Ref389744179"/>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2</w:t>
            </w:r>
            <w:r w:rsidRPr="005A07AC">
              <w:rPr>
                <w:rFonts w:ascii="Arial" w:hAnsi="Arial" w:cs="Arial"/>
                <w:sz w:val="22"/>
                <w:szCs w:val="22"/>
              </w:rPr>
              <w:fldChar w:fldCharType="end"/>
            </w:r>
            <w:r w:rsidRPr="005A07AC">
              <w:rPr>
                <w:rFonts w:ascii="Arial" w:hAnsi="Arial" w:cs="Arial"/>
                <w:sz w:val="22"/>
                <w:szCs w:val="22"/>
              </w:rPr>
              <w:t>)</w:t>
            </w:r>
            <w:bookmarkEnd w:id="49"/>
          </w:p>
        </w:tc>
      </w:tr>
      <w:tr w:rsidR="005A07AC" w:rsidRPr="005A07AC" w14:paraId="4F6F2EEF" w14:textId="77777777" w:rsidTr="00DA2E33">
        <w:tc>
          <w:tcPr>
            <w:tcW w:w="3500" w:type="pct"/>
            <w:vAlign w:val="center"/>
          </w:tcPr>
          <w:p w14:paraId="61CA2941"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239D7BC8"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6BA260F9"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66CD85B4" w14:textId="77777777"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s</m:t>
            </m:r>
          </m:sub>
        </m:sSub>
      </m:oMath>
      <w:r w:rsidRPr="005A07AC">
        <w:rPr>
          <w:rFonts w:ascii="Arial" w:hAnsi="Arial" w:cs="Arial"/>
          <w:sz w:val="22"/>
          <w:szCs w:val="22"/>
        </w:rPr>
        <w:t xml:space="preserve"> is the reflectance at the sensor,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s</m:t>
            </m:r>
          </m:sub>
        </m:sSub>
      </m:oMath>
      <w:r w:rsidRPr="005A07AC">
        <w:rPr>
          <w:rFonts w:ascii="Arial" w:hAnsi="Arial" w:cs="Arial"/>
          <w:sz w:val="22"/>
          <w:szCs w:val="22"/>
        </w:rPr>
        <w:t xml:space="preserve"> is the top of atmosphere (TOA) irradiance and </w:t>
      </w:r>
      <m:oMath>
        <m:r>
          <w:rPr>
            <w:rFonts w:ascii="Cambria Math" w:hAnsi="Cambria Math" w:cs="Arial"/>
            <w:sz w:val="22"/>
            <w:szCs w:val="22"/>
          </w:rPr>
          <m:t>θ</m:t>
        </m:r>
      </m:oMath>
      <w:r w:rsidRPr="005A07AC">
        <w:rPr>
          <w:rFonts w:ascii="Arial" w:hAnsi="Arial" w:cs="Arial"/>
          <w:sz w:val="22"/>
          <w:szCs w:val="22"/>
        </w:rPr>
        <w:t xml:space="preserve"> is the solar zenith angle.  The reflectance at the sensor is described by the radiative transfer equation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(Vermote et al., 1997)</w:t>
      </w:r>
      <w:r w:rsidRPr="005A07AC">
        <w:rPr>
          <w:rFonts w:ascii="Arial" w:hAnsi="Arial" w:cs="Arial"/>
          <w:sz w:val="22"/>
          <w:szCs w:val="22"/>
        </w:rPr>
        <w:fldChar w:fldCharType="end"/>
      </w:r>
      <w:r w:rsidRPr="005A07AC">
        <w:rPr>
          <w:rFonts w:ascii="Arial" w:hAnsi="Arial" w:cs="Arial"/>
          <w:sz w:val="22"/>
          <w:szCs w:val="22"/>
        </w:rPr>
        <w:t xml:space="preserve">: </w:t>
      </w:r>
    </w:p>
    <w:p w14:paraId="10C4E263" w14:textId="77777777" w:rsidR="00A00A4D" w:rsidRPr="005A07AC" w:rsidRDefault="00A00A4D" w:rsidP="00BB6FE2">
      <w:pPr>
        <w:pStyle w:val="1TeksCharChar"/>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01B27F10" w14:textId="77777777" w:rsidTr="00DA2E33">
        <w:tc>
          <w:tcPr>
            <w:tcW w:w="3500" w:type="pct"/>
            <w:vAlign w:val="center"/>
          </w:tcPr>
          <w:p w14:paraId="758F2C78" w14:textId="77777777" w:rsidR="00DA2E33" w:rsidRPr="005A07AC" w:rsidRDefault="001F1B04" w:rsidP="00BB6FE2">
            <w:pPr>
              <w:pStyle w:val="1TeksCharChar"/>
              <w:spacing w:before="0" w:after="0"/>
              <w:rPr>
                <w:rFonts w:ascii="Arial" w:hAnsi="Arial"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a</m:t>
                    </m:r>
                  </m:sub>
                </m:sSub>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num>
                  <m:den>
                    <m:r>
                      <w:rPr>
                        <w:rFonts w:ascii="Cambria Math" w:hAnsi="Cambria Math" w:cs="Arial"/>
                        <w:sz w:val="22"/>
                        <w:szCs w:val="22"/>
                      </w:rPr>
                      <m:t>1-S</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den>
                </m:f>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g</m:t>
                    </m:r>
                  </m:sub>
                </m:sSub>
              </m:oMath>
            </m:oMathPara>
          </w:p>
        </w:tc>
        <w:tc>
          <w:tcPr>
            <w:tcW w:w="750" w:type="pct"/>
            <w:vAlign w:val="center"/>
          </w:tcPr>
          <w:p w14:paraId="10A9EEE2"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623E0E2B" w14:textId="77520201" w:rsidR="00DA2E33" w:rsidRPr="005A07AC" w:rsidRDefault="00DA2E33" w:rsidP="00F26497">
            <w:pPr>
              <w:pStyle w:val="Caption"/>
              <w:spacing w:before="0" w:after="0" w:line="360" w:lineRule="auto"/>
              <w:jc w:val="right"/>
              <w:rPr>
                <w:rFonts w:ascii="Arial" w:hAnsi="Arial" w:cs="Arial"/>
                <w:sz w:val="22"/>
                <w:szCs w:val="22"/>
              </w:rPr>
            </w:pPr>
            <w:bookmarkStart w:id="50" w:name="_Ref389738791"/>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3</w:t>
            </w:r>
            <w:r w:rsidRPr="005A07AC">
              <w:rPr>
                <w:rFonts w:ascii="Arial" w:hAnsi="Arial" w:cs="Arial"/>
                <w:sz w:val="22"/>
                <w:szCs w:val="22"/>
              </w:rPr>
              <w:fldChar w:fldCharType="end"/>
            </w:r>
            <w:r w:rsidRPr="005A07AC">
              <w:rPr>
                <w:rFonts w:ascii="Arial" w:hAnsi="Arial" w:cs="Arial"/>
                <w:sz w:val="22"/>
                <w:szCs w:val="22"/>
              </w:rPr>
              <w:t>)</w:t>
            </w:r>
            <w:bookmarkEnd w:id="50"/>
          </w:p>
        </w:tc>
      </w:tr>
      <w:tr w:rsidR="005A07AC" w:rsidRPr="005A07AC" w14:paraId="67B74458" w14:textId="77777777" w:rsidTr="00DA2E33">
        <w:tc>
          <w:tcPr>
            <w:tcW w:w="3500" w:type="pct"/>
            <w:vAlign w:val="center"/>
          </w:tcPr>
          <w:p w14:paraId="47BF1563"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08A44A24"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21BCEC05"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37C12A75" w14:textId="1AE66C7B"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a</m:t>
            </m:r>
          </m:sub>
        </m:sSub>
      </m:oMath>
      <w:r w:rsidRPr="005A07AC">
        <w:rPr>
          <w:rFonts w:ascii="Arial" w:hAnsi="Arial" w:cs="Arial"/>
          <w:sz w:val="22"/>
          <w:szCs w:val="22"/>
        </w:rPr>
        <w:t xml:space="preserve"> is the atmospheric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rPr>
        <w:t xml:space="preserve"> is the surface reflectance and </w:t>
      </w:r>
      <m:oMath>
        <m:r>
          <w:rPr>
            <w:rFonts w:ascii="Cambria Math" w:hAnsi="Cambria Math" w:cs="Arial"/>
            <w:sz w:val="22"/>
            <w:szCs w:val="22"/>
          </w:rPr>
          <m:t>S</m:t>
        </m:r>
      </m:oMath>
      <w:r w:rsidRPr="005A07AC">
        <w:rPr>
          <w:rFonts w:ascii="Arial" w:hAnsi="Arial" w:cs="Arial"/>
          <w:sz w:val="22"/>
          <w:szCs w:val="22"/>
        </w:rPr>
        <w:t xml:space="preserve"> is the atmospheric albedo. </w:t>
      </w:r>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oMath>
      <w:r w:rsidRPr="005A07AC">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oMath>
      <w:r w:rsidRPr="005A07AC">
        <w:rPr>
          <w:rFonts w:ascii="Arial" w:hAnsi="Arial" w:cs="Arial"/>
          <w:sz w:val="22"/>
          <w:szCs w:val="22"/>
        </w:rPr>
        <w:t xml:space="preserve"> are the atmospheric transmittances due to molecular and aerosol scattering between the surface and sensor and between the sun and the surface respectively and </w:t>
      </w:r>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g</m:t>
            </m:r>
          </m:sub>
        </m:sSub>
      </m:oMath>
      <w:r w:rsidRPr="005A07AC">
        <w:rPr>
          <w:rFonts w:ascii="Arial" w:hAnsi="Arial" w:cs="Arial"/>
          <w:sz w:val="22"/>
          <w:szCs w:val="22"/>
        </w:rPr>
        <w:t xml:space="preserve"> is the global atmospheric transmittance due to molecular absorption.  The atmospheric albedo, </w:t>
      </w:r>
      <m:oMath>
        <m:r>
          <w:rPr>
            <w:rFonts w:ascii="Cambria Math" w:hAnsi="Cambria Math" w:cs="Arial"/>
            <w:sz w:val="22"/>
            <w:szCs w:val="22"/>
          </w:rPr>
          <m:t>S</m:t>
        </m:r>
      </m:oMath>
      <w:r w:rsidRPr="005A07AC">
        <w:rPr>
          <w:rFonts w:ascii="Arial" w:hAnsi="Arial" w:cs="Arial"/>
          <w:sz w:val="22"/>
          <w:szCs w:val="22"/>
        </w:rPr>
        <w:t xml:space="preserve">, is </w:t>
      </w:r>
      <w:r w:rsidRPr="005A07AC">
        <w:rPr>
          <w:rFonts w:ascii="Arial" w:hAnsi="Arial" w:cs="Arial"/>
          <w:sz w:val="22"/>
          <w:szCs w:val="22"/>
        </w:rPr>
        <w:lastRenderedPageBreak/>
        <w:t xml:space="preserve">typically around 0.07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"10.1175/1520-0469(1964)021&lt;0361:TEOTAW&gt;2.0.CO;2",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&amp; Strickler 1964)"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(Manabe and Strickler, 1964)</w:t>
      </w:r>
      <w:r w:rsidRPr="005A07AC">
        <w:rPr>
          <w:rFonts w:ascii="Arial" w:hAnsi="Arial" w:cs="Arial"/>
          <w:sz w:val="22"/>
          <w:szCs w:val="22"/>
        </w:rPr>
        <w:fldChar w:fldCharType="end"/>
      </w:r>
      <w:r w:rsidRPr="005A07AC">
        <w:rPr>
          <w:rFonts w:ascii="Arial" w:hAnsi="Arial" w:cs="Arial"/>
          <w:sz w:val="22"/>
          <w:szCs w:val="22"/>
        </w:rPr>
        <w:t xml:space="preserve">.  With a small value for </w:t>
      </w:r>
      <m:oMath>
        <m:r>
          <w:rPr>
            <w:rFonts w:ascii="Cambria Math" w:hAnsi="Cambria Math" w:cs="Arial"/>
            <w:sz w:val="22"/>
            <w:szCs w:val="22"/>
          </w:rPr>
          <m:t>S</m:t>
        </m:r>
      </m:oMath>
      <w:r w:rsidRPr="005A07AC">
        <w:rPr>
          <w:rFonts w:ascii="Arial" w:hAnsi="Arial" w:cs="Arial"/>
          <w:sz w:val="22"/>
          <w:szCs w:val="22"/>
        </w:rPr>
        <w:t xml:space="preserve">, the denominator in Equation </w:t>
      </w:r>
      <w:r w:rsidR="00F26497" w:rsidRPr="005A07AC">
        <w:rPr>
          <w:rFonts w:ascii="Arial" w:hAnsi="Arial" w:cs="Arial"/>
          <w:sz w:val="22"/>
          <w:szCs w:val="22"/>
        </w:rPr>
        <w:t>3</w:t>
      </w:r>
      <w:r w:rsidRPr="005A07AC">
        <w:rPr>
          <w:rFonts w:ascii="Arial" w:hAnsi="Arial" w:cs="Arial"/>
          <w:sz w:val="22"/>
          <w:szCs w:val="22"/>
        </w:rPr>
        <w:t xml:space="preserve"> is approximately one and the reflectance at the sensor can be approximated as:</w:t>
      </w:r>
    </w:p>
    <w:p w14:paraId="28BFB58D" w14:textId="77777777" w:rsidR="00A00A4D" w:rsidRPr="005A07AC" w:rsidRDefault="00A00A4D" w:rsidP="00BB6FE2">
      <w:pPr>
        <w:pStyle w:val="1TeksCharChar"/>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17810FBA" w14:textId="77777777" w:rsidTr="00DA2E33">
        <w:tc>
          <w:tcPr>
            <w:tcW w:w="3500" w:type="pct"/>
            <w:vAlign w:val="center"/>
          </w:tcPr>
          <w:p w14:paraId="08869357" w14:textId="77777777" w:rsidR="00DA2E33" w:rsidRPr="005A07AC" w:rsidRDefault="001F1B04" w:rsidP="00BB6FE2">
            <w:pPr>
              <w:pStyle w:val="1TeksCharChar"/>
              <w:spacing w:before="0" w:after="0"/>
              <w:rPr>
                <w:rFonts w:ascii="Arial" w:hAnsi="Arial"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a</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g</m:t>
                    </m:r>
                  </m:sub>
                </m:sSub>
              </m:oMath>
            </m:oMathPara>
          </w:p>
        </w:tc>
        <w:tc>
          <w:tcPr>
            <w:tcW w:w="750" w:type="pct"/>
            <w:vAlign w:val="center"/>
          </w:tcPr>
          <w:p w14:paraId="2DCF2A01"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7F8B2115" w14:textId="2E72E209" w:rsidR="00DA2E33" w:rsidRPr="005A07AC" w:rsidRDefault="00DA2E33" w:rsidP="00F26497">
            <w:pPr>
              <w:pStyle w:val="Caption"/>
              <w:spacing w:before="0" w:after="0" w:line="360" w:lineRule="auto"/>
              <w:jc w:val="right"/>
              <w:rPr>
                <w:rFonts w:ascii="Arial" w:hAnsi="Arial" w:cs="Arial"/>
                <w:sz w:val="22"/>
                <w:szCs w:val="22"/>
              </w:rPr>
            </w:pPr>
            <w:bookmarkStart w:id="51" w:name="_Ref389744180"/>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4</w:t>
            </w:r>
            <w:r w:rsidRPr="005A07AC">
              <w:rPr>
                <w:rFonts w:ascii="Arial" w:hAnsi="Arial" w:cs="Arial"/>
                <w:sz w:val="22"/>
                <w:szCs w:val="22"/>
              </w:rPr>
              <w:fldChar w:fldCharType="end"/>
            </w:r>
            <w:r w:rsidRPr="005A07AC">
              <w:rPr>
                <w:rFonts w:ascii="Arial" w:hAnsi="Arial" w:cs="Arial"/>
                <w:sz w:val="22"/>
                <w:szCs w:val="22"/>
              </w:rPr>
              <w:t>)</w:t>
            </w:r>
            <w:bookmarkEnd w:id="51"/>
          </w:p>
        </w:tc>
      </w:tr>
      <w:tr w:rsidR="005A07AC" w:rsidRPr="005A07AC" w14:paraId="66541ABC" w14:textId="77777777" w:rsidTr="00DA2E33">
        <w:tc>
          <w:tcPr>
            <w:tcW w:w="3500" w:type="pct"/>
            <w:vAlign w:val="center"/>
          </w:tcPr>
          <w:p w14:paraId="0A80A57B"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04591363"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68497D2D"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4D451807" w14:textId="19C00954"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Equations </w:t>
      </w:r>
      <w:r w:rsidR="00F26497" w:rsidRPr="005A07AC">
        <w:rPr>
          <w:rFonts w:ascii="Arial" w:hAnsi="Arial" w:cs="Arial"/>
          <w:sz w:val="22"/>
          <w:szCs w:val="22"/>
        </w:rPr>
        <w:t>1</w:t>
      </w:r>
      <w:r w:rsidRPr="005A07AC">
        <w:rPr>
          <w:rFonts w:ascii="Arial" w:hAnsi="Arial" w:cs="Arial"/>
          <w:sz w:val="22"/>
          <w:szCs w:val="22"/>
        </w:rPr>
        <w:t xml:space="preserve">, </w:t>
      </w:r>
      <w:r w:rsidR="00F26497" w:rsidRPr="005A07AC">
        <w:rPr>
          <w:rFonts w:ascii="Arial" w:hAnsi="Arial" w:cs="Arial"/>
          <w:sz w:val="22"/>
          <w:szCs w:val="22"/>
        </w:rPr>
        <w:t xml:space="preserve">2 </w:t>
      </w:r>
      <w:r w:rsidRPr="005A07AC">
        <w:rPr>
          <w:rFonts w:ascii="Arial" w:hAnsi="Arial" w:cs="Arial"/>
          <w:sz w:val="22"/>
          <w:szCs w:val="22"/>
        </w:rPr>
        <w:t xml:space="preserve">and </w:t>
      </w:r>
      <w:r w:rsidR="00F26497" w:rsidRPr="005A07AC">
        <w:rPr>
          <w:rFonts w:ascii="Arial" w:hAnsi="Arial" w:cs="Arial"/>
          <w:sz w:val="22"/>
          <w:szCs w:val="22"/>
        </w:rPr>
        <w:t xml:space="preserve">4 </w:t>
      </w:r>
      <w:r w:rsidRPr="005A07AC">
        <w:rPr>
          <w:rFonts w:ascii="Arial" w:hAnsi="Arial" w:cs="Arial"/>
          <w:sz w:val="22"/>
          <w:szCs w:val="22"/>
        </w:rPr>
        <w:t xml:space="preserve">express the relationship between the sensor measurement, atmospheric conditions and the surface reflectance.  Note that the surface reflectance is subject to BRDF effects and so also varies with the viewing geometry.  With the approximation of Equation </w:t>
      </w:r>
      <w:r w:rsidR="00F26497" w:rsidRPr="005A07AC">
        <w:rPr>
          <w:rFonts w:ascii="Arial" w:hAnsi="Arial" w:cs="Arial"/>
          <w:sz w:val="22"/>
          <w:szCs w:val="22"/>
        </w:rPr>
        <w:t>4</w:t>
      </w:r>
      <w:r w:rsidRPr="005A07AC">
        <w:rPr>
          <w:rFonts w:ascii="Arial" w:hAnsi="Arial" w:cs="Arial"/>
          <w:sz w:val="22"/>
          <w:szCs w:val="22"/>
        </w:rPr>
        <w:t>, there is a linear relationship between surface reflectance and the sensor measurement.  The parameters of this relationship are dependent on the atmospheric conditions and viewing geometry, and vary spatially and temporally.  This linear relationship can be expressed as:</w:t>
      </w:r>
    </w:p>
    <w:p w14:paraId="222F6C02" w14:textId="77777777" w:rsidR="00A00A4D" w:rsidRPr="005A07AC" w:rsidRDefault="00A00A4D" w:rsidP="00BB6FE2">
      <w:pPr>
        <w:pStyle w:val="1TeksCharChar"/>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1969DAED" w14:textId="77777777" w:rsidTr="00DA2E33">
        <w:tc>
          <w:tcPr>
            <w:tcW w:w="3500" w:type="pct"/>
            <w:vAlign w:val="center"/>
          </w:tcPr>
          <w:p w14:paraId="6EB7ACFE" w14:textId="77777777" w:rsidR="00DA2E33" w:rsidRPr="005A07AC" w:rsidRDefault="00DA2E33" w:rsidP="00BB6FE2">
            <w:pPr>
              <w:pStyle w:val="1TeksCharChar"/>
              <w:spacing w:before="0" w:after="0"/>
              <w:rPr>
                <w:rFonts w:ascii="Arial" w:hAnsi="Arial" w:cs="Arial"/>
                <w:sz w:val="22"/>
                <w:szCs w:val="22"/>
              </w:rPr>
            </w:pPr>
            <m:oMathPara>
              <m:oMathParaPr>
                <m:jc m:val="left"/>
              </m:oMathParaPr>
              <m:oMath>
                <m:r>
                  <w:rPr>
                    <w:rFonts w:ascii="Cambria Math" w:hAnsi="Cambria Math" w:cs="Arial"/>
                    <w:sz w:val="22"/>
                    <w:szCs w:val="22"/>
                  </w:rPr>
                  <m:t>DN=M</m:t>
                </m:r>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r>
                  <w:rPr>
                    <w:rFonts w:ascii="Cambria Math" w:hAnsi="Cambria Math" w:cs="Arial"/>
                    <w:sz w:val="22"/>
                    <w:szCs w:val="22"/>
                  </w:rPr>
                  <m:t>+C</m:t>
                </m:r>
              </m:oMath>
            </m:oMathPara>
          </w:p>
        </w:tc>
        <w:tc>
          <w:tcPr>
            <w:tcW w:w="750" w:type="pct"/>
            <w:vAlign w:val="center"/>
          </w:tcPr>
          <w:p w14:paraId="17746E0F"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68AEEA92" w14:textId="1187F1A8" w:rsidR="00DA2E33" w:rsidRPr="005A07AC" w:rsidRDefault="00DA2E33" w:rsidP="00F26497">
            <w:pPr>
              <w:pStyle w:val="Caption"/>
              <w:spacing w:before="0" w:after="0" w:line="360" w:lineRule="auto"/>
              <w:jc w:val="right"/>
              <w:rPr>
                <w:rFonts w:ascii="Arial" w:hAnsi="Arial" w:cs="Arial"/>
                <w:sz w:val="22"/>
                <w:szCs w:val="22"/>
              </w:rPr>
            </w:pPr>
            <w:bookmarkStart w:id="52" w:name="_Ref391633308"/>
            <w:bookmarkStart w:id="53" w:name="_Ref389750707"/>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5</w:t>
            </w:r>
            <w:r w:rsidRPr="005A07AC">
              <w:rPr>
                <w:rFonts w:ascii="Arial" w:hAnsi="Arial" w:cs="Arial"/>
                <w:sz w:val="22"/>
                <w:szCs w:val="22"/>
              </w:rPr>
              <w:fldChar w:fldCharType="end"/>
            </w:r>
            <w:bookmarkEnd w:id="52"/>
            <w:r w:rsidRPr="005A07AC">
              <w:rPr>
                <w:rFonts w:ascii="Arial" w:hAnsi="Arial" w:cs="Arial"/>
                <w:sz w:val="22"/>
                <w:szCs w:val="22"/>
              </w:rPr>
              <w:t>)</w:t>
            </w:r>
            <w:bookmarkEnd w:id="53"/>
          </w:p>
        </w:tc>
      </w:tr>
      <w:tr w:rsidR="005A07AC" w:rsidRPr="005A07AC" w14:paraId="6853DAF8" w14:textId="77777777" w:rsidTr="00DA2E33">
        <w:tc>
          <w:tcPr>
            <w:tcW w:w="3500" w:type="pct"/>
            <w:vAlign w:val="center"/>
          </w:tcPr>
          <w:p w14:paraId="1E50A94C"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177B9590"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7B257DB1"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0D00818E" w14:textId="4CCDAD38" w:rsidR="00DA2E33" w:rsidRPr="005A07AC" w:rsidRDefault="00A00A4D" w:rsidP="00BB6FE2">
      <w:pPr>
        <w:pStyle w:val="1TeksCharChar"/>
        <w:spacing w:before="0" w:after="0"/>
        <w:rPr>
          <w:rFonts w:ascii="Arial" w:hAnsi="Arial" w:cs="Arial"/>
          <w:sz w:val="22"/>
          <w:szCs w:val="22"/>
        </w:rPr>
      </w:pPr>
      <w:r w:rsidRPr="005A07AC">
        <w:rPr>
          <w:rFonts w:ascii="Arial" w:hAnsi="Arial" w:cs="Arial"/>
          <w:sz w:val="22"/>
          <w:szCs w:val="22"/>
        </w:rPr>
        <w:t>W</w:t>
      </w:r>
      <w:r w:rsidR="00DA2E33" w:rsidRPr="005A07AC">
        <w:rPr>
          <w:rFonts w:ascii="Arial" w:hAnsi="Arial" w:cs="Arial"/>
          <w:sz w:val="22"/>
          <w:szCs w:val="22"/>
        </w:rPr>
        <w:t>here</w:t>
      </w:r>
    </w:p>
    <w:p w14:paraId="621193CF" w14:textId="77777777" w:rsidR="00A00A4D" w:rsidRPr="005A07AC" w:rsidRDefault="00A00A4D" w:rsidP="00BB6FE2">
      <w:pPr>
        <w:pStyle w:val="1TeksCharChar"/>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7511DAC9" w14:textId="77777777" w:rsidTr="00DA2E33">
        <w:tc>
          <w:tcPr>
            <w:tcW w:w="3500" w:type="pct"/>
            <w:vAlign w:val="center"/>
          </w:tcPr>
          <w:p w14:paraId="6776D4B0" w14:textId="77777777" w:rsidR="00DA2E33" w:rsidRPr="005A07AC" w:rsidRDefault="00DA2E33" w:rsidP="00BB6FE2">
            <w:pPr>
              <w:pStyle w:val="1TeksCharChar"/>
              <w:spacing w:before="0" w:after="0"/>
              <w:rPr>
                <w:rFonts w:ascii="Arial" w:hAnsi="Arial" w:cs="Arial"/>
                <w:sz w:val="22"/>
                <w:szCs w:val="22"/>
              </w:rPr>
            </w:pPr>
            <m:oMath>
              <m:r>
                <w:rPr>
                  <w:rFonts w:ascii="Cambria Math" w:hAnsi="Cambria Math" w:cs="Arial"/>
                  <w:sz w:val="22"/>
                  <w:szCs w:val="22"/>
                </w:rPr>
                <m:t>M=</m:t>
              </m:r>
              <m:sSub>
                <m:sSubPr>
                  <m:ctrlPr>
                    <w:rPr>
                      <w:rFonts w:ascii="Cambria Math" w:hAnsi="Cambria Math" w:cs="Arial"/>
                      <w:i/>
                      <w:sz w:val="22"/>
                      <w:szCs w:val="22"/>
                    </w:rPr>
                  </m:ctrlPr>
                </m:sSubPr>
                <m:e>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π</m:t>
                      </m:r>
                    </m:den>
                  </m:f>
                  <m:r>
                    <w:rPr>
                      <w:rFonts w:ascii="Cambria Math" w:hAnsi="Cambria Math" w:cs="Arial"/>
                      <w:sz w:val="22"/>
                      <w:szCs w:val="22"/>
                    </w:rPr>
                    <m:t>c</m:t>
                  </m:r>
                </m:e>
                <m:sub>
                  <m:r>
                    <w:rPr>
                      <w:rFonts w:ascii="Cambria Math" w:hAnsi="Cambria Math" w:cs="Arial"/>
                      <w:sz w:val="22"/>
                      <w:szCs w:val="22"/>
                    </w:rPr>
                    <m:t>0</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m:t>
                  </m:r>
                </m:sub>
              </m:sSub>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g</m:t>
                  </m:r>
                </m:sub>
              </m:sSub>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s</m:t>
                  </m:r>
                </m:sub>
              </m:sSub>
              <m:r>
                <w:rPr>
                  <w:rFonts w:ascii="Cambria Math" w:hAnsi="Cambria Math" w:cs="Arial"/>
                  <w:sz w:val="22"/>
                  <w:szCs w:val="22"/>
                </w:rPr>
                <m:t>cosθ</m:t>
              </m:r>
            </m:oMath>
            <w:r w:rsidRPr="005A07AC">
              <w:rPr>
                <w:rFonts w:ascii="Arial" w:hAnsi="Arial" w:cs="Arial"/>
                <w:sz w:val="22"/>
                <w:szCs w:val="22"/>
              </w:rPr>
              <w:t xml:space="preserve"> </w:t>
            </w:r>
          </w:p>
        </w:tc>
        <w:tc>
          <w:tcPr>
            <w:tcW w:w="750" w:type="pct"/>
            <w:vAlign w:val="center"/>
          </w:tcPr>
          <w:p w14:paraId="54CA554E"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7137645B" w14:textId="467BD5A1" w:rsidR="00DA2E33" w:rsidRPr="005A07AC" w:rsidRDefault="00DA2E33" w:rsidP="00F26497">
            <w:pPr>
              <w:pStyle w:val="Caption"/>
              <w:spacing w:before="0" w:after="0" w:line="360" w:lineRule="auto"/>
              <w:jc w:val="right"/>
              <w:rPr>
                <w:rFonts w:ascii="Arial" w:hAnsi="Arial" w:cs="Arial"/>
                <w:sz w:val="22"/>
                <w:szCs w:val="22"/>
              </w:rPr>
            </w:pPr>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6</w:t>
            </w:r>
            <w:r w:rsidRPr="005A07AC">
              <w:rPr>
                <w:rFonts w:ascii="Arial" w:hAnsi="Arial" w:cs="Arial"/>
                <w:sz w:val="22"/>
                <w:szCs w:val="22"/>
              </w:rPr>
              <w:fldChar w:fldCharType="end"/>
            </w:r>
            <w:r w:rsidRPr="005A07AC">
              <w:rPr>
                <w:rFonts w:ascii="Arial" w:hAnsi="Arial" w:cs="Arial"/>
                <w:sz w:val="22"/>
                <w:szCs w:val="22"/>
              </w:rPr>
              <w:t>)</w:t>
            </w:r>
          </w:p>
        </w:tc>
      </w:tr>
      <w:tr w:rsidR="005A07AC" w:rsidRPr="005A07AC" w14:paraId="179DE1AD" w14:textId="77777777" w:rsidTr="00DA2E33">
        <w:tc>
          <w:tcPr>
            <w:tcW w:w="3500" w:type="pct"/>
            <w:vAlign w:val="center"/>
          </w:tcPr>
          <w:p w14:paraId="535FC818"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1C8C2739"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47C97BC4"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4903483B" w14:textId="3F49A731" w:rsidR="00DA2E33" w:rsidRPr="005A07AC" w:rsidRDefault="00A00A4D" w:rsidP="00BB6FE2">
      <w:pPr>
        <w:pStyle w:val="1TeksCharChar"/>
        <w:spacing w:before="0" w:after="0"/>
        <w:rPr>
          <w:rFonts w:ascii="Arial" w:hAnsi="Arial" w:cs="Arial"/>
          <w:sz w:val="22"/>
          <w:szCs w:val="22"/>
        </w:rPr>
      </w:pPr>
      <w:r w:rsidRPr="005A07AC">
        <w:rPr>
          <w:rFonts w:ascii="Arial" w:hAnsi="Arial" w:cs="Arial"/>
          <w:sz w:val="22"/>
          <w:szCs w:val="22"/>
        </w:rPr>
        <w:t>A</w:t>
      </w:r>
      <w:r w:rsidR="00DA2E33" w:rsidRPr="005A07AC">
        <w:rPr>
          <w:rFonts w:ascii="Arial" w:hAnsi="Arial" w:cs="Arial"/>
          <w:sz w:val="22"/>
          <w:szCs w:val="22"/>
        </w:rPr>
        <w:t>nd</w:t>
      </w:r>
    </w:p>
    <w:p w14:paraId="16846F3A" w14:textId="77777777" w:rsidR="00A00A4D" w:rsidRPr="005A07AC" w:rsidRDefault="00A00A4D" w:rsidP="00BB6FE2">
      <w:pPr>
        <w:pStyle w:val="1TeksCharChar"/>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153EE929" w14:textId="77777777" w:rsidTr="00DA2E33">
        <w:tc>
          <w:tcPr>
            <w:tcW w:w="3500" w:type="pct"/>
            <w:vAlign w:val="center"/>
          </w:tcPr>
          <w:p w14:paraId="1DF6D8FA" w14:textId="77777777" w:rsidR="00DA2E33" w:rsidRPr="005A07AC" w:rsidRDefault="00DA2E33" w:rsidP="00BB6FE2">
            <w:pPr>
              <w:pStyle w:val="1TeksCharChar"/>
              <w:spacing w:before="0" w:after="0"/>
              <w:rPr>
                <w:rFonts w:ascii="Arial" w:hAnsi="Arial" w:cs="Arial"/>
                <w:sz w:val="22"/>
                <w:szCs w:val="22"/>
              </w:rPr>
            </w:pPr>
            <m:oMath>
              <m:r>
                <w:rPr>
                  <w:rFonts w:ascii="Cambria Math" w:hAnsi="Cambria Math" w:cs="Arial"/>
                  <w:sz w:val="22"/>
                  <w:szCs w:val="22"/>
                </w:rPr>
                <m:t>C=</m:t>
              </m:r>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π</m:t>
                      </m:r>
                    </m:den>
                  </m:f>
                  <m:r>
                    <w:rPr>
                      <w:rFonts w:ascii="Cambria Math" w:hAnsi="Cambria Math" w:cs="Arial"/>
                      <w:sz w:val="22"/>
                      <w:szCs w:val="22"/>
                    </w:rPr>
                    <m:t>c</m:t>
                  </m:r>
                </m:e>
                <m:sub>
                  <m:r>
                    <w:rPr>
                      <w:rFonts w:ascii="Cambria Math" w:hAnsi="Cambria Math" w:cs="Arial"/>
                      <w:sz w:val="22"/>
                      <w:szCs w:val="22"/>
                    </w:rPr>
                    <m:t>0</m:t>
                  </m:r>
                </m:sub>
              </m:sSub>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a</m:t>
                  </m:r>
                </m:sub>
              </m:sSub>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s</m:t>
                  </m:r>
                </m:sub>
              </m:sSub>
              <m:r>
                <w:rPr>
                  <w:rFonts w:ascii="Cambria Math" w:hAnsi="Cambria Math" w:cs="Arial"/>
                  <w:sz w:val="22"/>
                  <w:szCs w:val="22"/>
                </w:rPr>
                <m:t>cosθ</m:t>
              </m:r>
            </m:oMath>
            <w:r w:rsidRPr="005A07AC">
              <w:rPr>
                <w:rFonts w:ascii="Arial" w:hAnsi="Arial" w:cs="Arial"/>
                <w:sz w:val="22"/>
                <w:szCs w:val="22"/>
              </w:rPr>
              <w:t xml:space="preserve"> </w:t>
            </w:r>
          </w:p>
        </w:tc>
        <w:tc>
          <w:tcPr>
            <w:tcW w:w="750" w:type="pct"/>
            <w:vAlign w:val="center"/>
          </w:tcPr>
          <w:p w14:paraId="21EEA49F"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5B2E2B45" w14:textId="13944E77" w:rsidR="00DA2E33" w:rsidRPr="005A07AC" w:rsidRDefault="00DA2E33" w:rsidP="00F26497">
            <w:pPr>
              <w:pStyle w:val="Caption"/>
              <w:spacing w:before="0" w:after="0" w:line="360" w:lineRule="auto"/>
              <w:jc w:val="right"/>
              <w:rPr>
                <w:rFonts w:ascii="Arial" w:hAnsi="Arial" w:cs="Arial"/>
                <w:sz w:val="22"/>
                <w:szCs w:val="22"/>
              </w:rPr>
            </w:pPr>
            <w:bookmarkStart w:id="54" w:name="_Ref389903441"/>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7</w:t>
            </w:r>
            <w:r w:rsidRPr="005A07AC">
              <w:rPr>
                <w:rFonts w:ascii="Arial" w:hAnsi="Arial" w:cs="Arial"/>
                <w:sz w:val="22"/>
                <w:szCs w:val="22"/>
              </w:rPr>
              <w:fldChar w:fldCharType="end"/>
            </w:r>
            <w:r w:rsidRPr="005A07AC">
              <w:rPr>
                <w:rFonts w:ascii="Arial" w:hAnsi="Arial" w:cs="Arial"/>
                <w:sz w:val="22"/>
                <w:szCs w:val="22"/>
              </w:rPr>
              <w:t>)</w:t>
            </w:r>
            <w:bookmarkEnd w:id="54"/>
          </w:p>
        </w:tc>
      </w:tr>
      <w:tr w:rsidR="005A07AC" w:rsidRPr="005A07AC" w14:paraId="47DC07AF" w14:textId="77777777" w:rsidTr="00DA2E33">
        <w:tc>
          <w:tcPr>
            <w:tcW w:w="3500" w:type="pct"/>
            <w:vAlign w:val="center"/>
          </w:tcPr>
          <w:p w14:paraId="057F9241"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0A1A7EB0"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357AECD2"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29837D5F" w14:textId="723C7D16"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The parameters </w:t>
      </w:r>
      <m:oMath>
        <m:r>
          <w:rPr>
            <w:rFonts w:ascii="Cambria Math" w:hAnsi="Cambria Math" w:cs="Arial"/>
            <w:sz w:val="22"/>
            <w:szCs w:val="22"/>
          </w:rPr>
          <m:t>M</m:t>
        </m:r>
      </m:oMath>
      <w:r w:rsidRPr="005A07AC">
        <w:rPr>
          <w:rFonts w:ascii="Arial" w:hAnsi="Arial" w:cs="Arial"/>
          <w:sz w:val="22"/>
          <w:szCs w:val="22"/>
        </w:rPr>
        <w:t xml:space="preserve"> </w:t>
      </w:r>
      <w:r w:rsidR="009B1D2B" w:rsidRPr="005A07AC">
        <w:rPr>
          <w:rFonts w:ascii="Arial" w:hAnsi="Arial" w:cs="Arial"/>
          <w:sz w:val="22"/>
          <w:szCs w:val="22"/>
        </w:rPr>
        <w:t>and</w:t>
      </w:r>
      <m:oMath>
        <m:r>
          <w:rPr>
            <w:rFonts w:ascii="Cambria Math" w:hAnsi="Cambria Math" w:cs="Arial"/>
            <w:sz w:val="22"/>
            <w:szCs w:val="22"/>
          </w:rPr>
          <m:t xml:space="preserve"> C</m:t>
        </m:r>
      </m:oMath>
      <w:r w:rsidRPr="005A07AC">
        <w:rPr>
          <w:rFonts w:ascii="Arial" w:hAnsi="Arial" w:cs="Arial"/>
          <w:sz w:val="22"/>
          <w:szCs w:val="22"/>
        </w:rPr>
        <w:t xml:space="preserve">, are spatially varying functions of the viewing geometry and atmospheric conditions.  Use of a local linear relation to model radiative transfer is also advocated in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Collings et al. (2011)</w:t>
      </w:r>
      <w:r w:rsidRPr="005A07AC">
        <w:rPr>
          <w:rFonts w:ascii="Arial" w:hAnsi="Arial" w:cs="Arial"/>
          <w:sz w:val="22"/>
          <w:szCs w:val="22"/>
        </w:rPr>
        <w:fldChar w:fldCharType="end"/>
      </w:r>
      <w:r w:rsidRPr="005A07AC">
        <w:rPr>
          <w:rFonts w:ascii="Arial" w:hAnsi="Arial" w:cs="Arial"/>
          <w:sz w:val="22"/>
          <w:szCs w:val="22"/>
        </w:rPr>
        <w:t xml:space="preserve"> and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United States", "title" : "Radiometric processing of ADS imagery: mosaicking of large image blocks", "type" : "paper-conference", "volume" : "1" }, "uris" : [ "http://www.mendeley.com/documents/?uuid=e5e5cb3b-f39f-4244-a1ce-d6a679889a42" ] } ], "mendeley" : { "formattedCitation" : "(Gehrke, 2010)", "manualFormatting" : "Gehrke (2010)", "plainTextFormattedCitation" : "(Gehrke, 2010)", "previouslyFormattedCitation" : "(Gehrke 2010)"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Gehrke (2010)</w:t>
      </w:r>
      <w:r w:rsidRPr="005A07AC">
        <w:rPr>
          <w:rFonts w:ascii="Arial" w:hAnsi="Arial" w:cs="Arial"/>
          <w:sz w:val="22"/>
          <w:szCs w:val="22"/>
        </w:rPr>
        <w:fldChar w:fldCharType="end"/>
      </w:r>
      <w:r w:rsidRPr="005A07AC">
        <w:rPr>
          <w:rFonts w:ascii="Arial" w:hAnsi="Arial" w:cs="Arial"/>
          <w:sz w:val="22"/>
          <w:szCs w:val="22"/>
        </w:rPr>
        <w:t xml:space="preserve">.  Implicit in any radiometric calibration technique is an approximation of these parameters so that the relationship can be inverted.  </w:t>
      </w:r>
    </w:p>
    <w:p w14:paraId="346D772F" w14:textId="77777777" w:rsidR="00DA2E33" w:rsidRPr="005A07AC" w:rsidRDefault="00DA2E33" w:rsidP="00BB6FE2">
      <w:pPr>
        <w:pStyle w:val="1TeksCharChar"/>
        <w:spacing w:before="0" w:after="0"/>
        <w:rPr>
          <w:rFonts w:ascii="Arial" w:hAnsi="Arial" w:cs="Arial"/>
          <w:sz w:val="22"/>
          <w:szCs w:val="22"/>
        </w:rPr>
      </w:pPr>
    </w:p>
    <w:p w14:paraId="66821F76" w14:textId="203A0772"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In </w:t>
      </w:r>
      <w:r w:rsidR="002B70A6" w:rsidRPr="005A07AC">
        <w:rPr>
          <w:rFonts w:ascii="Arial" w:hAnsi="Arial" w:cs="Arial"/>
          <w:sz w:val="22"/>
          <w:szCs w:val="22"/>
        </w:rPr>
        <w:t>the</w:t>
      </w:r>
      <w:r w:rsidRPr="005A07AC">
        <w:rPr>
          <w:rFonts w:ascii="Arial" w:hAnsi="Arial" w:cs="Arial"/>
          <w:sz w:val="22"/>
          <w:szCs w:val="22"/>
        </w:rPr>
        <w:t xml:space="preserve"> proposed method, we solve for </w:t>
      </w:r>
      <m:oMath>
        <m:r>
          <w:rPr>
            <w:rFonts w:ascii="Cambria Math" w:hAnsi="Cambria Math" w:cs="Arial"/>
            <w:sz w:val="22"/>
            <w:szCs w:val="22"/>
          </w:rPr>
          <m:t>M</m:t>
        </m:r>
      </m:oMath>
      <w:r w:rsidRPr="005A07AC">
        <w:rPr>
          <w:rFonts w:ascii="Arial" w:hAnsi="Arial" w:cs="Arial"/>
          <w:sz w:val="22"/>
          <w:szCs w:val="22"/>
        </w:rPr>
        <w:t xml:space="preserve"> and </w:t>
      </w:r>
      <m:oMath>
        <m:r>
          <w:rPr>
            <w:rFonts w:ascii="Cambria Math" w:hAnsi="Cambria Math" w:cs="Arial"/>
            <w:sz w:val="22"/>
            <w:szCs w:val="22"/>
          </w:rPr>
          <m:t>C</m:t>
        </m:r>
      </m:oMath>
      <w:r w:rsidRPr="005A07AC">
        <w:rPr>
          <w:rFonts w:ascii="Arial" w:hAnsi="Arial" w:cs="Arial"/>
          <w:sz w:val="22"/>
          <w:szCs w:val="22"/>
        </w:rPr>
        <w:t xml:space="preserve"> of the aerial sensor using a reference estimate for the surface reflectance parameter,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rPr>
        <w:t xml:space="preserve">, obtained from a well calibrated satellite image.  The reference surface reflectance image should have been captured at a similar time to the uncalibrated aerial image(s) to avoid phenological or structural differences between the reference and uncalibrated images.  The reference image will typically be at a substantially lower spatial resolution than the aerial imagery.  Calibrated surface reflectance products, such as those produced from MODIS and MISR, have resolutions of the order of 500m while aerial images usually have resolutions of 2m or higher.  This large resolution discrepancy is not ideal, </w:t>
      </w:r>
      <w:r w:rsidRPr="005A07AC">
        <w:rPr>
          <w:rFonts w:ascii="Arial" w:hAnsi="Arial" w:cs="Arial"/>
          <w:sz w:val="22"/>
          <w:szCs w:val="22"/>
        </w:rPr>
        <w:lastRenderedPageBreak/>
        <w:t xml:space="preserve">but it is assumed that atmospheric and BRDF effects vary little at a small spatial scale and that the reference resolution is sufficient to capture gradual variations in atmospheric conditions and BRDF. </w:t>
      </w:r>
    </w:p>
    <w:p w14:paraId="28FDE675" w14:textId="77777777" w:rsidR="00DA2E33" w:rsidRPr="00815274" w:rsidRDefault="00DA2E33" w:rsidP="00815274">
      <w:pPr>
        <w:pStyle w:val="1TeksCharChar"/>
        <w:spacing w:before="0" w:after="0"/>
        <w:rPr>
          <w:rFonts w:ascii="Arial" w:hAnsi="Arial" w:cs="Arial"/>
          <w:sz w:val="22"/>
          <w:szCs w:val="22"/>
        </w:rPr>
      </w:pPr>
    </w:p>
    <w:p w14:paraId="2F7EE242" w14:textId="71623F04" w:rsidR="00DA2E33" w:rsidRPr="00815274" w:rsidDel="00CE4565" w:rsidRDefault="00DA2E33" w:rsidP="00815274">
      <w:pPr>
        <w:pStyle w:val="CommentText"/>
        <w:spacing w:line="360" w:lineRule="auto"/>
        <w:jc w:val="both"/>
        <w:rPr>
          <w:del w:id="55" w:author="Anna Tomlinson" w:date="2016-09-22T15:50:00Z"/>
          <w:rFonts w:ascii="Arial" w:hAnsi="Arial" w:cs="Arial"/>
          <w:sz w:val="22"/>
          <w:szCs w:val="22"/>
        </w:rPr>
      </w:pPr>
      <w:r w:rsidRPr="00815274">
        <w:rPr>
          <w:rFonts w:ascii="Arial" w:hAnsi="Arial" w:cs="Arial"/>
          <w:sz w:val="22"/>
          <w:szCs w:val="22"/>
        </w:rPr>
        <w:t xml:space="preserve">Least squares estimates of </w:t>
      </w:r>
      <m:oMath>
        <m:r>
          <w:rPr>
            <w:rFonts w:ascii="Cambria Math" w:hAnsi="Cambria Math" w:cs="Arial"/>
            <w:sz w:val="22"/>
            <w:szCs w:val="22"/>
          </w:rPr>
          <m:t>M</m:t>
        </m:r>
      </m:oMath>
      <w:r w:rsidRPr="00815274">
        <w:rPr>
          <w:rFonts w:ascii="Arial" w:hAnsi="Arial" w:cs="Arial"/>
          <w:sz w:val="22"/>
          <w:szCs w:val="22"/>
        </w:rPr>
        <w:t xml:space="preserve"> and </w:t>
      </w:r>
      <m:oMath>
        <m:r>
          <w:rPr>
            <w:rFonts w:ascii="Cambria Math" w:hAnsi="Cambria Math" w:cs="Arial"/>
            <w:sz w:val="22"/>
            <w:szCs w:val="22"/>
          </w:rPr>
          <m:t>C</m:t>
        </m:r>
      </m:oMath>
      <w:r w:rsidRPr="00815274">
        <w:rPr>
          <w:rFonts w:ascii="Arial" w:hAnsi="Arial" w:cs="Arial"/>
          <w:sz w:val="22"/>
          <w:szCs w:val="22"/>
        </w:rPr>
        <w:t xml:space="preserve">, for the aerial sensor, are found for each pixel of the reference image inside a sliding window, as described by Equation </w:t>
      </w:r>
      <w:r w:rsidR="00F26497" w:rsidRPr="00815274">
        <w:rPr>
          <w:rFonts w:ascii="Arial" w:hAnsi="Arial" w:cs="Arial"/>
          <w:sz w:val="22"/>
          <w:szCs w:val="22"/>
        </w:rPr>
        <w:t>8</w:t>
      </w:r>
      <w:r w:rsidRPr="00815274">
        <w:rPr>
          <w:rFonts w:ascii="Arial" w:hAnsi="Arial" w:cs="Arial"/>
          <w:sz w:val="22"/>
          <w:szCs w:val="22"/>
        </w:rPr>
        <w:t xml:space="preserve">.  </w:t>
      </w:r>
      <w:del w:id="56" w:author="Anna Tomlinson" w:date="2016-09-22T15:50:00Z">
        <w:r w:rsidR="00815274" w:rsidRPr="00815274" w:rsidDel="00CE4565">
          <w:rPr>
            <w:rFonts w:ascii="Arial" w:hAnsi="Arial" w:cs="Arial"/>
            <w:sz w:val="22"/>
            <w:szCs w:val="22"/>
          </w:rPr>
          <w:delText xml:space="preserve"> </w:delText>
        </w:r>
      </w:del>
      <w:ins w:id="57" w:author="Anna Tomlinson" w:date="2016-09-22T15:50:00Z">
        <w:r w:rsidR="00CE4565">
          <w:rPr>
            <w:rFonts w:ascii="Arial" w:hAnsi="Arial" w:cs="Arial"/>
            <w:sz w:val="22"/>
            <w:szCs w:val="22"/>
          </w:rPr>
          <w:t xml:space="preserve">A sliding window is a small rectangular sub-region of the images.  The least squares estimator is used to find </w:t>
        </w:r>
        <m:oMath>
          <m:r>
            <w:rPr>
              <w:rFonts w:ascii="Cambria Math" w:hAnsi="Cambria Math" w:cs="Arial"/>
              <w:sz w:val="22"/>
              <w:szCs w:val="22"/>
            </w:rPr>
            <m:t>M</m:t>
          </m:r>
        </m:oMath>
        <w:r w:rsidR="00CE4565">
          <w:rPr>
            <w:rFonts w:ascii="Arial" w:hAnsi="Arial" w:cs="Arial"/>
            <w:sz w:val="22"/>
            <w:szCs w:val="22"/>
          </w:rPr>
          <w:t xml:space="preserve"> and </w:t>
        </w:r>
        <m:oMath>
          <m:r>
            <w:rPr>
              <w:rFonts w:ascii="Cambria Math" w:hAnsi="Cambria Math" w:cs="Arial"/>
              <w:sz w:val="22"/>
              <w:szCs w:val="22"/>
            </w:rPr>
            <m:t>C</m:t>
          </m:r>
        </m:oMath>
        <w:r w:rsidR="00CE4565">
          <w:rPr>
            <w:rFonts w:ascii="Arial" w:hAnsi="Arial" w:cs="Arial"/>
            <w:sz w:val="22"/>
            <w:szCs w:val="22"/>
          </w:rPr>
          <w:t xml:space="preserve"> for the center pixel of the sliding window.  The sliding window is shifted to each pixel location in the reference image, and the least squares estimation repeated using Equation 8.  </w:t>
        </w:r>
      </w:ins>
      <w:del w:id="58" w:author="Anna Tomlinson" w:date="2016-09-22T15:50:00Z">
        <w:r w:rsidR="00815274" w:rsidDel="00CE4565">
          <w:rPr>
            <w:rFonts w:ascii="Arial" w:hAnsi="Arial" w:cs="Arial"/>
            <w:sz w:val="22"/>
            <w:szCs w:val="22"/>
          </w:rPr>
          <w:delText>The sliding widow is a</w:delText>
        </w:r>
        <w:r w:rsidR="00815274" w:rsidRPr="00815274" w:rsidDel="00CE4565">
          <w:rPr>
            <w:rFonts w:ascii="Arial" w:hAnsi="Arial" w:cs="Arial"/>
            <w:sz w:val="22"/>
            <w:szCs w:val="22"/>
          </w:rPr>
          <w:delText xml:space="preserve"> small rectangular sub-section of the entire image.  The parameters for the center of the window are estimated using the pixel values inside of the window.  The window is then shifted to every pixel location and the parameter estimation repeated.  Thus </w:delText>
        </w:r>
        <w:r w:rsidR="00815274" w:rsidDel="00CE4565">
          <w:rPr>
            <w:rFonts w:ascii="Arial" w:hAnsi="Arial" w:cs="Arial"/>
            <w:sz w:val="22"/>
            <w:szCs w:val="22"/>
          </w:rPr>
          <w:delText>the method</w:delText>
        </w:r>
        <w:r w:rsidR="00815274" w:rsidRPr="00815274" w:rsidDel="00CE4565">
          <w:rPr>
            <w:rFonts w:ascii="Arial" w:hAnsi="Arial" w:cs="Arial"/>
            <w:sz w:val="22"/>
            <w:szCs w:val="22"/>
          </w:rPr>
          <w:delText xml:space="preserve"> </w:delText>
        </w:r>
        <w:r w:rsidR="00815274" w:rsidDel="00CE4565">
          <w:rPr>
            <w:rFonts w:ascii="Arial" w:hAnsi="Arial" w:cs="Arial"/>
            <w:sz w:val="22"/>
            <w:szCs w:val="22"/>
          </w:rPr>
          <w:delText>results</w:delText>
        </w:r>
        <w:r w:rsidR="00815274" w:rsidRPr="00815274" w:rsidDel="00CE4565">
          <w:rPr>
            <w:rFonts w:ascii="Arial" w:hAnsi="Arial" w:cs="Arial"/>
            <w:sz w:val="22"/>
            <w:szCs w:val="22"/>
          </w:rPr>
          <w:delText xml:space="preserve"> an ”image” of parameter values.</w:delText>
        </w:r>
        <w:r w:rsidR="00370E88" w:rsidDel="00CE4565">
          <w:rPr>
            <w:rFonts w:ascii="Arial" w:hAnsi="Arial" w:cs="Arial"/>
            <w:sz w:val="22"/>
            <w:szCs w:val="22"/>
          </w:rPr>
          <w:delText xml:space="preserve">  This may also be referred to as a “kernel” or “filter” in the literature.  For example, 3x3 pixels, where the center pixel receives the output of a function performed on all the pixels in the window.</w:delText>
        </w:r>
      </w:del>
    </w:p>
    <w:p w14:paraId="5F345833" w14:textId="77777777" w:rsidR="00A00A4D" w:rsidRPr="005A07AC" w:rsidRDefault="00A00A4D" w:rsidP="00CE4565">
      <w:pPr>
        <w:pStyle w:val="CommentText"/>
        <w:spacing w:line="360" w:lineRule="auto"/>
        <w:jc w:val="both"/>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128BC52C" w14:textId="77777777" w:rsidTr="00DA2E33">
        <w:tc>
          <w:tcPr>
            <w:tcW w:w="3500" w:type="pct"/>
            <w:vAlign w:val="center"/>
          </w:tcPr>
          <w:p w14:paraId="31BAC9F4" w14:textId="77777777" w:rsidR="00DA2E33" w:rsidRPr="005A07AC" w:rsidRDefault="001F1B04" w:rsidP="00BB6FE2">
            <w:pPr>
              <w:pStyle w:val="1TeksCharChar"/>
              <w:spacing w:before="0" w:after="0"/>
              <w:rPr>
                <w:rFonts w:ascii="Arial" w:hAnsi="Arial" w:cs="Arial"/>
                <w:i/>
                <w:sz w:val="22"/>
                <w:szCs w:val="22"/>
              </w:rPr>
            </w:pPr>
            <m:oMathPara>
              <m:oMathParaPr>
                <m:jc m:val="left"/>
              </m:oMathParaPr>
              <m:oMath>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M</m:t>
                          </m:r>
                        </m:e>
                      </m:mr>
                      <m:mr>
                        <m:e>
                          <m:r>
                            <w:rPr>
                              <w:rFonts w:ascii="Cambria Math" w:hAnsi="Cambria Math" w:cs="Arial"/>
                              <w:sz w:val="22"/>
                              <w:szCs w:val="22"/>
                            </w:rPr>
                            <m:t>C</m:t>
                          </m:r>
                        </m:e>
                      </m:mr>
                    </m:m>
                  </m:e>
                </m:d>
                <m:r>
                  <w:rPr>
                    <w:rFonts w:ascii="Cambria Math" w:hAnsi="Cambria Math" w:cs="Arial"/>
                    <w:sz w:val="22"/>
                    <w:szCs w:val="22"/>
                  </w:rPr>
                  <m:t>=</m:t>
                </m:r>
                <m:sSup>
                  <m:sSupPr>
                    <m:ctrlPr>
                      <w:rPr>
                        <w:rFonts w:ascii="Cambria Math" w:hAnsi="Cambria Math" w:cs="Arial"/>
                        <w:sz w:val="22"/>
                        <w:szCs w:val="22"/>
                      </w:rPr>
                    </m:ctrlPr>
                  </m:sSupPr>
                  <m:e>
                    <m:d>
                      <m:dPr>
                        <m:begChr m:val="["/>
                        <m:endChr m:val="]"/>
                        <m:ctrlPr>
                          <w:rPr>
                            <w:rFonts w:ascii="Cambria Math" w:hAnsi="Cambria Math" w:cs="Arial"/>
                            <w:sz w:val="22"/>
                            <w:szCs w:val="22"/>
                          </w:rPr>
                        </m:ctrlPr>
                      </m:dPr>
                      <m:e>
                        <m:m>
                          <m:mPr>
                            <m:mcs>
                              <m:mc>
                                <m:mcPr>
                                  <m:count m:val="2"/>
                                  <m:mcJc m:val="center"/>
                                </m:mcPr>
                              </m:mc>
                            </m:mcs>
                            <m:ctrlPr>
                              <w:rPr>
                                <w:rFonts w:ascii="Cambria Math" w:hAnsi="Cambria Math" w:cs="Arial"/>
                                <w:sz w:val="22"/>
                                <w:szCs w:val="22"/>
                              </w:rPr>
                            </m:ctrlPr>
                          </m:mPr>
                          <m:mr>
                            <m:e>
                              <m:sSub>
                                <m:sSubPr>
                                  <m:ctrlPr>
                                    <w:rPr>
                                      <w:rFonts w:ascii="Cambria Math" w:hAnsi="Cambria Math" w:cs="Arial"/>
                                      <w:b/>
                                      <w:sz w:val="22"/>
                                      <w:szCs w:val="22"/>
                                    </w:rPr>
                                  </m:ctrlPr>
                                </m:sSubPr>
                                <m:e>
                                  <m:r>
                                    <m:rPr>
                                      <m:sty m:val="b"/>
                                    </m:rPr>
                                    <w:rPr>
                                      <w:rFonts w:ascii="Cambria Math" w:hAnsi="Cambria Math" w:cs="Arial"/>
                                      <w:sz w:val="22"/>
                                      <w:szCs w:val="22"/>
                                    </w:rPr>
                                    <m:t>ρ</m:t>
                                  </m:r>
                                </m:e>
                                <m:sub>
                                  <m:r>
                                    <m:rPr>
                                      <m:sty m:val="b"/>
                                    </m:rPr>
                                    <w:rPr>
                                      <w:rFonts w:ascii="Cambria Math" w:hAnsi="Cambria Math" w:cs="Arial"/>
                                      <w:sz w:val="22"/>
                                      <w:szCs w:val="22"/>
                                    </w:rPr>
                                    <m:t>t</m:t>
                                  </m:r>
                                </m:sub>
                              </m:sSub>
                            </m:e>
                            <m:e>
                              <m:r>
                                <m:rPr>
                                  <m:sty m:val="b"/>
                                </m:rPr>
                                <w:rPr>
                                  <w:rFonts w:ascii="Cambria Math" w:hAnsi="Cambria Math" w:cs="Arial"/>
                                  <w:sz w:val="22"/>
                                  <w:szCs w:val="22"/>
                                </w:rPr>
                                <m:t>1</m:t>
                              </m:r>
                            </m:e>
                          </m:mr>
                        </m:m>
                      </m:e>
                    </m:d>
                  </m:e>
                  <m:sup>
                    <m:r>
                      <m:rPr>
                        <m:sty m:val="p"/>
                      </m:rPr>
                      <w:rPr>
                        <w:rFonts w:ascii="Cambria Math" w:hAnsi="Cambria Math" w:cs="Arial"/>
                        <w:sz w:val="22"/>
                        <w:szCs w:val="22"/>
                      </w:rPr>
                      <m:t>-1</m:t>
                    </m:r>
                  </m:sup>
                </m:sSup>
                <m:r>
                  <m:rPr>
                    <m:sty m:val="p"/>
                  </m:rPr>
                  <w:rPr>
                    <w:rFonts w:ascii="Cambria Math" w:hAnsi="Cambria Math" w:cs="Arial"/>
                    <w:sz w:val="22"/>
                    <w:szCs w:val="22"/>
                  </w:rPr>
                  <m:t xml:space="preserve"> </m:t>
                </m:r>
                <m:r>
                  <m:rPr>
                    <m:sty m:val="b"/>
                  </m:rPr>
                  <w:rPr>
                    <w:rFonts w:ascii="Cambria Math" w:hAnsi="Cambria Math" w:cs="Arial"/>
                    <w:sz w:val="22"/>
                    <w:szCs w:val="22"/>
                  </w:rPr>
                  <m:t>DN</m:t>
                </m:r>
              </m:oMath>
            </m:oMathPara>
          </w:p>
        </w:tc>
        <w:tc>
          <w:tcPr>
            <w:tcW w:w="750" w:type="pct"/>
            <w:vAlign w:val="center"/>
          </w:tcPr>
          <w:p w14:paraId="65E27685"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3BE9C733" w14:textId="600080C1" w:rsidR="00DA2E33" w:rsidRPr="005A07AC" w:rsidRDefault="00DA2E33" w:rsidP="00F26497">
            <w:pPr>
              <w:pStyle w:val="Caption"/>
              <w:spacing w:before="0" w:after="0" w:line="360" w:lineRule="auto"/>
              <w:jc w:val="right"/>
              <w:rPr>
                <w:rFonts w:ascii="Arial" w:hAnsi="Arial" w:cs="Arial"/>
                <w:sz w:val="22"/>
                <w:szCs w:val="22"/>
              </w:rPr>
            </w:pPr>
            <w:bookmarkStart w:id="59" w:name="_Ref389821072"/>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8</w:t>
            </w:r>
            <w:r w:rsidRPr="005A07AC">
              <w:rPr>
                <w:rFonts w:ascii="Arial" w:hAnsi="Arial" w:cs="Arial"/>
                <w:sz w:val="22"/>
                <w:szCs w:val="22"/>
              </w:rPr>
              <w:fldChar w:fldCharType="end"/>
            </w:r>
            <w:r w:rsidRPr="005A07AC">
              <w:rPr>
                <w:rFonts w:ascii="Arial" w:hAnsi="Arial" w:cs="Arial"/>
                <w:sz w:val="22"/>
                <w:szCs w:val="22"/>
              </w:rPr>
              <w:t>)</w:t>
            </w:r>
            <w:bookmarkEnd w:id="59"/>
          </w:p>
        </w:tc>
      </w:tr>
      <w:tr w:rsidR="005A07AC" w:rsidRPr="005A07AC" w14:paraId="188FC67E" w14:textId="77777777" w:rsidTr="00DA2E33">
        <w:tc>
          <w:tcPr>
            <w:tcW w:w="3500" w:type="pct"/>
            <w:vAlign w:val="center"/>
          </w:tcPr>
          <w:p w14:paraId="7FC0CFC5"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22EFC50F"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63679A1A"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1717F411" w14:textId="3E93DC65"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where </w:t>
      </w:r>
      <m:oMath>
        <m:sSub>
          <m:sSubPr>
            <m:ctrlPr>
              <w:rPr>
                <w:rFonts w:ascii="Cambria Math" w:hAnsi="Cambria Math" w:cs="Arial"/>
                <w:b/>
                <w:sz w:val="22"/>
                <w:szCs w:val="22"/>
              </w:rPr>
            </m:ctrlPr>
          </m:sSubPr>
          <m:e>
            <m:r>
              <m:rPr>
                <m:sty m:val="b"/>
              </m:rPr>
              <w:rPr>
                <w:rFonts w:ascii="Cambria Math" w:hAnsi="Cambria Math" w:cs="Arial"/>
                <w:sz w:val="22"/>
                <w:szCs w:val="22"/>
              </w:rPr>
              <m:t>ρ</m:t>
            </m:r>
          </m:e>
          <m:sub>
            <m:r>
              <m:rPr>
                <m:sty m:val="b"/>
              </m:rPr>
              <w:rPr>
                <w:rFonts w:ascii="Cambria Math" w:hAnsi="Cambria Math" w:cs="Arial"/>
                <w:sz w:val="22"/>
                <w:szCs w:val="22"/>
              </w:rPr>
              <m:t>t</m:t>
            </m:r>
          </m:sub>
        </m:sSub>
      </m:oMath>
      <w:r w:rsidRPr="005A07AC">
        <w:rPr>
          <w:rFonts w:ascii="Arial" w:hAnsi="Arial" w:cs="Arial"/>
          <w:sz w:val="22"/>
          <w:szCs w:val="22"/>
        </w:rPr>
        <w:t xml:space="preserve"> and </w:t>
      </w:r>
      <m:oMath>
        <m:r>
          <m:rPr>
            <m:sty m:val="b"/>
          </m:rPr>
          <w:rPr>
            <w:rFonts w:ascii="Cambria Math" w:hAnsi="Cambria Math" w:cs="Arial"/>
            <w:sz w:val="22"/>
            <w:szCs w:val="22"/>
          </w:rPr>
          <m:t>DN</m:t>
        </m:r>
      </m:oMath>
      <w:r w:rsidRPr="005A07AC">
        <w:rPr>
          <w:rFonts w:ascii="Arial" w:hAnsi="Arial" w:cs="Arial"/>
          <w:sz w:val="22"/>
          <w:szCs w:val="22"/>
        </w:rPr>
        <w:t xml:space="preserve"> are row vectors of the </w:t>
      </w:r>
      <w:r w:rsidRPr="005A07AC">
        <w:rPr>
          <w:rFonts w:ascii="Arial" w:hAnsi="Arial" w:cs="Arial"/>
          <w:i/>
          <w:sz w:val="22"/>
          <w:szCs w:val="22"/>
        </w:rPr>
        <w:t>N</w:t>
      </w:r>
      <w:r w:rsidRPr="005A07AC">
        <w:rPr>
          <w:rFonts w:ascii="Arial" w:hAnsi="Arial" w:cs="Arial"/>
          <w:sz w:val="22"/>
          <w:szCs w:val="22"/>
        </w:rPr>
        <w:t xml:space="preserve"> values inside the sliding window and </w:t>
      </w:r>
      <m:oMath>
        <m:r>
          <m:rPr>
            <m:sty m:val="b"/>
          </m:rPr>
          <w:rPr>
            <w:rFonts w:ascii="Cambria Math" w:hAnsi="Cambria Math" w:cs="Arial"/>
            <w:sz w:val="22"/>
            <w:szCs w:val="22"/>
          </w:rPr>
          <m:t>1</m:t>
        </m:r>
      </m:oMath>
      <w:r w:rsidRPr="005A07AC">
        <w:rPr>
          <w:rFonts w:ascii="Arial" w:hAnsi="Arial" w:cs="Arial"/>
          <w:sz w:val="22"/>
          <w:szCs w:val="22"/>
        </w:rPr>
        <w:t xml:space="preserve"> is a row vector of ones of length </w:t>
      </w:r>
      <w:r w:rsidRPr="005A07AC">
        <w:rPr>
          <w:rFonts w:ascii="Arial" w:hAnsi="Arial" w:cs="Arial"/>
          <w:i/>
          <w:sz w:val="22"/>
          <w:szCs w:val="22"/>
        </w:rPr>
        <w:t>N</w:t>
      </w:r>
      <w:r w:rsidRPr="005A07AC">
        <w:rPr>
          <w:rFonts w:ascii="Arial" w:hAnsi="Arial" w:cs="Arial"/>
          <w:sz w:val="22"/>
          <w:szCs w:val="22"/>
        </w:rPr>
        <w:t xml:space="preserve">.  </w:t>
      </w:r>
      <m:oMath>
        <m:sSub>
          <m:sSubPr>
            <m:ctrlPr>
              <w:rPr>
                <w:rFonts w:ascii="Cambria Math" w:hAnsi="Cambria Math" w:cs="Arial"/>
                <w:b/>
                <w:sz w:val="22"/>
                <w:szCs w:val="22"/>
              </w:rPr>
            </m:ctrlPr>
          </m:sSubPr>
          <m:e>
            <m:r>
              <m:rPr>
                <m:sty m:val="b"/>
              </m:rPr>
              <w:rPr>
                <w:rFonts w:ascii="Cambria Math" w:hAnsi="Cambria Math" w:cs="Arial"/>
                <w:sz w:val="22"/>
                <w:szCs w:val="22"/>
              </w:rPr>
              <m:t>ρ</m:t>
            </m:r>
          </m:e>
          <m:sub>
            <m:r>
              <m:rPr>
                <m:sty m:val="b"/>
              </m:rPr>
              <w:rPr>
                <w:rFonts w:ascii="Cambria Math" w:hAnsi="Cambria Math" w:cs="Arial"/>
                <w:sz w:val="22"/>
                <w:szCs w:val="22"/>
              </w:rPr>
              <m:t>t</m:t>
            </m:r>
          </m:sub>
        </m:sSub>
      </m:oMath>
      <w:r w:rsidRPr="005A07AC">
        <w:rPr>
          <w:rFonts w:ascii="Arial" w:hAnsi="Arial" w:cs="Arial"/>
          <w:sz w:val="22"/>
          <w:szCs w:val="22"/>
        </w:rPr>
        <w:t xml:space="preserve"> is obtained from the reference image and </w:t>
      </w:r>
      <m:oMath>
        <m:r>
          <m:rPr>
            <m:sty m:val="b"/>
          </m:rPr>
          <w:rPr>
            <w:rFonts w:ascii="Cambria Math" w:hAnsi="Cambria Math" w:cs="Arial"/>
            <w:sz w:val="22"/>
            <w:szCs w:val="22"/>
          </w:rPr>
          <m:t>DN</m:t>
        </m:r>
      </m:oMath>
      <w:r w:rsidRPr="005A07AC">
        <w:rPr>
          <w:rFonts w:ascii="Arial" w:hAnsi="Arial" w:cs="Arial"/>
          <w:sz w:val="22"/>
          <w:szCs w:val="22"/>
        </w:rPr>
        <w:t xml:space="preserve"> from the aerial image(s). The sliding window should consist of at least two pixels to solve for the two parameters.  In circumstances where the camera offset,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w:r w:rsidRPr="005A07AC">
        <w:rPr>
          <w:rFonts w:ascii="Arial" w:hAnsi="Arial" w:cs="Arial"/>
          <w:sz w:val="22"/>
          <w:szCs w:val="22"/>
        </w:rPr>
        <w:t xml:space="preserve">, is zero and atmospheric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a</m:t>
            </m:r>
          </m:sub>
        </m:sSub>
      </m:oMath>
      <w:r w:rsidRPr="005A07AC">
        <w:rPr>
          <w:rFonts w:ascii="Arial" w:hAnsi="Arial" w:cs="Arial"/>
          <w:sz w:val="22"/>
          <w:szCs w:val="22"/>
        </w:rPr>
        <w:t xml:space="preserve">, is small,   </w:t>
      </w:r>
      <w:r w:rsidRPr="005A07AC">
        <w:rPr>
          <w:rFonts w:ascii="Arial" w:hAnsi="Arial" w:cs="Arial"/>
          <w:i/>
          <w:sz w:val="22"/>
          <w:szCs w:val="22"/>
        </w:rPr>
        <w:t>C</w:t>
      </w:r>
      <w:r w:rsidRPr="005A07AC">
        <w:rPr>
          <w:rFonts w:ascii="Arial" w:hAnsi="Arial" w:cs="Arial"/>
          <w:sz w:val="22"/>
          <w:szCs w:val="22"/>
        </w:rPr>
        <w:t xml:space="preserve"> may be regarded as being sufficiently small to be omitted from the model, in which case a sliding window of one pixel may be used.  In order to accommodate the differing spatial resolutions, </w:t>
      </w:r>
      <m:oMath>
        <m:r>
          <w:rPr>
            <w:rFonts w:ascii="Cambria Math" w:hAnsi="Cambria Math" w:cs="Arial"/>
            <w:sz w:val="22"/>
            <w:szCs w:val="22"/>
          </w:rPr>
          <m:t>M</m:t>
        </m:r>
      </m:oMath>
      <w:r w:rsidRPr="005A07AC">
        <w:rPr>
          <w:rFonts w:ascii="Arial" w:hAnsi="Arial" w:cs="Arial"/>
          <w:sz w:val="22"/>
          <w:szCs w:val="22"/>
        </w:rPr>
        <w:t xml:space="preserve"> and </w:t>
      </w:r>
      <m:oMath>
        <m:r>
          <w:rPr>
            <w:rFonts w:ascii="Cambria Math" w:hAnsi="Cambria Math" w:cs="Arial"/>
            <w:sz w:val="22"/>
            <w:szCs w:val="22"/>
          </w:rPr>
          <m:t>C</m:t>
        </m:r>
      </m:oMath>
      <w:r w:rsidRPr="005A07AC">
        <w:rPr>
          <w:rFonts w:ascii="Arial" w:hAnsi="Arial" w:cs="Arial"/>
          <w:sz w:val="22"/>
          <w:szCs w:val="22"/>
        </w:rPr>
        <w:t xml:space="preserve"> must be found at the reference spatial resolution, resampled to the aerial spatial resolution, and then used to estimate surface reflectance at this resolution by inverting the relationship of Equation </w:t>
      </w:r>
      <w:r w:rsidRPr="005A07AC">
        <w:rPr>
          <w:rFonts w:ascii="Arial" w:hAnsi="Arial" w:cs="Arial"/>
          <w:sz w:val="22"/>
          <w:szCs w:val="22"/>
        </w:rPr>
        <w:fldChar w:fldCharType="begin"/>
      </w:r>
      <w:r w:rsidRPr="005A07AC">
        <w:rPr>
          <w:rFonts w:ascii="Arial" w:hAnsi="Arial" w:cs="Arial"/>
          <w:sz w:val="22"/>
          <w:szCs w:val="22"/>
        </w:rPr>
        <w:instrText xml:space="preserve"> REF _Ref391633308 \h </w:instrText>
      </w:r>
      <w:r w:rsidR="00BB6FE2" w:rsidRPr="005A07AC">
        <w:rPr>
          <w:rFonts w:ascii="Arial" w:hAnsi="Arial" w:cs="Arial"/>
          <w:sz w:val="22"/>
          <w:szCs w:val="22"/>
        </w:rPr>
        <w:instrText xml:space="preserve"> \* MERGEFORMAT </w:instrText>
      </w:r>
      <w:r w:rsidRPr="005A07AC">
        <w:rPr>
          <w:rFonts w:ascii="Arial" w:hAnsi="Arial" w:cs="Arial"/>
          <w:sz w:val="22"/>
          <w:szCs w:val="22"/>
        </w:rPr>
      </w:r>
      <w:r w:rsidRPr="005A07AC">
        <w:rPr>
          <w:rFonts w:ascii="Arial" w:hAnsi="Arial" w:cs="Arial"/>
          <w:sz w:val="22"/>
          <w:szCs w:val="22"/>
        </w:rPr>
        <w:fldChar w:fldCharType="separate"/>
      </w:r>
      <w:r w:rsidR="00D5545B" w:rsidRPr="005A07AC">
        <w:rPr>
          <w:rFonts w:ascii="Arial" w:hAnsi="Arial" w:cs="Arial"/>
          <w:noProof/>
          <w:sz w:val="22"/>
          <w:szCs w:val="22"/>
        </w:rPr>
        <w:t>5</w:t>
      </w:r>
      <w:r w:rsidRPr="005A07AC">
        <w:rPr>
          <w:rFonts w:ascii="Arial" w:hAnsi="Arial" w:cs="Arial"/>
          <w:sz w:val="22"/>
          <w:szCs w:val="22"/>
        </w:rPr>
        <w:fldChar w:fldCharType="end"/>
      </w:r>
      <w:r w:rsidRPr="005A07AC">
        <w:rPr>
          <w:rFonts w:ascii="Arial" w:hAnsi="Arial" w:cs="Arial"/>
          <w:sz w:val="22"/>
          <w:szCs w:val="22"/>
        </w:rPr>
        <w:t xml:space="preserve">.  </w:t>
      </w:r>
    </w:p>
    <w:p w14:paraId="7FBE7CDF" w14:textId="77777777" w:rsidR="00BB6FE2" w:rsidRPr="005A07AC" w:rsidRDefault="00BB6FE2" w:rsidP="00BB6FE2">
      <w:pPr>
        <w:pStyle w:val="1TeksCharChar"/>
        <w:spacing w:before="0" w:after="0"/>
        <w:rPr>
          <w:rFonts w:ascii="Arial" w:hAnsi="Arial" w:cs="Arial"/>
          <w:sz w:val="22"/>
          <w:szCs w:val="22"/>
        </w:rPr>
      </w:pPr>
    </w:p>
    <w:p w14:paraId="0CFAE3CE" w14:textId="77777777"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The procedure follows these steps:</w:t>
      </w:r>
    </w:p>
    <w:p w14:paraId="10020F16" w14:textId="77777777" w:rsidR="00DA2E33" w:rsidRPr="005A07AC" w:rsidRDefault="00DA2E33" w:rsidP="00BB6FE2">
      <w:pPr>
        <w:pStyle w:val="1TeksCharChar"/>
        <w:numPr>
          <w:ilvl w:val="0"/>
          <w:numId w:val="3"/>
        </w:numPr>
        <w:spacing w:before="0" w:after="0"/>
        <w:rPr>
          <w:rFonts w:ascii="Arial" w:hAnsi="Arial" w:cs="Arial"/>
          <w:sz w:val="22"/>
          <w:szCs w:val="22"/>
        </w:rPr>
      </w:pPr>
      <w:r w:rsidRPr="005A07AC">
        <w:rPr>
          <w:rFonts w:ascii="Arial" w:hAnsi="Arial" w:cs="Arial"/>
          <w:sz w:val="22"/>
          <w:szCs w:val="22"/>
        </w:rPr>
        <w:t>Resample uncalibrated aerial images to the reference image resolution and grid.</w:t>
      </w:r>
    </w:p>
    <w:p w14:paraId="3A0969C7" w14:textId="27774CB9" w:rsidR="00DA2E33" w:rsidRPr="005A07AC" w:rsidRDefault="00DA2E33" w:rsidP="00BB6FE2">
      <w:pPr>
        <w:pStyle w:val="1TeksCharChar"/>
        <w:numPr>
          <w:ilvl w:val="0"/>
          <w:numId w:val="3"/>
        </w:numPr>
        <w:spacing w:before="0" w:after="0"/>
        <w:rPr>
          <w:rFonts w:ascii="Arial" w:hAnsi="Arial" w:cs="Arial"/>
          <w:sz w:val="22"/>
          <w:szCs w:val="22"/>
        </w:rPr>
      </w:pPr>
      <w:r w:rsidRPr="005A07AC">
        <w:rPr>
          <w:rFonts w:ascii="Arial" w:hAnsi="Arial" w:cs="Arial"/>
          <w:sz w:val="22"/>
          <w:szCs w:val="22"/>
        </w:rPr>
        <w:t xml:space="preserve">Calculate estimates of </w:t>
      </w:r>
      <m:oMath>
        <m:r>
          <w:rPr>
            <w:rFonts w:ascii="Cambria Math" w:hAnsi="Cambria Math" w:cs="Arial"/>
            <w:sz w:val="22"/>
            <w:szCs w:val="22"/>
          </w:rPr>
          <m:t>M</m:t>
        </m:r>
      </m:oMath>
      <w:r w:rsidRPr="005A07AC">
        <w:rPr>
          <w:rFonts w:ascii="Arial" w:hAnsi="Arial" w:cs="Arial"/>
          <w:sz w:val="22"/>
          <w:szCs w:val="22"/>
        </w:rPr>
        <w:t xml:space="preserve"> and </w:t>
      </w:r>
      <m:oMath>
        <m:r>
          <w:rPr>
            <w:rFonts w:ascii="Cambria Math" w:hAnsi="Cambria Math" w:cs="Arial"/>
            <w:sz w:val="22"/>
            <w:szCs w:val="22"/>
          </w:rPr>
          <m:t>C</m:t>
        </m:r>
      </m:oMath>
      <w:r w:rsidRPr="005A07AC">
        <w:rPr>
          <w:rFonts w:ascii="Arial" w:hAnsi="Arial" w:cs="Arial"/>
          <w:sz w:val="22"/>
          <w:szCs w:val="22"/>
        </w:rPr>
        <w:t xml:space="preserve"> for each pixel of each band of the reference image using Equation </w:t>
      </w:r>
      <w:r w:rsidR="00F26497" w:rsidRPr="005A07AC">
        <w:rPr>
          <w:rFonts w:ascii="Arial" w:hAnsi="Arial" w:cs="Arial"/>
          <w:sz w:val="22"/>
          <w:szCs w:val="22"/>
        </w:rPr>
        <w:t>8</w:t>
      </w:r>
      <w:r w:rsidRPr="005A07AC">
        <w:rPr>
          <w:rFonts w:ascii="Arial" w:hAnsi="Arial" w:cs="Arial"/>
          <w:sz w:val="22"/>
          <w:szCs w:val="22"/>
        </w:rPr>
        <w:t xml:space="preserve">.  This forms two multi-band rasters </w:t>
      </w:r>
      <w:r w:rsidRPr="005A07AC">
        <w:rPr>
          <w:rFonts w:ascii="Arial" w:hAnsi="Arial" w:cs="Arial"/>
          <w:b/>
          <w:sz w:val="22"/>
          <w:szCs w:val="22"/>
        </w:rPr>
        <w:t>M</w:t>
      </w:r>
      <w:r w:rsidRPr="005A07AC">
        <w:rPr>
          <w:rFonts w:ascii="Arial" w:hAnsi="Arial" w:cs="Arial"/>
          <w:sz w:val="22"/>
          <w:szCs w:val="22"/>
        </w:rPr>
        <w:t xml:space="preserve"> and </w:t>
      </w:r>
      <w:r w:rsidRPr="005A07AC">
        <w:rPr>
          <w:rFonts w:ascii="Arial" w:hAnsi="Arial" w:cs="Arial"/>
          <w:b/>
          <w:sz w:val="22"/>
          <w:szCs w:val="22"/>
        </w:rPr>
        <w:t>C</w:t>
      </w:r>
      <w:r w:rsidRPr="005A07AC">
        <w:rPr>
          <w:rFonts w:ascii="Arial" w:hAnsi="Arial" w:cs="Arial"/>
          <w:sz w:val="22"/>
          <w:szCs w:val="22"/>
        </w:rPr>
        <w:t>.</w:t>
      </w:r>
    </w:p>
    <w:p w14:paraId="162BC645" w14:textId="77777777" w:rsidR="00DA2E33" w:rsidRPr="005A07AC" w:rsidRDefault="00DA2E33" w:rsidP="00BB6FE2">
      <w:pPr>
        <w:pStyle w:val="1TeksCharChar"/>
        <w:numPr>
          <w:ilvl w:val="0"/>
          <w:numId w:val="3"/>
        </w:numPr>
        <w:spacing w:before="0" w:after="0"/>
        <w:rPr>
          <w:rFonts w:ascii="Arial" w:hAnsi="Arial" w:cs="Arial"/>
          <w:sz w:val="22"/>
          <w:szCs w:val="22"/>
        </w:rPr>
      </w:pPr>
      <w:r w:rsidRPr="005A07AC">
        <w:rPr>
          <w:rFonts w:ascii="Arial" w:hAnsi="Arial" w:cs="Arial"/>
          <w:sz w:val="22"/>
          <w:szCs w:val="22"/>
        </w:rPr>
        <w:t xml:space="preserve">Resample </w:t>
      </w:r>
      <w:r w:rsidRPr="005A07AC">
        <w:rPr>
          <w:rFonts w:ascii="Arial" w:hAnsi="Arial" w:cs="Arial"/>
          <w:b/>
          <w:sz w:val="22"/>
          <w:szCs w:val="22"/>
        </w:rPr>
        <w:t>M</w:t>
      </w:r>
      <w:r w:rsidRPr="005A07AC">
        <w:rPr>
          <w:rFonts w:ascii="Arial" w:hAnsi="Arial" w:cs="Arial"/>
          <w:sz w:val="22"/>
          <w:szCs w:val="22"/>
        </w:rPr>
        <w:t xml:space="preserve"> and </w:t>
      </w:r>
      <w:r w:rsidRPr="005A07AC">
        <w:rPr>
          <w:rFonts w:ascii="Arial" w:hAnsi="Arial" w:cs="Arial"/>
          <w:b/>
          <w:sz w:val="22"/>
          <w:szCs w:val="22"/>
        </w:rPr>
        <w:t>C</w:t>
      </w:r>
      <w:r w:rsidRPr="005A07AC">
        <w:rPr>
          <w:rFonts w:ascii="Arial" w:hAnsi="Arial" w:cs="Arial"/>
          <w:sz w:val="22"/>
          <w:szCs w:val="22"/>
        </w:rPr>
        <w:t xml:space="preserve"> rasters to the aerial image resolution and grid.</w:t>
      </w:r>
    </w:p>
    <w:p w14:paraId="286209C7" w14:textId="13FF6DD0" w:rsidR="00DA2E33" w:rsidRPr="005A07AC" w:rsidRDefault="00DA2E33" w:rsidP="00BB6FE2">
      <w:pPr>
        <w:pStyle w:val="1TeksCharChar"/>
        <w:numPr>
          <w:ilvl w:val="0"/>
          <w:numId w:val="3"/>
        </w:numPr>
        <w:spacing w:before="0" w:after="0"/>
        <w:rPr>
          <w:rFonts w:ascii="Arial" w:hAnsi="Arial" w:cs="Arial"/>
          <w:sz w:val="22"/>
          <w:szCs w:val="22"/>
        </w:rPr>
      </w:pPr>
      <w:r w:rsidRPr="005A07AC">
        <w:rPr>
          <w:rFonts w:ascii="Arial" w:hAnsi="Arial" w:cs="Arial"/>
          <w:sz w:val="22"/>
          <w:szCs w:val="22"/>
        </w:rPr>
        <w:t xml:space="preserve">Calculate estimated surface reflectance for each pixel of each band of the uncalibrated aerial image, using Equation </w:t>
      </w:r>
      <w:r w:rsidR="00F26497" w:rsidRPr="005A07AC">
        <w:rPr>
          <w:rFonts w:ascii="Arial" w:hAnsi="Arial" w:cs="Arial"/>
          <w:sz w:val="22"/>
          <w:szCs w:val="22"/>
        </w:rPr>
        <w:t>5</w:t>
      </w:r>
      <w:r w:rsidRPr="005A07AC">
        <w:rPr>
          <w:rFonts w:ascii="Arial" w:hAnsi="Arial" w:cs="Arial"/>
          <w:sz w:val="22"/>
          <w:szCs w:val="22"/>
        </w:rPr>
        <w:t>.</w:t>
      </w:r>
    </w:p>
    <w:p w14:paraId="541DE06C" w14:textId="77777777" w:rsidR="00DA2E33" w:rsidRPr="005A07AC" w:rsidRDefault="00DA2E33" w:rsidP="00BB6FE2">
      <w:pPr>
        <w:pStyle w:val="1TeksCharChar"/>
        <w:spacing w:before="0" w:after="0"/>
        <w:rPr>
          <w:rFonts w:ascii="Arial" w:hAnsi="Arial" w:cs="Arial"/>
          <w:sz w:val="22"/>
          <w:szCs w:val="22"/>
        </w:rPr>
      </w:pPr>
    </w:p>
    <w:p w14:paraId="327184CE" w14:textId="1D3AE4BD" w:rsidR="009B1D2B" w:rsidRPr="005A07AC" w:rsidRDefault="009B1D2B" w:rsidP="00BB6FE2">
      <w:pPr>
        <w:pStyle w:val="1TeksCharChar"/>
        <w:spacing w:before="0" w:after="0"/>
        <w:rPr>
          <w:rFonts w:ascii="Arial" w:hAnsi="Arial" w:cs="Arial"/>
          <w:sz w:val="22"/>
          <w:szCs w:val="22"/>
        </w:rPr>
      </w:pPr>
      <w:r w:rsidRPr="005A07AC">
        <w:rPr>
          <w:rFonts w:ascii="Arial" w:hAnsi="Arial" w:cs="Arial"/>
          <w:sz w:val="22"/>
          <w:szCs w:val="22"/>
        </w:rPr>
        <w:t>In one embodiment, the uncalibrated aerial images are of a higher resolution than the reference image.  Therefore, step 1, downsamples the uncalibrated aerial images and</w:t>
      </w:r>
      <w:r w:rsidR="004F1400" w:rsidRPr="005A07AC">
        <w:rPr>
          <w:rFonts w:ascii="Arial" w:hAnsi="Arial" w:cs="Arial"/>
          <w:sz w:val="22"/>
          <w:szCs w:val="22"/>
        </w:rPr>
        <w:t xml:space="preserve"> step 3 upsamples the M and C r</w:t>
      </w:r>
      <w:r w:rsidRPr="005A07AC">
        <w:rPr>
          <w:rFonts w:ascii="Arial" w:hAnsi="Arial" w:cs="Arial"/>
          <w:sz w:val="22"/>
          <w:szCs w:val="22"/>
        </w:rPr>
        <w:t>asters.</w:t>
      </w:r>
    </w:p>
    <w:p w14:paraId="2214E1E7" w14:textId="54059483" w:rsidR="009B1D2B" w:rsidRPr="005A07AC" w:rsidRDefault="009B1D2B" w:rsidP="00BB6FE2">
      <w:pPr>
        <w:pStyle w:val="1TeksCharChar"/>
        <w:spacing w:before="0" w:after="0"/>
        <w:rPr>
          <w:rFonts w:ascii="Arial" w:hAnsi="Arial" w:cs="Arial"/>
          <w:sz w:val="22"/>
          <w:szCs w:val="22"/>
        </w:rPr>
      </w:pPr>
    </w:p>
    <w:p w14:paraId="193773DE" w14:textId="7DEB3C16"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It is note</w:t>
      </w:r>
      <w:r w:rsidR="009B1D2B" w:rsidRPr="005A07AC">
        <w:rPr>
          <w:rFonts w:ascii="Arial" w:hAnsi="Arial" w:cs="Arial"/>
          <w:sz w:val="22"/>
          <w:szCs w:val="22"/>
        </w:rPr>
        <w:t>d</w:t>
      </w:r>
      <w:r w:rsidRPr="005A07AC">
        <w:rPr>
          <w:rFonts w:ascii="Arial" w:hAnsi="Arial" w:cs="Arial"/>
          <w:sz w:val="22"/>
          <w:szCs w:val="22"/>
        </w:rPr>
        <w:t xml:space="preserve"> that the proposed method assumes the spectral responses of the reference and uncalibrated sensors are identical.  In practice, this does not hold true.  The relation between surface reflectance and sensor measurement in Equation </w:t>
      </w:r>
      <w:r w:rsidR="00F26497" w:rsidRPr="005A07AC">
        <w:rPr>
          <w:rFonts w:ascii="Arial" w:hAnsi="Arial" w:cs="Arial"/>
          <w:sz w:val="22"/>
          <w:szCs w:val="22"/>
        </w:rPr>
        <w:t xml:space="preserve">5 </w:t>
      </w:r>
      <w:r w:rsidRPr="005A07AC">
        <w:rPr>
          <w:rFonts w:ascii="Arial" w:hAnsi="Arial" w:cs="Arial"/>
          <w:sz w:val="22"/>
          <w:szCs w:val="22"/>
        </w:rPr>
        <w:t xml:space="preserve">becomes non-linear when including the spectral response effect.  The surface reflectance in </w:t>
      </w:r>
      <w:r w:rsidR="00F26497" w:rsidRPr="005A07AC">
        <w:rPr>
          <w:rFonts w:ascii="Arial" w:hAnsi="Arial" w:cs="Arial"/>
          <w:sz w:val="22"/>
          <w:szCs w:val="22"/>
        </w:rPr>
        <w:t>5</w:t>
      </w:r>
      <w:r w:rsidRPr="005A07AC">
        <w:rPr>
          <w:rFonts w:ascii="Arial" w:hAnsi="Arial" w:cs="Arial"/>
          <w:sz w:val="22"/>
          <w:szCs w:val="22"/>
        </w:rPr>
        <w:t xml:space="preserve"> is a band-averaged quantity as represented by Equation </w:t>
      </w:r>
      <w:r w:rsidR="00F26497" w:rsidRPr="005A07AC">
        <w:rPr>
          <w:rFonts w:ascii="Arial" w:hAnsi="Arial" w:cs="Arial"/>
          <w:sz w:val="22"/>
          <w:szCs w:val="22"/>
        </w:rPr>
        <w:t>9</w:t>
      </w:r>
      <w:r w:rsidRPr="005A07AC">
        <w:rPr>
          <w:rFonts w:ascii="Arial" w:hAnsi="Arial" w:cs="Arial"/>
          <w:sz w:val="22"/>
          <w:szCs w:val="22"/>
        </w:rPr>
        <w:t xml:space="preserve">. </w:t>
      </w:r>
    </w:p>
    <w:p w14:paraId="4980E341" w14:textId="77777777" w:rsidR="00A00A4D" w:rsidRPr="005A07AC" w:rsidRDefault="00A00A4D" w:rsidP="00BB6FE2">
      <w:pPr>
        <w:pStyle w:val="1TeksCharChar"/>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1435"/>
        <w:gridCol w:w="1435"/>
      </w:tblGrid>
      <w:tr w:rsidR="005A07AC" w:rsidRPr="005A07AC" w14:paraId="3033C138" w14:textId="77777777" w:rsidTr="00DA2E33">
        <w:tc>
          <w:tcPr>
            <w:tcW w:w="3500" w:type="pct"/>
            <w:vAlign w:val="center"/>
          </w:tcPr>
          <w:p w14:paraId="7F64BCF3" w14:textId="77777777" w:rsidR="00DA2E33" w:rsidRPr="005A07AC" w:rsidRDefault="001F1B04" w:rsidP="00BB6FE2">
            <w:pPr>
              <w:pStyle w:val="1TeksCharChar"/>
              <w:spacing w:before="0" w:after="0"/>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r>
                <w:rPr>
                  <w:rFonts w:ascii="Cambria Math" w:hAnsi="Cambria Math" w:cs="Arial"/>
                  <w:sz w:val="22"/>
                  <w:szCs w:val="22"/>
                </w:rPr>
                <m:t>=</m:t>
              </m:r>
              <m:f>
                <m:fPr>
                  <m:ctrlPr>
                    <w:rPr>
                      <w:rFonts w:ascii="Cambria Math" w:hAnsi="Cambria Math" w:cs="Arial"/>
                      <w:i/>
                      <w:sz w:val="22"/>
                      <w:szCs w:val="22"/>
                    </w:rPr>
                  </m:ctrlPr>
                </m:fPr>
                <m:num>
                  <m:nary>
                    <m:naryPr>
                      <m:limLoc m:val="undOvr"/>
                      <m:subHide m:val="1"/>
                      <m:supHide m:val="1"/>
                      <m:ctrlPr>
                        <w:rPr>
                          <w:rFonts w:ascii="Cambria Math" w:hAnsi="Cambria Math" w:cs="Arial"/>
                          <w:i/>
                          <w:sz w:val="22"/>
                          <w:szCs w:val="22"/>
                        </w:rPr>
                      </m:ctrlPr>
                    </m:naryPr>
                    <m:sub/>
                    <m:sup/>
                    <m:e>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r>
                        <w:rPr>
                          <w:rFonts w:ascii="Cambria Math" w:hAnsi="Cambria Math" w:cs="Arial"/>
                          <w:sz w:val="22"/>
                          <w:szCs w:val="22"/>
                        </w:rPr>
                        <m:t>(λ)R(λ)dλ</m:t>
                      </m:r>
                    </m:e>
                  </m:nary>
                </m:num>
                <m:den>
                  <m:nary>
                    <m:naryPr>
                      <m:limLoc m:val="undOvr"/>
                      <m:subHide m:val="1"/>
                      <m:supHide m:val="1"/>
                      <m:ctrlPr>
                        <w:rPr>
                          <w:rFonts w:ascii="Cambria Math" w:hAnsi="Cambria Math" w:cs="Arial"/>
                          <w:i/>
                          <w:sz w:val="22"/>
                          <w:szCs w:val="22"/>
                        </w:rPr>
                      </m:ctrlPr>
                    </m:naryPr>
                    <m:sub/>
                    <m:sup/>
                    <m:e>
                      <m:r>
                        <w:rPr>
                          <w:rFonts w:ascii="Cambria Math" w:hAnsi="Cambria Math" w:cs="Arial"/>
                          <w:sz w:val="22"/>
                          <w:szCs w:val="22"/>
                        </w:rPr>
                        <m:t>R(λ)dλ</m:t>
                      </m:r>
                    </m:e>
                  </m:nary>
                </m:den>
              </m:f>
            </m:oMath>
            <w:r w:rsidR="00DA2E33" w:rsidRPr="005A07AC">
              <w:rPr>
                <w:rFonts w:ascii="Arial" w:hAnsi="Arial" w:cs="Arial"/>
                <w:sz w:val="22"/>
                <w:szCs w:val="22"/>
              </w:rPr>
              <w:t xml:space="preserve"> </w:t>
            </w:r>
          </w:p>
        </w:tc>
        <w:tc>
          <w:tcPr>
            <w:tcW w:w="750" w:type="pct"/>
            <w:vAlign w:val="center"/>
          </w:tcPr>
          <w:p w14:paraId="56B1A40C" w14:textId="77777777" w:rsidR="00DA2E33" w:rsidRPr="005A07AC" w:rsidRDefault="00DA2E33" w:rsidP="00BB6FE2">
            <w:pPr>
              <w:pStyle w:val="1TeksCharChar"/>
              <w:spacing w:before="0" w:after="0"/>
              <w:rPr>
                <w:rFonts w:ascii="Arial" w:hAnsi="Arial" w:cs="Arial"/>
                <w:sz w:val="22"/>
                <w:szCs w:val="22"/>
              </w:rPr>
            </w:pPr>
          </w:p>
        </w:tc>
        <w:tc>
          <w:tcPr>
            <w:tcW w:w="750" w:type="pct"/>
            <w:vAlign w:val="center"/>
          </w:tcPr>
          <w:p w14:paraId="77EF3E3E" w14:textId="55C8CB30" w:rsidR="00DA2E33" w:rsidRPr="005A07AC" w:rsidRDefault="00DA2E33" w:rsidP="00F26497">
            <w:pPr>
              <w:pStyle w:val="Caption"/>
              <w:spacing w:before="0" w:after="0" w:line="360" w:lineRule="auto"/>
              <w:jc w:val="right"/>
              <w:rPr>
                <w:rFonts w:ascii="Arial" w:hAnsi="Arial" w:cs="Arial"/>
                <w:sz w:val="22"/>
                <w:szCs w:val="22"/>
              </w:rPr>
            </w:pPr>
            <w:bookmarkStart w:id="60" w:name="_Ref445899707"/>
            <w:r w:rsidRPr="005A07AC">
              <w:rPr>
                <w:rFonts w:ascii="Arial" w:hAnsi="Arial" w:cs="Arial"/>
                <w:sz w:val="22"/>
                <w:szCs w:val="22"/>
              </w:rPr>
              <w:t>(</w:t>
            </w:r>
            <w:r w:rsidR="00F26497"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9</w:t>
            </w:r>
            <w:r w:rsidRPr="005A07AC">
              <w:rPr>
                <w:rFonts w:ascii="Arial" w:hAnsi="Arial" w:cs="Arial"/>
                <w:sz w:val="22"/>
                <w:szCs w:val="22"/>
              </w:rPr>
              <w:fldChar w:fldCharType="end"/>
            </w:r>
            <w:r w:rsidRPr="005A07AC">
              <w:rPr>
                <w:rFonts w:ascii="Arial" w:hAnsi="Arial" w:cs="Arial"/>
                <w:sz w:val="22"/>
                <w:szCs w:val="22"/>
              </w:rPr>
              <w:t>)</w:t>
            </w:r>
            <w:bookmarkEnd w:id="60"/>
          </w:p>
        </w:tc>
      </w:tr>
      <w:tr w:rsidR="005A07AC" w:rsidRPr="005A07AC" w14:paraId="49711F56" w14:textId="77777777" w:rsidTr="00DA2E33">
        <w:tc>
          <w:tcPr>
            <w:tcW w:w="3500" w:type="pct"/>
            <w:vAlign w:val="center"/>
          </w:tcPr>
          <w:p w14:paraId="63DB4A8C"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6EC7D438" w14:textId="77777777" w:rsidR="00A00A4D" w:rsidRPr="005A07AC" w:rsidRDefault="00A00A4D" w:rsidP="00BB6FE2">
            <w:pPr>
              <w:pStyle w:val="1TeksCharChar"/>
              <w:spacing w:before="0" w:after="0"/>
              <w:rPr>
                <w:rFonts w:ascii="Arial" w:hAnsi="Arial" w:cs="Arial"/>
                <w:sz w:val="22"/>
                <w:szCs w:val="22"/>
              </w:rPr>
            </w:pPr>
          </w:p>
        </w:tc>
        <w:tc>
          <w:tcPr>
            <w:tcW w:w="750" w:type="pct"/>
            <w:vAlign w:val="center"/>
          </w:tcPr>
          <w:p w14:paraId="03254FC0"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4C883C03" w14:textId="1FA55CCD"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r>
          <w:rPr>
            <w:rFonts w:ascii="Cambria Math" w:hAnsi="Cambria Math" w:cs="Arial"/>
            <w:sz w:val="22"/>
            <w:szCs w:val="22"/>
          </w:rPr>
          <m:t>(λ)</m:t>
        </m:r>
      </m:oMath>
      <w:r w:rsidRPr="005A07AC">
        <w:rPr>
          <w:rFonts w:ascii="Arial" w:hAnsi="Arial" w:cs="Arial"/>
          <w:sz w:val="22"/>
          <w:szCs w:val="22"/>
        </w:rPr>
        <w:t xml:space="preserve"> is the spectral surface reflectance and </w:t>
      </w:r>
      <m:oMath>
        <m:r>
          <w:rPr>
            <w:rFonts w:ascii="Cambria Math" w:hAnsi="Cambria Math" w:cs="Arial"/>
            <w:sz w:val="22"/>
            <w:szCs w:val="22"/>
          </w:rPr>
          <m:t>R(λ)</m:t>
        </m:r>
      </m:oMath>
      <w:r w:rsidRPr="005A07AC">
        <w:rPr>
          <w:rFonts w:ascii="Arial" w:hAnsi="Arial" w:cs="Arial"/>
          <w:sz w:val="22"/>
          <w:szCs w:val="22"/>
        </w:rPr>
        <w:t xml:space="preserve"> is the sensor relative spectral response (RSR) for a particular band.  Without knowledge of the surface reflectance spectra, it is not possible to completely calibrate for this effect.  However, for real world surface reflectances it can be shown that the relationship between the band averaged values for different sensors is approximately linear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&amp; Li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(Gao et al., 2013; Jiang and Li, 2009)</w:t>
      </w:r>
      <w:r w:rsidRPr="005A07AC">
        <w:rPr>
          <w:rFonts w:ascii="Arial" w:hAnsi="Arial" w:cs="Arial"/>
          <w:sz w:val="22"/>
          <w:szCs w:val="22"/>
        </w:rPr>
        <w:fldChar w:fldCharType="end"/>
      </w:r>
      <w:r w:rsidRPr="005A07AC">
        <w:rPr>
          <w:rFonts w:ascii="Arial" w:hAnsi="Arial" w:cs="Arial"/>
          <w:sz w:val="22"/>
          <w:szCs w:val="22"/>
        </w:rPr>
        <w:t xml:space="preserve">.  This means the relationship between surface reflectance and sensor measurement remains approximately linear even when the sensor spectral response is considered.  Although the calibration method proposed in this paper does not explicitly compensate for sensor spectral responses, it is assumed that the effect is locally linear and will consequently be incorporated into the model of Equation </w:t>
      </w:r>
      <w:r w:rsidR="00F26497" w:rsidRPr="005A07AC">
        <w:rPr>
          <w:rFonts w:ascii="Arial" w:hAnsi="Arial" w:cs="Arial"/>
          <w:sz w:val="22"/>
          <w:szCs w:val="22"/>
        </w:rPr>
        <w:t>5</w:t>
      </w:r>
      <w:r w:rsidRPr="005A07AC">
        <w:rPr>
          <w:rFonts w:ascii="Arial" w:hAnsi="Arial" w:cs="Arial"/>
          <w:sz w:val="22"/>
          <w:szCs w:val="22"/>
        </w:rPr>
        <w:t xml:space="preserve">.  This assumption is supported with simulations for the case study sensors in </w:t>
      </w:r>
      <w:r w:rsidR="00F26497" w:rsidRPr="005A07AC">
        <w:rPr>
          <w:rFonts w:ascii="Arial" w:hAnsi="Arial" w:cs="Arial"/>
          <w:sz w:val="22"/>
          <w:szCs w:val="22"/>
        </w:rPr>
        <w:t>described belo</w:t>
      </w:r>
      <w:r w:rsidR="009B1D2B" w:rsidRPr="005A07AC">
        <w:rPr>
          <w:rFonts w:ascii="Arial" w:hAnsi="Arial" w:cs="Arial"/>
          <w:sz w:val="22"/>
          <w:szCs w:val="22"/>
        </w:rPr>
        <w:t>w</w:t>
      </w:r>
      <w:r w:rsidRPr="005A07AC">
        <w:rPr>
          <w:rFonts w:ascii="Arial" w:hAnsi="Arial" w:cs="Arial"/>
          <w:sz w:val="22"/>
          <w:szCs w:val="22"/>
        </w:rPr>
        <w:t xml:space="preserve">. </w:t>
      </w:r>
    </w:p>
    <w:p w14:paraId="2173218C" w14:textId="77777777" w:rsidR="00DA2E33" w:rsidRPr="005A07AC" w:rsidRDefault="00DA2E33" w:rsidP="00BB6FE2">
      <w:pPr>
        <w:pStyle w:val="1TeksCharChar"/>
        <w:spacing w:before="0" w:after="0"/>
        <w:rPr>
          <w:rFonts w:ascii="Arial" w:hAnsi="Arial" w:cs="Arial"/>
          <w:sz w:val="22"/>
          <w:szCs w:val="22"/>
        </w:rPr>
      </w:pPr>
    </w:p>
    <w:p w14:paraId="58DAC542" w14:textId="77777777"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(refs).  Averaging the uncalibrated image over each reference pixel area is recommended when downsampling in step 1.  This will approximate the spectral mixing that occurs in the larger reference image pixels, although it does not account for the sensors’ differing point spread functions (PSFs).  In our approach it is assumed that the effect of differing PSFs is negligible.  </w:t>
      </w:r>
    </w:p>
    <w:p w14:paraId="5BCE672A" w14:textId="77777777" w:rsidR="00DA2E33" w:rsidRPr="005A07AC" w:rsidRDefault="00DA2E33" w:rsidP="00BB6FE2">
      <w:pPr>
        <w:pStyle w:val="1TeksCharChar"/>
        <w:spacing w:before="0" w:after="0"/>
        <w:rPr>
          <w:rFonts w:ascii="Arial" w:hAnsi="Arial" w:cs="Arial"/>
          <w:sz w:val="22"/>
          <w:szCs w:val="22"/>
        </w:rPr>
      </w:pPr>
    </w:p>
    <w:p w14:paraId="1858AF92" w14:textId="77777777"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Standard interpolation algorithms were tested for efficacy when upsampling in step 3.  It is necessary to produce smooth </w:t>
      </w:r>
      <w:r w:rsidRPr="005A07AC">
        <w:rPr>
          <w:rFonts w:ascii="Arial" w:hAnsi="Arial" w:cs="Arial"/>
          <w:b/>
          <w:sz w:val="22"/>
          <w:szCs w:val="22"/>
        </w:rPr>
        <w:t>M</w:t>
      </w:r>
      <w:r w:rsidRPr="005A07AC">
        <w:rPr>
          <w:rFonts w:ascii="Arial" w:hAnsi="Arial" w:cs="Arial"/>
          <w:sz w:val="22"/>
          <w:szCs w:val="22"/>
        </w:rPr>
        <w:t xml:space="preserve"> and </w:t>
      </w:r>
      <w:r w:rsidRPr="005A07AC">
        <w:rPr>
          <w:rFonts w:ascii="Arial" w:hAnsi="Arial" w:cs="Arial"/>
          <w:b/>
          <w:sz w:val="22"/>
          <w:szCs w:val="22"/>
        </w:rPr>
        <w:t>C</w:t>
      </w:r>
      <w:r w:rsidRPr="005A07AC">
        <w:rPr>
          <w:rFonts w:ascii="Arial" w:hAnsi="Arial" w:cs="Arial"/>
          <w:sz w:val="22"/>
          <w:szCs w:val="22"/>
        </w:rPr>
        <w:t xml:space="preserve"> rasters in this step to satisfy the assumption of slowly </w:t>
      </w:r>
      <w:r w:rsidRPr="005A07AC">
        <w:rPr>
          <w:rFonts w:ascii="Arial" w:hAnsi="Arial" w:cs="Arial"/>
          <w:sz w:val="22"/>
          <w:szCs w:val="22"/>
        </w:rPr>
        <w:lastRenderedPageBreak/>
        <w:t xml:space="preserve">varying atmospheric and BRDF effects and to avoid discontinuities in the final image(s).  Cubic spline interpolation, with its constraints of continuity of the first and second derivatives, was found to best satisfy this requirement.  The Geospatial Data Abstraction Library (GDAL)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(GDAL Development Team, 2014)</w:t>
      </w:r>
      <w:r w:rsidRPr="005A07AC">
        <w:rPr>
          <w:rFonts w:ascii="Arial" w:hAnsi="Arial" w:cs="Arial"/>
          <w:sz w:val="22"/>
          <w:szCs w:val="22"/>
        </w:rPr>
        <w:fldChar w:fldCharType="end"/>
      </w:r>
      <w:r w:rsidRPr="005A07AC">
        <w:rPr>
          <w:rFonts w:ascii="Arial" w:hAnsi="Arial" w:cs="Arial"/>
          <w:sz w:val="22"/>
          <w:szCs w:val="22"/>
        </w:rPr>
        <w:t xml:space="preserve"> was used for implementing the resampling.  </w:t>
      </w:r>
    </w:p>
    <w:p w14:paraId="1D542A70" w14:textId="77777777" w:rsidR="00DA2E33" w:rsidRPr="005A07AC" w:rsidRDefault="00DA2E33" w:rsidP="00BB6FE2">
      <w:pPr>
        <w:pStyle w:val="1TeksCharChar"/>
        <w:spacing w:before="0" w:after="0"/>
        <w:rPr>
          <w:rFonts w:ascii="Arial" w:hAnsi="Arial" w:cs="Arial"/>
          <w:sz w:val="22"/>
          <w:szCs w:val="22"/>
        </w:rPr>
      </w:pPr>
    </w:p>
    <w:p w14:paraId="40ECDF95" w14:textId="77777777" w:rsidR="00DA2E33" w:rsidRPr="005A07AC" w:rsidRDefault="00DA2E33" w:rsidP="00BB6FE2">
      <w:pPr>
        <w:pStyle w:val="1TeksCharChar"/>
        <w:spacing w:before="0" w:after="0"/>
        <w:rPr>
          <w:rFonts w:ascii="Arial" w:hAnsi="Arial" w:cs="Arial"/>
          <w:sz w:val="22"/>
          <w:szCs w:val="22"/>
        </w:rPr>
      </w:pPr>
      <w:r w:rsidRPr="005A07AC">
        <w:rPr>
          <w:rFonts w:ascii="Arial" w:hAnsi="Arial" w:cs="Arial"/>
          <w:sz w:val="22"/>
          <w:szCs w:val="22"/>
        </w:rPr>
        <w:t xml:space="preserve">Blocks of aerial surface reflectance images generated with the procedure outlined above can be mosaicked without the need for additional colour balancing or normalisation procedures to reduce seam lines.  Because a single reference satellite image will typically cover many aerial images, the calibrated images tend to combine into a seamless mosaic.  Consideration must however be given to treatment of boundary pixels in steps 1 and 3 to minimise the formation of seam lines in the mosaic. For instance, when downsampling to the reference resolution in step 1, boundary pixels in the downsampled image that are only partially covered by aerial resolution pixels should be discarded as they can skew the estimates of </w:t>
      </w:r>
      <w:r w:rsidRPr="005A07AC">
        <w:rPr>
          <w:rFonts w:ascii="Arial" w:hAnsi="Arial" w:cs="Arial"/>
          <w:i/>
          <w:sz w:val="22"/>
          <w:szCs w:val="22"/>
        </w:rPr>
        <w:t>M</w:t>
      </w:r>
      <w:r w:rsidRPr="005A07AC">
        <w:rPr>
          <w:rFonts w:ascii="Arial" w:hAnsi="Arial" w:cs="Arial"/>
          <w:sz w:val="22"/>
          <w:szCs w:val="22"/>
        </w:rPr>
        <w:t xml:space="preserve"> and </w:t>
      </w:r>
      <w:r w:rsidRPr="005A07AC">
        <w:rPr>
          <w:rFonts w:ascii="Arial" w:hAnsi="Arial" w:cs="Arial"/>
          <w:i/>
          <w:sz w:val="22"/>
          <w:szCs w:val="22"/>
        </w:rPr>
        <w:t xml:space="preserve">C, </w:t>
      </w:r>
      <w:r w:rsidRPr="005A07AC">
        <w:rPr>
          <w:rFonts w:ascii="Arial" w:hAnsi="Arial" w:cs="Arial"/>
          <w:sz w:val="22"/>
          <w:szCs w:val="22"/>
        </w:rPr>
        <w:t>especially</w:t>
      </w:r>
      <w:r w:rsidRPr="005A07AC">
        <w:rPr>
          <w:rFonts w:ascii="Arial" w:hAnsi="Arial" w:cs="Arial"/>
          <w:i/>
          <w:sz w:val="22"/>
          <w:szCs w:val="22"/>
        </w:rPr>
        <w:t xml:space="preserve"> </w:t>
      </w:r>
      <w:r w:rsidRPr="005A07AC">
        <w:rPr>
          <w:rFonts w:ascii="Arial" w:hAnsi="Arial" w:cs="Arial"/>
          <w:sz w:val="22"/>
          <w:szCs w:val="22"/>
        </w:rPr>
        <w:t>for heterogeneous land covers.  The condition of complete coverage can be relaxed somewhat to reduce discarded pixels.  A condition of at least 90 percent coverage was used for our case study.  When upsampling to the aerial resolution in step 3, the GDAL spline interpolator extrapolates pixels that lie outside the polygon formed by the centres of the reference resolution boundary pixels.  This can cause discontinuities between adjacent images where extrapolation is inaccurate.  Boundary conditions can be imposed on the spline interpolation to guarantee continuity between adjacent images, but if there is sufficient overlap between adjacent images, a simpler option is to discard the extrapolated boundary pixels before forming the mosaic.  This is the approach that was adopted for the case study.</w:t>
      </w:r>
    </w:p>
    <w:p w14:paraId="5A4A2940" w14:textId="77777777" w:rsidR="00DA2E33" w:rsidRPr="005A07AC" w:rsidRDefault="00DA2E33" w:rsidP="00BB6FE2">
      <w:pPr>
        <w:pStyle w:val="1TeksCharChar"/>
        <w:spacing w:before="0" w:after="0"/>
        <w:rPr>
          <w:rFonts w:ascii="Arial" w:hAnsi="Arial" w:cs="Arial"/>
          <w:sz w:val="22"/>
          <w:szCs w:val="22"/>
        </w:rPr>
      </w:pPr>
      <w:r w:rsidRPr="005A07AC" w:rsidDel="00960633">
        <w:rPr>
          <w:rFonts w:ascii="Arial" w:hAnsi="Arial" w:cs="Arial"/>
          <w:sz w:val="22"/>
          <w:szCs w:val="22"/>
        </w:rPr>
        <w:t xml:space="preserve"> </w:t>
      </w:r>
    </w:p>
    <w:p w14:paraId="1C9E6BEB" w14:textId="521F6BE9" w:rsidR="00BB6FE2" w:rsidRPr="005A07AC" w:rsidRDefault="00C53C68" w:rsidP="00F26497">
      <w:pPr>
        <w:pStyle w:val="Heading3"/>
        <w:numPr>
          <w:ilvl w:val="0"/>
          <w:numId w:val="0"/>
        </w:numPr>
        <w:spacing w:before="0"/>
        <w:rPr>
          <w:rFonts w:ascii="Arial" w:hAnsi="Arial" w:cs="Arial"/>
          <w:sz w:val="22"/>
          <w:szCs w:val="22"/>
          <w:u w:val="single"/>
        </w:rPr>
      </w:pPr>
      <w:bookmarkStart w:id="61" w:name="_Toc448324292"/>
      <w:r w:rsidRPr="005A07AC">
        <w:rPr>
          <w:rFonts w:ascii="Arial" w:hAnsi="Arial" w:cs="Arial"/>
          <w:sz w:val="22"/>
          <w:szCs w:val="22"/>
          <w:u w:val="single"/>
        </w:rPr>
        <w:t xml:space="preserve">Study Site, </w:t>
      </w:r>
      <w:bookmarkEnd w:id="61"/>
      <w:r w:rsidRPr="005A07AC">
        <w:rPr>
          <w:rFonts w:ascii="Arial" w:hAnsi="Arial" w:cs="Arial"/>
          <w:sz w:val="22"/>
          <w:szCs w:val="22"/>
          <w:u w:val="single"/>
        </w:rPr>
        <w:t>Data Collection and Preparation</w:t>
      </w:r>
    </w:p>
    <w:p w14:paraId="54983B18" w14:textId="77777777" w:rsidR="004F1400" w:rsidRPr="005A07AC" w:rsidRDefault="004F1400" w:rsidP="00F26497">
      <w:pPr>
        <w:pStyle w:val="Heading3"/>
        <w:numPr>
          <w:ilvl w:val="0"/>
          <w:numId w:val="0"/>
        </w:numPr>
        <w:spacing w:before="0"/>
        <w:rPr>
          <w:rFonts w:ascii="Arial" w:hAnsi="Arial" w:cs="Arial"/>
          <w:sz w:val="22"/>
          <w:szCs w:val="22"/>
          <w:u w:val="single"/>
        </w:rPr>
      </w:pPr>
    </w:p>
    <w:p w14:paraId="7C939301" w14:textId="7E116647"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The surface reflectance retrieval method proposed in this paper was tested in a 96km x 107km area in the Little Karoo in South Africa.  Very high resolution (VHR) 0.5m/pixel multi-spectral aerial imagery was acquired from the Chief Directorate: National Geo-spatial Information (NGI), a component of the South African Department of Rural Development and Land Reform.  The imagery was captured with a multispectral Intergraph DMC camera with red, green, blue and near-infrared (NIR) channels.  </w:t>
      </w:r>
    </w:p>
    <w:p w14:paraId="62DE3636" w14:textId="77777777" w:rsidR="00F26497" w:rsidRPr="005A07AC" w:rsidRDefault="00F26497" w:rsidP="00BB6FE2">
      <w:pPr>
        <w:pStyle w:val="1TeksCharChar"/>
        <w:spacing w:before="0" w:after="0"/>
        <w:rPr>
          <w:rFonts w:ascii="Arial" w:hAnsi="Arial" w:cs="Arial"/>
          <w:sz w:val="22"/>
          <w:szCs w:val="22"/>
        </w:rPr>
      </w:pPr>
    </w:p>
    <w:p w14:paraId="13D4480E" w14:textId="53647819" w:rsidR="00F26497" w:rsidRPr="005A07AC" w:rsidRDefault="00F26497" w:rsidP="00BB6FE2">
      <w:pPr>
        <w:pStyle w:val="1TeksCharChar"/>
        <w:spacing w:before="0" w:after="0"/>
        <w:rPr>
          <w:rFonts w:ascii="Arial" w:hAnsi="Arial" w:cs="Arial"/>
          <w:sz w:val="22"/>
          <w:szCs w:val="22"/>
        </w:rPr>
      </w:pPr>
      <w:r w:rsidRPr="005A07AC">
        <w:rPr>
          <w:rFonts w:ascii="Arial" w:hAnsi="Arial" w:cs="Arial"/>
          <w:sz w:val="22"/>
          <w:szCs w:val="22"/>
        </w:rPr>
        <w:t xml:space="preserve">Figure 3 </w:t>
      </w:r>
      <w:r w:rsidR="0015677A" w:rsidRPr="005A07AC">
        <w:rPr>
          <w:rFonts w:ascii="Arial" w:hAnsi="Arial" w:cs="Arial"/>
          <w:sz w:val="22"/>
          <w:szCs w:val="22"/>
        </w:rPr>
        <w:t>shows a study area orientation map (300) with a study area (301).</w:t>
      </w:r>
    </w:p>
    <w:p w14:paraId="447B8925" w14:textId="06469E64" w:rsidR="00C53C68" w:rsidRPr="005A07AC" w:rsidRDefault="00C53C68" w:rsidP="00BB6FE2">
      <w:pPr>
        <w:pStyle w:val="1TeksCharChar"/>
        <w:spacing w:before="0" w:after="0"/>
        <w:rPr>
          <w:rFonts w:ascii="Arial" w:hAnsi="Arial" w:cs="Arial"/>
          <w:sz w:val="22"/>
          <w:szCs w:val="22"/>
        </w:rPr>
      </w:pPr>
    </w:p>
    <w:p w14:paraId="52492CFA" w14:textId="77777777"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The study site is covered by 2228 images captured during four separate aerial campaigns flown over multiple days from 22 January 2010 to 8 February 2010.  The site was selected as the </w:t>
      </w:r>
      <w:r w:rsidRPr="005A07AC">
        <w:rPr>
          <w:rFonts w:ascii="Arial" w:hAnsi="Arial" w:cs="Arial"/>
          <w:sz w:val="22"/>
          <w:szCs w:val="22"/>
        </w:rPr>
        <w:lastRenderedPageBreak/>
        <w:t xml:space="preserve">calibration work forms part of a larger vegetation mapping study being done in the area.  The rectified imagery currently available from NGI has LUT and dodging adjustments made to it and is not suited to quantitative remote sensing.  Thus, the raw imagery was obtained and corrected for lens distortion, band spatial alignment, sensor non-linearity and dark current using the Intergraph Z/I Post-Processing Software (PPS).  The PPS corrected imagery was orthorectified using existing aero-triangulation data supplied by NGI.  </w:t>
      </w:r>
    </w:p>
    <w:p w14:paraId="59B114C3" w14:textId="77777777" w:rsidR="00C53C68" w:rsidRPr="005A07AC" w:rsidRDefault="00C53C68" w:rsidP="00BB6FE2">
      <w:pPr>
        <w:pStyle w:val="Caption"/>
        <w:spacing w:before="0" w:after="0" w:line="360" w:lineRule="auto"/>
        <w:rPr>
          <w:rFonts w:ascii="Arial" w:hAnsi="Arial" w:cs="Arial"/>
          <w:sz w:val="22"/>
          <w:szCs w:val="22"/>
        </w:rPr>
      </w:pPr>
    </w:p>
    <w:p w14:paraId="7976624A" w14:textId="09CFF453"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A MODIS MCD43A4 composite image for the period from 25 January 2010 to 9 February 2010 was selected as a reference for the cross calibration.  This image has a 500m resolution and contains nadir BRDF-adjusted reflectance (NBAR) data composited from the best values over a 16 day period.  The MODIS NBAR data has been processed with atmospheric and BRDF correction procedures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"URL" : "http://modis.gsfc.nasa.gov/data/atbd/atbd_mod09.pdf",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(Strahler et al., 1999)</w:t>
      </w:r>
      <w:r w:rsidRPr="005A07AC">
        <w:rPr>
          <w:rFonts w:ascii="Arial" w:hAnsi="Arial" w:cs="Arial"/>
          <w:sz w:val="22"/>
          <w:szCs w:val="22"/>
        </w:rPr>
        <w:fldChar w:fldCharType="end"/>
      </w:r>
      <w:r w:rsidRPr="005A07AC">
        <w:rPr>
          <w:rFonts w:ascii="Arial" w:hAnsi="Arial" w:cs="Arial"/>
          <w:sz w:val="22"/>
          <w:szCs w:val="22"/>
        </w:rPr>
        <w:t xml:space="preserve"> and is recognised as a reliable reference source for cross calibration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Jiang and Li, 2009; Li et al., 2012; Liu et al., 2004)", "plainTextFormattedCitation" : "(Gao et al., 2013; Jiang and Li, 2009; Li et al., 2012; Liu et al., 2004)", "previouslyFormattedCitation" : "(Gao et al. 2013; Li, Yang &amp; Wang 2012; Jiang &amp; Li 2009; Liu et al. 2004)"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(Gao et al., 2013; Jiang and Li, 2009; Li et al., 2012; Liu et al., 2004)</w:t>
      </w:r>
      <w:r w:rsidRPr="005A07AC">
        <w:rPr>
          <w:rFonts w:ascii="Arial" w:hAnsi="Arial" w:cs="Arial"/>
          <w:sz w:val="22"/>
          <w:szCs w:val="22"/>
        </w:rPr>
        <w:fldChar w:fldCharType="end"/>
      </w:r>
      <w:r w:rsidRPr="005A07AC">
        <w:rPr>
          <w:rFonts w:ascii="Arial" w:hAnsi="Arial" w:cs="Arial"/>
          <w:sz w:val="22"/>
          <w:szCs w:val="22"/>
        </w:rPr>
        <w:t xml:space="preserve">.  The NBAR data accuracy has been verified in a number of studies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"URL" : "http://landval.gsfc.nasa.gov/ProductStatus.php?ProductID=MOD43",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(MODIS Land Team, 2014)</w:t>
      </w:r>
      <w:r w:rsidRPr="005A07AC">
        <w:rPr>
          <w:rFonts w:ascii="Arial" w:hAnsi="Arial" w:cs="Arial"/>
          <w:sz w:val="22"/>
          <w:szCs w:val="22"/>
        </w:rPr>
        <w:fldChar w:fldCharType="end"/>
      </w:r>
      <w:r w:rsidRPr="005A07AC">
        <w:rPr>
          <w:rFonts w:ascii="Arial" w:hAnsi="Arial" w:cs="Arial"/>
          <w:sz w:val="22"/>
          <w:szCs w:val="22"/>
        </w:rPr>
        <w:t xml:space="preserve">.  It was also selected as it has similar spectral bands to the Intergraph DMC.  Bands 4, 1, 3 and 2 from the MODIS sensor were used to correspond to the red, green, blue and NIR bands from the DMC sensor respectively.  The PPS processed imagery has zero offset, so the parameter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w:r w:rsidRPr="005A07AC">
        <w:rPr>
          <w:rFonts w:ascii="Arial" w:hAnsi="Arial" w:cs="Arial"/>
          <w:sz w:val="22"/>
          <w:szCs w:val="22"/>
        </w:rPr>
        <w:t xml:space="preserve"> from Equation </w:t>
      </w:r>
      <w:r w:rsidR="0059159F" w:rsidRPr="005A07AC">
        <w:rPr>
          <w:rFonts w:ascii="Arial" w:hAnsi="Arial" w:cs="Arial"/>
          <w:sz w:val="22"/>
          <w:szCs w:val="22"/>
        </w:rPr>
        <w:t xml:space="preserve">7 </w:t>
      </w:r>
      <w:r w:rsidRPr="005A07AC">
        <w:rPr>
          <w:rFonts w:ascii="Arial" w:hAnsi="Arial" w:cs="Arial"/>
          <w:sz w:val="22"/>
          <w:szCs w:val="22"/>
        </w:rPr>
        <w:t xml:space="preserve">was zero and the atmospheric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a</m:t>
            </m:r>
          </m:sub>
        </m:sSub>
      </m:oMath>
      <w:r w:rsidRPr="005A07AC">
        <w:rPr>
          <w:rFonts w:ascii="Arial" w:hAnsi="Arial" w:cs="Arial"/>
          <w:sz w:val="22"/>
          <w:szCs w:val="22"/>
        </w:rPr>
        <w:t xml:space="preserve">, was small as the surveys were flown on clear days.  Thus, </w:t>
      </w:r>
      <w:r w:rsidRPr="005A07AC">
        <w:rPr>
          <w:rFonts w:ascii="Arial" w:hAnsi="Arial" w:cs="Arial"/>
          <w:i/>
          <w:sz w:val="22"/>
          <w:szCs w:val="22"/>
        </w:rPr>
        <w:t>C</w:t>
      </w:r>
      <w:r w:rsidRPr="005A07AC">
        <w:rPr>
          <w:rFonts w:ascii="Arial" w:hAnsi="Arial" w:cs="Arial"/>
          <w:sz w:val="22"/>
          <w:szCs w:val="22"/>
        </w:rPr>
        <w:t xml:space="preserve"> was assumed to be small enough to be ignored and only the gain, </w:t>
      </w:r>
      <w:r w:rsidRPr="005A07AC">
        <w:rPr>
          <w:rFonts w:ascii="Arial" w:hAnsi="Arial" w:cs="Arial"/>
          <w:i/>
          <w:sz w:val="22"/>
          <w:szCs w:val="22"/>
        </w:rPr>
        <w:t>M</w:t>
      </w:r>
      <w:r w:rsidRPr="005A07AC">
        <w:rPr>
          <w:rFonts w:ascii="Arial" w:hAnsi="Arial" w:cs="Arial"/>
          <w:sz w:val="22"/>
          <w:szCs w:val="22"/>
        </w:rPr>
        <w:t xml:space="preserve">, was estimated.  With only one parameter to estimate, a sliding window of one pixel was used to achieve the best possible spatial resolution in the </w:t>
      </w:r>
      <w:r w:rsidRPr="005A07AC">
        <w:rPr>
          <w:rFonts w:ascii="Arial" w:hAnsi="Arial" w:cs="Arial"/>
          <w:b/>
          <w:sz w:val="22"/>
          <w:szCs w:val="22"/>
        </w:rPr>
        <w:t>M</w:t>
      </w:r>
      <w:r w:rsidRPr="005A07AC">
        <w:rPr>
          <w:rFonts w:ascii="Arial" w:hAnsi="Arial" w:cs="Arial"/>
          <w:sz w:val="22"/>
          <w:szCs w:val="22"/>
        </w:rPr>
        <w:t xml:space="preserve"> raster.  </w:t>
      </w:r>
    </w:p>
    <w:p w14:paraId="4DA5AED6" w14:textId="77777777" w:rsidR="00C53C68" w:rsidRPr="005A07AC" w:rsidRDefault="00C53C68" w:rsidP="00BB6FE2">
      <w:pPr>
        <w:pStyle w:val="1TeksCharChar"/>
        <w:spacing w:before="0" w:after="0"/>
        <w:rPr>
          <w:rFonts w:ascii="Arial" w:hAnsi="Arial" w:cs="Arial"/>
          <w:sz w:val="22"/>
          <w:szCs w:val="22"/>
        </w:rPr>
      </w:pPr>
    </w:p>
    <w:p w14:paraId="68312E9E" w14:textId="77777777" w:rsidR="00C53C68" w:rsidRPr="005A07AC" w:rsidRDefault="00C53C68" w:rsidP="0059159F">
      <w:pPr>
        <w:pStyle w:val="Heading3"/>
        <w:numPr>
          <w:ilvl w:val="0"/>
          <w:numId w:val="0"/>
        </w:numPr>
        <w:spacing w:before="0"/>
        <w:rPr>
          <w:rFonts w:ascii="Arial" w:hAnsi="Arial" w:cs="Arial"/>
          <w:sz w:val="22"/>
          <w:szCs w:val="22"/>
          <w:u w:val="single"/>
        </w:rPr>
      </w:pPr>
      <w:r w:rsidRPr="005A07AC">
        <w:rPr>
          <w:rFonts w:ascii="Arial" w:hAnsi="Arial" w:cs="Arial"/>
          <w:sz w:val="22"/>
          <w:szCs w:val="22"/>
          <w:u w:val="single"/>
        </w:rPr>
        <w:t>Accuracy Assessment</w:t>
      </w:r>
    </w:p>
    <w:p w14:paraId="30BE1B4F" w14:textId="77777777" w:rsidR="004F1400" w:rsidRPr="005A07AC" w:rsidRDefault="004F1400" w:rsidP="0059159F">
      <w:pPr>
        <w:pStyle w:val="Heading3"/>
        <w:numPr>
          <w:ilvl w:val="0"/>
          <w:numId w:val="0"/>
        </w:numPr>
        <w:spacing w:before="0"/>
        <w:rPr>
          <w:rFonts w:ascii="Arial" w:hAnsi="Arial" w:cs="Arial"/>
          <w:sz w:val="22"/>
          <w:szCs w:val="22"/>
          <w:u w:val="single"/>
        </w:rPr>
      </w:pPr>
    </w:p>
    <w:p w14:paraId="727B47B2" w14:textId="77777777" w:rsidR="001371ED"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Given that the imagery was acquired in 2010, it was not possibly to assess the accuracy of the reflectance retrieval method using ground-based spectral measures. Alternative methods for evaluating the results were consequently used.  Firstly, the DMC DN and calibrated surface reflectance images were stitched into mosaics and the mosaics were visually compared to determine if discontinuities between adjacent images were reduced and to what extent the radiometric variations were corrected.  Secondly, the DMC surface reflectance mosaic was resampled to the MODIS grid and resolution and statistically compared to the MODIS reference image. </w:t>
      </w:r>
    </w:p>
    <w:p w14:paraId="0158C723" w14:textId="77777777" w:rsidR="001371ED" w:rsidRPr="005A07AC" w:rsidRDefault="001371ED" w:rsidP="00BB6FE2">
      <w:pPr>
        <w:pStyle w:val="1TeksCharChar"/>
        <w:spacing w:before="0" w:after="0"/>
        <w:rPr>
          <w:rFonts w:ascii="Arial" w:hAnsi="Arial" w:cs="Arial"/>
          <w:sz w:val="22"/>
          <w:szCs w:val="22"/>
        </w:rPr>
      </w:pPr>
    </w:p>
    <w:p w14:paraId="41D64C4C" w14:textId="531E38CA"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Lastly, we quantitatively compared the DMC surface reflectance mosaic to a SPOT 5 scene.  The 10m resolution SPOT 5 level 1A image, acquired on 21 January 2010, covers portions of all four aerial campaigns as shown in </w:t>
      </w:r>
      <w:r w:rsidR="0059159F" w:rsidRPr="005A07AC">
        <w:rPr>
          <w:rFonts w:ascii="Arial" w:hAnsi="Arial" w:cs="Arial"/>
          <w:sz w:val="22"/>
          <w:szCs w:val="22"/>
        </w:rPr>
        <w:t>Figure 4</w:t>
      </w:r>
      <w:r w:rsidRPr="005A07AC">
        <w:rPr>
          <w:rFonts w:ascii="Arial" w:hAnsi="Arial" w:cs="Arial"/>
          <w:sz w:val="22"/>
          <w:szCs w:val="22"/>
        </w:rPr>
        <w:t xml:space="preserve">.  </w:t>
      </w:r>
      <w:r w:rsidR="0015677A" w:rsidRPr="005A07AC">
        <w:rPr>
          <w:rFonts w:ascii="Arial" w:hAnsi="Arial" w:cs="Arial"/>
          <w:sz w:val="22"/>
          <w:szCs w:val="22"/>
        </w:rPr>
        <w:t xml:space="preserve">Figure 4 shows a surface image (400) with a first </w:t>
      </w:r>
      <w:r w:rsidR="0015677A" w:rsidRPr="005A07AC">
        <w:rPr>
          <w:rFonts w:ascii="Arial" w:hAnsi="Arial" w:cs="Arial"/>
          <w:sz w:val="22"/>
          <w:szCs w:val="22"/>
        </w:rPr>
        <w:lastRenderedPageBreak/>
        <w:t>area (401) covered by DMC mosaic images with aerial campaign lines</w:t>
      </w:r>
      <w:r w:rsidR="00330A3D" w:rsidRPr="005A07AC">
        <w:rPr>
          <w:rFonts w:ascii="Arial" w:hAnsi="Arial" w:cs="Arial"/>
          <w:sz w:val="22"/>
          <w:szCs w:val="22"/>
        </w:rPr>
        <w:t xml:space="preserve"> (402, 403) shown, and a second area (404) covered by a SPOT 5 scene.</w:t>
      </w:r>
      <w:r w:rsidR="001371ED" w:rsidRPr="005A07AC">
        <w:rPr>
          <w:rFonts w:ascii="Arial" w:hAnsi="Arial" w:cs="Arial"/>
          <w:sz w:val="22"/>
          <w:szCs w:val="22"/>
        </w:rPr>
        <w:t xml:space="preserve">  </w:t>
      </w:r>
      <w:r w:rsidRPr="005A07AC">
        <w:rPr>
          <w:rFonts w:ascii="Arial" w:hAnsi="Arial" w:cs="Arial"/>
          <w:sz w:val="22"/>
          <w:szCs w:val="22"/>
        </w:rPr>
        <w:t xml:space="preserve">The image was ortho-rectified using a 5m resolution digital elevation model (Van Niekerk 2014).  The SPOT 5 DN image was converted to surface reflectance using the </w:t>
      </w:r>
      <w:r w:rsidR="005174A2" w:rsidRPr="005A07AC">
        <w:rPr>
          <w:rFonts w:ascii="Arial" w:hAnsi="Arial" w:cs="Arial"/>
          <w:sz w:val="22"/>
          <w:szCs w:val="22"/>
        </w:rPr>
        <w:t>Atmospheric</w:t>
      </w:r>
      <w:r w:rsidRPr="005A07AC">
        <w:rPr>
          <w:rFonts w:ascii="Arial" w:hAnsi="Arial" w:cs="Arial"/>
          <w:sz w:val="22"/>
          <w:szCs w:val="22"/>
        </w:rPr>
        <w:t xml:space="preserve">/Topographic CORrection (ATCOR-3) method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(Richter, 1997)</w:t>
      </w:r>
      <w:r w:rsidRPr="005A07AC">
        <w:rPr>
          <w:rFonts w:ascii="Arial" w:hAnsi="Arial" w:cs="Arial"/>
          <w:sz w:val="22"/>
          <w:szCs w:val="22"/>
        </w:rPr>
        <w:fldChar w:fldCharType="end"/>
      </w:r>
      <w:r w:rsidRPr="005A07AC">
        <w:rPr>
          <w:rFonts w:ascii="Arial" w:hAnsi="Arial" w:cs="Arial"/>
          <w:sz w:val="22"/>
          <w:szCs w:val="22"/>
        </w:rPr>
        <w:t xml:space="preserve">.  Since the SPOT 5 sensor does not have a blue band, it was omitted from this validation. The resulting surface reflectance image was statistically compared to the DMC surface reflectance mosaic and a difference image generated using Equation </w:t>
      </w:r>
      <w:r w:rsidR="0059159F" w:rsidRPr="005A07AC">
        <w:rPr>
          <w:rFonts w:ascii="Arial" w:hAnsi="Arial" w:cs="Arial"/>
          <w:sz w:val="22"/>
          <w:szCs w:val="22"/>
        </w:rPr>
        <w:t>10</w:t>
      </w:r>
      <w:r w:rsidRPr="005A07AC">
        <w:rPr>
          <w:rFonts w:ascii="Arial" w:hAnsi="Arial" w:cs="Arial"/>
          <w:sz w:val="22"/>
          <w:szCs w:val="22"/>
        </w:rPr>
        <w:t xml:space="preserve">. </w:t>
      </w:r>
    </w:p>
    <w:p w14:paraId="77BD9E0A" w14:textId="77777777" w:rsidR="00A00A4D" w:rsidRPr="005A07AC" w:rsidRDefault="00A00A4D" w:rsidP="00BB6FE2">
      <w:pPr>
        <w:pStyle w:val="1TeksCharChar"/>
        <w:spacing w:before="0" w:after="0"/>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5"/>
        <w:gridCol w:w="1200"/>
        <w:gridCol w:w="1430"/>
        <w:gridCol w:w="264"/>
      </w:tblGrid>
      <w:tr w:rsidR="005A07AC" w:rsidRPr="005A07AC" w14:paraId="4548F1AB" w14:textId="77777777" w:rsidTr="0059159F">
        <w:tc>
          <w:tcPr>
            <w:tcW w:w="3487" w:type="pct"/>
            <w:vAlign w:val="center"/>
          </w:tcPr>
          <w:p w14:paraId="5539E4D6" w14:textId="77777777" w:rsidR="00C53C68" w:rsidRPr="005A07AC" w:rsidRDefault="00C53C68" w:rsidP="00BB6FE2">
            <w:pPr>
              <w:pStyle w:val="1TeksCharChar"/>
              <w:spacing w:before="0" w:after="0"/>
              <w:rPr>
                <w:rFonts w:ascii="Arial" w:hAnsi="Arial" w:cs="Arial"/>
                <w:sz w:val="22"/>
                <w:szCs w:val="22"/>
              </w:rPr>
            </w:pPr>
            <m:oMathPara>
              <m:oMathParaPr>
                <m:jc m:val="left"/>
              </m:oMathParaPr>
              <m:oMath>
                <m:r>
                  <w:rPr>
                    <w:rFonts w:ascii="Cambria Math" w:hAnsi="Cambria Math" w:cs="Arial"/>
                    <w:sz w:val="22"/>
                    <w:szCs w:val="22"/>
                  </w:rPr>
                  <m:t>E</m:t>
                </m:r>
                <m:d>
                  <m:dPr>
                    <m:ctrlPr>
                      <w:rPr>
                        <w:rFonts w:ascii="Cambria Math" w:hAnsi="Cambria Math" w:cs="Arial"/>
                        <w:i/>
                        <w:sz w:val="22"/>
                        <w:szCs w:val="22"/>
                      </w:rPr>
                    </m:ctrlPr>
                  </m:dPr>
                  <m:e>
                    <m:r>
                      <w:rPr>
                        <w:rFonts w:ascii="Cambria Math" w:hAnsi="Cambria Math" w:cs="Arial"/>
                        <w:sz w:val="22"/>
                        <w:szCs w:val="22"/>
                      </w:rPr>
                      <m:t>x,y</m:t>
                    </m:r>
                  </m:e>
                </m:d>
                <m:r>
                  <w:rPr>
                    <w:rFonts w:ascii="Cambria Math" w:hAnsi="Cambria Math" w:cs="Arial"/>
                    <w:sz w:val="22"/>
                    <w:szCs w:val="22"/>
                  </w:rPr>
                  <m:t>=</m:t>
                </m:r>
                <m:d>
                  <m:dPr>
                    <m:begChr m:val="|"/>
                    <m:endChr m:val="|"/>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I</m:t>
                        </m:r>
                      </m:e>
                      <m:sup>
                        <m:r>
                          <w:rPr>
                            <w:rFonts w:ascii="Cambria Math" w:hAnsi="Cambria Math" w:cs="Arial"/>
                            <w:sz w:val="22"/>
                            <w:szCs w:val="22"/>
                          </w:rPr>
                          <m:t>DMC</m:t>
                        </m:r>
                      </m:sup>
                    </m:sSup>
                    <m:d>
                      <m:dPr>
                        <m:ctrlPr>
                          <w:rPr>
                            <w:rFonts w:ascii="Cambria Math" w:hAnsi="Cambria Math" w:cs="Arial"/>
                            <w:i/>
                            <w:sz w:val="22"/>
                            <w:szCs w:val="22"/>
                          </w:rPr>
                        </m:ctrlPr>
                      </m:dPr>
                      <m:e>
                        <m:r>
                          <w:rPr>
                            <w:rFonts w:ascii="Cambria Math" w:hAnsi="Cambria Math" w:cs="Arial"/>
                            <w:sz w:val="22"/>
                            <w:szCs w:val="22"/>
                          </w:rPr>
                          <m:t>x,y</m:t>
                        </m:r>
                      </m:e>
                    </m:d>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I</m:t>
                        </m:r>
                      </m:e>
                      <m:sup>
                        <m:r>
                          <w:rPr>
                            <w:rFonts w:ascii="Cambria Math" w:hAnsi="Cambria Math" w:cs="Arial"/>
                            <w:sz w:val="22"/>
                            <w:szCs w:val="22"/>
                          </w:rPr>
                          <m:t>SPOT</m:t>
                        </m:r>
                      </m:sup>
                    </m:sSup>
                    <m:r>
                      <w:rPr>
                        <w:rFonts w:ascii="Cambria Math" w:hAnsi="Cambria Math" w:cs="Arial"/>
                        <w:sz w:val="22"/>
                        <w:szCs w:val="22"/>
                      </w:rPr>
                      <m:t>(x,y)</m:t>
                    </m:r>
                  </m:e>
                </m:d>
              </m:oMath>
            </m:oMathPara>
          </w:p>
        </w:tc>
        <w:tc>
          <w:tcPr>
            <w:tcW w:w="627" w:type="pct"/>
            <w:vAlign w:val="center"/>
          </w:tcPr>
          <w:p w14:paraId="290CCECB" w14:textId="77777777" w:rsidR="00C53C68" w:rsidRPr="005A07AC" w:rsidRDefault="00C53C68" w:rsidP="00BB6FE2">
            <w:pPr>
              <w:pStyle w:val="1TeksCharChar"/>
              <w:spacing w:before="0" w:after="0"/>
              <w:rPr>
                <w:rFonts w:ascii="Arial" w:hAnsi="Arial" w:cs="Arial"/>
                <w:sz w:val="22"/>
                <w:szCs w:val="22"/>
              </w:rPr>
            </w:pPr>
          </w:p>
        </w:tc>
        <w:tc>
          <w:tcPr>
            <w:tcW w:w="885" w:type="pct"/>
            <w:gridSpan w:val="2"/>
            <w:vAlign w:val="center"/>
          </w:tcPr>
          <w:p w14:paraId="6B660E8C" w14:textId="7933F995" w:rsidR="00C53C68" w:rsidRPr="005A07AC" w:rsidRDefault="00C53C68" w:rsidP="0059159F">
            <w:pPr>
              <w:pStyle w:val="Caption"/>
              <w:spacing w:before="0" w:after="0" w:line="360" w:lineRule="auto"/>
              <w:rPr>
                <w:rFonts w:ascii="Arial" w:hAnsi="Arial" w:cs="Arial"/>
                <w:sz w:val="22"/>
                <w:szCs w:val="22"/>
              </w:rPr>
            </w:pPr>
            <w:bookmarkStart w:id="62" w:name="_Ref447466764"/>
            <w:r w:rsidRPr="005A07AC">
              <w:rPr>
                <w:rFonts w:ascii="Arial" w:hAnsi="Arial" w:cs="Arial"/>
                <w:sz w:val="22"/>
                <w:szCs w:val="22"/>
              </w:rPr>
              <w:t>(</w:t>
            </w:r>
            <w:r w:rsidR="0059159F" w:rsidRPr="005A07AC">
              <w:rPr>
                <w:rFonts w:ascii="Arial" w:hAnsi="Arial" w:cs="Arial"/>
                <w:sz w:val="22"/>
                <w:szCs w:val="22"/>
              </w:rPr>
              <w:t xml:space="preserve">Equation </w:t>
            </w:r>
            <w:r w:rsidRPr="005A07AC">
              <w:rPr>
                <w:rFonts w:ascii="Arial" w:hAnsi="Arial" w:cs="Arial"/>
                <w:sz w:val="22"/>
                <w:szCs w:val="22"/>
              </w:rPr>
              <w:fldChar w:fldCharType="begin"/>
            </w:r>
            <w:r w:rsidRPr="005A07AC">
              <w:rPr>
                <w:rFonts w:ascii="Arial" w:hAnsi="Arial" w:cs="Arial"/>
                <w:sz w:val="22"/>
                <w:szCs w:val="22"/>
              </w:rPr>
              <w:instrText xml:space="preserve"> SEQ MyEquation \* ARABIC \s 1 </w:instrText>
            </w:r>
            <w:r w:rsidRPr="005A07AC">
              <w:rPr>
                <w:rFonts w:ascii="Arial" w:hAnsi="Arial" w:cs="Arial"/>
                <w:sz w:val="22"/>
                <w:szCs w:val="22"/>
              </w:rPr>
              <w:fldChar w:fldCharType="separate"/>
            </w:r>
            <w:r w:rsidR="00D5545B" w:rsidRPr="005A07AC">
              <w:rPr>
                <w:rFonts w:ascii="Arial" w:hAnsi="Arial" w:cs="Arial"/>
                <w:noProof/>
                <w:sz w:val="22"/>
                <w:szCs w:val="22"/>
              </w:rPr>
              <w:t>10</w:t>
            </w:r>
            <w:r w:rsidRPr="005A07AC">
              <w:rPr>
                <w:rFonts w:ascii="Arial" w:hAnsi="Arial" w:cs="Arial"/>
                <w:sz w:val="22"/>
                <w:szCs w:val="22"/>
              </w:rPr>
              <w:fldChar w:fldCharType="end"/>
            </w:r>
            <w:r w:rsidRPr="005A07AC">
              <w:rPr>
                <w:rFonts w:ascii="Arial" w:hAnsi="Arial" w:cs="Arial"/>
                <w:sz w:val="22"/>
                <w:szCs w:val="22"/>
              </w:rPr>
              <w:t>)</w:t>
            </w:r>
            <w:bookmarkEnd w:id="62"/>
          </w:p>
        </w:tc>
      </w:tr>
      <w:tr w:rsidR="005A07AC" w:rsidRPr="005A07AC" w14:paraId="2E60F07C" w14:textId="77777777" w:rsidTr="0059159F">
        <w:trPr>
          <w:gridAfter w:val="1"/>
          <w:wAfter w:w="138" w:type="pct"/>
        </w:trPr>
        <w:tc>
          <w:tcPr>
            <w:tcW w:w="3487" w:type="pct"/>
            <w:vAlign w:val="center"/>
          </w:tcPr>
          <w:p w14:paraId="2CEA1AE0" w14:textId="77777777" w:rsidR="00A00A4D" w:rsidRPr="005A07AC" w:rsidRDefault="00A00A4D" w:rsidP="00BB6FE2">
            <w:pPr>
              <w:pStyle w:val="1TeksCharChar"/>
              <w:spacing w:before="0" w:after="0"/>
              <w:rPr>
                <w:rFonts w:ascii="Arial" w:hAnsi="Arial" w:cs="Arial"/>
                <w:sz w:val="22"/>
                <w:szCs w:val="22"/>
              </w:rPr>
            </w:pPr>
          </w:p>
        </w:tc>
        <w:tc>
          <w:tcPr>
            <w:tcW w:w="627" w:type="pct"/>
            <w:vAlign w:val="center"/>
          </w:tcPr>
          <w:p w14:paraId="2C15E109" w14:textId="77777777" w:rsidR="00A00A4D" w:rsidRPr="005A07AC" w:rsidRDefault="00A00A4D" w:rsidP="00BB6FE2">
            <w:pPr>
              <w:pStyle w:val="1TeksCharChar"/>
              <w:spacing w:before="0" w:after="0"/>
              <w:rPr>
                <w:rFonts w:ascii="Arial" w:hAnsi="Arial" w:cs="Arial"/>
                <w:sz w:val="22"/>
                <w:szCs w:val="22"/>
              </w:rPr>
            </w:pPr>
          </w:p>
        </w:tc>
        <w:tc>
          <w:tcPr>
            <w:tcW w:w="747" w:type="pct"/>
            <w:vAlign w:val="center"/>
          </w:tcPr>
          <w:p w14:paraId="5E66F20E" w14:textId="77777777" w:rsidR="00A00A4D" w:rsidRPr="005A07AC" w:rsidRDefault="00A00A4D" w:rsidP="00BB6FE2">
            <w:pPr>
              <w:pStyle w:val="Caption"/>
              <w:spacing w:before="0" w:after="0" w:line="360" w:lineRule="auto"/>
              <w:jc w:val="right"/>
              <w:rPr>
                <w:rFonts w:ascii="Arial" w:hAnsi="Arial" w:cs="Arial"/>
                <w:sz w:val="22"/>
                <w:szCs w:val="22"/>
              </w:rPr>
            </w:pPr>
          </w:p>
        </w:tc>
      </w:tr>
    </w:tbl>
    <w:p w14:paraId="1A6BFAAD" w14:textId="77777777"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where </w:t>
      </w:r>
      <m:oMath>
        <m:sSup>
          <m:sSupPr>
            <m:ctrlPr>
              <w:rPr>
                <w:rFonts w:ascii="Cambria Math" w:hAnsi="Cambria Math" w:cs="Arial"/>
                <w:i/>
                <w:sz w:val="22"/>
                <w:szCs w:val="22"/>
              </w:rPr>
            </m:ctrlPr>
          </m:sSupPr>
          <m:e>
            <m:r>
              <w:rPr>
                <w:rFonts w:ascii="Cambria Math" w:hAnsi="Cambria Math" w:cs="Arial"/>
                <w:sz w:val="22"/>
                <w:szCs w:val="22"/>
              </w:rPr>
              <m:t>I</m:t>
            </m:r>
          </m:e>
          <m:sup>
            <m:r>
              <w:rPr>
                <w:rFonts w:ascii="Cambria Math" w:hAnsi="Cambria Math" w:cs="Arial"/>
                <w:sz w:val="22"/>
                <w:szCs w:val="22"/>
              </w:rPr>
              <m:t>DMC</m:t>
            </m:r>
          </m:sup>
        </m:sSup>
      </m:oMath>
      <w:r w:rsidRPr="005A07AC">
        <w:rPr>
          <w:rFonts w:ascii="Arial" w:hAnsi="Arial" w:cs="Arial"/>
          <w:sz w:val="22"/>
          <w:szCs w:val="22"/>
        </w:rPr>
        <w:t xml:space="preserve"> is the DMC mosaic, </w:t>
      </w:r>
      <m:oMath>
        <m:sSup>
          <m:sSupPr>
            <m:ctrlPr>
              <w:rPr>
                <w:rFonts w:ascii="Cambria Math" w:hAnsi="Cambria Math" w:cs="Arial"/>
                <w:i/>
                <w:sz w:val="22"/>
                <w:szCs w:val="22"/>
              </w:rPr>
            </m:ctrlPr>
          </m:sSupPr>
          <m:e>
            <m:r>
              <w:rPr>
                <w:rFonts w:ascii="Cambria Math" w:hAnsi="Cambria Math" w:cs="Arial"/>
                <w:sz w:val="22"/>
                <w:szCs w:val="22"/>
              </w:rPr>
              <m:t>I</m:t>
            </m:r>
          </m:e>
          <m:sup>
            <m:r>
              <w:rPr>
                <w:rFonts w:ascii="Cambria Math" w:hAnsi="Cambria Math" w:cs="Arial"/>
                <w:sz w:val="22"/>
                <w:szCs w:val="22"/>
              </w:rPr>
              <m:t>SPOT</m:t>
            </m:r>
          </m:sup>
        </m:sSup>
      </m:oMath>
      <w:r w:rsidRPr="005A07AC">
        <w:rPr>
          <w:rFonts w:ascii="Arial" w:hAnsi="Arial" w:cs="Arial"/>
          <w:sz w:val="22"/>
          <w:szCs w:val="22"/>
        </w:rPr>
        <w:t xml:space="preserve"> is the SPOT 5 image, </w:t>
      </w:r>
      <m:oMath>
        <m:r>
          <w:rPr>
            <w:rFonts w:ascii="Cambria Math" w:hAnsi="Cambria Math" w:cs="Arial"/>
            <w:sz w:val="22"/>
            <w:szCs w:val="22"/>
          </w:rPr>
          <m:t>(x,y)</m:t>
        </m:r>
      </m:oMath>
      <w:r w:rsidRPr="005A07AC">
        <w:rPr>
          <w:rFonts w:ascii="Arial" w:hAnsi="Arial" w:cs="Arial"/>
          <w:sz w:val="22"/>
          <w:szCs w:val="22"/>
        </w:rPr>
        <w:t xml:space="preserve"> are the pixel co-ordinates and </w:t>
      </w:r>
      <m:oMath>
        <m:r>
          <w:rPr>
            <w:rFonts w:ascii="Cambria Math" w:hAnsi="Cambria Math" w:cs="Arial"/>
            <w:sz w:val="22"/>
            <w:szCs w:val="22"/>
          </w:rPr>
          <m:t>E</m:t>
        </m:r>
      </m:oMath>
      <w:r w:rsidRPr="005A07AC">
        <w:rPr>
          <w:rFonts w:ascii="Arial" w:hAnsi="Arial" w:cs="Arial"/>
          <w:sz w:val="22"/>
          <w:szCs w:val="22"/>
        </w:rPr>
        <w:t xml:space="preserve"> is the difference image.  The difference image was used to identify spatial patterns in the discrepancies between the corrected SPOT 5 image and DMC mosaic.  The SPOT 5 resolution of 10m allows the surface reflectance result to be checked at a resolution significantly closer to the aerial resolution than the reference MODIS resolution.  This provides a useful check of the assumption that BRDF and atmospheric variations occur gradually and can thus be approximated at the coarse scale of the reference image.  While the MODIS comparison is checking the DMC surface reflectance against the reference it was fitted to, the SPOT 5 comparison is using an independent and “unseen” source.  </w:t>
      </w:r>
    </w:p>
    <w:p w14:paraId="4F4564D2" w14:textId="77777777" w:rsidR="00DA2E33" w:rsidRPr="005A07AC" w:rsidRDefault="00DA2E33" w:rsidP="00BB6FE2">
      <w:pPr>
        <w:spacing w:line="360" w:lineRule="auto"/>
        <w:jc w:val="both"/>
        <w:rPr>
          <w:rFonts w:ascii="Arial" w:hAnsi="Arial" w:cs="Arial"/>
          <w:sz w:val="22"/>
          <w:szCs w:val="22"/>
          <w:lang w:val="en-ZA"/>
        </w:rPr>
      </w:pPr>
    </w:p>
    <w:p w14:paraId="48C8062A" w14:textId="77777777" w:rsidR="00C53C68" w:rsidRPr="005A07AC" w:rsidRDefault="00C53C68" w:rsidP="0059159F">
      <w:pPr>
        <w:pStyle w:val="Heading2"/>
        <w:numPr>
          <w:ilvl w:val="0"/>
          <w:numId w:val="0"/>
        </w:numPr>
        <w:spacing w:before="0" w:after="0"/>
        <w:rPr>
          <w:rFonts w:ascii="Arial" w:hAnsi="Arial" w:cs="Arial"/>
          <w:sz w:val="22"/>
          <w:szCs w:val="22"/>
          <w:u w:val="single"/>
        </w:rPr>
      </w:pPr>
      <w:bookmarkStart w:id="63" w:name="_Toc394607645"/>
      <w:r w:rsidRPr="005A07AC">
        <w:rPr>
          <w:rFonts w:ascii="Arial" w:hAnsi="Arial" w:cs="Arial"/>
          <w:sz w:val="22"/>
          <w:szCs w:val="22"/>
          <w:u w:val="single"/>
        </w:rPr>
        <w:t>Results and Discussion</w:t>
      </w:r>
    </w:p>
    <w:p w14:paraId="3CA15160" w14:textId="77777777" w:rsidR="00C53C68" w:rsidRPr="005A07AC" w:rsidRDefault="00C53C68" w:rsidP="0059159F">
      <w:pPr>
        <w:pStyle w:val="Heading3"/>
        <w:numPr>
          <w:ilvl w:val="0"/>
          <w:numId w:val="0"/>
        </w:numPr>
        <w:spacing w:before="0"/>
        <w:rPr>
          <w:rFonts w:ascii="Arial" w:hAnsi="Arial" w:cs="Arial"/>
          <w:sz w:val="22"/>
          <w:szCs w:val="22"/>
          <w:u w:val="single"/>
        </w:rPr>
      </w:pPr>
      <w:bookmarkStart w:id="64" w:name="_Ref447456652"/>
      <w:bookmarkStart w:id="65" w:name="_Toc448324295"/>
      <w:r w:rsidRPr="005A07AC">
        <w:rPr>
          <w:rFonts w:ascii="Arial" w:hAnsi="Arial" w:cs="Arial"/>
          <w:sz w:val="22"/>
          <w:szCs w:val="22"/>
          <w:u w:val="single"/>
        </w:rPr>
        <w:t>Band Averaged Relationships</w:t>
      </w:r>
      <w:bookmarkEnd w:id="64"/>
      <w:bookmarkEnd w:id="65"/>
    </w:p>
    <w:p w14:paraId="2A37AB8B" w14:textId="77777777" w:rsidR="0059159F" w:rsidRPr="005A07AC" w:rsidRDefault="0059159F" w:rsidP="0059159F">
      <w:pPr>
        <w:pStyle w:val="Heading3"/>
        <w:numPr>
          <w:ilvl w:val="0"/>
          <w:numId w:val="0"/>
        </w:numPr>
        <w:spacing w:before="0"/>
        <w:rPr>
          <w:rFonts w:ascii="Arial" w:hAnsi="Arial" w:cs="Arial"/>
          <w:sz w:val="22"/>
          <w:szCs w:val="22"/>
          <w:u w:val="single"/>
        </w:rPr>
      </w:pPr>
    </w:p>
    <w:p w14:paraId="13BB9ABB" w14:textId="0B6C70D5" w:rsidR="00C53C68" w:rsidRPr="005A07AC" w:rsidRDefault="00C53C68" w:rsidP="00BB6FE2">
      <w:pPr>
        <w:pStyle w:val="ThesisBody"/>
        <w:spacing w:before="0" w:after="0"/>
        <w:rPr>
          <w:rFonts w:ascii="Arial" w:hAnsi="Arial" w:cs="Arial"/>
          <w:sz w:val="22"/>
          <w:szCs w:val="22"/>
        </w:rPr>
      </w:pPr>
      <w:r w:rsidRPr="005A07AC">
        <w:rPr>
          <w:rFonts w:ascii="Arial" w:hAnsi="Arial" w:cs="Arial"/>
          <w:sz w:val="22"/>
          <w:szCs w:val="22"/>
        </w:rPr>
        <w:t xml:space="preserve">The </w:t>
      </w:r>
      <w:r w:rsidR="00330A3D" w:rsidRPr="005A07AC">
        <w:rPr>
          <w:rFonts w:ascii="Arial" w:hAnsi="Arial" w:cs="Arial"/>
          <w:sz w:val="22"/>
          <w:szCs w:val="22"/>
        </w:rPr>
        <w:t>relative spectral responses (</w:t>
      </w:r>
      <w:r w:rsidRPr="005A07AC">
        <w:rPr>
          <w:rFonts w:ascii="Arial" w:hAnsi="Arial" w:cs="Arial"/>
          <w:sz w:val="22"/>
          <w:szCs w:val="22"/>
        </w:rPr>
        <w:t>RSR’s</w:t>
      </w:r>
      <w:r w:rsidR="00330A3D" w:rsidRPr="005A07AC">
        <w:rPr>
          <w:rFonts w:ascii="Arial" w:hAnsi="Arial" w:cs="Arial"/>
          <w:sz w:val="22"/>
          <w:szCs w:val="22"/>
        </w:rPr>
        <w:t>)</w:t>
      </w:r>
      <w:r w:rsidRPr="005A07AC">
        <w:rPr>
          <w:rFonts w:ascii="Arial" w:hAnsi="Arial" w:cs="Arial"/>
          <w:sz w:val="22"/>
          <w:szCs w:val="22"/>
        </w:rPr>
        <w:t xml:space="preserve"> of the DMC and MODIS sensors are shown in </w:t>
      </w:r>
      <w:r w:rsidR="00330A3D" w:rsidRPr="005A07AC">
        <w:rPr>
          <w:rFonts w:ascii="Arial" w:hAnsi="Arial" w:cs="Arial"/>
          <w:sz w:val="22"/>
          <w:szCs w:val="22"/>
        </w:rPr>
        <w:t xml:space="preserve">a graph (500) of </w:t>
      </w:r>
      <w:r w:rsidR="0059159F" w:rsidRPr="005A07AC">
        <w:rPr>
          <w:rFonts w:ascii="Arial" w:hAnsi="Arial" w:cs="Arial"/>
          <w:sz w:val="22"/>
          <w:szCs w:val="22"/>
        </w:rPr>
        <w:t>Figure 5</w:t>
      </w:r>
      <w:r w:rsidRPr="005A07AC">
        <w:rPr>
          <w:rFonts w:ascii="Arial" w:hAnsi="Arial" w:cs="Arial"/>
          <w:sz w:val="22"/>
          <w:szCs w:val="22"/>
        </w:rPr>
        <w:t xml:space="preserve">.  </w:t>
      </w:r>
      <w:r w:rsidR="00330A3D" w:rsidRPr="005A07AC">
        <w:rPr>
          <w:rFonts w:ascii="Arial" w:hAnsi="Arial" w:cs="Arial"/>
          <w:sz w:val="22"/>
          <w:szCs w:val="22"/>
        </w:rPr>
        <w:t xml:space="preserve">The solid line (501) shows the relative spectral response of the MODIS sensor and the dashed line (502) shows the relative spectral response of the DMC sensor. </w:t>
      </w:r>
      <w:r w:rsidRPr="005A07AC">
        <w:rPr>
          <w:rFonts w:ascii="Arial" w:hAnsi="Arial" w:cs="Arial"/>
          <w:sz w:val="22"/>
          <w:szCs w:val="22"/>
        </w:rPr>
        <w:t xml:space="preserve">While the assumption of identical RSR between the two sensors is obviously not satisfied, the peak overlap between the sensors is good in all bands with the exception of NIR.  </w:t>
      </w:r>
    </w:p>
    <w:p w14:paraId="37A4DB9F" w14:textId="77777777" w:rsidR="00C53C68" w:rsidRPr="005A07AC" w:rsidRDefault="00C53C68" w:rsidP="00BB6FE2">
      <w:pPr>
        <w:spacing w:line="360" w:lineRule="auto"/>
        <w:rPr>
          <w:rFonts w:ascii="Arial" w:hAnsi="Arial" w:cs="Arial"/>
          <w:sz w:val="22"/>
          <w:szCs w:val="22"/>
        </w:rPr>
      </w:pPr>
    </w:p>
    <w:p w14:paraId="4A8A3C4D" w14:textId="78C41595" w:rsidR="00C53C68" w:rsidRPr="005A07AC" w:rsidRDefault="00C53C68" w:rsidP="00BB6FE2">
      <w:pPr>
        <w:pStyle w:val="ThesisBody"/>
        <w:spacing w:before="0" w:after="0"/>
        <w:rPr>
          <w:rFonts w:ascii="Arial" w:hAnsi="Arial" w:cs="Arial"/>
          <w:sz w:val="22"/>
          <w:szCs w:val="22"/>
        </w:rPr>
      </w:pPr>
      <w:r w:rsidRPr="005A07AC">
        <w:rPr>
          <w:rFonts w:ascii="Arial" w:hAnsi="Arial" w:cs="Arial"/>
          <w:sz w:val="22"/>
          <w:szCs w:val="22"/>
        </w:rPr>
        <w:t xml:space="preserve">Band averaged values were simulated using typical surface reflectance spectra obtained from the ASTER spectral library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(Baldridge et al., 2009)</w:t>
      </w:r>
      <w:r w:rsidRPr="005A07AC">
        <w:rPr>
          <w:rFonts w:ascii="Arial" w:hAnsi="Arial" w:cs="Arial"/>
          <w:sz w:val="22"/>
          <w:szCs w:val="22"/>
        </w:rPr>
        <w:fldChar w:fldCharType="end"/>
      </w:r>
      <w:r w:rsidRPr="005A07AC">
        <w:rPr>
          <w:rFonts w:ascii="Arial" w:hAnsi="Arial" w:cs="Arial"/>
          <w:sz w:val="22"/>
          <w:szCs w:val="22"/>
        </w:rPr>
        <w:t xml:space="preserve">.  Twenty spectra were selected from the “soil”, “vegetation”, “water” and “man-made” classes to represent commonly encountered land covers.  These were used with the sensor RSR’s in Equation </w:t>
      </w:r>
      <w:r w:rsidR="0059159F" w:rsidRPr="005A07AC">
        <w:rPr>
          <w:rFonts w:ascii="Arial" w:hAnsi="Arial" w:cs="Arial"/>
          <w:sz w:val="22"/>
          <w:szCs w:val="22"/>
        </w:rPr>
        <w:t>9</w:t>
      </w:r>
      <w:r w:rsidRPr="005A07AC">
        <w:rPr>
          <w:rFonts w:ascii="Arial" w:hAnsi="Arial" w:cs="Arial"/>
          <w:sz w:val="22"/>
          <w:szCs w:val="22"/>
        </w:rPr>
        <w:t xml:space="preserve"> to simulate the band averaged values for each sensor.  The measured band-averaged reflectance relationship between the two sensors is shown in</w:t>
      </w:r>
      <w:r w:rsidR="003B6232" w:rsidRPr="005A07AC">
        <w:rPr>
          <w:rFonts w:ascii="Arial" w:hAnsi="Arial" w:cs="Arial"/>
          <w:sz w:val="22"/>
          <w:szCs w:val="22"/>
        </w:rPr>
        <w:t xml:space="preserve"> the graphs (600) of</w:t>
      </w:r>
      <w:r w:rsidRPr="005A07AC">
        <w:rPr>
          <w:rFonts w:ascii="Arial" w:hAnsi="Arial" w:cs="Arial"/>
          <w:sz w:val="22"/>
          <w:szCs w:val="22"/>
        </w:rPr>
        <w:t xml:space="preserve"> </w:t>
      </w:r>
      <w:r w:rsidR="0059159F" w:rsidRPr="005A07AC">
        <w:rPr>
          <w:rFonts w:ascii="Arial" w:hAnsi="Arial" w:cs="Arial"/>
          <w:sz w:val="22"/>
          <w:szCs w:val="22"/>
        </w:rPr>
        <w:t>Figure 6</w:t>
      </w:r>
      <w:r w:rsidRPr="005A07AC">
        <w:rPr>
          <w:rFonts w:ascii="Arial" w:hAnsi="Arial" w:cs="Arial"/>
          <w:sz w:val="22"/>
          <w:szCs w:val="22"/>
        </w:rPr>
        <w:t xml:space="preserve"> </w:t>
      </w:r>
      <w:r w:rsidR="003B6232" w:rsidRPr="005A07AC">
        <w:rPr>
          <w:rFonts w:ascii="Arial" w:hAnsi="Arial" w:cs="Arial"/>
          <w:sz w:val="22"/>
          <w:szCs w:val="22"/>
        </w:rPr>
        <w:t xml:space="preserve">with DMC vs MODIS band averaged relationship for typical surface reflectances </w:t>
      </w:r>
      <w:r w:rsidRPr="005A07AC">
        <w:rPr>
          <w:rFonts w:ascii="Arial" w:hAnsi="Arial" w:cs="Arial"/>
          <w:sz w:val="22"/>
          <w:szCs w:val="22"/>
        </w:rPr>
        <w:t xml:space="preserve">with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Pr="005A07AC">
        <w:rPr>
          <w:rFonts w:ascii="Arial" w:hAnsi="Arial" w:cs="Arial"/>
          <w:sz w:val="22"/>
          <w:szCs w:val="22"/>
        </w:rPr>
        <w:t xml:space="preserve"> values</w:t>
      </w:r>
      <w:r w:rsidR="00330A3D" w:rsidRPr="005A07AC">
        <w:rPr>
          <w:rFonts w:ascii="Arial" w:hAnsi="Arial" w:cs="Arial"/>
          <w:sz w:val="22"/>
          <w:szCs w:val="22"/>
        </w:rPr>
        <w:t xml:space="preserve"> shown for each wavelength band </w:t>
      </w:r>
      <w:r w:rsidR="003B6232" w:rsidRPr="005A07AC">
        <w:rPr>
          <w:rFonts w:ascii="Arial" w:hAnsi="Arial" w:cs="Arial"/>
          <w:sz w:val="22"/>
          <w:szCs w:val="22"/>
        </w:rPr>
        <w:lastRenderedPageBreak/>
        <w:t>green (601), blue (602), red (603), and NIR (604)</w:t>
      </w:r>
      <w:r w:rsidRPr="005A07AC">
        <w:rPr>
          <w:rFonts w:ascii="Arial" w:hAnsi="Arial" w:cs="Arial"/>
          <w:sz w:val="22"/>
          <w:szCs w:val="22"/>
        </w:rPr>
        <w:t>.  The correlation between the DMC and MODIS band-averaged values (</w:t>
      </w:r>
      <w:r w:rsidR="003B6232" w:rsidRPr="005A07AC">
        <w:rPr>
          <w:rFonts w:ascii="Arial" w:hAnsi="Arial" w:cs="Arial"/>
          <w:sz w:val="22"/>
          <w:szCs w:val="22"/>
        </w:rPr>
        <w:t xml:space="preserve">shown in </w:t>
      </w:r>
      <w:r w:rsidR="0059159F" w:rsidRPr="005A07AC">
        <w:rPr>
          <w:rFonts w:ascii="Arial" w:hAnsi="Arial" w:cs="Arial"/>
          <w:sz w:val="22"/>
          <w:szCs w:val="22"/>
        </w:rPr>
        <w:t>Figure 6</w:t>
      </w:r>
      <w:r w:rsidRPr="005A07AC">
        <w:rPr>
          <w:rFonts w:ascii="Arial" w:hAnsi="Arial" w:cs="Arial"/>
          <w:sz w:val="22"/>
          <w:szCs w:val="22"/>
        </w:rPr>
        <w:t>) is surprisingly strong considering the disparity between the RSR’s (</w:t>
      </w:r>
      <w:r w:rsidR="00330A3D" w:rsidRPr="005A07AC">
        <w:rPr>
          <w:rFonts w:ascii="Arial" w:hAnsi="Arial" w:cs="Arial"/>
          <w:sz w:val="22"/>
          <w:szCs w:val="22"/>
        </w:rPr>
        <w:t xml:space="preserve">shown in </w:t>
      </w:r>
      <w:r w:rsidR="0059159F" w:rsidRPr="005A07AC">
        <w:rPr>
          <w:rFonts w:ascii="Arial" w:hAnsi="Arial" w:cs="Arial"/>
          <w:sz w:val="22"/>
          <w:szCs w:val="22"/>
        </w:rPr>
        <w:t>Figure 5</w:t>
      </w:r>
      <w:r w:rsidRPr="005A07AC">
        <w:rPr>
          <w:rFonts w:ascii="Arial" w:hAnsi="Arial" w:cs="Arial"/>
          <w:sz w:val="22"/>
          <w:szCs w:val="22"/>
        </w:rPr>
        <w:t xml:space="preserve">).  This is attributed to the consistency of most real-world reflectance spectra within any individual band (refs).  This result supports the incorporation of the band averaging effect into the linear reflectance model of Equation </w:t>
      </w:r>
      <w:r w:rsidR="0059159F" w:rsidRPr="005A07AC">
        <w:rPr>
          <w:rFonts w:ascii="Arial" w:hAnsi="Arial" w:cs="Arial"/>
          <w:sz w:val="22"/>
          <w:szCs w:val="22"/>
        </w:rPr>
        <w:t>5</w:t>
      </w:r>
      <w:r w:rsidRPr="005A07AC">
        <w:rPr>
          <w:rFonts w:ascii="Arial" w:hAnsi="Arial" w:cs="Arial"/>
          <w:sz w:val="22"/>
          <w:szCs w:val="22"/>
        </w:rPr>
        <w:t>.  As the proposed method only requires the relationship to be locally linear, the variety of land covers simulated here is unlikely to be present inside the sliding window used to estimate the model parameters.  For a small sliding window</w:t>
      </w:r>
      <w:r w:rsidRPr="005A07AC" w:rsidDel="00C2599B">
        <w:rPr>
          <w:rFonts w:ascii="Arial" w:hAnsi="Arial" w:cs="Arial"/>
          <w:sz w:val="22"/>
          <w:szCs w:val="22"/>
        </w:rPr>
        <w:t xml:space="preserve"> </w:t>
      </w:r>
      <w:r w:rsidRPr="005A07AC">
        <w:rPr>
          <w:rFonts w:ascii="Arial" w:hAnsi="Arial" w:cs="Arial"/>
          <w:sz w:val="22"/>
          <w:szCs w:val="22"/>
        </w:rPr>
        <w:t xml:space="preserve">the correlation of the band averaged values will consequently be even stronger than what is shown in </w:t>
      </w:r>
      <w:r w:rsidR="0059159F" w:rsidRPr="005A07AC">
        <w:rPr>
          <w:rFonts w:ascii="Arial" w:hAnsi="Arial" w:cs="Arial"/>
          <w:sz w:val="22"/>
          <w:szCs w:val="22"/>
        </w:rPr>
        <w:t>Figure 6</w:t>
      </w:r>
      <w:r w:rsidRPr="005A07AC">
        <w:rPr>
          <w:rFonts w:ascii="Arial" w:hAnsi="Arial" w:cs="Arial"/>
          <w:sz w:val="22"/>
          <w:szCs w:val="22"/>
        </w:rPr>
        <w:t xml:space="preserve">.  </w:t>
      </w:r>
    </w:p>
    <w:p w14:paraId="67F579CB" w14:textId="77777777" w:rsidR="00C53C68" w:rsidRPr="005A07AC" w:rsidRDefault="00C53C68" w:rsidP="00BB6FE2">
      <w:pPr>
        <w:pStyle w:val="ThesisBody"/>
        <w:spacing w:before="0" w:after="0"/>
        <w:rPr>
          <w:rFonts w:ascii="Arial" w:hAnsi="Arial" w:cs="Arial"/>
          <w:sz w:val="22"/>
          <w:szCs w:val="22"/>
        </w:rPr>
      </w:pPr>
    </w:p>
    <w:bookmarkEnd w:id="63"/>
    <w:p w14:paraId="4F4E60F3" w14:textId="13AF68F6" w:rsidR="00C53C68" w:rsidRPr="005A07AC" w:rsidRDefault="00BB6FE2" w:rsidP="0059159F">
      <w:pPr>
        <w:pStyle w:val="Heading3"/>
        <w:numPr>
          <w:ilvl w:val="0"/>
          <w:numId w:val="0"/>
        </w:numPr>
        <w:spacing w:before="0"/>
        <w:rPr>
          <w:rFonts w:ascii="Arial" w:hAnsi="Arial" w:cs="Arial"/>
          <w:sz w:val="22"/>
          <w:szCs w:val="22"/>
          <w:u w:val="single"/>
        </w:rPr>
      </w:pPr>
      <w:r w:rsidRPr="005A07AC">
        <w:rPr>
          <w:rFonts w:ascii="Arial" w:hAnsi="Arial" w:cs="Arial"/>
          <w:sz w:val="22"/>
          <w:szCs w:val="22"/>
          <w:u w:val="single"/>
        </w:rPr>
        <w:t>Mosaicking</w:t>
      </w:r>
    </w:p>
    <w:p w14:paraId="2F3BC363" w14:textId="77777777" w:rsidR="004F1400" w:rsidRPr="005A07AC" w:rsidRDefault="004F1400" w:rsidP="0059159F">
      <w:pPr>
        <w:pStyle w:val="Heading3"/>
        <w:numPr>
          <w:ilvl w:val="0"/>
          <w:numId w:val="0"/>
        </w:numPr>
        <w:spacing w:before="0"/>
        <w:rPr>
          <w:rFonts w:ascii="Arial" w:hAnsi="Arial" w:cs="Arial"/>
          <w:sz w:val="22"/>
          <w:szCs w:val="22"/>
          <w:u w:val="single"/>
        </w:rPr>
      </w:pPr>
    </w:p>
    <w:p w14:paraId="0CEA1BF4" w14:textId="56137D32" w:rsidR="00C53C68" w:rsidRPr="005A07AC" w:rsidRDefault="0059159F" w:rsidP="00BB6FE2">
      <w:pPr>
        <w:pStyle w:val="1TeksCharChar"/>
        <w:spacing w:before="0" w:after="0"/>
        <w:rPr>
          <w:rFonts w:ascii="Arial" w:hAnsi="Arial" w:cs="Arial"/>
          <w:sz w:val="22"/>
          <w:szCs w:val="22"/>
        </w:rPr>
      </w:pPr>
      <w:r w:rsidRPr="005A07AC">
        <w:rPr>
          <w:rFonts w:ascii="Arial" w:hAnsi="Arial" w:cs="Arial"/>
          <w:sz w:val="22"/>
          <w:szCs w:val="22"/>
        </w:rPr>
        <w:t>Figure 7</w:t>
      </w:r>
      <w:r w:rsidR="00FC7023" w:rsidRPr="005A07AC">
        <w:rPr>
          <w:rFonts w:ascii="Arial" w:hAnsi="Arial" w:cs="Arial"/>
          <w:sz w:val="22"/>
          <w:szCs w:val="22"/>
        </w:rPr>
        <w:t>A</w:t>
      </w:r>
      <w:r w:rsidR="00C53C68" w:rsidRPr="005A07AC">
        <w:rPr>
          <w:rFonts w:ascii="Arial" w:hAnsi="Arial" w:cs="Arial"/>
          <w:sz w:val="22"/>
          <w:szCs w:val="22"/>
        </w:rPr>
        <w:t xml:space="preserve"> shows</w:t>
      </w:r>
      <w:r w:rsidR="003B6232" w:rsidRPr="005A07AC">
        <w:rPr>
          <w:rFonts w:ascii="Arial" w:hAnsi="Arial" w:cs="Arial"/>
          <w:sz w:val="22"/>
          <w:szCs w:val="22"/>
        </w:rPr>
        <w:t xml:space="preserve"> an image (700) of a camera calibrated mosaic on a MODIS reference image background</w:t>
      </w:r>
      <w:r w:rsidR="00FC7023" w:rsidRPr="005A07AC">
        <w:rPr>
          <w:rFonts w:ascii="Arial" w:hAnsi="Arial" w:cs="Arial"/>
          <w:sz w:val="22"/>
          <w:szCs w:val="22"/>
        </w:rPr>
        <w:t xml:space="preserve"> without radiometric correction</w:t>
      </w:r>
      <w:r w:rsidR="003B6232" w:rsidRPr="005A07AC">
        <w:rPr>
          <w:rFonts w:ascii="Arial" w:hAnsi="Arial" w:cs="Arial"/>
          <w:sz w:val="22"/>
          <w:szCs w:val="22"/>
        </w:rPr>
        <w:t>.  A</w:t>
      </w:r>
      <w:r w:rsidR="00C53C68" w:rsidRPr="005A07AC">
        <w:rPr>
          <w:rFonts w:ascii="Arial" w:hAnsi="Arial" w:cs="Arial"/>
          <w:sz w:val="22"/>
          <w:szCs w:val="22"/>
        </w:rPr>
        <w:t xml:space="preserve"> RGB mosa</w:t>
      </w:r>
      <w:r w:rsidR="003B6232" w:rsidRPr="005A07AC">
        <w:rPr>
          <w:rFonts w:ascii="Arial" w:hAnsi="Arial" w:cs="Arial"/>
          <w:sz w:val="22"/>
          <w:szCs w:val="22"/>
        </w:rPr>
        <w:t>ic of DMC DN images (bordered as reference (701)</w:t>
      </w:r>
      <w:r w:rsidR="00C53C68" w:rsidRPr="005A07AC">
        <w:rPr>
          <w:rFonts w:ascii="Arial" w:hAnsi="Arial" w:cs="Arial"/>
          <w:sz w:val="22"/>
          <w:szCs w:val="22"/>
        </w:rPr>
        <w:t>)</w:t>
      </w:r>
      <w:r w:rsidR="003B6232" w:rsidRPr="005A07AC">
        <w:rPr>
          <w:rFonts w:ascii="Arial" w:hAnsi="Arial" w:cs="Arial"/>
          <w:sz w:val="22"/>
          <w:szCs w:val="22"/>
        </w:rPr>
        <w:t xml:space="preserve"> is shown</w:t>
      </w:r>
      <w:r w:rsidR="00C53C68" w:rsidRPr="005A07AC">
        <w:rPr>
          <w:rFonts w:ascii="Arial" w:hAnsi="Arial" w:cs="Arial"/>
          <w:sz w:val="22"/>
          <w:szCs w:val="22"/>
        </w:rPr>
        <w:t xml:space="preserve"> against a background </w:t>
      </w:r>
      <w:r w:rsidR="003B6232" w:rsidRPr="005A07AC">
        <w:rPr>
          <w:rFonts w:ascii="Arial" w:hAnsi="Arial" w:cs="Arial"/>
          <w:sz w:val="22"/>
          <w:szCs w:val="22"/>
        </w:rPr>
        <w:t xml:space="preserve">(702) </w:t>
      </w:r>
      <w:r w:rsidR="00C53C68" w:rsidRPr="005A07AC">
        <w:rPr>
          <w:rFonts w:ascii="Arial" w:hAnsi="Arial" w:cs="Arial"/>
          <w:sz w:val="22"/>
          <w:szCs w:val="22"/>
        </w:rPr>
        <w:t xml:space="preserve">of the MODIS reference image.  Seam lines between adjacent DMC images and radiometric variations over the set of images are clearly visible. </w:t>
      </w:r>
    </w:p>
    <w:p w14:paraId="704829F8" w14:textId="77777777" w:rsidR="00C53C68" w:rsidRPr="005A07AC" w:rsidRDefault="00C53C68" w:rsidP="00BB6FE2">
      <w:pPr>
        <w:pStyle w:val="1TeksCharChar"/>
        <w:spacing w:before="0" w:after="0"/>
        <w:rPr>
          <w:rFonts w:ascii="Arial" w:hAnsi="Arial" w:cs="Arial"/>
          <w:sz w:val="22"/>
          <w:szCs w:val="22"/>
        </w:rPr>
      </w:pPr>
    </w:p>
    <w:p w14:paraId="6FC91E69" w14:textId="2EB6CD99"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Each DMC image was converted to surface reflectance using the proposed </w:t>
      </w:r>
      <w:r w:rsidR="003B6232" w:rsidRPr="005A07AC">
        <w:rPr>
          <w:rFonts w:ascii="Arial" w:hAnsi="Arial" w:cs="Arial"/>
          <w:sz w:val="22"/>
          <w:szCs w:val="22"/>
        </w:rPr>
        <w:t>method</w:t>
      </w:r>
      <w:r w:rsidRPr="005A07AC">
        <w:rPr>
          <w:rFonts w:ascii="Arial" w:hAnsi="Arial" w:cs="Arial"/>
          <w:sz w:val="22"/>
          <w:szCs w:val="22"/>
        </w:rPr>
        <w:t xml:space="preserve">. A RGB mosaic of the corrected images is shown in </w:t>
      </w:r>
      <w:r w:rsidR="003B6232" w:rsidRPr="005A07AC">
        <w:rPr>
          <w:rFonts w:ascii="Arial" w:hAnsi="Arial" w:cs="Arial"/>
          <w:sz w:val="22"/>
          <w:szCs w:val="22"/>
        </w:rPr>
        <w:t>the image (</w:t>
      </w:r>
      <w:r w:rsidR="00FC7023" w:rsidRPr="005A07AC">
        <w:rPr>
          <w:rFonts w:ascii="Arial" w:hAnsi="Arial" w:cs="Arial"/>
          <w:sz w:val="22"/>
          <w:szCs w:val="22"/>
        </w:rPr>
        <w:t>71</w:t>
      </w:r>
      <w:r w:rsidR="003B6232" w:rsidRPr="005A07AC">
        <w:rPr>
          <w:rFonts w:ascii="Arial" w:hAnsi="Arial" w:cs="Arial"/>
          <w:sz w:val="22"/>
          <w:szCs w:val="22"/>
        </w:rPr>
        <w:t xml:space="preserve">0) of </w:t>
      </w:r>
      <w:r w:rsidR="007E7310" w:rsidRPr="005A07AC">
        <w:rPr>
          <w:rFonts w:ascii="Arial" w:hAnsi="Arial" w:cs="Arial"/>
          <w:sz w:val="22"/>
          <w:szCs w:val="22"/>
        </w:rPr>
        <w:t xml:space="preserve">Figure </w:t>
      </w:r>
      <w:r w:rsidR="00FC7023" w:rsidRPr="005A07AC">
        <w:rPr>
          <w:rFonts w:ascii="Arial" w:hAnsi="Arial" w:cs="Arial"/>
          <w:sz w:val="22"/>
          <w:szCs w:val="22"/>
        </w:rPr>
        <w:t>7B</w:t>
      </w:r>
      <w:r w:rsidRPr="005A07AC">
        <w:rPr>
          <w:rFonts w:ascii="Arial" w:hAnsi="Arial" w:cs="Arial"/>
          <w:sz w:val="22"/>
          <w:szCs w:val="22"/>
        </w:rPr>
        <w:t xml:space="preserve">, bordered </w:t>
      </w:r>
      <w:r w:rsidR="003B6232" w:rsidRPr="005A07AC">
        <w:rPr>
          <w:rFonts w:ascii="Arial" w:hAnsi="Arial" w:cs="Arial"/>
          <w:sz w:val="22"/>
          <w:szCs w:val="22"/>
        </w:rPr>
        <w:t>with reference (</w:t>
      </w:r>
      <w:r w:rsidR="00FC7023" w:rsidRPr="005A07AC">
        <w:rPr>
          <w:rFonts w:ascii="Arial" w:hAnsi="Arial" w:cs="Arial"/>
          <w:sz w:val="22"/>
          <w:szCs w:val="22"/>
        </w:rPr>
        <w:t>71</w:t>
      </w:r>
      <w:r w:rsidR="003B6232" w:rsidRPr="005A07AC">
        <w:rPr>
          <w:rFonts w:ascii="Arial" w:hAnsi="Arial" w:cs="Arial"/>
          <w:sz w:val="22"/>
          <w:szCs w:val="22"/>
        </w:rPr>
        <w:t>1)</w:t>
      </w:r>
      <w:r w:rsidRPr="005A07AC">
        <w:rPr>
          <w:rFonts w:ascii="Arial" w:hAnsi="Arial" w:cs="Arial"/>
          <w:sz w:val="22"/>
          <w:szCs w:val="22"/>
        </w:rPr>
        <w:t>, against a background of the MODIS reference image</w:t>
      </w:r>
      <w:r w:rsidR="003B6232" w:rsidRPr="005A07AC">
        <w:rPr>
          <w:rFonts w:ascii="Arial" w:hAnsi="Arial" w:cs="Arial"/>
          <w:sz w:val="22"/>
          <w:szCs w:val="22"/>
        </w:rPr>
        <w:t xml:space="preserve"> (</w:t>
      </w:r>
      <w:r w:rsidR="00FC7023" w:rsidRPr="005A07AC">
        <w:rPr>
          <w:rFonts w:ascii="Arial" w:hAnsi="Arial" w:cs="Arial"/>
          <w:sz w:val="22"/>
          <w:szCs w:val="22"/>
        </w:rPr>
        <w:t>71</w:t>
      </w:r>
      <w:r w:rsidR="003B6232" w:rsidRPr="005A07AC">
        <w:rPr>
          <w:rFonts w:ascii="Arial" w:hAnsi="Arial" w:cs="Arial"/>
          <w:sz w:val="22"/>
          <w:szCs w:val="22"/>
        </w:rPr>
        <w:t>2)</w:t>
      </w:r>
      <w:r w:rsidRPr="005A07AC">
        <w:rPr>
          <w:rFonts w:ascii="Arial" w:hAnsi="Arial" w:cs="Arial"/>
          <w:sz w:val="22"/>
          <w:szCs w:val="22"/>
        </w:rPr>
        <w:t>.  No seam lines or radiometric issues (e.g. hot spots) are apparent at this scale, and the corrected images match the reflectance of the MODIS reference image.</w:t>
      </w:r>
    </w:p>
    <w:p w14:paraId="126407B6" w14:textId="77777777" w:rsidR="00C53C68" w:rsidRPr="005A07AC" w:rsidRDefault="00C53C68" w:rsidP="00BB6FE2">
      <w:pPr>
        <w:pStyle w:val="1TeksCharChar"/>
        <w:spacing w:before="0" w:after="0"/>
        <w:rPr>
          <w:rFonts w:ascii="Arial" w:hAnsi="Arial" w:cs="Arial"/>
          <w:sz w:val="22"/>
          <w:szCs w:val="22"/>
        </w:rPr>
      </w:pPr>
    </w:p>
    <w:p w14:paraId="228886D8" w14:textId="0D8DE14B" w:rsidR="00C53C68" w:rsidRPr="005A07AC" w:rsidRDefault="007E7310" w:rsidP="00BB6FE2">
      <w:pPr>
        <w:pStyle w:val="ThesisBody"/>
        <w:spacing w:before="0" w:after="0"/>
        <w:rPr>
          <w:rFonts w:ascii="Arial" w:hAnsi="Arial" w:cs="Arial"/>
          <w:sz w:val="22"/>
          <w:szCs w:val="22"/>
        </w:rPr>
      </w:pPr>
      <w:r w:rsidRPr="005A07AC">
        <w:rPr>
          <w:rFonts w:ascii="Arial" w:hAnsi="Arial" w:cs="Arial"/>
          <w:sz w:val="22"/>
          <w:szCs w:val="22"/>
        </w:rPr>
        <w:t xml:space="preserve">Figure </w:t>
      </w:r>
      <w:r w:rsidR="00FC7023" w:rsidRPr="005A07AC">
        <w:rPr>
          <w:rFonts w:ascii="Arial" w:hAnsi="Arial" w:cs="Arial"/>
          <w:sz w:val="22"/>
          <w:szCs w:val="22"/>
        </w:rPr>
        <w:t>8</w:t>
      </w:r>
      <w:r w:rsidR="003B6232" w:rsidRPr="005A07AC">
        <w:rPr>
          <w:rFonts w:ascii="Arial" w:hAnsi="Arial" w:cs="Arial"/>
          <w:sz w:val="22"/>
          <w:szCs w:val="22"/>
        </w:rPr>
        <w:t>A</w:t>
      </w:r>
      <w:r w:rsidR="00C53C68" w:rsidRPr="005A07AC">
        <w:rPr>
          <w:rFonts w:ascii="Arial" w:hAnsi="Arial" w:cs="Arial"/>
          <w:sz w:val="22"/>
          <w:szCs w:val="22"/>
        </w:rPr>
        <w:t xml:space="preserve"> shows a close-up section </w:t>
      </w:r>
      <w:r w:rsidR="003B6232" w:rsidRPr="005A07AC">
        <w:rPr>
          <w:rFonts w:ascii="Arial" w:hAnsi="Arial" w:cs="Arial"/>
          <w:sz w:val="22"/>
          <w:szCs w:val="22"/>
        </w:rPr>
        <w:t>(</w:t>
      </w:r>
      <w:r w:rsidR="00FC7023" w:rsidRPr="005A07AC">
        <w:rPr>
          <w:rFonts w:ascii="Arial" w:hAnsi="Arial" w:cs="Arial"/>
          <w:sz w:val="22"/>
          <w:szCs w:val="22"/>
        </w:rPr>
        <w:t>8</w:t>
      </w:r>
      <w:r w:rsidR="003B6232" w:rsidRPr="005A07AC">
        <w:rPr>
          <w:rFonts w:ascii="Arial" w:hAnsi="Arial" w:cs="Arial"/>
          <w:sz w:val="22"/>
          <w:szCs w:val="22"/>
        </w:rPr>
        <w:t xml:space="preserve">00) </w:t>
      </w:r>
      <w:r w:rsidR="00C53C68" w:rsidRPr="005A07AC">
        <w:rPr>
          <w:rFonts w:ascii="Arial" w:hAnsi="Arial" w:cs="Arial"/>
          <w:sz w:val="22"/>
          <w:szCs w:val="22"/>
        </w:rPr>
        <w:t xml:space="preserve">of the DMC DN mosaic where a hot spot (i.e. a BRDF effect where sunlight is strongly reflected back into the camera) and seam lines </w:t>
      </w:r>
      <w:r w:rsidR="00FC7023" w:rsidRPr="005A07AC">
        <w:rPr>
          <w:rFonts w:ascii="Arial" w:hAnsi="Arial" w:cs="Arial"/>
          <w:sz w:val="22"/>
          <w:szCs w:val="22"/>
        </w:rPr>
        <w:t>(</w:t>
      </w:r>
      <w:r w:rsidR="00654429" w:rsidRPr="005A07AC">
        <w:rPr>
          <w:rFonts w:ascii="Arial" w:hAnsi="Arial" w:cs="Arial"/>
          <w:sz w:val="22"/>
          <w:szCs w:val="22"/>
        </w:rPr>
        <w:t>8</w:t>
      </w:r>
      <w:r w:rsidR="00FC7023" w:rsidRPr="005A07AC">
        <w:rPr>
          <w:rFonts w:ascii="Arial" w:hAnsi="Arial" w:cs="Arial"/>
          <w:sz w:val="22"/>
          <w:szCs w:val="22"/>
        </w:rPr>
        <w:t xml:space="preserve">01) </w:t>
      </w:r>
      <w:r w:rsidR="00C53C68" w:rsidRPr="005A07AC">
        <w:rPr>
          <w:rFonts w:ascii="Arial" w:hAnsi="Arial" w:cs="Arial"/>
          <w:sz w:val="22"/>
          <w:szCs w:val="22"/>
        </w:rPr>
        <w:t xml:space="preserve">between adjacent images are visible.  </w:t>
      </w:r>
      <w:r w:rsidRPr="005A07AC">
        <w:rPr>
          <w:rFonts w:ascii="Arial" w:hAnsi="Arial" w:cs="Arial"/>
          <w:sz w:val="22"/>
          <w:szCs w:val="22"/>
        </w:rPr>
        <w:t>F</w:t>
      </w:r>
      <w:r w:rsidR="003B6232" w:rsidRPr="005A07AC">
        <w:rPr>
          <w:rFonts w:ascii="Arial" w:hAnsi="Arial" w:cs="Arial"/>
          <w:sz w:val="22"/>
          <w:szCs w:val="22"/>
        </w:rPr>
        <w:t xml:space="preserve">igure </w:t>
      </w:r>
      <w:r w:rsidR="00654429" w:rsidRPr="005A07AC">
        <w:rPr>
          <w:rFonts w:ascii="Arial" w:hAnsi="Arial" w:cs="Arial"/>
          <w:sz w:val="22"/>
          <w:szCs w:val="22"/>
        </w:rPr>
        <w:t>8</w:t>
      </w:r>
      <w:r w:rsidR="003B6232" w:rsidRPr="005A07AC">
        <w:rPr>
          <w:rFonts w:ascii="Arial" w:hAnsi="Arial" w:cs="Arial"/>
          <w:sz w:val="22"/>
          <w:szCs w:val="22"/>
        </w:rPr>
        <w:t>B</w:t>
      </w:r>
      <w:r w:rsidR="00C53C68" w:rsidRPr="005A07AC">
        <w:rPr>
          <w:rFonts w:ascii="Arial" w:hAnsi="Arial" w:cs="Arial"/>
          <w:sz w:val="22"/>
          <w:szCs w:val="22"/>
        </w:rPr>
        <w:t xml:space="preserve"> demonstrates</w:t>
      </w:r>
      <w:r w:rsidR="003B6232" w:rsidRPr="005A07AC">
        <w:rPr>
          <w:rFonts w:ascii="Arial" w:hAnsi="Arial" w:cs="Arial"/>
          <w:sz w:val="22"/>
          <w:szCs w:val="22"/>
        </w:rPr>
        <w:t xml:space="preserve"> the same section (</w:t>
      </w:r>
      <w:r w:rsidR="00654429" w:rsidRPr="005A07AC">
        <w:rPr>
          <w:rFonts w:ascii="Arial" w:hAnsi="Arial" w:cs="Arial"/>
          <w:sz w:val="22"/>
          <w:szCs w:val="22"/>
        </w:rPr>
        <w:t>8</w:t>
      </w:r>
      <w:r w:rsidR="003B6232" w:rsidRPr="005A07AC">
        <w:rPr>
          <w:rFonts w:ascii="Arial" w:hAnsi="Arial" w:cs="Arial"/>
          <w:sz w:val="22"/>
          <w:szCs w:val="22"/>
        </w:rPr>
        <w:t>10) with</w:t>
      </w:r>
      <w:r w:rsidR="00C53C68" w:rsidRPr="005A07AC">
        <w:rPr>
          <w:rFonts w:ascii="Arial" w:hAnsi="Arial" w:cs="Arial"/>
          <w:sz w:val="22"/>
          <w:szCs w:val="22"/>
        </w:rPr>
        <w:t xml:space="preserve"> the successful removal of the hot spot and seam lines after correction with the surface reflectance extraction method.  </w:t>
      </w:r>
    </w:p>
    <w:p w14:paraId="2E2AA376" w14:textId="77777777" w:rsidR="00C53C68" w:rsidRPr="005A07AC" w:rsidRDefault="00C53C68" w:rsidP="00BB6FE2">
      <w:pPr>
        <w:spacing w:line="360" w:lineRule="auto"/>
        <w:rPr>
          <w:rFonts w:ascii="Arial" w:hAnsi="Arial" w:cs="Arial"/>
          <w:sz w:val="22"/>
          <w:szCs w:val="22"/>
        </w:rPr>
      </w:pPr>
    </w:p>
    <w:p w14:paraId="34CDA628" w14:textId="77777777" w:rsidR="00C53C68" w:rsidRPr="005A07AC" w:rsidRDefault="00C53C68" w:rsidP="007E7310">
      <w:pPr>
        <w:pStyle w:val="Heading3"/>
        <w:numPr>
          <w:ilvl w:val="0"/>
          <w:numId w:val="0"/>
        </w:numPr>
        <w:spacing w:before="0"/>
        <w:rPr>
          <w:rFonts w:ascii="Arial" w:hAnsi="Arial" w:cs="Arial"/>
          <w:sz w:val="22"/>
          <w:szCs w:val="22"/>
          <w:u w:val="single"/>
        </w:rPr>
      </w:pPr>
      <w:bookmarkStart w:id="66" w:name="_Toc448324297"/>
      <w:bookmarkStart w:id="67" w:name="_Toc394607646"/>
      <w:r w:rsidRPr="005A07AC">
        <w:rPr>
          <w:rFonts w:ascii="Arial" w:hAnsi="Arial" w:cs="Arial"/>
          <w:sz w:val="22"/>
          <w:szCs w:val="22"/>
          <w:u w:val="single"/>
        </w:rPr>
        <w:t>MODIS Comparison</w:t>
      </w:r>
      <w:bookmarkEnd w:id="66"/>
    </w:p>
    <w:p w14:paraId="3CB6AC57" w14:textId="77777777" w:rsidR="007E7310" w:rsidRPr="005A07AC" w:rsidRDefault="007E7310" w:rsidP="007E7310">
      <w:pPr>
        <w:pStyle w:val="Heading3"/>
        <w:numPr>
          <w:ilvl w:val="0"/>
          <w:numId w:val="0"/>
        </w:numPr>
        <w:spacing w:before="0"/>
        <w:rPr>
          <w:rFonts w:ascii="Arial" w:hAnsi="Arial" w:cs="Arial"/>
          <w:sz w:val="22"/>
          <w:szCs w:val="22"/>
          <w:u w:val="single"/>
        </w:rPr>
      </w:pPr>
    </w:p>
    <w:p w14:paraId="5F28A645" w14:textId="59675F7B" w:rsidR="00C53C68" w:rsidRPr="005A07AC" w:rsidRDefault="007E7310" w:rsidP="007E7310">
      <w:pPr>
        <w:pStyle w:val="ThesisBody"/>
        <w:spacing w:before="0" w:after="0"/>
        <w:rPr>
          <w:rFonts w:ascii="Arial" w:hAnsi="Arial" w:cs="Arial"/>
          <w:sz w:val="22"/>
          <w:szCs w:val="22"/>
        </w:rPr>
      </w:pPr>
      <w:r w:rsidRPr="005A07AC">
        <w:rPr>
          <w:rFonts w:ascii="Arial" w:hAnsi="Arial" w:cs="Arial"/>
          <w:sz w:val="22"/>
          <w:szCs w:val="22"/>
        </w:rPr>
        <w:t xml:space="preserve">Figure </w:t>
      </w:r>
      <w:r w:rsidR="00654429" w:rsidRPr="005A07AC">
        <w:rPr>
          <w:rFonts w:ascii="Arial" w:hAnsi="Arial" w:cs="Arial"/>
          <w:sz w:val="22"/>
          <w:szCs w:val="22"/>
        </w:rPr>
        <w:t>9A</w:t>
      </w:r>
      <w:r w:rsidR="00C53C68" w:rsidRPr="005A07AC">
        <w:rPr>
          <w:rFonts w:ascii="Arial" w:hAnsi="Arial" w:cs="Arial"/>
          <w:sz w:val="22"/>
          <w:szCs w:val="22"/>
        </w:rPr>
        <w:t xml:space="preserve"> shows scatter plots </w:t>
      </w:r>
      <w:r w:rsidR="00654429" w:rsidRPr="005A07AC">
        <w:rPr>
          <w:rFonts w:ascii="Arial" w:hAnsi="Arial" w:cs="Arial"/>
          <w:sz w:val="22"/>
          <w:szCs w:val="22"/>
        </w:rPr>
        <w:t xml:space="preserve">(900) </w:t>
      </w:r>
      <w:r w:rsidR="00C53C68" w:rsidRPr="005A07AC">
        <w:rPr>
          <w:rFonts w:ascii="Arial" w:hAnsi="Arial" w:cs="Arial"/>
          <w:sz w:val="22"/>
          <w:szCs w:val="22"/>
        </w:rPr>
        <w:t xml:space="preserve">of the DMC DN and MODIS surface reflectance values with </w:t>
      </w:r>
      <w:r w:rsidR="00C53C68" w:rsidRPr="005A07AC">
        <w:rPr>
          <w:rFonts w:ascii="Arial" w:hAnsi="Arial" w:cs="Arial"/>
          <w:i/>
          <w:sz w:val="22"/>
          <w:szCs w:val="22"/>
        </w:rPr>
        <w:t>R</w:t>
      </w:r>
      <w:r w:rsidR="00C53C68" w:rsidRPr="005A07AC">
        <w:rPr>
          <w:rFonts w:ascii="Arial" w:hAnsi="Arial" w:cs="Arial"/>
          <w:i/>
          <w:sz w:val="22"/>
          <w:szCs w:val="22"/>
          <w:vertAlign w:val="superscript"/>
        </w:rPr>
        <w:t>2</w:t>
      </w:r>
      <w:r w:rsidR="00C53C68" w:rsidRPr="005A07AC">
        <w:rPr>
          <w:rFonts w:ascii="Arial" w:hAnsi="Arial" w:cs="Arial"/>
          <w:sz w:val="22"/>
          <w:szCs w:val="22"/>
        </w:rPr>
        <w:t xml:space="preserve"> coefficients indicating correlation strength.  </w:t>
      </w:r>
      <w:r w:rsidRPr="005A07AC">
        <w:rPr>
          <w:rFonts w:ascii="Arial" w:hAnsi="Arial" w:cs="Arial"/>
          <w:sz w:val="22"/>
          <w:szCs w:val="22"/>
        </w:rPr>
        <w:t xml:space="preserve">Figure </w:t>
      </w:r>
      <w:r w:rsidR="00654429" w:rsidRPr="005A07AC">
        <w:rPr>
          <w:rFonts w:ascii="Arial" w:hAnsi="Arial" w:cs="Arial"/>
          <w:sz w:val="22"/>
          <w:szCs w:val="22"/>
        </w:rPr>
        <w:t>9B</w:t>
      </w:r>
      <w:r w:rsidR="00C53C68" w:rsidRPr="005A07AC">
        <w:rPr>
          <w:rFonts w:ascii="Arial" w:hAnsi="Arial" w:cs="Arial"/>
          <w:sz w:val="22"/>
          <w:szCs w:val="22"/>
        </w:rPr>
        <w:t xml:space="preserve"> shows similar scatter plots </w:t>
      </w:r>
      <w:r w:rsidR="00654429" w:rsidRPr="005A07AC">
        <w:rPr>
          <w:rFonts w:ascii="Arial" w:hAnsi="Arial" w:cs="Arial"/>
          <w:sz w:val="22"/>
          <w:szCs w:val="22"/>
        </w:rPr>
        <w:t xml:space="preserve">(910) </w:t>
      </w:r>
      <w:r w:rsidR="00C53C68" w:rsidRPr="005A07AC">
        <w:rPr>
          <w:rFonts w:ascii="Arial" w:hAnsi="Arial" w:cs="Arial"/>
          <w:sz w:val="22"/>
          <w:szCs w:val="22"/>
        </w:rPr>
        <w:t xml:space="preserve">for the DMC and MODIS surface reflectance values.  Differences in the MODIS and DMC surface reflectance values at MODIS resolution are due in part to the use of the cubic spline </w:t>
      </w:r>
      <w:r w:rsidR="00C53C68" w:rsidRPr="005A07AC">
        <w:rPr>
          <w:rFonts w:ascii="Arial" w:hAnsi="Arial" w:cs="Arial"/>
          <w:sz w:val="22"/>
          <w:szCs w:val="22"/>
        </w:rPr>
        <w:lastRenderedPageBreak/>
        <w:t xml:space="preserve">interpolation to upsample the </w:t>
      </w:r>
      <w:r w:rsidR="00C53C68" w:rsidRPr="005A07AC">
        <w:rPr>
          <w:rFonts w:ascii="Arial" w:hAnsi="Arial" w:cs="Arial"/>
          <w:b/>
          <w:sz w:val="22"/>
          <w:szCs w:val="22"/>
        </w:rPr>
        <w:t>M</w:t>
      </w:r>
      <w:r w:rsidR="00C53C68" w:rsidRPr="005A07AC">
        <w:rPr>
          <w:rFonts w:ascii="Arial" w:hAnsi="Arial" w:cs="Arial"/>
          <w:sz w:val="22"/>
          <w:szCs w:val="22"/>
        </w:rPr>
        <w:t xml:space="preserve"> and </w:t>
      </w:r>
      <w:r w:rsidR="00C53C68" w:rsidRPr="005A07AC">
        <w:rPr>
          <w:rFonts w:ascii="Arial" w:hAnsi="Arial" w:cs="Arial"/>
          <w:b/>
          <w:sz w:val="22"/>
          <w:szCs w:val="22"/>
        </w:rPr>
        <w:t>C</w:t>
      </w:r>
      <w:r w:rsidR="00C53C68" w:rsidRPr="005A07AC">
        <w:rPr>
          <w:rFonts w:ascii="Arial" w:hAnsi="Arial" w:cs="Arial"/>
          <w:sz w:val="22"/>
          <w:szCs w:val="22"/>
        </w:rPr>
        <w:t xml:space="preserve"> rasters from the MODIS to DMC resolution.  The spline interpolation is non-invertible (i.e. downsampling the upsampled rasters does not produce the original </w:t>
      </w:r>
      <w:r w:rsidR="00C53C68" w:rsidRPr="005A07AC">
        <w:rPr>
          <w:rFonts w:ascii="Arial" w:hAnsi="Arial" w:cs="Arial"/>
          <w:b/>
          <w:sz w:val="22"/>
          <w:szCs w:val="22"/>
        </w:rPr>
        <w:t>M</w:t>
      </w:r>
      <w:r w:rsidR="00C53C68" w:rsidRPr="005A07AC">
        <w:rPr>
          <w:rFonts w:ascii="Arial" w:hAnsi="Arial" w:cs="Arial"/>
          <w:sz w:val="22"/>
          <w:szCs w:val="22"/>
        </w:rPr>
        <w:t xml:space="preserve"> and </w:t>
      </w:r>
      <w:r w:rsidR="00C53C68" w:rsidRPr="005A07AC">
        <w:rPr>
          <w:rFonts w:ascii="Arial" w:hAnsi="Arial" w:cs="Arial"/>
          <w:b/>
          <w:sz w:val="22"/>
          <w:szCs w:val="22"/>
        </w:rPr>
        <w:t>C</w:t>
      </w:r>
      <w:r w:rsidR="00C53C68" w:rsidRPr="005A07AC">
        <w:rPr>
          <w:rFonts w:ascii="Arial" w:hAnsi="Arial" w:cs="Arial"/>
          <w:sz w:val="22"/>
          <w:szCs w:val="22"/>
        </w:rPr>
        <w:t xml:space="preserve"> rasters but successively smooths the data at each application).  As indicated by </w:t>
      </w:r>
      <w:r w:rsidRPr="005A07AC">
        <w:rPr>
          <w:rFonts w:ascii="Arial" w:hAnsi="Arial" w:cs="Arial"/>
          <w:sz w:val="22"/>
          <w:szCs w:val="22"/>
        </w:rPr>
        <w:t xml:space="preserve">Figure </w:t>
      </w:r>
      <w:r w:rsidR="00654429" w:rsidRPr="005A07AC">
        <w:rPr>
          <w:rFonts w:ascii="Arial" w:hAnsi="Arial" w:cs="Arial"/>
          <w:sz w:val="22"/>
          <w:szCs w:val="22"/>
        </w:rPr>
        <w:t>9A</w:t>
      </w:r>
      <w:r w:rsidR="00C53C68" w:rsidRPr="005A07AC">
        <w:rPr>
          <w:rFonts w:ascii="Arial" w:hAnsi="Arial" w:cs="Arial"/>
          <w:sz w:val="22"/>
          <w:szCs w:val="22"/>
        </w:rPr>
        <w:t xml:space="preserve"> and </w:t>
      </w:r>
      <w:r w:rsidRPr="005A07AC">
        <w:rPr>
          <w:rFonts w:ascii="Arial" w:hAnsi="Arial" w:cs="Arial"/>
          <w:sz w:val="22"/>
          <w:szCs w:val="22"/>
        </w:rPr>
        <w:t xml:space="preserve">Figure </w:t>
      </w:r>
      <w:r w:rsidR="00654429" w:rsidRPr="005A07AC">
        <w:rPr>
          <w:rFonts w:ascii="Arial" w:hAnsi="Arial" w:cs="Arial"/>
          <w:sz w:val="22"/>
          <w:szCs w:val="22"/>
        </w:rPr>
        <w:t>9B</w:t>
      </w:r>
      <w:r w:rsidR="00C53C68" w:rsidRPr="005A07AC">
        <w:rPr>
          <w:rFonts w:ascii="Arial" w:hAnsi="Arial" w:cs="Arial"/>
          <w:sz w:val="22"/>
          <w:szCs w:val="22"/>
        </w:rPr>
        <w:t xml:space="preserve">, the correlation of the DMC and MODIS values is significantly improved when using the extracted DMC surface reflectance rather than DN values.  This improvement in correlation is not unexpected, as Figure 2.9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Mean absolute difference (MAD), root mean square (RMS), standard deviation and coefficient of determination statistics are given for the DMC and MODIS surface reflectance values in </w:t>
      </w:r>
      <w:r w:rsidRPr="005A07AC">
        <w:rPr>
          <w:rFonts w:ascii="Arial" w:hAnsi="Arial" w:cs="Arial"/>
          <w:sz w:val="22"/>
          <w:szCs w:val="22"/>
        </w:rPr>
        <w:t>Table 1</w:t>
      </w:r>
      <w:r w:rsidR="00C53C68" w:rsidRPr="005A07AC">
        <w:rPr>
          <w:rFonts w:ascii="Arial" w:hAnsi="Arial" w:cs="Arial"/>
          <w:sz w:val="22"/>
          <w:szCs w:val="22"/>
        </w:rPr>
        <w:t>.  Reflectance differences are greatest in the NIR band most likely due to the dissimilar MODIS and DMC RSRs in this band (Figure 2.3). This demonstrates the importance of using a reference image from a sensor with similar RSRs t</w:t>
      </w:r>
      <w:r w:rsidRPr="005A07AC">
        <w:rPr>
          <w:rFonts w:ascii="Arial" w:hAnsi="Arial" w:cs="Arial"/>
          <w:sz w:val="22"/>
          <w:szCs w:val="22"/>
        </w:rPr>
        <w:t xml:space="preserve">o those of the target imagery. </w:t>
      </w:r>
    </w:p>
    <w:p w14:paraId="2A6E3C7A" w14:textId="2E9DA8A4" w:rsidR="00C53C68" w:rsidRPr="005A07AC" w:rsidRDefault="00C53C68" w:rsidP="00BB6FE2">
      <w:pPr>
        <w:pStyle w:val="ThesisBody"/>
        <w:keepNext/>
        <w:spacing w:before="0" w:after="0"/>
        <w:rPr>
          <w:rFonts w:ascii="Arial" w:hAnsi="Arial" w:cs="Arial"/>
          <w:sz w:val="22"/>
          <w:szCs w:val="22"/>
        </w:rPr>
      </w:pPr>
    </w:p>
    <w:p w14:paraId="48A65E16" w14:textId="13631DBD" w:rsidR="00C53C68" w:rsidRPr="005A07AC" w:rsidRDefault="007E7310" w:rsidP="00BB6FE2">
      <w:pPr>
        <w:pStyle w:val="1Tablecaption"/>
        <w:spacing w:before="0" w:after="0"/>
        <w:rPr>
          <w:rFonts w:ascii="Arial" w:hAnsi="Arial" w:cs="Arial"/>
          <w:sz w:val="22"/>
          <w:szCs w:val="22"/>
        </w:rPr>
      </w:pPr>
      <w:bookmarkStart w:id="68" w:name="_Ref447552506"/>
      <w:bookmarkStart w:id="69" w:name="_Toc448324324"/>
      <w:r w:rsidRPr="005A07AC">
        <w:rPr>
          <w:rFonts w:ascii="Arial" w:hAnsi="Arial" w:cs="Arial"/>
          <w:sz w:val="22"/>
          <w:szCs w:val="22"/>
        </w:rPr>
        <w:t>Table 1</w:t>
      </w:r>
      <w:r w:rsidR="00C53C68" w:rsidRPr="005A07AC">
        <w:rPr>
          <w:rFonts w:ascii="Arial" w:hAnsi="Arial" w:cs="Arial"/>
          <w:sz w:val="22"/>
          <w:szCs w:val="22"/>
        </w:rPr>
        <w:t xml:space="preserve">   Statistical comparison between MODIS and DMC surface reflectance images</w:t>
      </w:r>
      <w:bookmarkEnd w:id="68"/>
      <w:bookmarkEnd w:id="69"/>
    </w:p>
    <w:tbl>
      <w:tblPr>
        <w:tblStyle w:val="MyThesisTable"/>
        <w:tblW w:w="7845" w:type="dxa"/>
        <w:tblLook w:val="01E0" w:firstRow="1" w:lastRow="1" w:firstColumn="1" w:lastColumn="1" w:noHBand="0" w:noVBand="0"/>
      </w:tblPr>
      <w:tblGrid>
        <w:gridCol w:w="1798"/>
        <w:gridCol w:w="1511"/>
        <w:gridCol w:w="1512"/>
        <w:gridCol w:w="1512"/>
        <w:gridCol w:w="1512"/>
      </w:tblGrid>
      <w:tr w:rsidR="005A07AC" w:rsidRPr="005A07AC" w14:paraId="31C88054" w14:textId="77777777" w:rsidTr="0013508F">
        <w:trPr>
          <w:cnfStyle w:val="100000000000" w:firstRow="1" w:lastRow="0" w:firstColumn="0" w:lastColumn="0" w:oddVBand="0" w:evenVBand="0" w:oddHBand="0" w:evenHBand="0" w:firstRowFirstColumn="0" w:firstRowLastColumn="0" w:lastRowFirstColumn="0" w:lastRowLastColumn="0"/>
        </w:trPr>
        <w:tc>
          <w:tcPr>
            <w:tcW w:w="1798" w:type="dxa"/>
          </w:tcPr>
          <w:p w14:paraId="31745A25"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Band(s)</w:t>
            </w:r>
          </w:p>
        </w:tc>
        <w:tc>
          <w:tcPr>
            <w:tcW w:w="1511" w:type="dxa"/>
          </w:tcPr>
          <w:p w14:paraId="57B30359"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Mean Abs. Diff. (%)</w:t>
            </w:r>
          </w:p>
        </w:tc>
        <w:tc>
          <w:tcPr>
            <w:tcW w:w="1512" w:type="dxa"/>
          </w:tcPr>
          <w:p w14:paraId="0994593B"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Root Mean Square (%)</w:t>
            </w:r>
          </w:p>
        </w:tc>
        <w:tc>
          <w:tcPr>
            <w:tcW w:w="1512" w:type="dxa"/>
          </w:tcPr>
          <w:p w14:paraId="1B2FF57E"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Std. Dev. Diff. (%)</w:t>
            </w:r>
          </w:p>
        </w:tc>
        <w:tc>
          <w:tcPr>
            <w:tcW w:w="1512" w:type="dxa"/>
          </w:tcPr>
          <w:p w14:paraId="19E99A13" w14:textId="77777777" w:rsidR="00C53C68" w:rsidRPr="005A07AC" w:rsidRDefault="00C53C68" w:rsidP="00BB6FE2">
            <w:pPr>
              <w:pStyle w:val="1TableText"/>
              <w:tabs>
                <w:tab w:val="num" w:pos="993"/>
              </w:tabs>
              <w:spacing w:before="0" w:after="0" w:line="360" w:lineRule="auto"/>
              <w:jc w:val="center"/>
              <w:rPr>
                <w:rFonts w:cs="Arial"/>
                <w:i/>
                <w:sz w:val="22"/>
                <w:szCs w:val="22"/>
              </w:rPr>
            </w:pPr>
            <w:r w:rsidRPr="005A07AC">
              <w:rPr>
                <w:rFonts w:cs="Arial"/>
                <w:i/>
                <w:sz w:val="22"/>
                <w:szCs w:val="22"/>
              </w:rPr>
              <w:t>R</w:t>
            </w:r>
            <w:r w:rsidRPr="005A07AC">
              <w:rPr>
                <w:rFonts w:cs="Arial"/>
                <w:i/>
                <w:sz w:val="22"/>
                <w:szCs w:val="22"/>
                <w:vertAlign w:val="superscript"/>
              </w:rPr>
              <w:t>2</w:t>
            </w:r>
          </w:p>
        </w:tc>
      </w:tr>
      <w:tr w:rsidR="005A07AC" w:rsidRPr="005A07AC" w14:paraId="66E8C3AD" w14:textId="77777777" w:rsidTr="0013508F">
        <w:tc>
          <w:tcPr>
            <w:tcW w:w="1798" w:type="dxa"/>
          </w:tcPr>
          <w:p w14:paraId="73EFDD8B"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Near infrared</w:t>
            </w:r>
          </w:p>
        </w:tc>
        <w:tc>
          <w:tcPr>
            <w:tcW w:w="1511" w:type="dxa"/>
            <w:vAlign w:val="top"/>
          </w:tcPr>
          <w:p w14:paraId="54132531"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 xml:space="preserve">1.70 </w:t>
            </w:r>
          </w:p>
        </w:tc>
        <w:tc>
          <w:tcPr>
            <w:tcW w:w="1512" w:type="dxa"/>
          </w:tcPr>
          <w:p w14:paraId="7D86A0D7"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 xml:space="preserve">2.50 </w:t>
            </w:r>
          </w:p>
        </w:tc>
        <w:tc>
          <w:tcPr>
            <w:tcW w:w="1512" w:type="dxa"/>
          </w:tcPr>
          <w:p w14:paraId="30D5425B"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 xml:space="preserve">2.50 </w:t>
            </w:r>
          </w:p>
        </w:tc>
        <w:tc>
          <w:tcPr>
            <w:tcW w:w="1512" w:type="dxa"/>
          </w:tcPr>
          <w:p w14:paraId="005F666B"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0.91</w:t>
            </w:r>
          </w:p>
        </w:tc>
      </w:tr>
      <w:tr w:rsidR="005A07AC" w:rsidRPr="005A07AC" w14:paraId="179ED40A" w14:textId="77777777" w:rsidTr="0013508F">
        <w:tc>
          <w:tcPr>
            <w:tcW w:w="1798" w:type="dxa"/>
          </w:tcPr>
          <w:p w14:paraId="0AA7B585"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Red</w:t>
            </w:r>
          </w:p>
        </w:tc>
        <w:tc>
          <w:tcPr>
            <w:tcW w:w="1511" w:type="dxa"/>
            <w:vAlign w:val="top"/>
          </w:tcPr>
          <w:p w14:paraId="5EEB5FDE"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1.18</w:t>
            </w:r>
          </w:p>
        </w:tc>
        <w:tc>
          <w:tcPr>
            <w:tcW w:w="1512" w:type="dxa"/>
          </w:tcPr>
          <w:p w14:paraId="06C9BC77"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1.75</w:t>
            </w:r>
          </w:p>
        </w:tc>
        <w:tc>
          <w:tcPr>
            <w:tcW w:w="1512" w:type="dxa"/>
          </w:tcPr>
          <w:p w14:paraId="044FDB87"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1.75</w:t>
            </w:r>
          </w:p>
        </w:tc>
        <w:tc>
          <w:tcPr>
            <w:tcW w:w="1512" w:type="dxa"/>
          </w:tcPr>
          <w:p w14:paraId="06A589A9"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0.95</w:t>
            </w:r>
          </w:p>
        </w:tc>
      </w:tr>
      <w:tr w:rsidR="005A07AC" w:rsidRPr="005A07AC" w14:paraId="06AAF1F0" w14:textId="77777777" w:rsidTr="0013508F">
        <w:tc>
          <w:tcPr>
            <w:tcW w:w="1798" w:type="dxa"/>
          </w:tcPr>
          <w:p w14:paraId="43394D96"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Green</w:t>
            </w:r>
          </w:p>
        </w:tc>
        <w:tc>
          <w:tcPr>
            <w:tcW w:w="1511" w:type="dxa"/>
            <w:vAlign w:val="top"/>
          </w:tcPr>
          <w:p w14:paraId="0862580D"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0.79</w:t>
            </w:r>
          </w:p>
        </w:tc>
        <w:tc>
          <w:tcPr>
            <w:tcW w:w="1512" w:type="dxa"/>
          </w:tcPr>
          <w:p w14:paraId="3FD8950F"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1.16</w:t>
            </w:r>
          </w:p>
        </w:tc>
        <w:tc>
          <w:tcPr>
            <w:tcW w:w="1512" w:type="dxa"/>
          </w:tcPr>
          <w:p w14:paraId="72DB2BF9"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1.16</w:t>
            </w:r>
          </w:p>
        </w:tc>
        <w:tc>
          <w:tcPr>
            <w:tcW w:w="1512" w:type="dxa"/>
          </w:tcPr>
          <w:p w14:paraId="5D32F341"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0.96</w:t>
            </w:r>
          </w:p>
        </w:tc>
      </w:tr>
      <w:tr w:rsidR="005A07AC" w:rsidRPr="005A07AC" w14:paraId="2A9829E2" w14:textId="77777777" w:rsidTr="0013508F">
        <w:trPr>
          <w:trHeight w:val="506"/>
        </w:trPr>
        <w:tc>
          <w:tcPr>
            <w:tcW w:w="1798" w:type="dxa"/>
            <w:tcBorders>
              <w:bottom w:val="single" w:sz="12" w:space="0" w:color="000000" w:themeColor="text1"/>
            </w:tcBorders>
          </w:tcPr>
          <w:p w14:paraId="67103830"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Blue</w:t>
            </w:r>
          </w:p>
        </w:tc>
        <w:tc>
          <w:tcPr>
            <w:tcW w:w="1511" w:type="dxa"/>
            <w:tcBorders>
              <w:bottom w:val="single" w:sz="12" w:space="0" w:color="000000" w:themeColor="text1"/>
            </w:tcBorders>
            <w:vAlign w:val="top"/>
          </w:tcPr>
          <w:p w14:paraId="74486586"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0.48</w:t>
            </w:r>
          </w:p>
        </w:tc>
        <w:tc>
          <w:tcPr>
            <w:tcW w:w="1512" w:type="dxa"/>
            <w:tcBorders>
              <w:bottom w:val="single" w:sz="12" w:space="0" w:color="000000" w:themeColor="text1"/>
            </w:tcBorders>
          </w:tcPr>
          <w:p w14:paraId="186BA896"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0.69</w:t>
            </w:r>
          </w:p>
        </w:tc>
        <w:tc>
          <w:tcPr>
            <w:tcW w:w="1512" w:type="dxa"/>
            <w:tcBorders>
              <w:bottom w:val="single" w:sz="12" w:space="0" w:color="000000" w:themeColor="text1"/>
            </w:tcBorders>
          </w:tcPr>
          <w:p w14:paraId="752F5356"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0.69</w:t>
            </w:r>
          </w:p>
        </w:tc>
        <w:tc>
          <w:tcPr>
            <w:tcW w:w="1512" w:type="dxa"/>
            <w:tcBorders>
              <w:bottom w:val="single" w:sz="12" w:space="0" w:color="000000" w:themeColor="text1"/>
            </w:tcBorders>
          </w:tcPr>
          <w:p w14:paraId="339D0A12"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0.96</w:t>
            </w:r>
          </w:p>
        </w:tc>
      </w:tr>
      <w:tr w:rsidR="005A07AC" w:rsidRPr="005A07AC" w14:paraId="05E65674" w14:textId="77777777" w:rsidTr="0013508F">
        <w:trPr>
          <w:trHeight w:val="424"/>
        </w:trPr>
        <w:tc>
          <w:tcPr>
            <w:tcW w:w="1798" w:type="dxa"/>
            <w:tcBorders>
              <w:top w:val="single" w:sz="12" w:space="0" w:color="000000" w:themeColor="text1"/>
              <w:bottom w:val="single" w:sz="12" w:space="0" w:color="000000" w:themeColor="text1"/>
            </w:tcBorders>
          </w:tcPr>
          <w:p w14:paraId="2A8B98AC"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All</w:t>
            </w:r>
          </w:p>
        </w:tc>
        <w:tc>
          <w:tcPr>
            <w:tcW w:w="1511" w:type="dxa"/>
            <w:tcBorders>
              <w:top w:val="single" w:sz="12" w:space="0" w:color="000000" w:themeColor="text1"/>
              <w:bottom w:val="single" w:sz="12" w:space="0" w:color="000000" w:themeColor="text1"/>
            </w:tcBorders>
          </w:tcPr>
          <w:p w14:paraId="486CC298"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1.04</w:t>
            </w:r>
          </w:p>
        </w:tc>
        <w:tc>
          <w:tcPr>
            <w:tcW w:w="1512" w:type="dxa"/>
            <w:tcBorders>
              <w:top w:val="single" w:sz="12" w:space="0" w:color="000000" w:themeColor="text1"/>
              <w:bottom w:val="single" w:sz="12" w:space="0" w:color="000000" w:themeColor="text1"/>
            </w:tcBorders>
          </w:tcPr>
          <w:p w14:paraId="0F721F55"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1.67</w:t>
            </w:r>
          </w:p>
        </w:tc>
        <w:tc>
          <w:tcPr>
            <w:tcW w:w="1512" w:type="dxa"/>
            <w:tcBorders>
              <w:top w:val="single" w:sz="12" w:space="0" w:color="000000" w:themeColor="text1"/>
              <w:bottom w:val="single" w:sz="12" w:space="0" w:color="000000" w:themeColor="text1"/>
            </w:tcBorders>
          </w:tcPr>
          <w:p w14:paraId="2828B8C0"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1.67</w:t>
            </w:r>
          </w:p>
        </w:tc>
        <w:tc>
          <w:tcPr>
            <w:tcW w:w="1512" w:type="dxa"/>
            <w:tcBorders>
              <w:top w:val="single" w:sz="12" w:space="0" w:color="000000" w:themeColor="text1"/>
              <w:bottom w:val="single" w:sz="12" w:space="0" w:color="000000" w:themeColor="text1"/>
            </w:tcBorders>
          </w:tcPr>
          <w:p w14:paraId="3D44726B" w14:textId="77777777" w:rsidR="00C53C68" w:rsidRPr="005A07AC" w:rsidRDefault="00C53C68" w:rsidP="00BB6FE2">
            <w:pPr>
              <w:pStyle w:val="1TableText"/>
              <w:tabs>
                <w:tab w:val="num" w:pos="993"/>
              </w:tabs>
              <w:spacing w:before="0" w:after="0" w:line="360" w:lineRule="auto"/>
              <w:jc w:val="center"/>
              <w:rPr>
                <w:rFonts w:cs="Arial"/>
                <w:b/>
                <w:sz w:val="22"/>
                <w:szCs w:val="22"/>
              </w:rPr>
            </w:pPr>
          </w:p>
        </w:tc>
      </w:tr>
    </w:tbl>
    <w:p w14:paraId="708F62F9" w14:textId="77777777" w:rsidR="00C53C68" w:rsidRPr="005A07AC" w:rsidRDefault="00C53C68" w:rsidP="00BB6FE2">
      <w:pPr>
        <w:pStyle w:val="ThesisBody"/>
        <w:spacing w:before="0" w:after="0"/>
        <w:rPr>
          <w:rFonts w:ascii="Arial" w:hAnsi="Arial" w:cs="Arial"/>
          <w:sz w:val="22"/>
          <w:szCs w:val="22"/>
        </w:rPr>
      </w:pPr>
    </w:p>
    <w:p w14:paraId="47D4EB8F" w14:textId="77777777" w:rsidR="00C53C68" w:rsidRPr="005A07AC" w:rsidRDefault="00C53C68" w:rsidP="007E7310">
      <w:pPr>
        <w:pStyle w:val="Heading3"/>
        <w:numPr>
          <w:ilvl w:val="0"/>
          <w:numId w:val="0"/>
        </w:numPr>
        <w:spacing w:before="0"/>
        <w:rPr>
          <w:rFonts w:ascii="Arial" w:hAnsi="Arial" w:cs="Arial"/>
          <w:sz w:val="22"/>
          <w:szCs w:val="22"/>
          <w:u w:val="single"/>
        </w:rPr>
      </w:pPr>
      <w:bookmarkStart w:id="70" w:name="_Toc448324298"/>
      <w:r w:rsidRPr="005A07AC">
        <w:rPr>
          <w:rFonts w:ascii="Arial" w:hAnsi="Arial" w:cs="Arial"/>
          <w:sz w:val="22"/>
          <w:szCs w:val="22"/>
          <w:u w:val="single"/>
        </w:rPr>
        <w:t>SPOT 5 Comparison</w:t>
      </w:r>
      <w:bookmarkEnd w:id="67"/>
      <w:bookmarkEnd w:id="70"/>
    </w:p>
    <w:p w14:paraId="64F3F64B" w14:textId="77777777" w:rsidR="007E7310" w:rsidRPr="005A07AC" w:rsidRDefault="007E7310" w:rsidP="007E7310">
      <w:pPr>
        <w:pStyle w:val="Heading3"/>
        <w:numPr>
          <w:ilvl w:val="0"/>
          <w:numId w:val="0"/>
        </w:numPr>
        <w:spacing w:before="0"/>
        <w:rPr>
          <w:rFonts w:ascii="Arial" w:hAnsi="Arial" w:cs="Arial"/>
          <w:sz w:val="22"/>
          <w:szCs w:val="22"/>
          <w:u w:val="single"/>
        </w:rPr>
      </w:pPr>
    </w:p>
    <w:p w14:paraId="053EB509" w14:textId="54C5A548" w:rsidR="00FA1245"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Statistics for the reflectance difference between the corrected SPOT 5 image and the DMC surface reflectance mosaic are shown in </w:t>
      </w:r>
      <w:r w:rsidR="007E7310" w:rsidRPr="005A07AC">
        <w:rPr>
          <w:rFonts w:ascii="Arial" w:hAnsi="Arial" w:cs="Arial"/>
          <w:sz w:val="22"/>
          <w:szCs w:val="22"/>
        </w:rPr>
        <w:t>Table 2</w:t>
      </w:r>
      <w:r w:rsidRPr="005A07AC">
        <w:rPr>
          <w:rFonts w:ascii="Arial" w:hAnsi="Arial" w:cs="Arial"/>
          <w:sz w:val="22"/>
          <w:szCs w:val="22"/>
        </w:rPr>
        <w:t xml:space="preserve">.  Not all of the reflectance differences can be attributed to errors in the calibrated DMC surface reflectances. Spatial misalignment of pixels due to ortho-rectification differences and errors in the SPOT 5 surface reflectance also contribute to the recorded differences.  The relatively low mean overall absolute reflectance difference of 4.18% is consequently a good indication that the surface reflectance extraction method is effective.  These reflectance differences compare well to figures reported by other aerial image correction methods.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Collings et al. (2011)</w:t>
      </w:r>
      <w:r w:rsidRPr="005A07AC">
        <w:rPr>
          <w:rFonts w:ascii="Arial" w:hAnsi="Arial" w:cs="Arial"/>
          <w:sz w:val="22"/>
          <w:szCs w:val="22"/>
        </w:rPr>
        <w:fldChar w:fldCharType="end"/>
      </w:r>
      <w:r w:rsidRPr="005A07AC">
        <w:rPr>
          <w:rFonts w:ascii="Arial" w:hAnsi="Arial" w:cs="Arial"/>
          <w:sz w:val="22"/>
          <w:szCs w:val="22"/>
        </w:rPr>
        <w:t xml:space="preserve"> achieved RMS reflectance errors of 4-10% measured on placed targets of known reflectance for their aerial mosaic correction </w:t>
      </w:r>
      <w:r w:rsidRPr="005A07AC">
        <w:rPr>
          <w:rFonts w:ascii="Arial" w:hAnsi="Arial" w:cs="Arial"/>
          <w:sz w:val="22"/>
          <w:szCs w:val="22"/>
        </w:rPr>
        <w:lastRenderedPageBreak/>
        <w:t>technique, and in the aero</w:t>
      </w:r>
      <w:r w:rsidR="00FA1245" w:rsidRPr="005A07AC">
        <w:rPr>
          <w:rFonts w:ascii="Arial" w:hAnsi="Arial" w:cs="Arial"/>
          <w:sz w:val="22"/>
          <w:szCs w:val="22"/>
        </w:rPr>
        <w:t>-</w:t>
      </w:r>
      <w:r w:rsidRPr="005A07AC">
        <w:rPr>
          <w:rFonts w:ascii="Arial" w:hAnsi="Arial" w:cs="Arial"/>
          <w:sz w:val="22"/>
          <w:szCs w:val="22"/>
        </w:rPr>
        <w:t xml:space="preserve">triangulation approach of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López et al. (2011)</w:t>
      </w:r>
      <w:r w:rsidRPr="005A07AC">
        <w:rPr>
          <w:rFonts w:ascii="Arial" w:hAnsi="Arial" w:cs="Arial"/>
          <w:sz w:val="22"/>
          <w:szCs w:val="22"/>
        </w:rPr>
        <w:fldChar w:fldCharType="end"/>
      </w:r>
      <w:r w:rsidRPr="005A07AC">
        <w:rPr>
          <w:rFonts w:ascii="Arial" w:hAnsi="Arial" w:cs="Arial"/>
          <w:sz w:val="22"/>
          <w:szCs w:val="22"/>
        </w:rPr>
        <w:t>, mean absolute reflectance differences of 3-5% were obtained on field measured test sites, distributed throughout their study area.  Similarly to the MODIS comparison, the largest reflectance differences occur in the NIR band.  Again, this is likely due to dissimilarities in the MODIS, DMC and SPOT 5 sensor NIR RSR’s (</w:t>
      </w:r>
      <w:r w:rsidR="007E7310" w:rsidRPr="005A07AC">
        <w:rPr>
          <w:rFonts w:ascii="Arial" w:hAnsi="Arial" w:cs="Arial"/>
          <w:sz w:val="22"/>
          <w:szCs w:val="22"/>
        </w:rPr>
        <w:t>Figure 5</w:t>
      </w:r>
      <w:r w:rsidRPr="005A07AC">
        <w:rPr>
          <w:rFonts w:ascii="Arial" w:hAnsi="Arial" w:cs="Arial"/>
          <w:sz w:val="22"/>
          <w:szCs w:val="22"/>
        </w:rPr>
        <w:t xml:space="preserve"> and </w:t>
      </w:r>
      <w:r w:rsidR="007E7310" w:rsidRPr="005A07AC">
        <w:rPr>
          <w:rFonts w:ascii="Arial" w:hAnsi="Arial" w:cs="Arial"/>
          <w:sz w:val="22"/>
          <w:szCs w:val="22"/>
        </w:rPr>
        <w:t>Figure 1</w:t>
      </w:r>
      <w:r w:rsidR="00654429" w:rsidRPr="005A07AC">
        <w:rPr>
          <w:rFonts w:ascii="Arial" w:hAnsi="Arial" w:cs="Arial"/>
          <w:sz w:val="22"/>
          <w:szCs w:val="22"/>
        </w:rPr>
        <w:t>1</w:t>
      </w:r>
      <w:r w:rsidR="00FA1245" w:rsidRPr="005A07AC">
        <w:rPr>
          <w:rFonts w:ascii="Arial" w:hAnsi="Arial" w:cs="Arial"/>
          <w:sz w:val="22"/>
          <w:szCs w:val="22"/>
        </w:rPr>
        <w:t xml:space="preserve"> which shows a graph (1100) of DMC and SPOT 5 RSRs</w:t>
      </w:r>
      <w:r w:rsidRPr="005A07AC">
        <w:rPr>
          <w:rFonts w:ascii="Arial" w:hAnsi="Arial" w:cs="Arial"/>
          <w:sz w:val="22"/>
          <w:szCs w:val="22"/>
        </w:rPr>
        <w:t xml:space="preserve">).  </w:t>
      </w:r>
    </w:p>
    <w:p w14:paraId="0D035FF6" w14:textId="77777777" w:rsidR="00FA1245" w:rsidRPr="005A07AC" w:rsidRDefault="00FA1245" w:rsidP="00BB6FE2">
      <w:pPr>
        <w:pStyle w:val="1TeksCharChar"/>
        <w:spacing w:before="0" w:after="0"/>
        <w:rPr>
          <w:rFonts w:ascii="Arial" w:hAnsi="Arial" w:cs="Arial"/>
          <w:sz w:val="22"/>
          <w:szCs w:val="22"/>
        </w:rPr>
      </w:pPr>
    </w:p>
    <w:p w14:paraId="4E5DA597" w14:textId="51B3DF21"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Scatter plots </w:t>
      </w:r>
      <w:r w:rsidR="00FA1245" w:rsidRPr="005A07AC">
        <w:rPr>
          <w:rFonts w:ascii="Arial" w:hAnsi="Arial" w:cs="Arial"/>
          <w:sz w:val="22"/>
          <w:szCs w:val="22"/>
        </w:rPr>
        <w:t xml:space="preserve">(1200) </w:t>
      </w:r>
      <w:r w:rsidRPr="005A07AC">
        <w:rPr>
          <w:rFonts w:ascii="Arial" w:hAnsi="Arial" w:cs="Arial"/>
          <w:sz w:val="22"/>
          <w:szCs w:val="22"/>
        </w:rPr>
        <w:t xml:space="preserve">of DMC DN and SPOT 5 surface reflectance values are shown in </w:t>
      </w:r>
      <w:r w:rsidR="007E7310" w:rsidRPr="005A07AC">
        <w:rPr>
          <w:rFonts w:ascii="Arial" w:hAnsi="Arial" w:cs="Arial"/>
          <w:sz w:val="22"/>
          <w:szCs w:val="22"/>
        </w:rPr>
        <w:t xml:space="preserve">Figure </w:t>
      </w:r>
      <w:r w:rsidR="00FA1245" w:rsidRPr="005A07AC">
        <w:rPr>
          <w:rFonts w:ascii="Arial" w:hAnsi="Arial" w:cs="Arial"/>
          <w:sz w:val="22"/>
          <w:szCs w:val="22"/>
        </w:rPr>
        <w:t>12A</w:t>
      </w:r>
      <w:r w:rsidRPr="005A07AC">
        <w:rPr>
          <w:rFonts w:ascii="Arial" w:hAnsi="Arial" w:cs="Arial"/>
          <w:sz w:val="22"/>
          <w:szCs w:val="22"/>
        </w:rPr>
        <w:t xml:space="preserve"> and </w:t>
      </w:r>
      <w:r w:rsidR="00FA1245" w:rsidRPr="005A07AC">
        <w:rPr>
          <w:rFonts w:ascii="Arial" w:hAnsi="Arial" w:cs="Arial"/>
          <w:sz w:val="22"/>
          <w:szCs w:val="22"/>
        </w:rPr>
        <w:t xml:space="preserve">scatter plots (1210) </w:t>
      </w:r>
      <w:r w:rsidRPr="005A07AC">
        <w:rPr>
          <w:rFonts w:ascii="Arial" w:hAnsi="Arial" w:cs="Arial"/>
          <w:sz w:val="22"/>
          <w:szCs w:val="22"/>
        </w:rPr>
        <w:t xml:space="preserve">DMC surface reflectance and SPOT 5 surface reflectance values are shown in </w:t>
      </w:r>
      <w:r w:rsidR="007E7310" w:rsidRPr="005A07AC">
        <w:rPr>
          <w:rFonts w:ascii="Arial" w:hAnsi="Arial" w:cs="Arial"/>
          <w:sz w:val="22"/>
          <w:szCs w:val="22"/>
        </w:rPr>
        <w:t xml:space="preserve">Figure </w:t>
      </w:r>
      <w:r w:rsidR="00FA1245" w:rsidRPr="005A07AC">
        <w:rPr>
          <w:rFonts w:ascii="Arial" w:hAnsi="Arial" w:cs="Arial"/>
          <w:sz w:val="22"/>
          <w:szCs w:val="22"/>
        </w:rPr>
        <w:t>12B</w:t>
      </w:r>
      <w:r w:rsidRPr="005A07AC">
        <w:rPr>
          <w:rFonts w:ascii="Arial" w:hAnsi="Arial" w:cs="Arial"/>
          <w:sz w:val="22"/>
          <w:szCs w:val="22"/>
        </w:rPr>
        <w:t xml:space="preserve"> with </w:t>
      </w:r>
      <w:r w:rsidRPr="005A07AC">
        <w:rPr>
          <w:rFonts w:ascii="Arial" w:hAnsi="Arial" w:cs="Arial"/>
          <w:i/>
          <w:sz w:val="22"/>
          <w:szCs w:val="22"/>
        </w:rPr>
        <w:t>R</w:t>
      </w:r>
      <w:r w:rsidRPr="005A07AC">
        <w:rPr>
          <w:rFonts w:ascii="Arial" w:hAnsi="Arial" w:cs="Arial"/>
          <w:i/>
          <w:sz w:val="22"/>
          <w:szCs w:val="22"/>
          <w:vertAlign w:val="superscript"/>
        </w:rPr>
        <w:t>2</w:t>
      </w:r>
      <w:r w:rsidRPr="005A07AC">
        <w:rPr>
          <w:rFonts w:ascii="Arial" w:hAnsi="Arial" w:cs="Arial"/>
          <w:sz w:val="22"/>
          <w:szCs w:val="22"/>
        </w:rPr>
        <w:t xml:space="preserve"> coefficients indicating correlation strength.  The conversion to DMC surface reflectance provides a substantial improvement in correlation between the DMC and SPOT 5 values.  </w:t>
      </w:r>
    </w:p>
    <w:p w14:paraId="79A6671F" w14:textId="77777777" w:rsidR="00C53C68" w:rsidRPr="005A07AC" w:rsidRDefault="00C53C68" w:rsidP="00BB6FE2">
      <w:pPr>
        <w:pStyle w:val="1TeksCharChar"/>
        <w:spacing w:before="0" w:after="0"/>
        <w:rPr>
          <w:rFonts w:ascii="Arial" w:hAnsi="Arial" w:cs="Arial"/>
          <w:sz w:val="22"/>
          <w:szCs w:val="22"/>
        </w:rPr>
      </w:pPr>
    </w:p>
    <w:p w14:paraId="7FCF0539" w14:textId="08C91BDD"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False colour CIR (colour-infrared) renderings of the DMC, SPOT 5 and difference images are shown in </w:t>
      </w:r>
      <w:r w:rsidR="00FA1245" w:rsidRPr="005A07AC">
        <w:rPr>
          <w:rFonts w:ascii="Arial" w:hAnsi="Arial" w:cs="Arial"/>
          <w:sz w:val="22"/>
          <w:szCs w:val="22"/>
        </w:rPr>
        <w:t xml:space="preserve">the images (1000, 1010, 1020) of </w:t>
      </w:r>
      <w:r w:rsidR="007E7310" w:rsidRPr="005A07AC">
        <w:rPr>
          <w:rFonts w:ascii="Arial" w:hAnsi="Arial" w:cs="Arial"/>
          <w:sz w:val="22"/>
          <w:szCs w:val="22"/>
        </w:rPr>
        <w:t>Figure 1</w:t>
      </w:r>
      <w:r w:rsidR="00FA1245" w:rsidRPr="005A07AC">
        <w:rPr>
          <w:rFonts w:ascii="Arial" w:hAnsi="Arial" w:cs="Arial"/>
          <w:sz w:val="22"/>
          <w:szCs w:val="22"/>
        </w:rPr>
        <w:t>0A, 10B and 10C</w:t>
      </w:r>
      <w:r w:rsidRPr="005A07AC">
        <w:rPr>
          <w:rFonts w:ascii="Arial" w:hAnsi="Arial" w:cs="Arial"/>
          <w:sz w:val="22"/>
          <w:szCs w:val="22"/>
        </w:rPr>
        <w:t xml:space="preserve">.  The contrast stretched difference image shows that most discrepancies occur in the rugged mountainous areas that extend west to east in the northern section of the scene and in densely vegetated areas along river banks in the southern section of the scene.  Disparities in the mountainous areas are mainly due to differing shadow effects which are likely caused by variations in the time of day when the images were captured (the aerial photographs were captured throughout the day, while the SPOT 5 image was captured at 8:29am).  A particularly bright area is noticeable in the upper right corner of the difference image.  This corresponds to an area of bare ground which is bright in both the DMC and MODIS images and likely corresponds to a BRDF correction failure.  It is not possible to say if this failure is in the SPOT 5 and or DMC corrections.  The differences in the densely vegetated areas are attributed to the differences in the MODIS, DMC and SPOT 5 sensor NIR RSR’s being amplified by the known high NIR reflectivity of vegetation.  </w:t>
      </w:r>
    </w:p>
    <w:p w14:paraId="1B10DF81" w14:textId="77777777" w:rsidR="00C53C68" w:rsidRPr="005A07AC" w:rsidRDefault="00C53C68" w:rsidP="00BB6FE2">
      <w:pPr>
        <w:pStyle w:val="1TeksCharChar"/>
        <w:spacing w:before="0" w:after="0"/>
        <w:rPr>
          <w:rFonts w:ascii="Arial" w:hAnsi="Arial" w:cs="Arial"/>
          <w:sz w:val="22"/>
          <w:szCs w:val="22"/>
        </w:rPr>
      </w:pPr>
    </w:p>
    <w:p w14:paraId="715B086A" w14:textId="60E4A9CD" w:rsidR="00C53C68" w:rsidRPr="005A07AC" w:rsidRDefault="007E7310" w:rsidP="00BB6FE2">
      <w:pPr>
        <w:pStyle w:val="1Tablecaption"/>
        <w:spacing w:before="0" w:after="0"/>
        <w:rPr>
          <w:rFonts w:ascii="Arial" w:hAnsi="Arial" w:cs="Arial"/>
          <w:sz w:val="22"/>
          <w:szCs w:val="22"/>
        </w:rPr>
      </w:pPr>
      <w:bookmarkStart w:id="71" w:name="_Toc448324325"/>
      <w:r w:rsidRPr="005A07AC">
        <w:rPr>
          <w:rFonts w:ascii="Arial" w:hAnsi="Arial" w:cs="Arial"/>
          <w:sz w:val="22"/>
          <w:szCs w:val="22"/>
        </w:rPr>
        <w:t>Table 2</w:t>
      </w:r>
      <w:r w:rsidR="00C53C68" w:rsidRPr="005A07AC">
        <w:rPr>
          <w:rFonts w:ascii="Arial" w:hAnsi="Arial" w:cs="Arial"/>
          <w:sz w:val="22"/>
          <w:szCs w:val="22"/>
        </w:rPr>
        <w:t xml:space="preserve">   Statistical comparison between SPOT 5 and DMC surface reflectance images</w:t>
      </w:r>
      <w:bookmarkEnd w:id="71"/>
    </w:p>
    <w:tbl>
      <w:tblPr>
        <w:tblStyle w:val="MyThesisTable"/>
        <w:tblW w:w="7845" w:type="dxa"/>
        <w:tblLook w:val="01E0" w:firstRow="1" w:lastRow="1" w:firstColumn="1" w:lastColumn="1" w:noHBand="0" w:noVBand="0"/>
      </w:tblPr>
      <w:tblGrid>
        <w:gridCol w:w="1798"/>
        <w:gridCol w:w="1511"/>
        <w:gridCol w:w="1512"/>
        <w:gridCol w:w="1512"/>
        <w:gridCol w:w="1512"/>
      </w:tblGrid>
      <w:tr w:rsidR="005A07AC" w:rsidRPr="005A07AC" w14:paraId="35986516" w14:textId="77777777" w:rsidTr="0013508F">
        <w:trPr>
          <w:cnfStyle w:val="100000000000" w:firstRow="1" w:lastRow="0" w:firstColumn="0" w:lastColumn="0" w:oddVBand="0" w:evenVBand="0" w:oddHBand="0" w:evenHBand="0" w:firstRowFirstColumn="0" w:firstRowLastColumn="0" w:lastRowFirstColumn="0" w:lastRowLastColumn="0"/>
        </w:trPr>
        <w:tc>
          <w:tcPr>
            <w:tcW w:w="1798" w:type="dxa"/>
          </w:tcPr>
          <w:p w14:paraId="4C5EBF52"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Band(s)</w:t>
            </w:r>
          </w:p>
        </w:tc>
        <w:tc>
          <w:tcPr>
            <w:tcW w:w="1511" w:type="dxa"/>
          </w:tcPr>
          <w:p w14:paraId="69DE8D85"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Mean Abs. Diff. (%)</w:t>
            </w:r>
          </w:p>
        </w:tc>
        <w:tc>
          <w:tcPr>
            <w:tcW w:w="1512" w:type="dxa"/>
          </w:tcPr>
          <w:p w14:paraId="19E81444"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Root Mean Square (%)</w:t>
            </w:r>
          </w:p>
        </w:tc>
        <w:tc>
          <w:tcPr>
            <w:tcW w:w="1512" w:type="dxa"/>
          </w:tcPr>
          <w:p w14:paraId="775E2C39"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Std. Dev. Diff. (%)</w:t>
            </w:r>
          </w:p>
        </w:tc>
        <w:tc>
          <w:tcPr>
            <w:tcW w:w="1512" w:type="dxa"/>
          </w:tcPr>
          <w:p w14:paraId="72D37765" w14:textId="77777777" w:rsidR="00C53C68" w:rsidRPr="005A07AC" w:rsidRDefault="00C53C68" w:rsidP="00BB6FE2">
            <w:pPr>
              <w:pStyle w:val="1TableText"/>
              <w:tabs>
                <w:tab w:val="num" w:pos="993"/>
              </w:tabs>
              <w:spacing w:before="0" w:after="0" w:line="360" w:lineRule="auto"/>
              <w:jc w:val="center"/>
              <w:rPr>
                <w:rFonts w:cs="Arial"/>
                <w:i/>
                <w:sz w:val="22"/>
                <w:szCs w:val="22"/>
              </w:rPr>
            </w:pPr>
            <w:r w:rsidRPr="005A07AC">
              <w:rPr>
                <w:rFonts w:cs="Arial"/>
                <w:i/>
                <w:sz w:val="22"/>
                <w:szCs w:val="22"/>
              </w:rPr>
              <w:t>R</w:t>
            </w:r>
            <w:r w:rsidRPr="005A07AC">
              <w:rPr>
                <w:rFonts w:cs="Arial"/>
                <w:i/>
                <w:sz w:val="22"/>
                <w:szCs w:val="22"/>
                <w:vertAlign w:val="superscript"/>
              </w:rPr>
              <w:t>2</w:t>
            </w:r>
          </w:p>
        </w:tc>
      </w:tr>
      <w:tr w:rsidR="005A07AC" w:rsidRPr="005A07AC" w14:paraId="68259557" w14:textId="77777777" w:rsidTr="0013508F">
        <w:tc>
          <w:tcPr>
            <w:tcW w:w="1798" w:type="dxa"/>
          </w:tcPr>
          <w:p w14:paraId="326ADF86"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Near infrared</w:t>
            </w:r>
          </w:p>
        </w:tc>
        <w:tc>
          <w:tcPr>
            <w:tcW w:w="1511" w:type="dxa"/>
            <w:vAlign w:val="top"/>
          </w:tcPr>
          <w:p w14:paraId="490DEC0C"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5.88</w:t>
            </w:r>
          </w:p>
        </w:tc>
        <w:tc>
          <w:tcPr>
            <w:tcW w:w="1512" w:type="dxa"/>
          </w:tcPr>
          <w:p w14:paraId="3625766E"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 xml:space="preserve">7.72    </w:t>
            </w:r>
          </w:p>
        </w:tc>
        <w:tc>
          <w:tcPr>
            <w:tcW w:w="1512" w:type="dxa"/>
          </w:tcPr>
          <w:p w14:paraId="563D2D48"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 xml:space="preserve">6.18    </w:t>
            </w:r>
          </w:p>
        </w:tc>
        <w:tc>
          <w:tcPr>
            <w:tcW w:w="1512" w:type="dxa"/>
          </w:tcPr>
          <w:p w14:paraId="03FEFC66"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0.717</w:t>
            </w:r>
          </w:p>
        </w:tc>
      </w:tr>
      <w:tr w:rsidR="005A07AC" w:rsidRPr="005A07AC" w14:paraId="4A36A1D4" w14:textId="77777777" w:rsidTr="0013508F">
        <w:tc>
          <w:tcPr>
            <w:tcW w:w="1798" w:type="dxa"/>
          </w:tcPr>
          <w:p w14:paraId="04DF24F8"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Red</w:t>
            </w:r>
          </w:p>
        </w:tc>
        <w:tc>
          <w:tcPr>
            <w:tcW w:w="1511" w:type="dxa"/>
            <w:vAlign w:val="top"/>
          </w:tcPr>
          <w:p w14:paraId="7F99E2F4"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 xml:space="preserve">3.74 </w:t>
            </w:r>
          </w:p>
        </w:tc>
        <w:tc>
          <w:tcPr>
            <w:tcW w:w="1512" w:type="dxa"/>
          </w:tcPr>
          <w:p w14:paraId="4DA4B8EE"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5.42</w:t>
            </w:r>
          </w:p>
        </w:tc>
        <w:tc>
          <w:tcPr>
            <w:tcW w:w="1512" w:type="dxa"/>
          </w:tcPr>
          <w:p w14:paraId="435759E7"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4.84</w:t>
            </w:r>
          </w:p>
        </w:tc>
        <w:tc>
          <w:tcPr>
            <w:tcW w:w="1512" w:type="dxa"/>
          </w:tcPr>
          <w:p w14:paraId="0920CBC9"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0.743</w:t>
            </w:r>
          </w:p>
        </w:tc>
      </w:tr>
      <w:tr w:rsidR="005A07AC" w:rsidRPr="005A07AC" w14:paraId="5C050F51" w14:textId="77777777" w:rsidTr="0013508F">
        <w:trPr>
          <w:trHeight w:val="506"/>
        </w:trPr>
        <w:tc>
          <w:tcPr>
            <w:tcW w:w="1798" w:type="dxa"/>
            <w:tcBorders>
              <w:bottom w:val="single" w:sz="12" w:space="0" w:color="000000" w:themeColor="text1"/>
            </w:tcBorders>
          </w:tcPr>
          <w:p w14:paraId="2CEB2A9E"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Green</w:t>
            </w:r>
          </w:p>
        </w:tc>
        <w:tc>
          <w:tcPr>
            <w:tcW w:w="1511" w:type="dxa"/>
            <w:tcBorders>
              <w:bottom w:val="single" w:sz="12" w:space="0" w:color="000000" w:themeColor="text1"/>
            </w:tcBorders>
            <w:vAlign w:val="top"/>
          </w:tcPr>
          <w:p w14:paraId="54CEB8C1"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2.93</w:t>
            </w:r>
          </w:p>
        </w:tc>
        <w:tc>
          <w:tcPr>
            <w:tcW w:w="1512" w:type="dxa"/>
            <w:tcBorders>
              <w:bottom w:val="single" w:sz="12" w:space="0" w:color="000000" w:themeColor="text1"/>
            </w:tcBorders>
          </w:tcPr>
          <w:p w14:paraId="19929749"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4.29</w:t>
            </w:r>
          </w:p>
        </w:tc>
        <w:tc>
          <w:tcPr>
            <w:tcW w:w="1512" w:type="dxa"/>
            <w:tcBorders>
              <w:bottom w:val="single" w:sz="12" w:space="0" w:color="000000" w:themeColor="text1"/>
            </w:tcBorders>
          </w:tcPr>
          <w:p w14:paraId="27C296D3"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3.65</w:t>
            </w:r>
          </w:p>
        </w:tc>
        <w:tc>
          <w:tcPr>
            <w:tcW w:w="1512" w:type="dxa"/>
            <w:tcBorders>
              <w:bottom w:val="single" w:sz="12" w:space="0" w:color="000000" w:themeColor="text1"/>
            </w:tcBorders>
          </w:tcPr>
          <w:p w14:paraId="6F20E52E" w14:textId="77777777" w:rsidR="00C53C68" w:rsidRPr="005A07AC" w:rsidRDefault="00C53C68" w:rsidP="00BB6FE2">
            <w:pPr>
              <w:pStyle w:val="1TableText"/>
              <w:tabs>
                <w:tab w:val="num" w:pos="993"/>
              </w:tabs>
              <w:spacing w:before="0" w:after="0" w:line="360" w:lineRule="auto"/>
              <w:jc w:val="center"/>
              <w:rPr>
                <w:rFonts w:cs="Arial"/>
                <w:sz w:val="22"/>
                <w:szCs w:val="22"/>
              </w:rPr>
            </w:pPr>
            <w:r w:rsidRPr="005A07AC">
              <w:rPr>
                <w:rFonts w:cs="Arial"/>
                <w:sz w:val="22"/>
                <w:szCs w:val="22"/>
              </w:rPr>
              <w:t>0.696</w:t>
            </w:r>
          </w:p>
        </w:tc>
      </w:tr>
      <w:tr w:rsidR="005A07AC" w:rsidRPr="005A07AC" w14:paraId="1DF6816A" w14:textId="77777777" w:rsidTr="0013508F">
        <w:trPr>
          <w:trHeight w:val="424"/>
        </w:trPr>
        <w:tc>
          <w:tcPr>
            <w:tcW w:w="1798" w:type="dxa"/>
            <w:tcBorders>
              <w:top w:val="single" w:sz="12" w:space="0" w:color="000000" w:themeColor="text1"/>
              <w:bottom w:val="single" w:sz="12" w:space="0" w:color="000000" w:themeColor="text1"/>
            </w:tcBorders>
          </w:tcPr>
          <w:p w14:paraId="49298F23"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All</w:t>
            </w:r>
          </w:p>
        </w:tc>
        <w:tc>
          <w:tcPr>
            <w:tcW w:w="1511" w:type="dxa"/>
            <w:tcBorders>
              <w:top w:val="single" w:sz="12" w:space="0" w:color="000000" w:themeColor="text1"/>
              <w:bottom w:val="single" w:sz="12" w:space="0" w:color="000000" w:themeColor="text1"/>
            </w:tcBorders>
          </w:tcPr>
          <w:p w14:paraId="5A64FD17"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4.18</w:t>
            </w:r>
          </w:p>
        </w:tc>
        <w:tc>
          <w:tcPr>
            <w:tcW w:w="1512" w:type="dxa"/>
            <w:tcBorders>
              <w:top w:val="single" w:sz="12" w:space="0" w:color="000000" w:themeColor="text1"/>
              <w:bottom w:val="single" w:sz="12" w:space="0" w:color="000000" w:themeColor="text1"/>
            </w:tcBorders>
          </w:tcPr>
          <w:p w14:paraId="6F4E5137"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5.99</w:t>
            </w:r>
          </w:p>
        </w:tc>
        <w:tc>
          <w:tcPr>
            <w:tcW w:w="1512" w:type="dxa"/>
            <w:tcBorders>
              <w:top w:val="single" w:sz="12" w:space="0" w:color="000000" w:themeColor="text1"/>
              <w:bottom w:val="single" w:sz="12" w:space="0" w:color="000000" w:themeColor="text1"/>
            </w:tcBorders>
          </w:tcPr>
          <w:p w14:paraId="2A8EA078" w14:textId="77777777" w:rsidR="00C53C68" w:rsidRPr="005A07AC" w:rsidRDefault="00C53C68" w:rsidP="00BB6FE2">
            <w:pPr>
              <w:pStyle w:val="1TableText"/>
              <w:tabs>
                <w:tab w:val="num" w:pos="993"/>
              </w:tabs>
              <w:spacing w:before="0" w:after="0" w:line="360" w:lineRule="auto"/>
              <w:jc w:val="center"/>
              <w:rPr>
                <w:rFonts w:cs="Arial"/>
                <w:b/>
                <w:sz w:val="22"/>
                <w:szCs w:val="22"/>
              </w:rPr>
            </w:pPr>
            <w:r w:rsidRPr="005A07AC">
              <w:rPr>
                <w:rFonts w:cs="Arial"/>
                <w:b/>
                <w:sz w:val="22"/>
                <w:szCs w:val="22"/>
              </w:rPr>
              <w:t>5.11</w:t>
            </w:r>
          </w:p>
        </w:tc>
        <w:tc>
          <w:tcPr>
            <w:tcW w:w="1512" w:type="dxa"/>
            <w:tcBorders>
              <w:top w:val="single" w:sz="12" w:space="0" w:color="000000" w:themeColor="text1"/>
              <w:bottom w:val="single" w:sz="12" w:space="0" w:color="000000" w:themeColor="text1"/>
            </w:tcBorders>
          </w:tcPr>
          <w:p w14:paraId="3CAEEE3D" w14:textId="77777777" w:rsidR="00C53C68" w:rsidRPr="005A07AC" w:rsidRDefault="00C53C68" w:rsidP="00BB6FE2">
            <w:pPr>
              <w:pStyle w:val="1TableText"/>
              <w:tabs>
                <w:tab w:val="num" w:pos="993"/>
              </w:tabs>
              <w:spacing w:before="0" w:after="0" w:line="360" w:lineRule="auto"/>
              <w:jc w:val="center"/>
              <w:rPr>
                <w:rFonts w:cs="Arial"/>
                <w:b/>
                <w:sz w:val="22"/>
                <w:szCs w:val="22"/>
              </w:rPr>
            </w:pPr>
          </w:p>
        </w:tc>
      </w:tr>
    </w:tbl>
    <w:p w14:paraId="14CF7E87" w14:textId="0792488D" w:rsidR="00C53C68" w:rsidRPr="005A07AC" w:rsidRDefault="00C53C68" w:rsidP="00BB6FE2">
      <w:pPr>
        <w:pStyle w:val="1TableText"/>
        <w:spacing w:before="0" w:after="0" w:line="360" w:lineRule="auto"/>
        <w:rPr>
          <w:rFonts w:cs="Arial"/>
          <w:sz w:val="22"/>
          <w:szCs w:val="22"/>
        </w:rPr>
      </w:pPr>
      <w:r w:rsidRPr="005A07AC">
        <w:rPr>
          <w:rFonts w:cs="Arial"/>
          <w:sz w:val="22"/>
          <w:szCs w:val="22"/>
        </w:rPr>
        <w:t xml:space="preserve">                                  </w:t>
      </w:r>
      <w:r w:rsidR="00BB6FE2" w:rsidRPr="005A07AC">
        <w:rPr>
          <w:rFonts w:cs="Arial"/>
          <w:sz w:val="22"/>
          <w:szCs w:val="22"/>
        </w:rPr>
        <w:t xml:space="preserve">                               </w:t>
      </w:r>
      <w:r w:rsidRPr="005A07AC">
        <w:rPr>
          <w:rFonts w:cs="Arial"/>
          <w:sz w:val="22"/>
          <w:szCs w:val="22"/>
        </w:rPr>
        <w:t xml:space="preserve">                                                 </w:t>
      </w:r>
      <w:r w:rsidR="00BB6FE2" w:rsidRPr="005A07AC">
        <w:rPr>
          <w:rFonts w:cs="Arial"/>
          <w:sz w:val="22"/>
          <w:szCs w:val="22"/>
        </w:rPr>
        <w:t xml:space="preserve">                              </w:t>
      </w:r>
    </w:p>
    <w:p w14:paraId="638F3287" w14:textId="77777777" w:rsidR="00BB6FE2" w:rsidRPr="005A07AC" w:rsidRDefault="00BB6FE2" w:rsidP="00BB6FE2">
      <w:pPr>
        <w:pStyle w:val="1TableText"/>
        <w:spacing w:before="0" w:after="0" w:line="360" w:lineRule="auto"/>
        <w:rPr>
          <w:rFonts w:cs="Arial"/>
          <w:sz w:val="22"/>
          <w:szCs w:val="22"/>
        </w:rPr>
      </w:pPr>
    </w:p>
    <w:p w14:paraId="7735AB4D" w14:textId="77777777" w:rsidR="00C53C68" w:rsidRPr="005A07AC" w:rsidRDefault="00C53C68" w:rsidP="007E7310">
      <w:pPr>
        <w:pStyle w:val="Heading2"/>
        <w:numPr>
          <w:ilvl w:val="0"/>
          <w:numId w:val="0"/>
        </w:numPr>
        <w:spacing w:before="0" w:after="0"/>
        <w:rPr>
          <w:rFonts w:ascii="Arial" w:hAnsi="Arial" w:cs="Arial"/>
          <w:sz w:val="22"/>
          <w:szCs w:val="22"/>
          <w:u w:val="single"/>
        </w:rPr>
      </w:pPr>
      <w:r w:rsidRPr="005A07AC">
        <w:rPr>
          <w:rFonts w:ascii="Arial" w:hAnsi="Arial" w:cs="Arial"/>
          <w:sz w:val="22"/>
          <w:szCs w:val="22"/>
          <w:u w:val="single"/>
        </w:rPr>
        <w:t>Conclusions</w:t>
      </w:r>
    </w:p>
    <w:p w14:paraId="7D736FDE" w14:textId="77777777" w:rsidR="007E7310" w:rsidRPr="005A07AC" w:rsidRDefault="007E7310" w:rsidP="007E7310">
      <w:pPr>
        <w:pStyle w:val="Heading2"/>
        <w:numPr>
          <w:ilvl w:val="0"/>
          <w:numId w:val="0"/>
        </w:numPr>
        <w:spacing w:before="0" w:after="0"/>
        <w:rPr>
          <w:rFonts w:ascii="Arial" w:hAnsi="Arial" w:cs="Arial"/>
          <w:sz w:val="22"/>
          <w:szCs w:val="22"/>
          <w:u w:val="single"/>
        </w:rPr>
      </w:pPr>
    </w:p>
    <w:p w14:paraId="60F993E5" w14:textId="77777777"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This study proposes a method of estimating surface reflectance from aerial imagery by calibrating to a course-resolution, concurrent and collocated image that has already been corrected for atmospheric and BRDF effects. The model parameters are estimated, for each satellite pixel location, using least squares inside a small sliding window. The proposed surface reflectance extraction method was applied to 2228 Intergraph DMC images covering an area 96 x 107km in size.  A MODIS MCD43A4 image was used as the surface reflectance reference.  The extracted DMC surface reflectance mosaic was free of visible seam lines and hot spots and matched the MODIS reference well.  The DMC surface reflectance mosaic was also compared to a concurrent SPOT 5 image in order to establish the method efficacy at a spatial resolution closer to that of the DMC source resolution than the MODIS reference.  The SPOT 5 image was corrected for atmospheric effects and converted to surface reflectance using the ATCOR-3 method.  The mean absolute reflectance difference between the DMC mosaic and SPOT 5 image was 4.18%.  This reflectance difference is considered supportive of the method’s accuracy and is similar to figures reported by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Collings et al. (2011)</w:t>
      </w:r>
      <w:r w:rsidRPr="005A07AC">
        <w:rPr>
          <w:rFonts w:ascii="Arial" w:hAnsi="Arial" w:cs="Arial"/>
          <w:sz w:val="22"/>
          <w:szCs w:val="22"/>
        </w:rPr>
        <w:fldChar w:fldCharType="end"/>
      </w:r>
      <w:r w:rsidRPr="005A07AC">
        <w:rPr>
          <w:rFonts w:ascii="Arial" w:hAnsi="Arial" w:cs="Arial"/>
          <w:sz w:val="22"/>
          <w:szCs w:val="22"/>
        </w:rPr>
        <w:t xml:space="preserve"> and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López et al. (2011)</w:t>
      </w:r>
      <w:r w:rsidRPr="005A07AC">
        <w:rPr>
          <w:rFonts w:ascii="Arial" w:hAnsi="Arial" w:cs="Arial"/>
          <w:sz w:val="22"/>
          <w:szCs w:val="22"/>
        </w:rPr>
        <w:fldChar w:fldCharType="end"/>
      </w:r>
      <w:r w:rsidRPr="005A07AC">
        <w:rPr>
          <w:rFonts w:ascii="Arial" w:hAnsi="Arial" w:cs="Arial"/>
          <w:sz w:val="22"/>
          <w:szCs w:val="22"/>
        </w:rPr>
        <w:t xml:space="preserve"> for more complex correction techniques.</w:t>
      </w:r>
    </w:p>
    <w:p w14:paraId="4BF6C987" w14:textId="77777777" w:rsidR="00BB6FE2" w:rsidRPr="005A07AC" w:rsidRDefault="00BB6FE2" w:rsidP="00BB6FE2">
      <w:pPr>
        <w:pStyle w:val="1TeksCharChar"/>
        <w:spacing w:before="0" w:after="0"/>
        <w:rPr>
          <w:rFonts w:ascii="Arial" w:hAnsi="Arial" w:cs="Arial"/>
          <w:sz w:val="22"/>
          <w:szCs w:val="22"/>
        </w:rPr>
      </w:pPr>
    </w:p>
    <w:p w14:paraId="61AB99D2" w14:textId="77777777"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The proposed technique is simpler and computationally more efficient than existing aerial image correction approaches as it avoids the need for explicit BRDF and atmospheric correction as well as mosaic normalisation techniques to reduce seam lines.  The spatially varying linear model allows for great flexibility in the BRDF characteristics that can be corrected for.  It does however assume that BRDF and atmospheric variations are gradual and can be captured by the coarser resolution of the reference image.  Real BRDF can vary significantly over short distances where land cover is heterogeneous.  We regard the assumption of slowly varying BRDF as a necessary limitation of the method, and it is one that is shared by others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"ITEM-3",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United States", "title" : "Radiometric processing of ADS imagery: mosaicking of large image blocks", "type" : "paper-conference", "volume" : "1" }, "uris" : [ "http://www.mendeley.com/documents/?uuid=e5e5cb3b-f39f-4244-a1ce-d6a679889a42"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Collings et al., 2011; Gehrke, 2010; L\u00f3pez et al., 2011)", "plainTextFormattedCitation" : "(Chandelier and Martinoty, 2009; Collings et al., 2011; Gehrke, 2010; L\u00f3pez et al., 2011)", "previouslyFormattedCitation" : "(L\u00f3pez et al. 2011; Collings et al. 2011; Gehrke 2010; Chandelier &amp; Martinoty 2009)"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(Chandelier and Martinoty, 2009; Collings et al., 2011; Gehrke, 2010; López et al., 2011)</w:t>
      </w:r>
      <w:r w:rsidRPr="005A07AC">
        <w:rPr>
          <w:rFonts w:ascii="Arial" w:hAnsi="Arial" w:cs="Arial"/>
          <w:sz w:val="22"/>
          <w:szCs w:val="22"/>
        </w:rPr>
        <w:fldChar w:fldCharType="end"/>
      </w:r>
      <w:r w:rsidRPr="005A07AC">
        <w:rPr>
          <w:rFonts w:ascii="Arial" w:hAnsi="Arial" w:cs="Arial"/>
          <w:sz w:val="22"/>
          <w:szCs w:val="22"/>
        </w:rPr>
        <w:t xml:space="preserve">.  The extracted surface reflectance can also only be as accurate as the reference of course.  According to the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"URL" : "http://landval.gsfc.nasa.gov/ProductStatus.php?ProductID=MOD43",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"manualFormatting" : "MODIS land team (2014)", "plainTextFormattedCitation" : "(MODIS Land Team, 2014)", "previouslyFormattedCitation" : "(MODIS Land Team 2014)"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MODIS land team (2014)</w:t>
      </w:r>
      <w:r w:rsidRPr="005A07AC">
        <w:rPr>
          <w:rFonts w:ascii="Arial" w:hAnsi="Arial" w:cs="Arial"/>
          <w:sz w:val="22"/>
          <w:szCs w:val="22"/>
        </w:rPr>
        <w:fldChar w:fldCharType="end"/>
      </w:r>
      <w:r w:rsidRPr="005A07AC">
        <w:rPr>
          <w:rFonts w:ascii="Arial" w:hAnsi="Arial" w:cs="Arial"/>
          <w:sz w:val="22"/>
          <w:szCs w:val="22"/>
        </w:rPr>
        <w:t>, the NBAR data used in the case study is accurate to “well less than 5% albedo at the majority of the validation sites”.  The method is also limited by the need for a reference image concurrent and spectrally similar to the aerial imagery.  Such an image may not always be obtainable.</w:t>
      </w:r>
    </w:p>
    <w:p w14:paraId="1FD6337D" w14:textId="77777777" w:rsidR="00BB6FE2" w:rsidRPr="005A07AC" w:rsidRDefault="00BB6FE2" w:rsidP="00BB6FE2">
      <w:pPr>
        <w:pStyle w:val="1TeksCharChar"/>
        <w:spacing w:before="0" w:after="0"/>
        <w:rPr>
          <w:rFonts w:ascii="Arial" w:hAnsi="Arial" w:cs="Arial"/>
          <w:sz w:val="22"/>
          <w:szCs w:val="22"/>
        </w:rPr>
      </w:pPr>
    </w:p>
    <w:p w14:paraId="0F390122" w14:textId="2121E7F2"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The MODIS and DMC RSR’s are quite different, particularly in the near infrared region of the spectrum </w:t>
      </w:r>
      <w:r w:rsidR="00D10F66" w:rsidRPr="005A07AC">
        <w:rPr>
          <w:rFonts w:ascii="Arial" w:hAnsi="Arial" w:cs="Arial"/>
          <w:sz w:val="22"/>
          <w:szCs w:val="22"/>
        </w:rPr>
        <w:t>Figure 5.</w:t>
      </w:r>
      <w:r w:rsidRPr="005A07AC">
        <w:rPr>
          <w:rFonts w:ascii="Arial" w:hAnsi="Arial" w:cs="Arial"/>
          <w:sz w:val="22"/>
          <w:szCs w:val="22"/>
        </w:rPr>
        <w:t xml:space="preserve"> The surface reflectance extraction method assumes the effect of different </w:t>
      </w:r>
      <w:r w:rsidRPr="005A07AC">
        <w:rPr>
          <w:rFonts w:ascii="Arial" w:hAnsi="Arial" w:cs="Arial"/>
          <w:sz w:val="22"/>
          <w:szCs w:val="22"/>
        </w:rPr>
        <w:lastRenderedPageBreak/>
        <w:t xml:space="preserve">sensor spectral responses is linear and will be contained by the model of Equation </w:t>
      </w:r>
      <w:r w:rsidR="00D10F66" w:rsidRPr="005A07AC">
        <w:rPr>
          <w:rFonts w:ascii="Arial" w:hAnsi="Arial" w:cs="Arial"/>
          <w:sz w:val="22"/>
          <w:szCs w:val="22"/>
        </w:rPr>
        <w:t>8</w:t>
      </w:r>
      <w:r w:rsidRPr="005A07AC">
        <w:rPr>
          <w:rFonts w:ascii="Arial" w:hAnsi="Arial" w:cs="Arial"/>
          <w:sz w:val="22"/>
          <w:szCs w:val="22"/>
        </w:rPr>
        <w:t xml:space="preserve">.  This assumption was confirmed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18ED21C9" w14:textId="77777777" w:rsidR="00C53C68" w:rsidRPr="005A07AC" w:rsidRDefault="00C53C68" w:rsidP="00BB6FE2">
      <w:pPr>
        <w:pStyle w:val="1TeksCharChar"/>
        <w:spacing w:before="0" w:after="0"/>
        <w:rPr>
          <w:rFonts w:ascii="Arial" w:hAnsi="Arial" w:cs="Arial"/>
          <w:sz w:val="22"/>
          <w:szCs w:val="22"/>
        </w:rPr>
      </w:pPr>
    </w:p>
    <w:p w14:paraId="5C35EAD8" w14:textId="77777777" w:rsidR="00C53C68" w:rsidRPr="005A07AC" w:rsidRDefault="00C53C68" w:rsidP="00BB6FE2">
      <w:pPr>
        <w:pStyle w:val="1TeksCharChar"/>
        <w:spacing w:before="0" w:after="0"/>
        <w:rPr>
          <w:rFonts w:ascii="Arial" w:hAnsi="Arial" w:cs="Arial"/>
          <w:sz w:val="22"/>
          <w:szCs w:val="22"/>
        </w:rPr>
      </w:pPr>
      <w:r w:rsidRPr="005A07AC">
        <w:rPr>
          <w:rFonts w:ascii="Arial" w:hAnsi="Arial" w:cs="Arial"/>
          <w:sz w:val="22"/>
          <w:szCs w:val="22"/>
        </w:rPr>
        <w:t xml:space="preserve">While the results of the surface reflectance extraction technique were surprisingly good given the simplicity of the method, many aspects warrant further investigation.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(OLI).  The MISR instrument is also a promising alternative to MODIS and could also be evaluated as a reflectance reference.  MISR RSR’s are a better match to those of the Intergraph DMC than the MODIS bands, and it is possible to obtain 275m reflectance products using MISR-HR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(Verstraete et al., 2012)</w:t>
      </w:r>
      <w:r w:rsidRPr="005A07AC">
        <w:rPr>
          <w:rFonts w:ascii="Arial" w:hAnsi="Arial" w:cs="Arial"/>
          <w:sz w:val="22"/>
          <w:szCs w:val="22"/>
        </w:rPr>
        <w:fldChar w:fldCharType="end"/>
      </w:r>
      <w:r w:rsidRPr="005A07AC">
        <w:rPr>
          <w:rFonts w:ascii="Arial" w:hAnsi="Arial" w:cs="Arial"/>
          <w:sz w:val="22"/>
          <w:szCs w:val="22"/>
        </w:rPr>
        <w:t xml:space="preserve">.  Strong emphasis is placed on accurate calibration of the MISR data as its instrument captures data at nine different angles which allows a more accurate modelling of the BRDF compared to the kernel based approach followed in the calibration of the MODIS data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"URL" : "http://modis.gsfc.nasa.gov/data/atbd/atbd_mod09.pdf",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(Strahler et al., 1999)</w:t>
      </w:r>
      <w:r w:rsidRPr="005A07AC">
        <w:rPr>
          <w:rFonts w:ascii="Arial" w:hAnsi="Arial" w:cs="Arial"/>
          <w:sz w:val="22"/>
          <w:szCs w:val="22"/>
        </w:rPr>
        <w:fldChar w:fldCharType="end"/>
      </w:r>
      <w:r w:rsidRPr="005A07AC">
        <w:rPr>
          <w:rFonts w:ascii="Arial" w:hAnsi="Arial" w:cs="Arial"/>
          <w:sz w:val="22"/>
          <w:szCs w:val="22"/>
        </w:rPr>
        <w:t xml:space="preserve">.  </w:t>
      </w:r>
    </w:p>
    <w:p w14:paraId="1B7F3D9B" w14:textId="77777777" w:rsidR="00C53C68" w:rsidRPr="005A07AC" w:rsidRDefault="00C53C68" w:rsidP="00BB6FE2">
      <w:pPr>
        <w:pStyle w:val="1TeksCharChar"/>
        <w:spacing w:before="0" w:after="0"/>
        <w:rPr>
          <w:rFonts w:ascii="Arial" w:hAnsi="Arial" w:cs="Arial"/>
          <w:sz w:val="22"/>
          <w:szCs w:val="22"/>
        </w:rPr>
      </w:pPr>
    </w:p>
    <w:p w14:paraId="7B6B34AD" w14:textId="171B4412" w:rsidR="00C53C68" w:rsidRPr="005A07AC" w:rsidDel="009B2C0C" w:rsidRDefault="00C53C68" w:rsidP="00BB6FE2">
      <w:pPr>
        <w:pStyle w:val="1TeksCharChar"/>
        <w:spacing w:before="0" w:after="0"/>
        <w:rPr>
          <w:del w:id="72" w:author="Anna Tomlinson" w:date="2016-09-22T16:02:00Z"/>
          <w:rFonts w:ascii="Arial" w:hAnsi="Arial" w:cs="Arial"/>
          <w:sz w:val="22"/>
          <w:szCs w:val="22"/>
        </w:rPr>
      </w:pPr>
      <w:r w:rsidRPr="005A07AC">
        <w:rPr>
          <w:rFonts w:ascii="Arial" w:hAnsi="Arial" w:cs="Arial"/>
          <w:sz w:val="22"/>
          <w:szCs w:val="22"/>
        </w:rPr>
        <w:t xml:space="preserve">In our case study, we assumed the parameter </w:t>
      </w:r>
      <w:r w:rsidRPr="005A07AC">
        <w:rPr>
          <w:rFonts w:ascii="Arial" w:hAnsi="Arial" w:cs="Arial"/>
          <w:i/>
          <w:sz w:val="22"/>
          <w:szCs w:val="22"/>
        </w:rPr>
        <w:t>C</w:t>
      </w:r>
      <w:r w:rsidRPr="005A07AC">
        <w:rPr>
          <w:rFonts w:ascii="Arial" w:hAnsi="Arial" w:cs="Arial"/>
          <w:sz w:val="22"/>
          <w:szCs w:val="22"/>
        </w:rPr>
        <w:t xml:space="preserve"> in the model of Equation </w:t>
      </w:r>
      <w:r w:rsidR="00D10F66" w:rsidRPr="005A07AC">
        <w:rPr>
          <w:rFonts w:ascii="Arial" w:hAnsi="Arial" w:cs="Arial"/>
          <w:sz w:val="22"/>
          <w:szCs w:val="22"/>
        </w:rPr>
        <w:t>5</w:t>
      </w:r>
      <w:r w:rsidRPr="005A07AC">
        <w:rPr>
          <w:rFonts w:ascii="Arial" w:hAnsi="Arial" w:cs="Arial"/>
          <w:sz w:val="22"/>
          <w:szCs w:val="22"/>
        </w:rPr>
        <w:t xml:space="preserve"> was small enough to be ignored.  Some haze was however visible in the blue band, casting doubt on this assumption.  It would be interesting to investigate the effect of including </w:t>
      </w:r>
      <w:r w:rsidRPr="005A07AC">
        <w:rPr>
          <w:rFonts w:ascii="Arial" w:hAnsi="Arial" w:cs="Arial"/>
          <w:i/>
          <w:sz w:val="22"/>
          <w:szCs w:val="22"/>
        </w:rPr>
        <w:t>C</w:t>
      </w:r>
      <w:r w:rsidRPr="005A07AC">
        <w:rPr>
          <w:rFonts w:ascii="Arial" w:hAnsi="Arial" w:cs="Arial"/>
          <w:sz w:val="22"/>
          <w:szCs w:val="22"/>
        </w:rPr>
        <w:t xml:space="preserve"> in the model.  The effect of the size of the sliding window used to estimate </w:t>
      </w:r>
      <w:r w:rsidRPr="005A07AC">
        <w:rPr>
          <w:rFonts w:ascii="Arial" w:hAnsi="Arial" w:cs="Arial"/>
          <w:i/>
          <w:sz w:val="22"/>
          <w:szCs w:val="22"/>
        </w:rPr>
        <w:t>M</w:t>
      </w:r>
      <w:r w:rsidRPr="005A07AC">
        <w:rPr>
          <w:rFonts w:ascii="Arial" w:hAnsi="Arial" w:cs="Arial"/>
          <w:sz w:val="22"/>
          <w:szCs w:val="22"/>
        </w:rPr>
        <w:t xml:space="preserve"> and </w:t>
      </w:r>
      <w:r w:rsidRPr="005A07AC">
        <w:rPr>
          <w:rFonts w:ascii="Arial" w:hAnsi="Arial" w:cs="Arial"/>
          <w:i/>
          <w:sz w:val="22"/>
          <w:szCs w:val="22"/>
        </w:rPr>
        <w:t>C</w:t>
      </w:r>
      <w:r w:rsidRPr="005A07AC">
        <w:rPr>
          <w:rFonts w:ascii="Arial" w:hAnsi="Arial" w:cs="Arial"/>
          <w:sz w:val="22"/>
          <w:szCs w:val="22"/>
        </w:rPr>
        <w:t xml:space="preserve"> on accuracy was not investigated and should also be evaluated.  One would expect a larger sliding window to reduce variance by averaging out local noise but decrease effective spatial resolution by smoothing the </w:t>
      </w:r>
      <w:r w:rsidRPr="005A07AC">
        <w:rPr>
          <w:rFonts w:ascii="Arial" w:hAnsi="Arial" w:cs="Arial"/>
          <w:b/>
          <w:sz w:val="22"/>
          <w:szCs w:val="22"/>
        </w:rPr>
        <w:t>M</w:t>
      </w:r>
      <w:r w:rsidRPr="005A07AC">
        <w:rPr>
          <w:rFonts w:ascii="Arial" w:hAnsi="Arial" w:cs="Arial"/>
          <w:sz w:val="22"/>
          <w:szCs w:val="22"/>
        </w:rPr>
        <w:t xml:space="preserve"> and </w:t>
      </w:r>
      <w:r w:rsidRPr="005A07AC">
        <w:rPr>
          <w:rFonts w:ascii="Arial" w:hAnsi="Arial" w:cs="Arial"/>
          <w:b/>
          <w:sz w:val="22"/>
          <w:szCs w:val="22"/>
        </w:rPr>
        <w:t>C</w:t>
      </w:r>
      <w:r w:rsidRPr="005A07AC">
        <w:rPr>
          <w:rFonts w:ascii="Arial" w:hAnsi="Arial" w:cs="Arial"/>
          <w:sz w:val="22"/>
          <w:szCs w:val="22"/>
        </w:rPr>
        <w:t xml:space="preserve"> rasters.  </w:t>
      </w:r>
    </w:p>
    <w:p w14:paraId="2A49F90B" w14:textId="77777777" w:rsidR="00DA2E33" w:rsidRPr="005A07AC" w:rsidRDefault="00DA2E33" w:rsidP="00BB6FE2">
      <w:pPr>
        <w:spacing w:line="360" w:lineRule="auto"/>
        <w:jc w:val="both"/>
        <w:rPr>
          <w:rFonts w:ascii="Arial" w:hAnsi="Arial" w:cs="Arial"/>
          <w:sz w:val="22"/>
          <w:szCs w:val="22"/>
          <w:lang w:val="en-ZA"/>
        </w:rPr>
      </w:pPr>
    </w:p>
    <w:p w14:paraId="453B363C" w14:textId="3FBE6174" w:rsidR="00DA2E33" w:rsidRPr="005A07AC" w:rsidRDefault="00DA2E33" w:rsidP="00BB6FE2">
      <w:pPr>
        <w:spacing w:line="360" w:lineRule="auto"/>
        <w:jc w:val="both"/>
        <w:rPr>
          <w:rFonts w:ascii="Arial" w:hAnsi="Arial" w:cs="Arial"/>
          <w:sz w:val="22"/>
          <w:szCs w:val="22"/>
          <w:lang w:val="en-ZA"/>
        </w:rPr>
      </w:pPr>
      <w:r w:rsidRPr="005A07AC">
        <w:rPr>
          <w:rFonts w:ascii="Arial" w:hAnsi="Arial" w:cs="Arial"/>
          <w:sz w:val="22"/>
          <w:szCs w:val="22"/>
        </w:rPr>
        <w:t xml:space="preserve">The technique was applied to a set of 2228 overlapping aerial images captured with an Intergraph DMC camera.  A near-concurrent MODIS MCD43A4 image was used as the reflectance reference dataset.  The resulting DMC mosaic was compared to a near-concurrent SPOT 5 reflectance image of the same area, and the mean absolute reflectance difference was found to be 4.18%, which compares well to the accuracy of other aerial image correction methods.  </w:t>
      </w:r>
    </w:p>
    <w:p w14:paraId="395D8B52" w14:textId="77777777" w:rsidR="00DA2E33" w:rsidRPr="005A07AC" w:rsidRDefault="00DA2E33" w:rsidP="00BB6FE2">
      <w:pPr>
        <w:spacing w:line="360" w:lineRule="auto"/>
        <w:jc w:val="both"/>
        <w:rPr>
          <w:rFonts w:ascii="Arial" w:hAnsi="Arial" w:cs="Arial"/>
          <w:sz w:val="22"/>
          <w:szCs w:val="22"/>
          <w:lang w:val="en-ZA"/>
        </w:rPr>
      </w:pPr>
    </w:p>
    <w:p w14:paraId="0269ED49" w14:textId="4AA23EB7" w:rsidR="00DA2E33" w:rsidRPr="005A07AC" w:rsidRDefault="00DA2E33" w:rsidP="00FA1245">
      <w:pPr>
        <w:pStyle w:val="1TeksCharChar"/>
        <w:spacing w:before="0" w:after="0"/>
        <w:rPr>
          <w:rFonts w:ascii="Arial" w:hAnsi="Arial" w:cs="Arial"/>
          <w:sz w:val="22"/>
          <w:szCs w:val="22"/>
        </w:rPr>
      </w:pPr>
      <w:r w:rsidRPr="005A07AC">
        <w:rPr>
          <w:rFonts w:ascii="Arial" w:hAnsi="Arial" w:cs="Arial"/>
          <w:sz w:val="22"/>
          <w:szCs w:val="22"/>
        </w:rPr>
        <w:t xml:space="preserve">This approach avoids the need to perform time consuming and complex atmospheric and BRDF corrections explicitly.  It also avoids the need for placement of known reflectance targets or field </w:t>
      </w:r>
      <w:r w:rsidRPr="005A07AC">
        <w:rPr>
          <w:rFonts w:ascii="Arial" w:hAnsi="Arial" w:cs="Arial"/>
          <w:sz w:val="22"/>
          <w:szCs w:val="22"/>
        </w:rPr>
        <w:lastRenderedPageBreak/>
        <w:t xml:space="preserve">spectral measurements which can be impractical and time-consuming in many instances.  This procedure borrows conceptually from the field of cross calibration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"ITEM-1",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"id" : "ITEM-2", "itemData" : { "DOI" : "10.1016/S0034-4257(01)00248-6", "ISSN" : "00344257", "author" : [ { "dropping-particle" : "", "family" : "Teillet", "given" : "P.M", "non-dropping-particle" : "", "parse-names" : false, "suffix" : "" }, { "dropping-particle" : "", "family" : "Barker", "given" : "J.L", "non-dropping-particle" : "", "parse-names" : false, "suffix" : "" }, { "dropping-particle" : "", "family" : "Markham", "given" : "B.L", "non-dropping-particle" : "", "parse-names" : false, "suffix" : "" }, { "dropping-particle" : "", "family" : "Irish", "given" : "R.R", "non-dropping-particle" : "", "parse-names" : false, "suffix" : "" }, { "dropping-particle" : "", "family" : "Fedosejevs", "given" : "G", "non-dropping-particle" : "", "parse-names" : false, "suffix" : "" }, { "dropping-particle" : "", "family" : "Storey", "given" : "J.C", "non-dropping-particle" : "", "parse-names" : false, "suffix" : "" } ], "container-title" : "Remote Sensing of Environment", "id" : "ITEM-2", "issue" : "1-2", "issued" : { "date-parts" : [ [ "2001", "10" ] ] }, "note" : "Uses tandem data (sam time same place) which has advantages of not needing atcor and brdf (?). Still need to acc for spectral sensitivities though.\n\nUses at satellite reflectance for deriving calib as in prev paper. \n\nThey confirm that xcalib does req spectral knowledge of the scene to acc for differences in sensor spectral sensitivities. In other papers this is simulated with 6s etc. But at the end of the day you are modelling a nonlin rel as lin.\n\nThey use radiative transer code for dealing with differeing spectral sensitivities.\n\nWhen simulating sensor DN's from surface refl, one can use a std library of ground cover spectra to represent the expected variation.\n\nThe sensor measurements of certain types of ground covers are relatively insensitive to spectral sensitivities. These ground covers make good candidates for calibration imaging areas\n\nDiscusses importance of BRDF for xcalib\n\nAgain simulate at sensor results using std refl lib for both sensors - they infer from this what are good covers to use for calib. Similar selection of uniform test sites. RTM 6s for spectral response differences. Ground based spectra are available and are used. So this is vicarious or for eval accuracy", "page" : "39-54", "title" : "Radiometric cross-calibration of the Landsat-7 ETM+ and Landsat-5 TM sensors based on tandem data sets", "type" : "article-journal", "volume" : "78" }, "uris" : [ "http://www.mendeley.com/documents/?uuid=b65d4b8b-4382-4c29-bffe-823b00d851c4" ] } ], "mendeley" : { "formattedCitation" : "(Liu et al., 2004; Teillet et al., 2001)", "plainTextFormattedCitation" : "(Liu et al., 2004; Teillet et al., 2001)", "previouslyFormattedCitation" : "(Liu et al. 2004; Teillet et al. 2001)"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(Liu et al., 2004; Teillet et al., 2001)</w:t>
      </w:r>
      <w:r w:rsidRPr="005A07AC">
        <w:rPr>
          <w:rFonts w:ascii="Arial" w:hAnsi="Arial" w:cs="Arial"/>
          <w:sz w:val="22"/>
          <w:szCs w:val="22"/>
        </w:rPr>
        <w:fldChar w:fldCharType="end"/>
      </w:r>
      <w:r w:rsidRPr="005A07AC">
        <w:rPr>
          <w:rFonts w:ascii="Arial" w:hAnsi="Arial" w:cs="Arial"/>
          <w:sz w:val="22"/>
          <w:szCs w:val="22"/>
        </w:rPr>
        <w:t xml:space="preserve">, where one uncalibrated satellite sensor is calibrated to another well-calibrated satellite sensor using concurrent images of an area of known surface reflectance.  It can also be considered a form of data fusion </w:t>
      </w:r>
      <w:r w:rsidRPr="005A07AC">
        <w:rPr>
          <w:rFonts w:ascii="Arial" w:hAnsi="Arial" w:cs="Arial"/>
          <w:sz w:val="22"/>
          <w:szCs w:val="22"/>
        </w:rPr>
        <w:fldChar w:fldCharType="begin" w:fldLock="1"/>
      </w:r>
      <w:r w:rsidRPr="005A07AC">
        <w:rPr>
          <w:rFonts w:ascii="Arial" w:hAnsi="Arial" w:cs="Arial"/>
          <w:sz w:val="22"/>
          <w:szCs w:val="22"/>
        </w:rPr>
        <w:instrText>ADDIN CSL_CITATION { "citationItems" : [ { "id" : "ITEM-1", "itemData" : { "DOI" : "10.1080/014311698215748", "ISBN" : "0143116982157", "ISSN" : "0143-1161", "PMID" : "20089935", "abstract" : "A promising therapeutic approach to diminish pathological inflammation is to inhibit the increased production and/or biological activity of proinflammatory cytokines (e.g., TNF-alpha, IL-6). The production of proinflammatory cytokines is controlled at the gene level by the activity of transcription factors, such as NF-kappaB. Phosphatidylinositol 3-kinase (PI3K), a lipid kinase, is known to induce the activation of NF-kappaB. Given this, we hypothesized that inhibitors of PI3K activation would demonstrate anti-inflammatory potential. Accordingly, we studied the effects of a preferential p110alpha/gamma PI3K inhibitor (compound 8C; PIK-75) in inflammation-based assays. Mechanism-based assays utilizing human cells revealed that PIK-75-mediated inhibition of PI3K activation is associated with dramatic suppression of downstream signaling events, including AKT phosphorylation, IKK activation, and NF-kappaB transcription. Cell-based assays revealed that PIK-75 potently and dose dependently inhibits in vitro and in vivo production of TNF-alpha and IL-6, diminishes the induced expression of human endothelial cell adhesion molecules (E-selectin, ICAM-1, and VCAM-1), and blocks human monocyte-endothelial cell adhesion. Most importantly, PIK-75, when administered orally in a therapeutic regimen, significantly suppresses the macroscopic and histological abnormalities associated with dextran sulfate sodium-induced murine colitis. The efficacy of PIK-75 in attenuating experimental inflammation is mediated, at least in part, due to the downregulation of pertinent inflammatory mediators in the colon. Collectively, these results provide first evidence that PIK-75 possesses anti-inflammatory potential. Given that PIK-75 is known to exhibit anti-cancer activity, the findings from this study thus reinforce the cross-therapeutic functionality of potential drugs.", "author" : [ { "dropping-particle" : "", "family" : "Pohl", "given" : "C.", "non-dropping-particle" : "", "parse-names" : false, "suffix" : "" }, { "dropping-particle" : "", "family" : "Genderen", "given" : "J. L.", "non-dropping-particle" : "Van", "parse-names" : false, "suffix" : "" } ], "container-title" : "International Journal of Remote Sensing", "id" : "ITEM-1", "issue" : "5", "issued" : { "date-parts" : [ [ "1998", "1", "1" ] ] }, "page" : "823-854", "title" : "Multisensor image fusion in remote sensing: Concepts, methods and applications", "type" : "article-journal", "volume" : "19" }, "uris" : [ "http://www.mendeley.com/documents/?uuid=33c9aab5-2f9b-43b2-bfa7-79c9600ca43c" ] } ], "mendeley" : { "formattedCitation" : "(Pohl and Van Genderen, 1998)", "plainTextFormattedCitation" : "(Pohl and Van Genderen, 1998)", "previouslyFormattedCitation" : "(Pohl &amp; Van Genderen 1998)" }, "properties" : { "noteIndex" : 0 }, "schema" : "https://github.com/citation-style-language/schema/raw/master/csl-citation.json" }</w:instrText>
      </w:r>
      <w:r w:rsidRPr="005A07AC">
        <w:rPr>
          <w:rFonts w:ascii="Arial" w:hAnsi="Arial" w:cs="Arial"/>
          <w:sz w:val="22"/>
          <w:szCs w:val="22"/>
        </w:rPr>
        <w:fldChar w:fldCharType="separate"/>
      </w:r>
      <w:r w:rsidRPr="005A07AC">
        <w:rPr>
          <w:rFonts w:ascii="Arial" w:hAnsi="Arial" w:cs="Arial"/>
          <w:noProof/>
          <w:sz w:val="22"/>
          <w:szCs w:val="22"/>
        </w:rPr>
        <w:t>(Pohl and Van Genderen, 1998)</w:t>
      </w:r>
      <w:r w:rsidRPr="005A07AC">
        <w:rPr>
          <w:rFonts w:ascii="Arial" w:hAnsi="Arial" w:cs="Arial"/>
          <w:sz w:val="22"/>
          <w:szCs w:val="22"/>
        </w:rPr>
        <w:fldChar w:fldCharType="end"/>
      </w:r>
      <w:r w:rsidRPr="005A07AC">
        <w:rPr>
          <w:rFonts w:ascii="Arial" w:hAnsi="Arial" w:cs="Arial"/>
          <w:sz w:val="22"/>
          <w:szCs w:val="22"/>
        </w:rPr>
        <w:t xml:space="preserve"> in that it is fusing high resolution raw “digital number” (DN) data with and coarse resolution surface reflectance data to obtain high resolution surface reflectance data.  Results obtained are compelling and indicate that the accuracy of the method is comparable to or possibly better than more complex approaches.</w:t>
      </w:r>
    </w:p>
    <w:p w14:paraId="57F1F281" w14:textId="77777777" w:rsidR="00DA2E33" w:rsidRPr="005A07AC" w:rsidRDefault="00DA2E33" w:rsidP="00BB6FE2">
      <w:pPr>
        <w:spacing w:line="360" w:lineRule="auto"/>
        <w:jc w:val="both"/>
        <w:rPr>
          <w:rFonts w:ascii="Arial" w:hAnsi="Arial" w:cs="Arial"/>
          <w:sz w:val="22"/>
          <w:szCs w:val="22"/>
          <w:lang w:val="en-ZA"/>
        </w:rPr>
      </w:pPr>
    </w:p>
    <w:p w14:paraId="12CC8270" w14:textId="6884315A" w:rsidR="00DA2E33" w:rsidRPr="005A07AC" w:rsidRDefault="004D1245"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Referring to Figure 13, a system diagram (1300) shows an example embodiment of the image correction system (130).  </w:t>
      </w:r>
    </w:p>
    <w:p w14:paraId="7E670E1B" w14:textId="77777777" w:rsidR="00421A69" w:rsidRPr="005A07AC" w:rsidRDefault="00421A69" w:rsidP="00BB6FE2">
      <w:pPr>
        <w:spacing w:line="360" w:lineRule="auto"/>
        <w:jc w:val="both"/>
        <w:rPr>
          <w:rFonts w:ascii="Arial" w:hAnsi="Arial" w:cs="Arial"/>
          <w:sz w:val="22"/>
          <w:szCs w:val="22"/>
          <w:lang w:val="en-ZA"/>
        </w:rPr>
      </w:pPr>
    </w:p>
    <w:p w14:paraId="3C3B3E82" w14:textId="66A735C6" w:rsidR="001625F6" w:rsidRPr="005A07AC" w:rsidRDefault="00467E10"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The </w:t>
      </w:r>
      <w:r w:rsidR="004D1245" w:rsidRPr="005A07AC">
        <w:rPr>
          <w:rFonts w:ascii="Arial" w:hAnsi="Arial" w:cs="Arial"/>
          <w:sz w:val="22"/>
          <w:szCs w:val="22"/>
          <w:lang w:val="en-ZA"/>
        </w:rPr>
        <w:t>image correction system (130)</w:t>
      </w:r>
      <w:r w:rsidRPr="005A07AC">
        <w:rPr>
          <w:rFonts w:ascii="Arial" w:hAnsi="Arial" w:cs="Arial"/>
          <w:sz w:val="22"/>
          <w:szCs w:val="22"/>
          <w:lang w:val="en-ZA"/>
        </w:rPr>
        <w:t xml:space="preserve"> may include a </w:t>
      </w:r>
      <w:r w:rsidR="007C4AB7" w:rsidRPr="005A07AC">
        <w:rPr>
          <w:rFonts w:ascii="Arial" w:hAnsi="Arial" w:cs="Arial"/>
          <w:sz w:val="22"/>
          <w:szCs w:val="22"/>
          <w:lang w:val="en-ZA"/>
        </w:rPr>
        <w:t>processor</w:t>
      </w:r>
      <w:r w:rsidR="00FA1245" w:rsidRPr="005A07AC">
        <w:rPr>
          <w:rFonts w:ascii="Arial" w:hAnsi="Arial" w:cs="Arial"/>
          <w:sz w:val="22"/>
          <w:szCs w:val="22"/>
          <w:lang w:val="en-ZA"/>
        </w:rPr>
        <w:t xml:space="preserve"> (13</w:t>
      </w:r>
      <w:r w:rsidRPr="005A07AC">
        <w:rPr>
          <w:rFonts w:ascii="Arial" w:hAnsi="Arial" w:cs="Arial"/>
          <w:sz w:val="22"/>
          <w:szCs w:val="22"/>
          <w:lang w:val="en-ZA"/>
        </w:rPr>
        <w:t xml:space="preserve">02) for executing the functions of components described below, which may be provided by hardware or by software units executing on the </w:t>
      </w:r>
      <w:r w:rsidR="00EB1389" w:rsidRPr="005A07AC">
        <w:rPr>
          <w:rFonts w:ascii="Arial" w:hAnsi="Arial" w:cs="Arial"/>
          <w:sz w:val="22"/>
          <w:szCs w:val="22"/>
          <w:lang w:val="en-ZA"/>
        </w:rPr>
        <w:t>image correction system (130)</w:t>
      </w:r>
      <w:r w:rsidRPr="005A07AC">
        <w:rPr>
          <w:rFonts w:ascii="Arial" w:hAnsi="Arial" w:cs="Arial"/>
          <w:sz w:val="22"/>
          <w:szCs w:val="22"/>
          <w:lang w:val="en-ZA"/>
        </w:rPr>
        <w:t>.  The software units may be stored in a memory component (</w:t>
      </w:r>
      <w:r w:rsidR="00FA1245" w:rsidRPr="005A07AC">
        <w:rPr>
          <w:rFonts w:ascii="Arial" w:hAnsi="Arial" w:cs="Arial"/>
          <w:sz w:val="22"/>
          <w:szCs w:val="22"/>
          <w:lang w:val="en-ZA"/>
        </w:rPr>
        <w:t>13</w:t>
      </w:r>
      <w:r w:rsidRPr="005A07AC">
        <w:rPr>
          <w:rFonts w:ascii="Arial" w:hAnsi="Arial" w:cs="Arial"/>
          <w:sz w:val="22"/>
          <w:szCs w:val="22"/>
          <w:lang w:val="en-ZA"/>
        </w:rPr>
        <w:t xml:space="preserve">04) </w:t>
      </w:r>
      <w:r w:rsidR="00C57D18" w:rsidRPr="005A07AC">
        <w:rPr>
          <w:rFonts w:ascii="Arial" w:hAnsi="Arial" w:cs="Arial"/>
          <w:sz w:val="22"/>
          <w:szCs w:val="22"/>
          <w:lang w:val="en-ZA"/>
        </w:rPr>
        <w:t xml:space="preserve">and instructions may be provided to the </w:t>
      </w:r>
      <w:r w:rsidR="007C4AB7" w:rsidRPr="005A07AC">
        <w:rPr>
          <w:rFonts w:ascii="Arial" w:hAnsi="Arial" w:cs="Arial"/>
          <w:sz w:val="22"/>
          <w:szCs w:val="22"/>
          <w:lang w:val="en-ZA"/>
        </w:rPr>
        <w:t>processor</w:t>
      </w:r>
      <w:r w:rsidR="00C57D18" w:rsidRPr="005A07AC">
        <w:rPr>
          <w:rFonts w:ascii="Arial" w:hAnsi="Arial" w:cs="Arial"/>
          <w:sz w:val="22"/>
          <w:szCs w:val="22"/>
          <w:lang w:val="en-ZA"/>
        </w:rPr>
        <w:t xml:space="preserve"> (</w:t>
      </w:r>
      <w:r w:rsidR="00FA1245" w:rsidRPr="005A07AC">
        <w:rPr>
          <w:rFonts w:ascii="Arial" w:hAnsi="Arial" w:cs="Arial"/>
          <w:sz w:val="22"/>
          <w:szCs w:val="22"/>
          <w:lang w:val="en-ZA"/>
        </w:rPr>
        <w:t>13</w:t>
      </w:r>
      <w:r w:rsidR="00C57D18" w:rsidRPr="005A07AC">
        <w:rPr>
          <w:rFonts w:ascii="Arial" w:hAnsi="Arial" w:cs="Arial"/>
          <w:sz w:val="22"/>
          <w:szCs w:val="22"/>
          <w:lang w:val="en-ZA"/>
        </w:rPr>
        <w:t xml:space="preserve">02) to carry out the functionality of the described components. </w:t>
      </w:r>
      <w:r w:rsidRPr="005A07AC">
        <w:rPr>
          <w:rFonts w:ascii="Arial" w:hAnsi="Arial" w:cs="Arial"/>
          <w:sz w:val="22"/>
          <w:szCs w:val="22"/>
          <w:lang w:val="en-ZA"/>
        </w:rPr>
        <w:t xml:space="preserve"> </w:t>
      </w:r>
    </w:p>
    <w:p w14:paraId="120511A6" w14:textId="77777777" w:rsidR="004D1245" w:rsidRPr="005A07AC" w:rsidRDefault="004D1245" w:rsidP="00BB6FE2">
      <w:pPr>
        <w:spacing w:line="360" w:lineRule="auto"/>
        <w:jc w:val="both"/>
        <w:rPr>
          <w:rFonts w:ascii="Arial" w:hAnsi="Arial" w:cs="Arial"/>
          <w:sz w:val="22"/>
          <w:szCs w:val="22"/>
          <w:lang w:val="en-ZA"/>
        </w:rPr>
      </w:pPr>
    </w:p>
    <w:p w14:paraId="6DA82F32" w14:textId="2BDE1137" w:rsidR="004D1245" w:rsidRPr="005A07AC" w:rsidRDefault="00EB1389" w:rsidP="00EB1389">
      <w:pPr>
        <w:spacing w:line="360" w:lineRule="auto"/>
        <w:jc w:val="both"/>
        <w:rPr>
          <w:rFonts w:ascii="Arial" w:hAnsi="Arial" w:cs="Arial"/>
          <w:sz w:val="22"/>
          <w:szCs w:val="22"/>
          <w:lang w:val="en-ZA"/>
        </w:rPr>
      </w:pPr>
      <w:r w:rsidRPr="005A07AC">
        <w:rPr>
          <w:rFonts w:ascii="Arial" w:hAnsi="Arial" w:cs="Arial"/>
          <w:sz w:val="22"/>
          <w:szCs w:val="22"/>
          <w:lang w:val="en-ZA"/>
        </w:rPr>
        <w:t xml:space="preserve">The image correction system (130) may include </w:t>
      </w:r>
      <w:r w:rsidR="004D1245" w:rsidRPr="005A07AC">
        <w:rPr>
          <w:rFonts w:ascii="Arial" w:hAnsi="Arial" w:cs="Arial"/>
          <w:sz w:val="22"/>
          <w:szCs w:val="22"/>
          <w:lang w:val="en-ZA"/>
        </w:rPr>
        <w:t xml:space="preserve">a surface image receiving component </w:t>
      </w:r>
      <w:r w:rsidRPr="005A07AC">
        <w:rPr>
          <w:rFonts w:ascii="Arial" w:hAnsi="Arial" w:cs="Arial"/>
          <w:sz w:val="22"/>
          <w:szCs w:val="22"/>
          <w:lang w:val="en-ZA"/>
        </w:rPr>
        <w:t xml:space="preserve">(1306) </w:t>
      </w:r>
      <w:r w:rsidR="004D1245" w:rsidRPr="005A07AC">
        <w:rPr>
          <w:rFonts w:ascii="Arial" w:hAnsi="Arial" w:cs="Arial"/>
          <w:sz w:val="22"/>
          <w:szCs w:val="22"/>
          <w:lang w:val="en-ZA"/>
        </w:rPr>
        <w:t>for receiving multiple surface images of a first resolution of a surface area in the form of digital images having a surface image sensor measurement (DN) of an intensity value of radiation in a given wavelength band reflected from the surfa</w:t>
      </w:r>
      <w:r w:rsidRPr="005A07AC">
        <w:rPr>
          <w:rFonts w:ascii="Arial" w:hAnsi="Arial" w:cs="Arial"/>
          <w:sz w:val="22"/>
          <w:szCs w:val="22"/>
          <w:lang w:val="en-ZA"/>
        </w:rPr>
        <w:t>ce for each pixel of the images.  The surface image receiving component (1306) may receive surface images from a surface image sensor</w:t>
      </w:r>
      <w:r w:rsidR="00815274">
        <w:rPr>
          <w:rFonts w:ascii="Arial" w:hAnsi="Arial" w:cs="Arial"/>
          <w:sz w:val="22"/>
          <w:szCs w:val="22"/>
          <w:lang w:val="en-ZA"/>
        </w:rPr>
        <w:t xml:space="preserve"> which may be indirectly via an imagery supplier</w:t>
      </w:r>
      <w:r w:rsidRPr="005A07AC">
        <w:rPr>
          <w:rFonts w:ascii="Arial" w:hAnsi="Arial" w:cs="Arial"/>
          <w:sz w:val="22"/>
          <w:szCs w:val="22"/>
          <w:lang w:val="en-ZA"/>
        </w:rPr>
        <w:t>.</w:t>
      </w:r>
    </w:p>
    <w:p w14:paraId="6BA2F11A" w14:textId="77777777" w:rsidR="00EB1389" w:rsidRPr="005A07AC" w:rsidRDefault="00EB1389" w:rsidP="00EB1389">
      <w:pPr>
        <w:spacing w:line="360" w:lineRule="auto"/>
        <w:jc w:val="both"/>
        <w:rPr>
          <w:rFonts w:ascii="Arial" w:hAnsi="Arial" w:cs="Arial"/>
          <w:sz w:val="22"/>
          <w:szCs w:val="22"/>
          <w:lang w:val="en-ZA"/>
        </w:rPr>
      </w:pPr>
    </w:p>
    <w:p w14:paraId="6827751E" w14:textId="09DD4EC5" w:rsidR="004D1245" w:rsidRPr="005A07AC" w:rsidRDefault="00EB1389" w:rsidP="004D1245">
      <w:pPr>
        <w:spacing w:line="360" w:lineRule="auto"/>
        <w:jc w:val="both"/>
        <w:rPr>
          <w:rFonts w:ascii="Arial" w:hAnsi="Arial" w:cs="Arial"/>
          <w:sz w:val="22"/>
          <w:szCs w:val="22"/>
          <w:lang w:val="en-ZA"/>
        </w:rPr>
      </w:pPr>
      <w:r w:rsidRPr="005A07AC">
        <w:rPr>
          <w:rFonts w:ascii="Arial" w:hAnsi="Arial" w:cs="Arial"/>
          <w:sz w:val="22"/>
          <w:szCs w:val="22"/>
          <w:lang w:val="en-ZA"/>
        </w:rPr>
        <w:t xml:space="preserve">The image correction system (130) may include </w:t>
      </w:r>
      <w:r w:rsidR="004D1245" w:rsidRPr="005A07AC">
        <w:rPr>
          <w:rFonts w:ascii="Arial" w:hAnsi="Arial" w:cs="Arial"/>
          <w:sz w:val="22"/>
          <w:szCs w:val="22"/>
          <w:lang w:val="en-ZA"/>
        </w:rPr>
        <w:t xml:space="preserve">a reference image receiving component </w:t>
      </w:r>
      <w:r w:rsidRPr="005A07AC">
        <w:rPr>
          <w:rFonts w:ascii="Arial" w:hAnsi="Arial" w:cs="Arial"/>
          <w:sz w:val="22"/>
          <w:szCs w:val="22"/>
          <w:lang w:val="en-ZA"/>
        </w:rPr>
        <w:t xml:space="preserve">(1308) </w:t>
      </w:r>
      <w:r w:rsidR="004D1245" w:rsidRPr="005A07AC">
        <w:rPr>
          <w:rFonts w:ascii="Arial" w:hAnsi="Arial" w:cs="Arial"/>
          <w:sz w:val="22"/>
          <w:szCs w:val="22"/>
          <w:lang w:val="en-ZA"/>
        </w:rPr>
        <w:t>for providing a reference image of a second resolution of a corresponding surface area to the surface area of the m</w:t>
      </w:r>
      <w:r w:rsidRPr="005A07AC">
        <w:rPr>
          <w:rFonts w:ascii="Arial" w:hAnsi="Arial" w:cs="Arial"/>
          <w:sz w:val="22"/>
          <w:szCs w:val="22"/>
          <w:lang w:val="en-ZA"/>
        </w:rPr>
        <w:t>ultiple surface images.  T</w:t>
      </w:r>
      <w:r w:rsidR="004D1245" w:rsidRPr="005A07AC">
        <w:rPr>
          <w:rFonts w:ascii="Arial" w:hAnsi="Arial" w:cs="Arial"/>
          <w:sz w:val="22"/>
          <w:szCs w:val="22"/>
          <w:lang w:val="en-ZA"/>
        </w:rPr>
        <w:t xml:space="preserve">he reference image has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004D1245" w:rsidRPr="005A07AC">
        <w:rPr>
          <w:rFonts w:ascii="Arial" w:hAnsi="Arial" w:cs="Arial"/>
          <w:sz w:val="22"/>
          <w:szCs w:val="22"/>
          <w:lang w:val="en-ZA"/>
        </w:rPr>
        <w:t xml:space="preserve">) for each pixel of the reference image </w:t>
      </w:r>
      <w:del w:id="73" w:author="Anna Tomlinson" w:date="2016-09-22T16:02:00Z">
        <w:r w:rsidR="004D1245" w:rsidRPr="005A07AC" w:rsidDel="009B2C0C">
          <w:rPr>
            <w:rFonts w:ascii="Arial" w:hAnsi="Arial" w:cs="Arial"/>
            <w:sz w:val="22"/>
            <w:szCs w:val="22"/>
            <w:lang w:val="en-ZA"/>
          </w:rPr>
          <w:delText xml:space="preserve">corrected for atmospheric and bidirectional reflectance distribution function effects </w:delText>
        </w:r>
      </w:del>
      <w:r w:rsidR="004D1245" w:rsidRPr="005A07AC">
        <w:rPr>
          <w:rFonts w:ascii="Arial" w:hAnsi="Arial" w:cs="Arial"/>
          <w:sz w:val="22"/>
          <w:szCs w:val="22"/>
          <w:lang w:val="en-ZA"/>
        </w:rPr>
        <w:t xml:space="preserve">for an equivalent wavelength band to the given wavelength band of </w:t>
      </w:r>
      <w:r w:rsidRPr="005A07AC">
        <w:rPr>
          <w:rFonts w:ascii="Arial" w:hAnsi="Arial" w:cs="Arial"/>
          <w:sz w:val="22"/>
          <w:szCs w:val="22"/>
          <w:lang w:val="en-ZA"/>
        </w:rPr>
        <w:t>the multiple surface images and may be obtained by a reference image sensor.</w:t>
      </w:r>
    </w:p>
    <w:p w14:paraId="7925E224" w14:textId="77777777" w:rsidR="00EB1389" w:rsidRPr="005A07AC" w:rsidRDefault="00EB1389" w:rsidP="00EB1389">
      <w:pPr>
        <w:spacing w:line="360" w:lineRule="auto"/>
        <w:jc w:val="both"/>
        <w:rPr>
          <w:rFonts w:ascii="Arial" w:hAnsi="Arial" w:cs="Arial"/>
          <w:sz w:val="22"/>
          <w:szCs w:val="22"/>
          <w:lang w:val="en-ZA"/>
        </w:rPr>
      </w:pPr>
    </w:p>
    <w:p w14:paraId="022939C7" w14:textId="0DD59D7C" w:rsidR="004D1245" w:rsidRPr="005A07AC" w:rsidRDefault="00EB1389" w:rsidP="004D1245">
      <w:pPr>
        <w:spacing w:line="360" w:lineRule="auto"/>
        <w:jc w:val="both"/>
        <w:rPr>
          <w:rFonts w:ascii="Arial" w:hAnsi="Arial" w:cs="Arial"/>
          <w:sz w:val="22"/>
          <w:szCs w:val="22"/>
          <w:lang w:val="en-ZA"/>
        </w:rPr>
      </w:pPr>
      <w:r w:rsidRPr="005A07AC">
        <w:rPr>
          <w:rFonts w:ascii="Arial" w:hAnsi="Arial" w:cs="Arial"/>
          <w:sz w:val="22"/>
          <w:szCs w:val="22"/>
          <w:lang w:val="en-ZA"/>
        </w:rPr>
        <w:t xml:space="preserve">The image correction system (130) may include </w:t>
      </w:r>
      <w:r w:rsidR="004D1245" w:rsidRPr="005A07AC">
        <w:rPr>
          <w:rFonts w:ascii="Arial" w:hAnsi="Arial" w:cs="Arial"/>
          <w:sz w:val="22"/>
          <w:szCs w:val="22"/>
          <w:lang w:val="en-ZA"/>
        </w:rPr>
        <w:t>a modelling component</w:t>
      </w:r>
      <w:r w:rsidRPr="005A07AC">
        <w:rPr>
          <w:rFonts w:ascii="Arial" w:hAnsi="Arial" w:cs="Arial"/>
          <w:sz w:val="22"/>
          <w:szCs w:val="22"/>
          <w:lang w:val="en-ZA"/>
        </w:rPr>
        <w:t xml:space="preserve"> (1310)</w:t>
      </w:r>
      <w:r w:rsidR="004D1245" w:rsidRPr="005A07AC">
        <w:rPr>
          <w:rFonts w:ascii="Arial" w:hAnsi="Arial" w:cs="Arial"/>
          <w:sz w:val="22"/>
          <w:szCs w:val="22"/>
          <w:lang w:val="en-ZA"/>
        </w:rPr>
        <w:t xml:space="preserve"> for modelling a spatially varying linear relationship that relates the surface image sensor measurement for pixels of a surface image to the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004D1245" w:rsidRPr="005A07AC">
        <w:rPr>
          <w:rFonts w:ascii="Arial" w:hAnsi="Arial" w:cs="Arial"/>
          <w:sz w:val="22"/>
          <w:szCs w:val="22"/>
          <w:lang w:val="en-ZA"/>
        </w:rPr>
        <w:t xml:space="preserve">) for pixels of the reference image to </w:t>
      </w:r>
      <w:r w:rsidR="004D1245" w:rsidRPr="005A07AC">
        <w:rPr>
          <w:rFonts w:ascii="Arial" w:hAnsi="Arial" w:cs="Arial"/>
          <w:sz w:val="22"/>
          <w:szCs w:val="22"/>
          <w:lang w:val="en-ZA"/>
        </w:rPr>
        <w:lastRenderedPageBreak/>
        <w:t>provide an estimated surface reflectance for each pixel of the surface images.</w:t>
      </w:r>
      <w:r w:rsidRPr="005A07AC">
        <w:rPr>
          <w:rFonts w:ascii="Arial" w:hAnsi="Arial" w:cs="Arial"/>
          <w:sz w:val="22"/>
          <w:szCs w:val="22"/>
          <w:lang w:val="en-ZA"/>
        </w:rPr>
        <w:t xml:space="preserve">  </w:t>
      </w:r>
      <w:r w:rsidR="004D1245" w:rsidRPr="005A07AC">
        <w:rPr>
          <w:rFonts w:ascii="Arial" w:hAnsi="Arial" w:cs="Arial"/>
          <w:sz w:val="22"/>
          <w:szCs w:val="22"/>
          <w:lang w:val="en-ZA"/>
        </w:rPr>
        <w:t xml:space="preserve">The modelling component </w:t>
      </w:r>
      <w:r w:rsidRPr="005A07AC">
        <w:rPr>
          <w:rFonts w:ascii="Arial" w:hAnsi="Arial" w:cs="Arial"/>
          <w:sz w:val="22"/>
          <w:szCs w:val="22"/>
          <w:lang w:val="en-ZA"/>
        </w:rPr>
        <w:t xml:space="preserve">(1310) </w:t>
      </w:r>
      <w:r w:rsidR="004D1245" w:rsidRPr="005A07AC">
        <w:rPr>
          <w:rFonts w:ascii="Arial" w:hAnsi="Arial" w:cs="Arial"/>
          <w:sz w:val="22"/>
          <w:szCs w:val="22"/>
          <w:lang w:val="en-ZA"/>
        </w:rPr>
        <w:t xml:space="preserve">may use a spatially varying local linear model to approximate a relationship between the surface reflectance of the reference image and the surface image sensor measurements of the surface images.  </w:t>
      </w:r>
    </w:p>
    <w:p w14:paraId="029A44BD" w14:textId="77777777" w:rsidR="004D1245" w:rsidRPr="005A07AC" w:rsidRDefault="004D1245" w:rsidP="004D1245">
      <w:pPr>
        <w:spacing w:line="360" w:lineRule="auto"/>
        <w:jc w:val="both"/>
        <w:rPr>
          <w:rFonts w:ascii="Arial" w:hAnsi="Arial" w:cs="Arial"/>
          <w:sz w:val="22"/>
          <w:szCs w:val="22"/>
          <w:lang w:val="en-ZA"/>
        </w:rPr>
      </w:pPr>
    </w:p>
    <w:p w14:paraId="033C6B38" w14:textId="7907287D" w:rsidR="004D1245" w:rsidRPr="005A07AC" w:rsidRDefault="004D1245" w:rsidP="004D1245">
      <w:pPr>
        <w:spacing w:line="360" w:lineRule="auto"/>
        <w:jc w:val="both"/>
        <w:rPr>
          <w:rFonts w:ascii="Arial" w:hAnsi="Arial" w:cs="Arial"/>
          <w:sz w:val="22"/>
          <w:szCs w:val="22"/>
          <w:lang w:val="en-ZA"/>
        </w:rPr>
      </w:pPr>
      <w:r w:rsidRPr="005A07AC">
        <w:rPr>
          <w:rFonts w:ascii="Arial" w:hAnsi="Arial" w:cs="Arial"/>
          <w:sz w:val="22"/>
          <w:szCs w:val="22"/>
          <w:lang w:val="en-ZA"/>
        </w:rPr>
        <w:t xml:space="preserve">The modelling component </w:t>
      </w:r>
      <w:r w:rsidR="00EB1389" w:rsidRPr="005A07AC">
        <w:rPr>
          <w:rFonts w:ascii="Arial" w:hAnsi="Arial" w:cs="Arial"/>
          <w:sz w:val="22"/>
          <w:szCs w:val="22"/>
          <w:lang w:val="en-ZA"/>
        </w:rPr>
        <w:t xml:space="preserve">(1310) </w:t>
      </w:r>
      <w:r w:rsidRPr="005A07AC">
        <w:rPr>
          <w:rFonts w:ascii="Arial" w:hAnsi="Arial" w:cs="Arial"/>
          <w:sz w:val="22"/>
          <w:szCs w:val="22"/>
          <w:lang w:val="en-ZA"/>
        </w:rPr>
        <w:t>may include:</w:t>
      </w:r>
      <w:r w:rsidR="00EB1389" w:rsidRPr="005A07AC">
        <w:rPr>
          <w:rFonts w:ascii="Arial" w:hAnsi="Arial" w:cs="Arial"/>
          <w:sz w:val="22"/>
          <w:szCs w:val="22"/>
          <w:lang w:val="en-ZA"/>
        </w:rPr>
        <w:t xml:space="preserve"> </w:t>
      </w:r>
      <w:r w:rsidRPr="005A07AC">
        <w:rPr>
          <w:rFonts w:ascii="Arial" w:hAnsi="Arial" w:cs="Arial"/>
          <w:sz w:val="22"/>
          <w:szCs w:val="22"/>
          <w:lang w:val="en-ZA"/>
        </w:rPr>
        <w:t xml:space="preserve">a first resampling component </w:t>
      </w:r>
      <w:r w:rsidR="00EB1389" w:rsidRPr="005A07AC">
        <w:rPr>
          <w:rFonts w:ascii="Arial" w:hAnsi="Arial" w:cs="Arial"/>
          <w:sz w:val="22"/>
          <w:szCs w:val="22"/>
          <w:lang w:val="en-ZA"/>
        </w:rPr>
        <w:t xml:space="preserve">(1311) </w:t>
      </w:r>
      <w:r w:rsidRPr="005A07AC">
        <w:rPr>
          <w:rFonts w:ascii="Arial" w:hAnsi="Arial" w:cs="Arial"/>
          <w:sz w:val="22"/>
          <w:szCs w:val="22"/>
          <w:lang w:val="en-ZA"/>
        </w:rPr>
        <w:t>for resampling the multiple surface images to the second resolution;</w:t>
      </w:r>
      <w:r w:rsidR="00EB1389" w:rsidRPr="005A07AC">
        <w:rPr>
          <w:rFonts w:ascii="Arial" w:hAnsi="Arial" w:cs="Arial"/>
          <w:sz w:val="22"/>
          <w:szCs w:val="22"/>
          <w:lang w:val="en-ZA"/>
        </w:rPr>
        <w:t xml:space="preserve"> </w:t>
      </w:r>
      <w:r w:rsidRPr="005A07AC">
        <w:rPr>
          <w:rFonts w:ascii="Arial" w:hAnsi="Arial" w:cs="Arial"/>
          <w:sz w:val="22"/>
          <w:szCs w:val="22"/>
          <w:lang w:val="en-ZA"/>
        </w:rPr>
        <w:t xml:space="preserve">a parameter estimating </w:t>
      </w:r>
      <w:r w:rsidRPr="009B2C0C">
        <w:rPr>
          <w:rFonts w:ascii="Arial" w:hAnsi="Arial" w:cs="Arial"/>
          <w:sz w:val="22"/>
          <w:szCs w:val="22"/>
          <w:lang w:val="en-ZA"/>
        </w:rPr>
        <w:t>component</w:t>
      </w:r>
      <w:r w:rsidR="00EB1389" w:rsidRPr="009B2C0C">
        <w:rPr>
          <w:rFonts w:ascii="Arial" w:hAnsi="Arial" w:cs="Arial"/>
          <w:sz w:val="22"/>
          <w:szCs w:val="22"/>
          <w:lang w:val="en-ZA"/>
        </w:rPr>
        <w:t xml:space="preserve"> (1312)</w:t>
      </w:r>
      <w:r w:rsidRPr="009B2C0C">
        <w:rPr>
          <w:rFonts w:ascii="Arial" w:hAnsi="Arial" w:cs="Arial"/>
          <w:sz w:val="22"/>
          <w:szCs w:val="22"/>
          <w:lang w:val="en-ZA"/>
        </w:rPr>
        <w:t xml:space="preserve"> for estimating parameter</w:t>
      </w:r>
      <w:r w:rsidR="004C4387" w:rsidRPr="009B2C0C">
        <w:rPr>
          <w:rFonts w:ascii="Arial" w:hAnsi="Arial" w:cs="Arial"/>
          <w:sz w:val="22"/>
          <w:szCs w:val="22"/>
          <w:lang w:val="en-ZA"/>
        </w:rPr>
        <w:t>s</w:t>
      </w:r>
      <w:r w:rsidRPr="009B2C0C">
        <w:rPr>
          <w:rFonts w:ascii="Arial" w:hAnsi="Arial" w:cs="Arial"/>
          <w:sz w:val="22"/>
          <w:szCs w:val="22"/>
          <w:lang w:val="en-ZA"/>
        </w:rPr>
        <w:t xml:space="preserve"> (M</w:t>
      </w:r>
      <w:r w:rsidR="004C4387" w:rsidRPr="009B2C0C">
        <w:rPr>
          <w:rFonts w:ascii="Arial" w:hAnsi="Arial" w:cs="Arial"/>
          <w:sz w:val="22"/>
          <w:szCs w:val="22"/>
          <w:lang w:val="en-ZA"/>
        </w:rPr>
        <w:t>, C</w:t>
      </w:r>
      <w:r w:rsidRPr="009B2C0C">
        <w:rPr>
          <w:rFonts w:ascii="Arial" w:hAnsi="Arial" w:cs="Arial"/>
          <w:sz w:val="22"/>
          <w:szCs w:val="22"/>
          <w:lang w:val="en-ZA"/>
        </w:rPr>
        <w:t xml:space="preserve">) in the form of a spatially varying </w:t>
      </w:r>
      <w:r w:rsidR="004C4387" w:rsidRPr="009B2C0C">
        <w:rPr>
          <w:rFonts w:ascii="Arial" w:hAnsi="Arial" w:cs="Arial"/>
          <w:sz w:val="22"/>
          <w:szCs w:val="22"/>
          <w:lang w:val="en-ZA"/>
        </w:rPr>
        <w:t>parameters of the linear relationship that relates the surface image sensor measurement for pixels of a surface image to the surface reflectance for pixels of the reference image</w:t>
      </w:r>
      <w:r w:rsidRPr="009B2C0C">
        <w:rPr>
          <w:rFonts w:ascii="Arial" w:hAnsi="Arial" w:cs="Arial"/>
          <w:sz w:val="22"/>
          <w:szCs w:val="22"/>
          <w:lang w:val="en-ZA"/>
        </w:rPr>
        <w:t xml:space="preserve">; a second </w:t>
      </w:r>
      <w:r w:rsidRPr="005A07AC">
        <w:rPr>
          <w:rFonts w:ascii="Arial" w:hAnsi="Arial" w:cs="Arial"/>
          <w:sz w:val="22"/>
          <w:szCs w:val="22"/>
          <w:lang w:val="en-ZA"/>
        </w:rPr>
        <w:t xml:space="preserve">resampling component </w:t>
      </w:r>
      <w:r w:rsidR="00EB1389" w:rsidRPr="005A07AC">
        <w:rPr>
          <w:rFonts w:ascii="Arial" w:hAnsi="Arial" w:cs="Arial"/>
          <w:sz w:val="22"/>
          <w:szCs w:val="22"/>
          <w:lang w:val="en-ZA"/>
        </w:rPr>
        <w:t xml:space="preserve">(1313) </w:t>
      </w:r>
      <w:r w:rsidRPr="005A07AC">
        <w:rPr>
          <w:rFonts w:ascii="Arial" w:hAnsi="Arial" w:cs="Arial"/>
          <w:sz w:val="22"/>
          <w:szCs w:val="22"/>
          <w:lang w:val="en-ZA"/>
        </w:rPr>
        <w:t>for resampling parameter</w:t>
      </w:r>
      <w:r w:rsidR="004C4387">
        <w:rPr>
          <w:rFonts w:ascii="Arial" w:hAnsi="Arial" w:cs="Arial"/>
          <w:sz w:val="22"/>
          <w:szCs w:val="22"/>
          <w:lang w:val="en-ZA"/>
        </w:rPr>
        <w:t>s</w:t>
      </w:r>
      <w:r w:rsidRPr="005A07AC">
        <w:rPr>
          <w:rFonts w:ascii="Arial" w:hAnsi="Arial" w:cs="Arial"/>
          <w:sz w:val="22"/>
          <w:szCs w:val="22"/>
          <w:lang w:val="en-ZA"/>
        </w:rPr>
        <w:t xml:space="preserve"> to the first resolution; and</w:t>
      </w:r>
      <w:r w:rsidR="00EB1389" w:rsidRPr="005A07AC">
        <w:rPr>
          <w:rFonts w:ascii="Arial" w:hAnsi="Arial" w:cs="Arial"/>
          <w:sz w:val="22"/>
          <w:szCs w:val="22"/>
          <w:lang w:val="en-ZA"/>
        </w:rPr>
        <w:t xml:space="preserve"> </w:t>
      </w:r>
      <w:r w:rsidRPr="005A07AC">
        <w:rPr>
          <w:rFonts w:ascii="Arial" w:hAnsi="Arial" w:cs="Arial"/>
          <w:sz w:val="22"/>
          <w:szCs w:val="22"/>
          <w:lang w:val="en-ZA"/>
        </w:rPr>
        <w:t xml:space="preserve">a surface reflectance estimating component </w:t>
      </w:r>
      <w:r w:rsidR="00EB1389" w:rsidRPr="005A07AC">
        <w:rPr>
          <w:rFonts w:ascii="Arial" w:hAnsi="Arial" w:cs="Arial"/>
          <w:sz w:val="22"/>
          <w:szCs w:val="22"/>
          <w:lang w:val="en-ZA"/>
        </w:rPr>
        <w:t xml:space="preserve">(1314) </w:t>
      </w:r>
      <w:r w:rsidRPr="005A07AC">
        <w:rPr>
          <w:rFonts w:ascii="Arial" w:hAnsi="Arial" w:cs="Arial"/>
          <w:sz w:val="22"/>
          <w:szCs w:val="22"/>
          <w:lang w:val="en-ZA"/>
        </w:rPr>
        <w:t>for estimating the surface reflectance for each pixel of the given wavelength band of the surface images using the resampled parameter</w:t>
      </w:r>
      <w:r w:rsidR="004C4387">
        <w:rPr>
          <w:rFonts w:ascii="Arial" w:hAnsi="Arial" w:cs="Arial"/>
          <w:sz w:val="22"/>
          <w:szCs w:val="22"/>
          <w:lang w:val="en-ZA"/>
        </w:rPr>
        <w:t>s</w:t>
      </w:r>
      <w:r w:rsidRPr="005A07AC">
        <w:rPr>
          <w:rFonts w:ascii="Arial" w:hAnsi="Arial" w:cs="Arial"/>
          <w:sz w:val="22"/>
          <w:szCs w:val="22"/>
          <w:lang w:val="en-ZA"/>
        </w:rPr>
        <w:t>.</w:t>
      </w:r>
    </w:p>
    <w:p w14:paraId="6164A634" w14:textId="77777777" w:rsidR="004D1245" w:rsidRPr="005A07AC" w:rsidRDefault="004D1245" w:rsidP="004D1245">
      <w:pPr>
        <w:spacing w:line="360" w:lineRule="auto"/>
        <w:jc w:val="both"/>
        <w:rPr>
          <w:rFonts w:ascii="Arial" w:hAnsi="Arial" w:cs="Arial"/>
          <w:sz w:val="22"/>
          <w:szCs w:val="22"/>
          <w:lang w:val="en-ZA"/>
        </w:rPr>
      </w:pPr>
    </w:p>
    <w:p w14:paraId="15415C33" w14:textId="77C622EF" w:rsidR="004D1245" w:rsidRPr="005A07AC" w:rsidRDefault="004D1245"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The modelling component </w:t>
      </w:r>
      <w:r w:rsidR="00EB1389" w:rsidRPr="005A07AC">
        <w:rPr>
          <w:rFonts w:ascii="Arial" w:hAnsi="Arial" w:cs="Arial"/>
          <w:sz w:val="22"/>
          <w:szCs w:val="22"/>
          <w:lang w:val="en-ZA"/>
        </w:rPr>
        <w:t xml:space="preserve">(1310) </w:t>
      </w:r>
      <w:r w:rsidRPr="005A07AC">
        <w:rPr>
          <w:rFonts w:ascii="Arial" w:hAnsi="Arial" w:cs="Arial"/>
          <w:sz w:val="22"/>
          <w:szCs w:val="22"/>
          <w:lang w:val="en-ZA"/>
        </w:rPr>
        <w:t xml:space="preserve">may include a boundary pixel component </w:t>
      </w:r>
      <w:r w:rsidR="00EB1389" w:rsidRPr="005A07AC">
        <w:rPr>
          <w:rFonts w:ascii="Arial" w:hAnsi="Arial" w:cs="Arial"/>
          <w:sz w:val="22"/>
          <w:szCs w:val="22"/>
          <w:lang w:val="en-ZA"/>
        </w:rPr>
        <w:t xml:space="preserve">(1314) </w:t>
      </w:r>
      <w:r w:rsidRPr="005A07AC">
        <w:rPr>
          <w:rFonts w:ascii="Arial" w:hAnsi="Arial" w:cs="Arial"/>
          <w:sz w:val="22"/>
          <w:szCs w:val="22"/>
          <w:lang w:val="en-ZA"/>
        </w:rPr>
        <w:t>for treating bounding pixels of the surface images by discarding only partially included pixels.</w:t>
      </w:r>
      <w:r w:rsidR="00EB1389" w:rsidRPr="005A07AC">
        <w:rPr>
          <w:rFonts w:ascii="Arial" w:hAnsi="Arial" w:cs="Arial"/>
          <w:sz w:val="22"/>
          <w:szCs w:val="22"/>
          <w:lang w:val="en-ZA"/>
        </w:rPr>
        <w:t xml:space="preserve">  The modelling component (1310) may also include an output component (1315) for outputting the estimated surface reflectance of the surface images for use in remote sensing and other applications.</w:t>
      </w:r>
    </w:p>
    <w:p w14:paraId="47D9C317" w14:textId="77777777" w:rsidR="00760182" w:rsidRPr="005A07AC" w:rsidRDefault="00760182" w:rsidP="00BB6FE2">
      <w:pPr>
        <w:spacing w:line="360" w:lineRule="auto"/>
        <w:jc w:val="both"/>
        <w:rPr>
          <w:rFonts w:ascii="Arial" w:hAnsi="Arial" w:cs="Arial"/>
          <w:sz w:val="22"/>
          <w:szCs w:val="22"/>
          <w:lang w:val="en-ZA"/>
        </w:rPr>
      </w:pPr>
    </w:p>
    <w:p w14:paraId="2C328A0C" w14:textId="741CA026" w:rsidR="00160C5A" w:rsidRPr="005A07AC" w:rsidRDefault="00160C5A"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Figure </w:t>
      </w:r>
      <w:r w:rsidR="00D10F66" w:rsidRPr="005A07AC">
        <w:rPr>
          <w:rFonts w:ascii="Arial" w:hAnsi="Arial" w:cs="Arial"/>
          <w:sz w:val="22"/>
          <w:szCs w:val="22"/>
          <w:lang w:val="en-ZA"/>
        </w:rPr>
        <w:t>1</w:t>
      </w:r>
      <w:r w:rsidR="00FA1245" w:rsidRPr="005A07AC">
        <w:rPr>
          <w:rFonts w:ascii="Arial" w:hAnsi="Arial" w:cs="Arial"/>
          <w:sz w:val="22"/>
          <w:szCs w:val="22"/>
          <w:lang w:val="en-ZA"/>
        </w:rPr>
        <w:t>4</w:t>
      </w:r>
      <w:r w:rsidRPr="005A07AC">
        <w:rPr>
          <w:rFonts w:ascii="Arial" w:hAnsi="Arial" w:cs="Arial"/>
          <w:sz w:val="22"/>
          <w:szCs w:val="22"/>
          <w:lang w:val="en-ZA"/>
        </w:rPr>
        <w:t xml:space="preserve"> illustrates an example of a computing device (</w:t>
      </w:r>
      <w:r w:rsidR="00FA1245" w:rsidRPr="005A07AC">
        <w:rPr>
          <w:rFonts w:ascii="Arial" w:hAnsi="Arial" w:cs="Arial"/>
          <w:sz w:val="22"/>
          <w:szCs w:val="22"/>
          <w:lang w:val="en-ZA"/>
        </w:rPr>
        <w:t>14</w:t>
      </w:r>
      <w:r w:rsidRPr="005A07AC">
        <w:rPr>
          <w:rFonts w:ascii="Arial" w:hAnsi="Arial" w:cs="Arial"/>
          <w:sz w:val="22"/>
          <w:szCs w:val="22"/>
          <w:lang w:val="en-ZA"/>
        </w:rPr>
        <w:t>00) in which various aspects of the disclosure may be implemented.  The computing device (</w:t>
      </w:r>
      <w:r w:rsidR="00FA1245" w:rsidRPr="005A07AC">
        <w:rPr>
          <w:rFonts w:ascii="Arial" w:hAnsi="Arial" w:cs="Arial"/>
          <w:sz w:val="22"/>
          <w:szCs w:val="22"/>
          <w:lang w:val="en-ZA"/>
        </w:rPr>
        <w:t>14</w:t>
      </w:r>
      <w:r w:rsidRPr="005A07AC">
        <w:rPr>
          <w:rFonts w:ascii="Arial" w:hAnsi="Arial" w:cs="Arial"/>
          <w:sz w:val="22"/>
          <w:szCs w:val="22"/>
          <w:lang w:val="en-ZA"/>
        </w:rPr>
        <w:t>00) may be suitable for storing and executing computer program code.  The various elements in the previously described system diagrams</w:t>
      </w:r>
      <w:r w:rsidR="00A15E5D" w:rsidRPr="005A07AC">
        <w:rPr>
          <w:rFonts w:ascii="Arial" w:hAnsi="Arial" w:cs="Arial"/>
          <w:sz w:val="22"/>
          <w:szCs w:val="22"/>
          <w:lang w:val="en-ZA"/>
        </w:rPr>
        <w:t>,</w:t>
      </w:r>
      <w:r w:rsidR="00467E10" w:rsidRPr="005A07AC">
        <w:rPr>
          <w:rFonts w:ascii="Arial" w:hAnsi="Arial" w:cs="Arial"/>
          <w:sz w:val="22"/>
          <w:szCs w:val="22"/>
          <w:lang w:val="en-ZA"/>
        </w:rPr>
        <w:t xml:space="preserve"> </w:t>
      </w:r>
      <w:r w:rsidRPr="005A07AC">
        <w:rPr>
          <w:rFonts w:ascii="Arial" w:hAnsi="Arial" w:cs="Arial"/>
          <w:sz w:val="22"/>
          <w:szCs w:val="22"/>
          <w:lang w:val="en-ZA"/>
        </w:rPr>
        <w:t>may use any suitable number of subsystems or components of the computing device (</w:t>
      </w:r>
      <w:r w:rsidR="00FA1245" w:rsidRPr="005A07AC">
        <w:rPr>
          <w:rFonts w:ascii="Arial" w:hAnsi="Arial" w:cs="Arial"/>
          <w:sz w:val="22"/>
          <w:szCs w:val="22"/>
          <w:lang w:val="en-ZA"/>
        </w:rPr>
        <w:t>14</w:t>
      </w:r>
      <w:r w:rsidRPr="005A07AC">
        <w:rPr>
          <w:rFonts w:ascii="Arial" w:hAnsi="Arial" w:cs="Arial"/>
          <w:sz w:val="22"/>
          <w:szCs w:val="22"/>
          <w:lang w:val="en-ZA"/>
        </w:rPr>
        <w:t>00) to facilitate the functions described herein.</w:t>
      </w:r>
      <w:r w:rsidR="007C4AB7" w:rsidRPr="005A07AC">
        <w:rPr>
          <w:rFonts w:ascii="Arial" w:hAnsi="Arial" w:cs="Arial"/>
          <w:sz w:val="22"/>
          <w:szCs w:val="22"/>
          <w:lang w:val="en-ZA"/>
        </w:rPr>
        <w:t xml:space="preserve">  </w:t>
      </w:r>
      <w:r w:rsidRPr="005A07AC">
        <w:rPr>
          <w:rFonts w:ascii="Arial" w:hAnsi="Arial" w:cs="Arial"/>
          <w:sz w:val="22"/>
          <w:szCs w:val="22"/>
          <w:lang w:val="en-ZA"/>
        </w:rPr>
        <w:t>The computing device (</w:t>
      </w:r>
      <w:r w:rsidR="00FA1245" w:rsidRPr="005A07AC">
        <w:rPr>
          <w:rFonts w:ascii="Arial" w:hAnsi="Arial" w:cs="Arial"/>
          <w:sz w:val="22"/>
          <w:szCs w:val="22"/>
          <w:lang w:val="en-ZA"/>
        </w:rPr>
        <w:t>14</w:t>
      </w:r>
      <w:r w:rsidRPr="005A07AC">
        <w:rPr>
          <w:rFonts w:ascii="Arial" w:hAnsi="Arial" w:cs="Arial"/>
          <w:sz w:val="22"/>
          <w:szCs w:val="22"/>
          <w:lang w:val="en-ZA"/>
        </w:rPr>
        <w:t>00) may include subsystems or components interconnected via a communication infrastructure (</w:t>
      </w:r>
      <w:r w:rsidR="00FA1245" w:rsidRPr="005A07AC">
        <w:rPr>
          <w:rFonts w:ascii="Arial" w:hAnsi="Arial" w:cs="Arial"/>
          <w:sz w:val="22"/>
          <w:szCs w:val="22"/>
          <w:lang w:val="en-ZA"/>
        </w:rPr>
        <w:t>14</w:t>
      </w:r>
      <w:r w:rsidRPr="005A07AC">
        <w:rPr>
          <w:rFonts w:ascii="Arial" w:hAnsi="Arial" w:cs="Arial"/>
          <w:sz w:val="22"/>
          <w:szCs w:val="22"/>
          <w:lang w:val="en-ZA"/>
        </w:rPr>
        <w:t>05) (for example, a communications bus, a cross-over bar device, or a network).  The computing device (</w:t>
      </w:r>
      <w:r w:rsidR="00FA1245" w:rsidRPr="005A07AC">
        <w:rPr>
          <w:rFonts w:ascii="Arial" w:hAnsi="Arial" w:cs="Arial"/>
          <w:sz w:val="22"/>
          <w:szCs w:val="22"/>
          <w:lang w:val="en-ZA"/>
        </w:rPr>
        <w:t>14</w:t>
      </w:r>
      <w:r w:rsidRPr="005A07AC">
        <w:rPr>
          <w:rFonts w:ascii="Arial" w:hAnsi="Arial" w:cs="Arial"/>
          <w:sz w:val="22"/>
          <w:szCs w:val="22"/>
          <w:lang w:val="en-ZA"/>
        </w:rPr>
        <w:t xml:space="preserve">00) may include </w:t>
      </w:r>
      <w:r w:rsidR="00C57D18" w:rsidRPr="005A07AC">
        <w:rPr>
          <w:rFonts w:ascii="Arial" w:hAnsi="Arial" w:cs="Arial"/>
          <w:sz w:val="22"/>
          <w:szCs w:val="22"/>
          <w:lang w:val="en-ZA"/>
        </w:rPr>
        <w:t>one or more</w:t>
      </w:r>
      <w:r w:rsidRPr="005A07AC">
        <w:rPr>
          <w:rFonts w:ascii="Arial" w:hAnsi="Arial" w:cs="Arial"/>
          <w:sz w:val="22"/>
          <w:szCs w:val="22"/>
          <w:lang w:val="en-ZA"/>
        </w:rPr>
        <w:t xml:space="preserve"> central processor</w:t>
      </w:r>
      <w:r w:rsidR="00C57D18" w:rsidRPr="005A07AC">
        <w:rPr>
          <w:rFonts w:ascii="Arial" w:hAnsi="Arial" w:cs="Arial"/>
          <w:sz w:val="22"/>
          <w:szCs w:val="22"/>
          <w:lang w:val="en-ZA"/>
        </w:rPr>
        <w:t>s</w:t>
      </w:r>
      <w:r w:rsidRPr="005A07AC">
        <w:rPr>
          <w:rFonts w:ascii="Arial" w:hAnsi="Arial" w:cs="Arial"/>
          <w:sz w:val="22"/>
          <w:szCs w:val="22"/>
          <w:lang w:val="en-ZA"/>
        </w:rPr>
        <w:t xml:space="preserve"> (</w:t>
      </w:r>
      <w:r w:rsidR="00FA1245" w:rsidRPr="005A07AC">
        <w:rPr>
          <w:rFonts w:ascii="Arial" w:hAnsi="Arial" w:cs="Arial"/>
          <w:sz w:val="22"/>
          <w:szCs w:val="22"/>
          <w:lang w:val="en-ZA"/>
        </w:rPr>
        <w:t>14</w:t>
      </w:r>
      <w:r w:rsidRPr="005A07AC">
        <w:rPr>
          <w:rFonts w:ascii="Arial" w:hAnsi="Arial" w:cs="Arial"/>
          <w:sz w:val="22"/>
          <w:szCs w:val="22"/>
          <w:lang w:val="en-ZA"/>
        </w:rPr>
        <w:t>10) and at least one memory component in the form of computer-readable media.</w:t>
      </w:r>
      <w:r w:rsidR="00BA76E2" w:rsidRPr="005A07AC">
        <w:rPr>
          <w:rFonts w:ascii="Arial" w:hAnsi="Arial" w:cs="Arial"/>
          <w:sz w:val="22"/>
          <w:szCs w:val="22"/>
          <w:lang w:val="en-ZA"/>
        </w:rPr>
        <w:t xml:space="preserve">  In some configurations, a number of processors may be provided and </w:t>
      </w:r>
      <w:r w:rsidR="00A15E5D" w:rsidRPr="005A07AC">
        <w:rPr>
          <w:rFonts w:ascii="Arial" w:hAnsi="Arial" w:cs="Arial"/>
          <w:sz w:val="22"/>
          <w:szCs w:val="22"/>
          <w:lang w:val="en-ZA"/>
        </w:rPr>
        <w:t xml:space="preserve">may be </w:t>
      </w:r>
      <w:r w:rsidR="00BA76E2" w:rsidRPr="005A07AC">
        <w:rPr>
          <w:rFonts w:ascii="Arial" w:hAnsi="Arial" w:cs="Arial"/>
          <w:sz w:val="22"/>
          <w:szCs w:val="22"/>
          <w:lang w:val="en-ZA"/>
        </w:rPr>
        <w:t>arranged to carry out calculations simultaneously.</w:t>
      </w:r>
      <w:r w:rsidR="00C57D18" w:rsidRPr="005A07AC">
        <w:rPr>
          <w:rFonts w:ascii="Arial" w:hAnsi="Arial" w:cs="Arial"/>
          <w:sz w:val="22"/>
          <w:szCs w:val="22"/>
          <w:lang w:val="en-ZA"/>
        </w:rPr>
        <w:t xml:space="preserve">  In some implementations, </w:t>
      </w:r>
      <w:r w:rsidR="00BA76E2" w:rsidRPr="005A07AC">
        <w:rPr>
          <w:rFonts w:ascii="Arial" w:hAnsi="Arial" w:cs="Arial"/>
          <w:sz w:val="22"/>
          <w:szCs w:val="22"/>
          <w:lang w:val="en-ZA"/>
        </w:rPr>
        <w:t>a number of</w:t>
      </w:r>
      <w:r w:rsidR="00C57D18" w:rsidRPr="005A07AC">
        <w:rPr>
          <w:rFonts w:ascii="Arial" w:hAnsi="Arial" w:cs="Arial"/>
          <w:sz w:val="22"/>
          <w:szCs w:val="22"/>
          <w:lang w:val="en-ZA"/>
        </w:rPr>
        <w:t xml:space="preserve"> computing device</w:t>
      </w:r>
      <w:r w:rsidR="00BA76E2" w:rsidRPr="005A07AC">
        <w:rPr>
          <w:rFonts w:ascii="Arial" w:hAnsi="Arial" w:cs="Arial"/>
          <w:sz w:val="22"/>
          <w:szCs w:val="22"/>
          <w:lang w:val="en-ZA"/>
        </w:rPr>
        <w:t>s</w:t>
      </w:r>
      <w:r w:rsidR="00C57D18" w:rsidRPr="005A07AC">
        <w:rPr>
          <w:rFonts w:ascii="Arial" w:hAnsi="Arial" w:cs="Arial"/>
          <w:sz w:val="22"/>
          <w:szCs w:val="22"/>
          <w:lang w:val="en-ZA"/>
        </w:rPr>
        <w:t xml:space="preserve"> (</w:t>
      </w:r>
      <w:r w:rsidR="00FA1245" w:rsidRPr="005A07AC">
        <w:rPr>
          <w:rFonts w:ascii="Arial" w:hAnsi="Arial" w:cs="Arial"/>
          <w:sz w:val="22"/>
          <w:szCs w:val="22"/>
          <w:lang w:val="en-ZA"/>
        </w:rPr>
        <w:t>14</w:t>
      </w:r>
      <w:r w:rsidR="00C57D18" w:rsidRPr="005A07AC">
        <w:rPr>
          <w:rFonts w:ascii="Arial" w:hAnsi="Arial" w:cs="Arial"/>
          <w:sz w:val="22"/>
          <w:szCs w:val="22"/>
          <w:lang w:val="en-ZA"/>
        </w:rPr>
        <w:t xml:space="preserve">00) may </w:t>
      </w:r>
      <w:r w:rsidR="00BA76E2" w:rsidRPr="005A07AC">
        <w:rPr>
          <w:rFonts w:ascii="Arial" w:hAnsi="Arial" w:cs="Arial"/>
          <w:sz w:val="22"/>
          <w:szCs w:val="22"/>
          <w:lang w:val="en-ZA"/>
        </w:rPr>
        <w:t>be provided in a distributed, cluster or cloud-based computing configuration</w:t>
      </w:r>
      <w:r w:rsidR="00A15E5D" w:rsidRPr="005A07AC">
        <w:rPr>
          <w:rFonts w:ascii="Arial" w:hAnsi="Arial" w:cs="Arial"/>
          <w:sz w:val="22"/>
          <w:szCs w:val="22"/>
          <w:lang w:val="en-ZA"/>
        </w:rPr>
        <w:t xml:space="preserve"> and may provide </w:t>
      </w:r>
      <w:r w:rsidR="00D178C5" w:rsidRPr="005A07AC">
        <w:rPr>
          <w:rFonts w:ascii="Arial" w:hAnsi="Arial" w:cs="Arial"/>
          <w:sz w:val="22"/>
          <w:szCs w:val="22"/>
          <w:lang w:val="en-ZA"/>
        </w:rPr>
        <w:t>software units</w:t>
      </w:r>
      <w:r w:rsidR="00A15E5D" w:rsidRPr="005A07AC">
        <w:rPr>
          <w:rFonts w:ascii="Arial" w:hAnsi="Arial" w:cs="Arial"/>
          <w:sz w:val="22"/>
          <w:szCs w:val="22"/>
          <w:lang w:val="en-ZA"/>
        </w:rPr>
        <w:t xml:space="preserve"> arranged to manage and/or process data on behalf of remote devices</w:t>
      </w:r>
      <w:r w:rsidR="00BA76E2" w:rsidRPr="005A07AC">
        <w:rPr>
          <w:rFonts w:ascii="Arial" w:hAnsi="Arial" w:cs="Arial"/>
          <w:sz w:val="22"/>
          <w:szCs w:val="22"/>
          <w:lang w:val="en-ZA"/>
        </w:rPr>
        <w:t>.</w:t>
      </w:r>
    </w:p>
    <w:p w14:paraId="29E6C880" w14:textId="77777777" w:rsidR="00160C5A" w:rsidRPr="005A07AC" w:rsidRDefault="00160C5A" w:rsidP="00BB6FE2">
      <w:pPr>
        <w:spacing w:line="360" w:lineRule="auto"/>
        <w:jc w:val="both"/>
        <w:rPr>
          <w:rFonts w:ascii="Arial" w:hAnsi="Arial" w:cs="Arial"/>
          <w:sz w:val="22"/>
          <w:szCs w:val="22"/>
          <w:lang w:val="en-ZA"/>
        </w:rPr>
      </w:pPr>
    </w:p>
    <w:p w14:paraId="15A69DAF" w14:textId="0A9D99F7" w:rsidR="00160C5A" w:rsidRPr="005A07AC" w:rsidRDefault="00160C5A" w:rsidP="00BB6FE2">
      <w:pPr>
        <w:spacing w:line="360" w:lineRule="auto"/>
        <w:jc w:val="both"/>
        <w:rPr>
          <w:rFonts w:ascii="Arial" w:hAnsi="Arial" w:cs="Arial"/>
          <w:sz w:val="22"/>
          <w:szCs w:val="22"/>
          <w:lang w:val="en-ZA"/>
        </w:rPr>
      </w:pPr>
      <w:r w:rsidRPr="005A07AC">
        <w:rPr>
          <w:rFonts w:ascii="Arial" w:hAnsi="Arial" w:cs="Arial"/>
          <w:sz w:val="22"/>
          <w:szCs w:val="22"/>
          <w:lang w:val="en-ZA"/>
        </w:rPr>
        <w:t>The memory components may include system memory (</w:t>
      </w:r>
      <w:r w:rsidR="00FA1245" w:rsidRPr="005A07AC">
        <w:rPr>
          <w:rFonts w:ascii="Arial" w:hAnsi="Arial" w:cs="Arial"/>
          <w:sz w:val="22"/>
          <w:szCs w:val="22"/>
          <w:lang w:val="en-ZA"/>
        </w:rPr>
        <w:t>14</w:t>
      </w:r>
      <w:r w:rsidRPr="005A07AC">
        <w:rPr>
          <w:rFonts w:ascii="Arial" w:hAnsi="Arial" w:cs="Arial"/>
          <w:sz w:val="22"/>
          <w:szCs w:val="22"/>
          <w:lang w:val="en-ZA"/>
        </w:rPr>
        <w:t xml:space="preserve">15), which may include read only memory (ROM) and random access memory (RAM).  A basic input/output system (BIOS) may </w:t>
      </w:r>
      <w:r w:rsidRPr="005A07AC">
        <w:rPr>
          <w:rFonts w:ascii="Arial" w:hAnsi="Arial" w:cs="Arial"/>
          <w:sz w:val="22"/>
          <w:szCs w:val="22"/>
          <w:lang w:val="en-ZA"/>
        </w:rPr>
        <w:lastRenderedPageBreak/>
        <w:t>be stored in ROM.  System software may be stored in the system memory (</w:t>
      </w:r>
      <w:r w:rsidR="00FA1245" w:rsidRPr="005A07AC">
        <w:rPr>
          <w:rFonts w:ascii="Arial" w:hAnsi="Arial" w:cs="Arial"/>
          <w:sz w:val="22"/>
          <w:szCs w:val="22"/>
          <w:lang w:val="en-ZA"/>
        </w:rPr>
        <w:t>14</w:t>
      </w:r>
      <w:r w:rsidRPr="005A07AC">
        <w:rPr>
          <w:rFonts w:ascii="Arial" w:hAnsi="Arial" w:cs="Arial"/>
          <w:sz w:val="22"/>
          <w:szCs w:val="22"/>
          <w:lang w:val="en-ZA"/>
        </w:rPr>
        <w:t>15) including operating system software.</w:t>
      </w:r>
      <w:r w:rsidR="00A15E5D" w:rsidRPr="005A07AC">
        <w:rPr>
          <w:rFonts w:ascii="Arial" w:hAnsi="Arial" w:cs="Arial"/>
          <w:sz w:val="22"/>
          <w:szCs w:val="22"/>
          <w:lang w:val="en-ZA"/>
        </w:rPr>
        <w:t xml:space="preserve">  </w:t>
      </w:r>
      <w:r w:rsidRPr="005A07AC">
        <w:rPr>
          <w:rFonts w:ascii="Arial" w:hAnsi="Arial" w:cs="Arial"/>
          <w:sz w:val="22"/>
          <w:szCs w:val="22"/>
          <w:lang w:val="en-ZA"/>
        </w:rPr>
        <w:t>The memory components may also include secondary memory (</w:t>
      </w:r>
      <w:r w:rsidR="00FA1245" w:rsidRPr="005A07AC">
        <w:rPr>
          <w:rFonts w:ascii="Arial" w:hAnsi="Arial" w:cs="Arial"/>
          <w:sz w:val="22"/>
          <w:szCs w:val="22"/>
          <w:lang w:val="en-ZA"/>
        </w:rPr>
        <w:t>14</w:t>
      </w:r>
      <w:r w:rsidRPr="005A07AC">
        <w:rPr>
          <w:rFonts w:ascii="Arial" w:hAnsi="Arial" w:cs="Arial"/>
          <w:sz w:val="22"/>
          <w:szCs w:val="22"/>
          <w:lang w:val="en-ZA"/>
        </w:rPr>
        <w:t>20).  The secondary memory (</w:t>
      </w:r>
      <w:r w:rsidR="00FA1245" w:rsidRPr="005A07AC">
        <w:rPr>
          <w:rFonts w:ascii="Arial" w:hAnsi="Arial" w:cs="Arial"/>
          <w:sz w:val="22"/>
          <w:szCs w:val="22"/>
          <w:lang w:val="en-ZA"/>
        </w:rPr>
        <w:t>14</w:t>
      </w:r>
      <w:r w:rsidRPr="005A07AC">
        <w:rPr>
          <w:rFonts w:ascii="Arial" w:hAnsi="Arial" w:cs="Arial"/>
          <w:sz w:val="22"/>
          <w:szCs w:val="22"/>
          <w:lang w:val="en-ZA"/>
        </w:rPr>
        <w:t>20) may include a fixed disk (</w:t>
      </w:r>
      <w:r w:rsidR="00FA1245" w:rsidRPr="005A07AC">
        <w:rPr>
          <w:rFonts w:ascii="Arial" w:hAnsi="Arial" w:cs="Arial"/>
          <w:sz w:val="22"/>
          <w:szCs w:val="22"/>
          <w:lang w:val="en-ZA"/>
        </w:rPr>
        <w:t>14</w:t>
      </w:r>
      <w:r w:rsidRPr="005A07AC">
        <w:rPr>
          <w:rFonts w:ascii="Arial" w:hAnsi="Arial" w:cs="Arial"/>
          <w:sz w:val="22"/>
          <w:szCs w:val="22"/>
          <w:lang w:val="en-ZA"/>
        </w:rPr>
        <w:t>21), such as a hard disk drive, and, optionally, one or more removable-storage interfaces (</w:t>
      </w:r>
      <w:r w:rsidR="00FA1245" w:rsidRPr="005A07AC">
        <w:rPr>
          <w:rFonts w:ascii="Arial" w:hAnsi="Arial" w:cs="Arial"/>
          <w:sz w:val="22"/>
          <w:szCs w:val="22"/>
          <w:lang w:val="en-ZA"/>
        </w:rPr>
        <w:t>14</w:t>
      </w:r>
      <w:r w:rsidRPr="005A07AC">
        <w:rPr>
          <w:rFonts w:ascii="Arial" w:hAnsi="Arial" w:cs="Arial"/>
          <w:sz w:val="22"/>
          <w:szCs w:val="22"/>
          <w:lang w:val="en-ZA"/>
        </w:rPr>
        <w:t>22) for removable-storage components (</w:t>
      </w:r>
      <w:r w:rsidR="00FA1245" w:rsidRPr="005A07AC">
        <w:rPr>
          <w:rFonts w:ascii="Arial" w:hAnsi="Arial" w:cs="Arial"/>
          <w:sz w:val="22"/>
          <w:szCs w:val="22"/>
          <w:lang w:val="en-ZA"/>
        </w:rPr>
        <w:t>14</w:t>
      </w:r>
      <w:r w:rsidRPr="005A07AC">
        <w:rPr>
          <w:rFonts w:ascii="Arial" w:hAnsi="Arial" w:cs="Arial"/>
          <w:sz w:val="22"/>
          <w:szCs w:val="22"/>
          <w:lang w:val="en-ZA"/>
        </w:rPr>
        <w:t>23).  The removable-storage interfaces (</w:t>
      </w:r>
      <w:r w:rsidR="00FA1245" w:rsidRPr="005A07AC">
        <w:rPr>
          <w:rFonts w:ascii="Arial" w:hAnsi="Arial" w:cs="Arial"/>
          <w:sz w:val="22"/>
          <w:szCs w:val="22"/>
          <w:lang w:val="en-ZA"/>
        </w:rPr>
        <w:t>14</w:t>
      </w:r>
      <w:r w:rsidRPr="005A07AC">
        <w:rPr>
          <w:rFonts w:ascii="Arial" w:hAnsi="Arial" w:cs="Arial"/>
          <w:sz w:val="22"/>
          <w:szCs w:val="22"/>
          <w:lang w:val="en-ZA"/>
        </w:rPr>
        <w:t>22) may be in the form of removable-storage drives (for example, magnetic tape drives, optical disk drives, etc.) for corresponding removable storage-components (for example, a magnetic tape, an optical disk, etc.), which may be written to and read by the removable-storage drive.   The removable-storage interfaces (</w:t>
      </w:r>
      <w:r w:rsidR="00FA1245" w:rsidRPr="005A07AC">
        <w:rPr>
          <w:rFonts w:ascii="Arial" w:hAnsi="Arial" w:cs="Arial"/>
          <w:sz w:val="22"/>
          <w:szCs w:val="22"/>
          <w:lang w:val="en-ZA"/>
        </w:rPr>
        <w:t>14</w:t>
      </w:r>
      <w:r w:rsidRPr="005A07AC">
        <w:rPr>
          <w:rFonts w:ascii="Arial" w:hAnsi="Arial" w:cs="Arial"/>
          <w:sz w:val="22"/>
          <w:szCs w:val="22"/>
          <w:lang w:val="en-ZA"/>
        </w:rPr>
        <w:t>22) may also be in the form of ports or sockets for interfacing with other forms of removable-storage components (</w:t>
      </w:r>
      <w:r w:rsidR="00FA1245" w:rsidRPr="005A07AC">
        <w:rPr>
          <w:rFonts w:ascii="Arial" w:hAnsi="Arial" w:cs="Arial"/>
          <w:sz w:val="22"/>
          <w:szCs w:val="22"/>
          <w:lang w:val="en-ZA"/>
        </w:rPr>
        <w:t>14</w:t>
      </w:r>
      <w:r w:rsidRPr="005A07AC">
        <w:rPr>
          <w:rFonts w:ascii="Arial" w:hAnsi="Arial" w:cs="Arial"/>
          <w:sz w:val="22"/>
          <w:szCs w:val="22"/>
          <w:lang w:val="en-ZA"/>
        </w:rPr>
        <w:t>23) such as a flash memory drive, external hard drive, or removable memory chip, etc.</w:t>
      </w:r>
    </w:p>
    <w:p w14:paraId="33FC0B7B" w14:textId="77777777" w:rsidR="00160C5A" w:rsidRPr="005A07AC" w:rsidRDefault="00160C5A" w:rsidP="00BB6FE2">
      <w:pPr>
        <w:spacing w:line="360" w:lineRule="auto"/>
        <w:jc w:val="both"/>
        <w:rPr>
          <w:rFonts w:ascii="Arial" w:hAnsi="Arial" w:cs="Arial"/>
          <w:sz w:val="22"/>
          <w:szCs w:val="22"/>
          <w:lang w:val="en-ZA"/>
        </w:rPr>
      </w:pPr>
    </w:p>
    <w:p w14:paraId="67513D68" w14:textId="3FB6FCA2" w:rsidR="00160C5A" w:rsidRPr="005A07AC" w:rsidRDefault="00160C5A" w:rsidP="00BB6FE2">
      <w:pPr>
        <w:spacing w:line="360" w:lineRule="auto"/>
        <w:jc w:val="both"/>
        <w:rPr>
          <w:rFonts w:ascii="Arial" w:hAnsi="Arial" w:cs="Arial"/>
          <w:sz w:val="22"/>
          <w:szCs w:val="22"/>
          <w:lang w:val="en-ZA"/>
        </w:rPr>
      </w:pPr>
      <w:r w:rsidRPr="005A07AC">
        <w:rPr>
          <w:rFonts w:ascii="Arial" w:hAnsi="Arial" w:cs="Arial"/>
          <w:sz w:val="22"/>
          <w:szCs w:val="22"/>
          <w:lang w:val="en-ZA"/>
        </w:rPr>
        <w:t>The computing device (</w:t>
      </w:r>
      <w:r w:rsidR="00FA1245" w:rsidRPr="005A07AC">
        <w:rPr>
          <w:rFonts w:ascii="Arial" w:hAnsi="Arial" w:cs="Arial"/>
          <w:sz w:val="22"/>
          <w:szCs w:val="22"/>
          <w:lang w:val="en-ZA"/>
        </w:rPr>
        <w:t>14</w:t>
      </w:r>
      <w:r w:rsidRPr="005A07AC">
        <w:rPr>
          <w:rFonts w:ascii="Arial" w:hAnsi="Arial" w:cs="Arial"/>
          <w:sz w:val="22"/>
          <w:szCs w:val="22"/>
          <w:lang w:val="en-ZA"/>
        </w:rPr>
        <w:t>00) may include an external communications interface (</w:t>
      </w:r>
      <w:r w:rsidR="00FA1245" w:rsidRPr="005A07AC">
        <w:rPr>
          <w:rFonts w:ascii="Arial" w:hAnsi="Arial" w:cs="Arial"/>
          <w:sz w:val="22"/>
          <w:szCs w:val="22"/>
          <w:lang w:val="en-ZA"/>
        </w:rPr>
        <w:t>14</w:t>
      </w:r>
      <w:r w:rsidRPr="005A07AC">
        <w:rPr>
          <w:rFonts w:ascii="Arial" w:hAnsi="Arial" w:cs="Arial"/>
          <w:sz w:val="22"/>
          <w:szCs w:val="22"/>
          <w:lang w:val="en-ZA"/>
        </w:rPr>
        <w:t>30) for operation of the computing device (</w:t>
      </w:r>
      <w:r w:rsidR="00FA1245" w:rsidRPr="005A07AC">
        <w:rPr>
          <w:rFonts w:ascii="Arial" w:hAnsi="Arial" w:cs="Arial"/>
          <w:sz w:val="22"/>
          <w:szCs w:val="22"/>
          <w:lang w:val="en-ZA"/>
        </w:rPr>
        <w:t>14</w:t>
      </w:r>
      <w:r w:rsidRPr="005A07AC">
        <w:rPr>
          <w:rFonts w:ascii="Arial" w:hAnsi="Arial" w:cs="Arial"/>
          <w:sz w:val="22"/>
          <w:szCs w:val="22"/>
          <w:lang w:val="en-ZA"/>
        </w:rPr>
        <w:t>00) in a networked environment enabling transfer of data between multiple computing devices (</w:t>
      </w:r>
      <w:r w:rsidR="00FA1245" w:rsidRPr="005A07AC">
        <w:rPr>
          <w:rFonts w:ascii="Arial" w:hAnsi="Arial" w:cs="Arial"/>
          <w:sz w:val="22"/>
          <w:szCs w:val="22"/>
          <w:lang w:val="en-ZA"/>
        </w:rPr>
        <w:t>14</w:t>
      </w:r>
      <w:r w:rsidRPr="005A07AC">
        <w:rPr>
          <w:rFonts w:ascii="Arial" w:hAnsi="Arial" w:cs="Arial"/>
          <w:sz w:val="22"/>
          <w:szCs w:val="22"/>
          <w:lang w:val="en-ZA"/>
        </w:rPr>
        <w:t>00).  Data transferred via the external communications interface (</w:t>
      </w:r>
      <w:r w:rsidR="00FA1245" w:rsidRPr="005A07AC">
        <w:rPr>
          <w:rFonts w:ascii="Arial" w:hAnsi="Arial" w:cs="Arial"/>
          <w:sz w:val="22"/>
          <w:szCs w:val="22"/>
          <w:lang w:val="en-ZA"/>
        </w:rPr>
        <w:t>14</w:t>
      </w:r>
      <w:r w:rsidRPr="005A07AC">
        <w:rPr>
          <w:rFonts w:ascii="Arial" w:hAnsi="Arial" w:cs="Arial"/>
          <w:sz w:val="22"/>
          <w:szCs w:val="22"/>
          <w:lang w:val="en-ZA"/>
        </w:rPr>
        <w:t xml:space="preserve">30) may be in the form of signals, which may be electronic, electromagnetic, optical, radio, or other types of signal. </w:t>
      </w:r>
      <w:r w:rsidR="00A15E5D" w:rsidRPr="005A07AC">
        <w:rPr>
          <w:rFonts w:ascii="Arial" w:hAnsi="Arial" w:cs="Arial"/>
          <w:sz w:val="22"/>
          <w:szCs w:val="22"/>
          <w:lang w:val="en-ZA"/>
        </w:rPr>
        <w:t xml:space="preserve">  </w:t>
      </w:r>
      <w:r w:rsidRPr="005A07AC">
        <w:rPr>
          <w:rFonts w:ascii="Arial" w:hAnsi="Arial" w:cs="Arial"/>
          <w:sz w:val="22"/>
          <w:szCs w:val="22"/>
          <w:lang w:val="en-ZA"/>
        </w:rPr>
        <w:t>The external communications interface (</w:t>
      </w:r>
      <w:r w:rsidR="00FA1245" w:rsidRPr="005A07AC">
        <w:rPr>
          <w:rFonts w:ascii="Arial" w:hAnsi="Arial" w:cs="Arial"/>
          <w:sz w:val="22"/>
          <w:szCs w:val="22"/>
          <w:lang w:val="en-ZA"/>
        </w:rPr>
        <w:t>14</w:t>
      </w:r>
      <w:r w:rsidRPr="005A07AC">
        <w:rPr>
          <w:rFonts w:ascii="Arial" w:hAnsi="Arial" w:cs="Arial"/>
          <w:sz w:val="22"/>
          <w:szCs w:val="22"/>
          <w:lang w:val="en-ZA"/>
        </w:rPr>
        <w:t>30) may enable communication of data between the computing device (</w:t>
      </w:r>
      <w:r w:rsidR="00FA1245" w:rsidRPr="005A07AC">
        <w:rPr>
          <w:rFonts w:ascii="Arial" w:hAnsi="Arial" w:cs="Arial"/>
          <w:sz w:val="22"/>
          <w:szCs w:val="22"/>
          <w:lang w:val="en-ZA"/>
        </w:rPr>
        <w:t>14</w:t>
      </w:r>
      <w:r w:rsidRPr="005A07AC">
        <w:rPr>
          <w:rFonts w:ascii="Arial" w:hAnsi="Arial" w:cs="Arial"/>
          <w:sz w:val="22"/>
          <w:szCs w:val="22"/>
          <w:lang w:val="en-ZA"/>
        </w:rPr>
        <w:t>00) and other computing devices including servers and external storage facilities.  Web services may be accessible by the computing device (</w:t>
      </w:r>
      <w:r w:rsidR="00FA1245" w:rsidRPr="005A07AC">
        <w:rPr>
          <w:rFonts w:ascii="Arial" w:hAnsi="Arial" w:cs="Arial"/>
          <w:sz w:val="22"/>
          <w:szCs w:val="22"/>
          <w:lang w:val="en-ZA"/>
        </w:rPr>
        <w:t>14</w:t>
      </w:r>
      <w:r w:rsidRPr="005A07AC">
        <w:rPr>
          <w:rFonts w:ascii="Arial" w:hAnsi="Arial" w:cs="Arial"/>
          <w:sz w:val="22"/>
          <w:szCs w:val="22"/>
          <w:lang w:val="en-ZA"/>
        </w:rPr>
        <w:t>00) via the communications interface (</w:t>
      </w:r>
      <w:r w:rsidR="00FA1245" w:rsidRPr="005A07AC">
        <w:rPr>
          <w:rFonts w:ascii="Arial" w:hAnsi="Arial" w:cs="Arial"/>
          <w:sz w:val="22"/>
          <w:szCs w:val="22"/>
          <w:lang w:val="en-ZA"/>
        </w:rPr>
        <w:t>14</w:t>
      </w:r>
      <w:r w:rsidRPr="005A07AC">
        <w:rPr>
          <w:rFonts w:ascii="Arial" w:hAnsi="Arial" w:cs="Arial"/>
          <w:sz w:val="22"/>
          <w:szCs w:val="22"/>
          <w:lang w:val="en-ZA"/>
        </w:rPr>
        <w:t>30).</w:t>
      </w:r>
      <w:r w:rsidR="00A15E5D" w:rsidRPr="005A07AC">
        <w:rPr>
          <w:rFonts w:ascii="Arial" w:hAnsi="Arial" w:cs="Arial"/>
          <w:sz w:val="22"/>
          <w:szCs w:val="22"/>
          <w:lang w:val="en-ZA"/>
        </w:rPr>
        <w:t xml:space="preserve">  </w:t>
      </w:r>
      <w:r w:rsidRPr="005A07AC">
        <w:rPr>
          <w:rFonts w:ascii="Arial" w:hAnsi="Arial" w:cs="Arial"/>
          <w:sz w:val="22"/>
          <w:szCs w:val="22"/>
          <w:lang w:val="en-ZA"/>
        </w:rPr>
        <w:t>The external communications interface (</w:t>
      </w:r>
      <w:r w:rsidR="00FA1245" w:rsidRPr="005A07AC">
        <w:rPr>
          <w:rFonts w:ascii="Arial" w:hAnsi="Arial" w:cs="Arial"/>
          <w:sz w:val="22"/>
          <w:szCs w:val="22"/>
          <w:lang w:val="en-ZA"/>
        </w:rPr>
        <w:t>14</w:t>
      </w:r>
      <w:r w:rsidRPr="005A07AC">
        <w:rPr>
          <w:rFonts w:ascii="Arial" w:hAnsi="Arial" w:cs="Arial"/>
          <w:sz w:val="22"/>
          <w:szCs w:val="22"/>
          <w:lang w:val="en-ZA"/>
        </w:rPr>
        <w:t>30) may also enable other forms of communication to and from the computing device (</w:t>
      </w:r>
      <w:r w:rsidR="00FA1245" w:rsidRPr="005A07AC">
        <w:rPr>
          <w:rFonts w:ascii="Arial" w:hAnsi="Arial" w:cs="Arial"/>
          <w:sz w:val="22"/>
          <w:szCs w:val="22"/>
          <w:lang w:val="en-ZA"/>
        </w:rPr>
        <w:t>14</w:t>
      </w:r>
      <w:r w:rsidRPr="005A07AC">
        <w:rPr>
          <w:rFonts w:ascii="Arial" w:hAnsi="Arial" w:cs="Arial"/>
          <w:sz w:val="22"/>
          <w:szCs w:val="22"/>
          <w:lang w:val="en-ZA"/>
        </w:rPr>
        <w:t xml:space="preserve">00) including, voice communication, near field communication, </w:t>
      </w:r>
      <w:r w:rsidR="00C77687" w:rsidRPr="005A07AC">
        <w:rPr>
          <w:rFonts w:ascii="Arial" w:hAnsi="Arial" w:cs="Arial"/>
          <w:sz w:val="22"/>
          <w:szCs w:val="22"/>
          <w:lang w:val="en-ZA"/>
        </w:rPr>
        <w:t xml:space="preserve">radio frequency communications, such as </w:t>
      </w:r>
      <w:r w:rsidRPr="005A07AC">
        <w:rPr>
          <w:rFonts w:ascii="Arial" w:hAnsi="Arial" w:cs="Arial"/>
          <w:sz w:val="22"/>
          <w:szCs w:val="22"/>
          <w:lang w:val="en-ZA"/>
        </w:rPr>
        <w:t>Bluetooth</w:t>
      </w:r>
      <w:r w:rsidR="00BD676E" w:rsidRPr="005A07AC">
        <w:rPr>
          <w:rFonts w:ascii="Arial" w:hAnsi="Arial" w:cs="Arial"/>
          <w:sz w:val="22"/>
          <w:szCs w:val="22"/>
          <w:lang w:val="en-ZA"/>
        </w:rPr>
        <w:t>™</w:t>
      </w:r>
      <w:r w:rsidRPr="005A07AC">
        <w:rPr>
          <w:rFonts w:ascii="Arial" w:hAnsi="Arial" w:cs="Arial"/>
          <w:sz w:val="22"/>
          <w:szCs w:val="22"/>
          <w:lang w:val="en-ZA"/>
        </w:rPr>
        <w:t>, etc.</w:t>
      </w:r>
    </w:p>
    <w:p w14:paraId="32ADA2D0" w14:textId="77777777" w:rsidR="00160C5A" w:rsidRPr="005A07AC" w:rsidRDefault="00160C5A" w:rsidP="00BB6FE2">
      <w:pPr>
        <w:spacing w:line="360" w:lineRule="auto"/>
        <w:jc w:val="both"/>
        <w:rPr>
          <w:rFonts w:ascii="Arial" w:hAnsi="Arial" w:cs="Arial"/>
          <w:sz w:val="22"/>
          <w:szCs w:val="22"/>
          <w:lang w:val="en-ZA"/>
        </w:rPr>
      </w:pPr>
    </w:p>
    <w:p w14:paraId="4A4BCBD8" w14:textId="12240FA6" w:rsidR="00160C5A" w:rsidRPr="005A07AC" w:rsidRDefault="00160C5A" w:rsidP="00BB6FE2">
      <w:pPr>
        <w:spacing w:line="360" w:lineRule="auto"/>
        <w:jc w:val="both"/>
        <w:rPr>
          <w:rFonts w:ascii="Arial" w:hAnsi="Arial" w:cs="Arial"/>
          <w:sz w:val="22"/>
          <w:szCs w:val="22"/>
          <w:lang w:val="en-ZA"/>
        </w:rPr>
      </w:pPr>
      <w:r w:rsidRPr="005A07AC">
        <w:rPr>
          <w:rFonts w:ascii="Arial" w:hAnsi="Arial" w:cs="Arial"/>
          <w:sz w:val="22"/>
          <w:szCs w:val="22"/>
          <w:lang w:val="en-ZA"/>
        </w:rPr>
        <w:t>The computer-readable media in the form of the various memory components may provide storage of computer-executable instructions, data structures, program modules,</w:t>
      </w:r>
      <w:r w:rsidR="00421A69" w:rsidRPr="005A07AC">
        <w:rPr>
          <w:rFonts w:ascii="Arial" w:hAnsi="Arial" w:cs="Arial"/>
          <w:sz w:val="22"/>
          <w:szCs w:val="22"/>
          <w:lang w:val="en-ZA"/>
        </w:rPr>
        <w:t xml:space="preserve"> software </w:t>
      </w:r>
      <w:r w:rsidR="0074352F" w:rsidRPr="005A07AC">
        <w:rPr>
          <w:rFonts w:ascii="Arial" w:hAnsi="Arial" w:cs="Arial"/>
          <w:sz w:val="22"/>
          <w:szCs w:val="22"/>
          <w:lang w:val="en-ZA"/>
        </w:rPr>
        <w:t>units</w:t>
      </w:r>
      <w:r w:rsidRPr="005A07AC">
        <w:rPr>
          <w:rFonts w:ascii="Arial" w:hAnsi="Arial" w:cs="Arial"/>
          <w:sz w:val="22"/>
          <w:szCs w:val="22"/>
          <w:lang w:val="en-ZA"/>
        </w:rPr>
        <w:t xml:space="preserve"> and other data.  A computer program product may be provided by a computer-readable medium having stored computer-readable program code executable by the central processor (</w:t>
      </w:r>
      <w:r w:rsidR="00FA1245" w:rsidRPr="005A07AC">
        <w:rPr>
          <w:rFonts w:ascii="Arial" w:hAnsi="Arial" w:cs="Arial"/>
          <w:sz w:val="22"/>
          <w:szCs w:val="22"/>
          <w:lang w:val="en-ZA"/>
        </w:rPr>
        <w:t>14</w:t>
      </w:r>
      <w:r w:rsidRPr="005A07AC">
        <w:rPr>
          <w:rFonts w:ascii="Arial" w:hAnsi="Arial" w:cs="Arial"/>
          <w:sz w:val="22"/>
          <w:szCs w:val="22"/>
          <w:lang w:val="en-ZA"/>
        </w:rPr>
        <w:t>10).  A computer program product may be provided by a non-transient computer-readable medium, or may be provided via a signal or other transient means via the communications interface (</w:t>
      </w:r>
      <w:r w:rsidR="00FA1245" w:rsidRPr="005A07AC">
        <w:rPr>
          <w:rFonts w:ascii="Arial" w:hAnsi="Arial" w:cs="Arial"/>
          <w:sz w:val="22"/>
          <w:szCs w:val="22"/>
          <w:lang w:val="en-ZA"/>
        </w:rPr>
        <w:t>14</w:t>
      </w:r>
      <w:r w:rsidRPr="005A07AC">
        <w:rPr>
          <w:rFonts w:ascii="Arial" w:hAnsi="Arial" w:cs="Arial"/>
          <w:sz w:val="22"/>
          <w:szCs w:val="22"/>
          <w:lang w:val="en-ZA"/>
        </w:rPr>
        <w:t>30).</w:t>
      </w:r>
    </w:p>
    <w:p w14:paraId="58D805D8" w14:textId="77777777" w:rsidR="00160C5A" w:rsidRPr="005A07AC" w:rsidRDefault="00160C5A" w:rsidP="00BB6FE2">
      <w:pPr>
        <w:spacing w:line="360" w:lineRule="auto"/>
        <w:jc w:val="both"/>
        <w:rPr>
          <w:rFonts w:ascii="Arial" w:hAnsi="Arial" w:cs="Arial"/>
          <w:sz w:val="22"/>
          <w:szCs w:val="22"/>
          <w:lang w:val="en-ZA"/>
        </w:rPr>
      </w:pPr>
    </w:p>
    <w:p w14:paraId="558C8F8E" w14:textId="03855E31" w:rsidR="00160C5A" w:rsidRPr="005A07AC" w:rsidRDefault="00160C5A" w:rsidP="00BB6FE2">
      <w:pPr>
        <w:spacing w:line="360" w:lineRule="auto"/>
        <w:jc w:val="both"/>
        <w:rPr>
          <w:rFonts w:ascii="Arial" w:hAnsi="Arial" w:cs="Arial"/>
          <w:sz w:val="22"/>
          <w:szCs w:val="22"/>
          <w:lang w:val="en-ZA"/>
        </w:rPr>
      </w:pPr>
      <w:r w:rsidRPr="005A07AC">
        <w:rPr>
          <w:rFonts w:ascii="Arial" w:hAnsi="Arial" w:cs="Arial"/>
          <w:sz w:val="22"/>
          <w:szCs w:val="22"/>
          <w:lang w:val="en-ZA"/>
        </w:rPr>
        <w:t>Interconnection via the communication infrastructure (</w:t>
      </w:r>
      <w:r w:rsidR="00FA1245" w:rsidRPr="005A07AC">
        <w:rPr>
          <w:rFonts w:ascii="Arial" w:hAnsi="Arial" w:cs="Arial"/>
          <w:sz w:val="22"/>
          <w:szCs w:val="22"/>
          <w:lang w:val="en-ZA"/>
        </w:rPr>
        <w:t>14</w:t>
      </w:r>
      <w:r w:rsidRPr="005A07AC">
        <w:rPr>
          <w:rFonts w:ascii="Arial" w:hAnsi="Arial" w:cs="Arial"/>
          <w:sz w:val="22"/>
          <w:szCs w:val="22"/>
          <w:lang w:val="en-ZA"/>
        </w:rPr>
        <w:t xml:space="preserve">05) allows </w:t>
      </w:r>
      <w:r w:rsidR="0074352F" w:rsidRPr="005A07AC">
        <w:rPr>
          <w:rFonts w:ascii="Arial" w:hAnsi="Arial" w:cs="Arial"/>
          <w:sz w:val="22"/>
          <w:szCs w:val="22"/>
          <w:lang w:val="en-ZA"/>
        </w:rPr>
        <w:t>the</w:t>
      </w:r>
      <w:r w:rsidRPr="005A07AC">
        <w:rPr>
          <w:rFonts w:ascii="Arial" w:hAnsi="Arial" w:cs="Arial"/>
          <w:sz w:val="22"/>
          <w:szCs w:val="22"/>
          <w:lang w:val="en-ZA"/>
        </w:rPr>
        <w:t xml:space="preserve"> central processor (</w:t>
      </w:r>
      <w:r w:rsidR="00FA1245" w:rsidRPr="005A07AC">
        <w:rPr>
          <w:rFonts w:ascii="Arial" w:hAnsi="Arial" w:cs="Arial"/>
          <w:sz w:val="22"/>
          <w:szCs w:val="22"/>
          <w:lang w:val="en-ZA"/>
        </w:rPr>
        <w:t>14</w:t>
      </w:r>
      <w:r w:rsidRPr="005A07AC">
        <w:rPr>
          <w:rFonts w:ascii="Arial" w:hAnsi="Arial" w:cs="Arial"/>
          <w:sz w:val="22"/>
          <w:szCs w:val="22"/>
          <w:lang w:val="en-ZA"/>
        </w:rPr>
        <w:t xml:space="preserve">10) to communicate with each subsystem or component and to control the execution of instructions from the memory components, as well as the exchange of information between subsystems or components.  Peripherals (such as printers, scanners, cameras, or the like) and input/output (I/O) devices (such as a mouse, touchpad, keyboard, microphone, </w:t>
      </w:r>
      <w:r w:rsidR="00421A69" w:rsidRPr="005A07AC">
        <w:rPr>
          <w:rFonts w:ascii="Arial" w:hAnsi="Arial" w:cs="Arial"/>
          <w:sz w:val="22"/>
          <w:szCs w:val="22"/>
          <w:lang w:val="en-ZA"/>
        </w:rPr>
        <w:t xml:space="preserve">and </w:t>
      </w:r>
      <w:r w:rsidRPr="005A07AC">
        <w:rPr>
          <w:rFonts w:ascii="Arial" w:hAnsi="Arial" w:cs="Arial"/>
          <w:sz w:val="22"/>
          <w:szCs w:val="22"/>
          <w:lang w:val="en-ZA"/>
        </w:rPr>
        <w:t xml:space="preserve">the like) may couple to </w:t>
      </w:r>
      <w:r w:rsidRPr="005A07AC">
        <w:rPr>
          <w:rFonts w:ascii="Arial" w:hAnsi="Arial" w:cs="Arial"/>
          <w:sz w:val="22"/>
          <w:szCs w:val="22"/>
          <w:lang w:val="en-ZA"/>
        </w:rPr>
        <w:lastRenderedPageBreak/>
        <w:t>the computing device (</w:t>
      </w:r>
      <w:r w:rsidR="00FA1245" w:rsidRPr="005A07AC">
        <w:rPr>
          <w:rFonts w:ascii="Arial" w:hAnsi="Arial" w:cs="Arial"/>
          <w:sz w:val="22"/>
          <w:szCs w:val="22"/>
          <w:lang w:val="en-ZA"/>
        </w:rPr>
        <w:t>14</w:t>
      </w:r>
      <w:r w:rsidRPr="005A07AC">
        <w:rPr>
          <w:rFonts w:ascii="Arial" w:hAnsi="Arial" w:cs="Arial"/>
          <w:sz w:val="22"/>
          <w:szCs w:val="22"/>
          <w:lang w:val="en-ZA"/>
        </w:rPr>
        <w:t>00) either directly or via an I/O controller (</w:t>
      </w:r>
      <w:r w:rsidR="00FA1245" w:rsidRPr="005A07AC">
        <w:rPr>
          <w:rFonts w:ascii="Arial" w:hAnsi="Arial" w:cs="Arial"/>
          <w:sz w:val="22"/>
          <w:szCs w:val="22"/>
          <w:lang w:val="en-ZA"/>
        </w:rPr>
        <w:t>14</w:t>
      </w:r>
      <w:r w:rsidRPr="005A07AC">
        <w:rPr>
          <w:rFonts w:ascii="Arial" w:hAnsi="Arial" w:cs="Arial"/>
          <w:sz w:val="22"/>
          <w:szCs w:val="22"/>
          <w:lang w:val="en-ZA"/>
        </w:rPr>
        <w:t>35).  These components may be connected to the computing device (</w:t>
      </w:r>
      <w:r w:rsidR="00FA1245" w:rsidRPr="005A07AC">
        <w:rPr>
          <w:rFonts w:ascii="Arial" w:hAnsi="Arial" w:cs="Arial"/>
          <w:sz w:val="22"/>
          <w:szCs w:val="22"/>
          <w:lang w:val="en-ZA"/>
        </w:rPr>
        <w:t>14</w:t>
      </w:r>
      <w:r w:rsidRPr="005A07AC">
        <w:rPr>
          <w:rFonts w:ascii="Arial" w:hAnsi="Arial" w:cs="Arial"/>
          <w:sz w:val="22"/>
          <w:szCs w:val="22"/>
          <w:lang w:val="en-ZA"/>
        </w:rPr>
        <w:t>00) by any number of means known in the art, such as a serial port.</w:t>
      </w:r>
      <w:r w:rsidR="00BD676E" w:rsidRPr="005A07AC">
        <w:rPr>
          <w:rFonts w:ascii="Arial" w:hAnsi="Arial" w:cs="Arial"/>
          <w:sz w:val="22"/>
          <w:szCs w:val="22"/>
          <w:lang w:val="en-ZA"/>
        </w:rPr>
        <w:t xml:space="preserve">  </w:t>
      </w:r>
      <w:r w:rsidRPr="005A07AC">
        <w:rPr>
          <w:rFonts w:ascii="Arial" w:hAnsi="Arial" w:cs="Arial"/>
          <w:sz w:val="22"/>
          <w:szCs w:val="22"/>
          <w:lang w:val="en-ZA"/>
        </w:rPr>
        <w:t>One or more monitors (</w:t>
      </w:r>
      <w:r w:rsidR="00FA1245" w:rsidRPr="005A07AC">
        <w:rPr>
          <w:rFonts w:ascii="Arial" w:hAnsi="Arial" w:cs="Arial"/>
          <w:sz w:val="22"/>
          <w:szCs w:val="22"/>
          <w:lang w:val="en-ZA"/>
        </w:rPr>
        <w:t>14</w:t>
      </w:r>
      <w:r w:rsidRPr="005A07AC">
        <w:rPr>
          <w:rFonts w:ascii="Arial" w:hAnsi="Arial" w:cs="Arial"/>
          <w:sz w:val="22"/>
          <w:szCs w:val="22"/>
          <w:lang w:val="en-ZA"/>
        </w:rPr>
        <w:t>45) may be coupled via a display or video adapter (</w:t>
      </w:r>
      <w:r w:rsidR="00FA1245" w:rsidRPr="005A07AC">
        <w:rPr>
          <w:rFonts w:ascii="Arial" w:hAnsi="Arial" w:cs="Arial"/>
          <w:sz w:val="22"/>
          <w:szCs w:val="22"/>
          <w:lang w:val="en-ZA"/>
        </w:rPr>
        <w:t>14</w:t>
      </w:r>
      <w:r w:rsidRPr="005A07AC">
        <w:rPr>
          <w:rFonts w:ascii="Arial" w:hAnsi="Arial" w:cs="Arial"/>
          <w:sz w:val="22"/>
          <w:szCs w:val="22"/>
          <w:lang w:val="en-ZA"/>
        </w:rPr>
        <w:t>40) to the computing device (</w:t>
      </w:r>
      <w:r w:rsidR="00FA1245" w:rsidRPr="005A07AC">
        <w:rPr>
          <w:rFonts w:ascii="Arial" w:hAnsi="Arial" w:cs="Arial"/>
          <w:sz w:val="22"/>
          <w:szCs w:val="22"/>
          <w:lang w:val="en-ZA"/>
        </w:rPr>
        <w:t>14</w:t>
      </w:r>
      <w:r w:rsidRPr="005A07AC">
        <w:rPr>
          <w:rFonts w:ascii="Arial" w:hAnsi="Arial" w:cs="Arial"/>
          <w:sz w:val="22"/>
          <w:szCs w:val="22"/>
          <w:lang w:val="en-ZA"/>
        </w:rPr>
        <w:t xml:space="preserve">00).  </w:t>
      </w:r>
    </w:p>
    <w:p w14:paraId="6B27E32A" w14:textId="77777777" w:rsidR="00DA2E33" w:rsidRPr="005A07AC" w:rsidRDefault="00DA2E33" w:rsidP="00BB6FE2">
      <w:pPr>
        <w:spacing w:line="360" w:lineRule="auto"/>
        <w:jc w:val="both"/>
        <w:rPr>
          <w:rFonts w:ascii="Arial" w:hAnsi="Arial" w:cs="Arial"/>
          <w:b/>
          <w:sz w:val="22"/>
          <w:szCs w:val="22"/>
          <w:lang w:val="en-ZA"/>
        </w:rPr>
      </w:pPr>
    </w:p>
    <w:p w14:paraId="38A6D256" w14:textId="5C4C5A83" w:rsidR="00160C5A" w:rsidRPr="005A07AC" w:rsidRDefault="00160C5A" w:rsidP="00BB6FE2">
      <w:pPr>
        <w:spacing w:line="360" w:lineRule="auto"/>
        <w:jc w:val="both"/>
        <w:rPr>
          <w:rFonts w:ascii="Arial" w:hAnsi="Arial" w:cs="Arial"/>
          <w:sz w:val="22"/>
          <w:szCs w:val="22"/>
          <w:lang w:val="en-ZA"/>
        </w:rPr>
      </w:pPr>
      <w:r w:rsidRPr="005A07AC">
        <w:rPr>
          <w:rFonts w:ascii="Arial" w:hAnsi="Arial" w:cs="Arial"/>
          <w:sz w:val="22"/>
          <w:szCs w:val="22"/>
          <w:lang w:val="en-ZA"/>
        </w:rPr>
        <w:t>The foregoing description has been presented for the purpose of illustration; it is not intended to be exhaustive or to limit the invention to the precise forms disclosed.  Persons skilled in the relevant art can appreciate that many modifications and variations are possible in light of the above disclosure.</w:t>
      </w:r>
    </w:p>
    <w:p w14:paraId="72E00BE0" w14:textId="77777777" w:rsidR="00950C6B" w:rsidRPr="005A07AC" w:rsidRDefault="00950C6B" w:rsidP="00BB6FE2">
      <w:pPr>
        <w:spacing w:line="360" w:lineRule="auto"/>
        <w:jc w:val="both"/>
        <w:rPr>
          <w:rFonts w:ascii="Arial" w:hAnsi="Arial" w:cs="Arial"/>
          <w:sz w:val="22"/>
          <w:szCs w:val="22"/>
          <w:lang w:val="en-ZA"/>
        </w:rPr>
      </w:pPr>
    </w:p>
    <w:p w14:paraId="18347A07" w14:textId="11D211CB" w:rsidR="00A40D57" w:rsidRPr="005A07AC" w:rsidRDefault="00950C6B"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Any of the steps, operations, </w:t>
      </w:r>
      <w:r w:rsidR="00A40D57" w:rsidRPr="005A07AC">
        <w:rPr>
          <w:rFonts w:ascii="Arial" w:hAnsi="Arial" w:cs="Arial"/>
          <w:sz w:val="22"/>
          <w:szCs w:val="22"/>
          <w:lang w:val="en-ZA"/>
        </w:rPr>
        <w:t xml:space="preserve">components </w:t>
      </w:r>
      <w:r w:rsidRPr="005A07AC">
        <w:rPr>
          <w:rFonts w:ascii="Arial" w:hAnsi="Arial" w:cs="Arial"/>
          <w:sz w:val="22"/>
          <w:szCs w:val="22"/>
          <w:lang w:val="en-ZA"/>
        </w:rPr>
        <w:t xml:space="preserve">or processes described herein may be performed or implemented with one or more hardware or software units, alone or in combination with other devices.  In one embodiment, a software unit is implemented with a computer program product comprising a non-transient computer-readable medium containing computer program code, which can be executed by a </w:t>
      </w:r>
      <w:r w:rsidR="00634B4C" w:rsidRPr="005A07AC">
        <w:rPr>
          <w:rFonts w:ascii="Arial" w:hAnsi="Arial" w:cs="Arial"/>
          <w:sz w:val="22"/>
          <w:szCs w:val="22"/>
          <w:lang w:val="en-ZA"/>
        </w:rPr>
        <w:t>processor</w:t>
      </w:r>
      <w:r w:rsidRPr="005A07AC">
        <w:rPr>
          <w:rFonts w:ascii="Arial" w:hAnsi="Arial" w:cs="Arial"/>
          <w:sz w:val="22"/>
          <w:szCs w:val="22"/>
          <w:lang w:val="en-ZA"/>
        </w:rPr>
        <w:t xml:space="preserve"> for performing any or all of the steps, operations, or processes described.</w:t>
      </w:r>
      <w:r w:rsidR="00A40D57" w:rsidRPr="005A07AC">
        <w:rPr>
          <w:rFonts w:ascii="Arial" w:hAnsi="Arial" w:cs="Arial"/>
          <w:sz w:val="22"/>
          <w:szCs w:val="22"/>
          <w:lang w:val="en-ZA"/>
        </w:rPr>
        <w:t xml:space="preserve">  Software units or functions described in this application may be implemented as computer program code using any suitable computer language such as, for example, Java™, C++, or Perl™ using, for example, conventional or object-oriented techniques.  The computer program code may be stored as a series of instructions, or commands on a non-transitory computer-readable medium, such as a random access memory (RAM), a read-only memory (ROM), a magnetic medium such as a hard-drive, or an optical medium such as a CD-ROM.  Any such computer-readable medium may also reside on or within a single computational apparatus, and may be present on or within different computational apparatuses within a system or network.</w:t>
      </w:r>
    </w:p>
    <w:p w14:paraId="303A1684" w14:textId="77777777" w:rsidR="00A40D57" w:rsidRPr="005A07AC" w:rsidRDefault="00A40D57" w:rsidP="00BB6FE2">
      <w:pPr>
        <w:spacing w:line="360" w:lineRule="auto"/>
        <w:jc w:val="both"/>
        <w:rPr>
          <w:rFonts w:ascii="Arial" w:hAnsi="Arial" w:cs="Arial"/>
          <w:sz w:val="22"/>
          <w:szCs w:val="22"/>
          <w:lang w:val="en-ZA"/>
        </w:rPr>
      </w:pPr>
    </w:p>
    <w:p w14:paraId="3F7E93BB" w14:textId="77777777" w:rsidR="00C31336" w:rsidRPr="005A07AC" w:rsidRDefault="00C31336" w:rsidP="00BB6FE2">
      <w:pPr>
        <w:spacing w:line="360" w:lineRule="auto"/>
        <w:jc w:val="both"/>
        <w:rPr>
          <w:rFonts w:ascii="Arial" w:hAnsi="Arial" w:cs="Arial"/>
          <w:sz w:val="22"/>
          <w:szCs w:val="22"/>
          <w:lang w:val="en-ZA"/>
        </w:rPr>
      </w:pPr>
      <w:r w:rsidRPr="005A07AC">
        <w:rPr>
          <w:rFonts w:ascii="Arial" w:hAnsi="Arial" w:cs="Arial"/>
          <w:sz w:val="22"/>
          <w:szCs w:val="22"/>
          <w:lang w:val="en-ZA"/>
        </w:rPr>
        <w:t>Flowchart illustrations and block diagrams of methods, systems, and computer program products according to embodiments are used herein.  Each block of the flowchart illustrations and/or block diagrams, and combinations of blocks in the flowchart illustrations and/or block diagrams, may provide functions which may be implemented by computer readable program instructions. In some alternative implementations, the functions identified by the blocks may take place in a different order to that shown in the flowchart illustrations.</w:t>
      </w:r>
    </w:p>
    <w:p w14:paraId="75F6353D" w14:textId="77777777" w:rsidR="00950C6B" w:rsidRPr="005A07AC" w:rsidRDefault="00950C6B" w:rsidP="00BB6FE2">
      <w:pPr>
        <w:spacing w:line="360" w:lineRule="auto"/>
        <w:jc w:val="both"/>
        <w:rPr>
          <w:rFonts w:ascii="Arial" w:hAnsi="Arial" w:cs="Arial"/>
          <w:sz w:val="22"/>
          <w:szCs w:val="22"/>
          <w:lang w:val="en-ZA"/>
        </w:rPr>
      </w:pPr>
    </w:p>
    <w:p w14:paraId="016549DE" w14:textId="65008295" w:rsidR="00160C5A" w:rsidRPr="005A07AC" w:rsidRDefault="00160C5A" w:rsidP="00BB6FE2">
      <w:pPr>
        <w:spacing w:line="360" w:lineRule="auto"/>
        <w:jc w:val="both"/>
        <w:rPr>
          <w:rFonts w:ascii="Arial" w:hAnsi="Arial" w:cs="Arial"/>
          <w:sz w:val="22"/>
          <w:szCs w:val="22"/>
          <w:lang w:val="en-ZA"/>
        </w:rPr>
      </w:pPr>
      <w:r w:rsidRPr="005A07AC">
        <w:rPr>
          <w:rFonts w:ascii="Arial" w:hAnsi="Arial" w:cs="Arial"/>
          <w:sz w:val="22"/>
          <w:szCs w:val="22"/>
          <w:lang w:val="en-ZA"/>
        </w:rPr>
        <w:t xml:space="preserve">Some portions of this description describe the embodiments of the invention in terms of algorithms and symbolic representations of operations on information.  These algorithmic descriptions and representations are commonly used by those skilled in the data processing arts to convey the substance of their work effectively to others skilled in the art.  These </w:t>
      </w:r>
      <w:r w:rsidRPr="005A07AC">
        <w:rPr>
          <w:rFonts w:ascii="Arial" w:hAnsi="Arial" w:cs="Arial"/>
          <w:sz w:val="22"/>
          <w:szCs w:val="22"/>
          <w:lang w:val="en-ZA"/>
        </w:rPr>
        <w:lastRenderedPageBreak/>
        <w:t>operations, while described functionally, computationally, or logically, are understood to be implemented by computer programs or equivalent electrical circuits, microcode, or the like. The described operations may be embodied in software, firmware, hardware, or any combinations thereof.</w:t>
      </w:r>
    </w:p>
    <w:p w14:paraId="25CF81EC" w14:textId="77777777" w:rsidR="00160C5A" w:rsidRPr="005A07AC" w:rsidRDefault="00160C5A" w:rsidP="00BB6FE2">
      <w:pPr>
        <w:spacing w:line="360" w:lineRule="auto"/>
        <w:jc w:val="both"/>
        <w:rPr>
          <w:rFonts w:ascii="Arial" w:hAnsi="Arial" w:cs="Arial"/>
          <w:sz w:val="22"/>
          <w:szCs w:val="22"/>
          <w:lang w:val="en-ZA"/>
        </w:rPr>
      </w:pPr>
    </w:p>
    <w:p w14:paraId="24B7FE06" w14:textId="77777777" w:rsidR="00160C5A" w:rsidRPr="005A07AC" w:rsidRDefault="00C77687" w:rsidP="00BB6FE2">
      <w:pPr>
        <w:spacing w:line="360" w:lineRule="auto"/>
        <w:jc w:val="both"/>
        <w:rPr>
          <w:rFonts w:ascii="Arial" w:hAnsi="Arial" w:cs="Arial"/>
          <w:sz w:val="22"/>
          <w:szCs w:val="22"/>
          <w:lang w:val="en-ZA"/>
        </w:rPr>
      </w:pPr>
      <w:r w:rsidRPr="005A07AC">
        <w:rPr>
          <w:rFonts w:ascii="Arial" w:hAnsi="Arial" w:cs="Arial"/>
          <w:sz w:val="22"/>
          <w:szCs w:val="22"/>
          <w:lang w:val="en-ZA"/>
        </w:rPr>
        <w:t>T</w:t>
      </w:r>
      <w:r w:rsidR="00160C5A" w:rsidRPr="005A07AC">
        <w:rPr>
          <w:rFonts w:ascii="Arial" w:hAnsi="Arial" w:cs="Arial"/>
          <w:sz w:val="22"/>
          <w:szCs w:val="22"/>
          <w:lang w:val="en-ZA"/>
        </w:rPr>
        <w:t>he language used in the specification has been principally selected for readability and instructional purposes, and it may not have been selected to delineate or circumscribe the inventive subject matter.  It is therefore intended that the scope of the invention be limited not by this detailed description, but rather by any claims that issue on an application based hereon.  Accordingly, the disclosure of the embodiments of the invention is intended to be illustrative, but not limiting, of the scope of the invention, which is set forth in the following claims.</w:t>
      </w:r>
    </w:p>
    <w:p w14:paraId="4198EF81" w14:textId="77777777" w:rsidR="00160C5A" w:rsidRPr="005A07AC" w:rsidRDefault="00160C5A" w:rsidP="00BB6FE2">
      <w:pPr>
        <w:spacing w:line="360" w:lineRule="auto"/>
        <w:jc w:val="both"/>
        <w:rPr>
          <w:rFonts w:ascii="Arial" w:hAnsi="Arial" w:cs="Arial"/>
          <w:sz w:val="22"/>
          <w:szCs w:val="22"/>
        </w:rPr>
      </w:pPr>
    </w:p>
    <w:p w14:paraId="2328F65A" w14:textId="77777777" w:rsidR="00760182" w:rsidRPr="005A07AC" w:rsidRDefault="00C77687" w:rsidP="00BB6FE2">
      <w:pPr>
        <w:spacing w:line="360" w:lineRule="auto"/>
        <w:jc w:val="both"/>
        <w:rPr>
          <w:rFonts w:ascii="Arial" w:eastAsia="Times New Roman" w:hAnsi="Arial" w:cs="Arial"/>
          <w:sz w:val="22"/>
          <w:szCs w:val="22"/>
          <w:lang w:val="en-GB"/>
        </w:rPr>
      </w:pPr>
      <w:r w:rsidRPr="005A07AC">
        <w:rPr>
          <w:rFonts w:ascii="Arial" w:hAnsi="Arial" w:cs="Arial"/>
          <w:sz w:val="22"/>
          <w:szCs w:val="22"/>
          <w:lang w:val="en-ZA"/>
        </w:rPr>
        <w:t>Finally, throughout</w:t>
      </w:r>
      <w:r w:rsidR="00760182" w:rsidRPr="005A07AC">
        <w:rPr>
          <w:rFonts w:ascii="Arial" w:hAnsi="Arial" w:cs="Arial"/>
          <w:sz w:val="22"/>
          <w:szCs w:val="22"/>
        </w:rPr>
        <w:t xml:space="preserve"> the specification and claims unless the contents requires otherwise the word ‘comprise’ or variations such as ‘comprises’ or ‘comprising’ will be understood to imply the inclusion of a stated integer or group of integers but not the exclusion of any other integer or group of integers.</w:t>
      </w:r>
    </w:p>
    <w:p w14:paraId="065B84DA" w14:textId="77777777" w:rsidR="00DA482D" w:rsidRPr="005A07AC" w:rsidRDefault="00DA482D" w:rsidP="00BB6FE2">
      <w:pPr>
        <w:spacing w:line="360" w:lineRule="auto"/>
        <w:ind w:left="720" w:hanging="720"/>
        <w:jc w:val="both"/>
        <w:rPr>
          <w:rFonts w:ascii="Arial" w:hAnsi="Arial" w:cs="Arial"/>
          <w:sz w:val="22"/>
          <w:szCs w:val="22"/>
          <w:lang w:val="en-ZA"/>
        </w:rPr>
      </w:pPr>
    </w:p>
    <w:p w14:paraId="24A18837" w14:textId="77777777" w:rsidR="001625F6" w:rsidRPr="005A07AC" w:rsidRDefault="001625F6" w:rsidP="00BB6FE2">
      <w:pPr>
        <w:spacing w:line="360" w:lineRule="auto"/>
        <w:jc w:val="both"/>
        <w:rPr>
          <w:rFonts w:ascii="Arial" w:hAnsi="Arial" w:cs="Arial"/>
          <w:b/>
          <w:sz w:val="22"/>
          <w:szCs w:val="22"/>
          <w:lang w:val="en-ZA"/>
        </w:rPr>
      </w:pPr>
    </w:p>
    <w:p w14:paraId="63F35A21" w14:textId="0C4ACE56" w:rsidR="001625F6" w:rsidRPr="005A07AC" w:rsidRDefault="001625F6" w:rsidP="00BB6FE2">
      <w:pPr>
        <w:keepNext/>
        <w:suppressLineNumbers/>
        <w:spacing w:line="360" w:lineRule="auto"/>
        <w:jc w:val="center"/>
        <w:rPr>
          <w:rFonts w:ascii="Arial" w:hAnsi="Arial" w:cs="Arial"/>
          <w:sz w:val="22"/>
          <w:szCs w:val="22"/>
          <w:lang w:val="en-ZA"/>
        </w:rPr>
      </w:pPr>
      <w:r w:rsidRPr="005A07AC">
        <w:rPr>
          <w:rFonts w:ascii="Arial" w:hAnsi="Arial" w:cs="Arial"/>
          <w:sz w:val="22"/>
          <w:szCs w:val="22"/>
          <w:lang w:val="en-ZA"/>
        </w:rPr>
        <w:t xml:space="preserve">Dated this </w:t>
      </w:r>
      <w:r w:rsidR="00DA482D" w:rsidRPr="005A07AC">
        <w:rPr>
          <w:rFonts w:ascii="Arial" w:hAnsi="Arial" w:cs="Arial"/>
          <w:sz w:val="22"/>
          <w:szCs w:val="22"/>
          <w:lang w:val="en-ZA"/>
        </w:rPr>
        <w:t>xy</w:t>
      </w:r>
      <w:r w:rsidRPr="005A07AC">
        <w:rPr>
          <w:rFonts w:ascii="Arial" w:hAnsi="Arial" w:cs="Arial"/>
          <w:sz w:val="22"/>
          <w:szCs w:val="22"/>
          <w:vertAlign w:val="superscript"/>
          <w:lang w:val="en-ZA"/>
        </w:rPr>
        <w:t>th</w:t>
      </w:r>
      <w:r w:rsidRPr="005A07AC">
        <w:rPr>
          <w:rFonts w:ascii="Arial" w:hAnsi="Arial" w:cs="Arial"/>
          <w:sz w:val="22"/>
          <w:szCs w:val="22"/>
          <w:lang w:val="en-ZA"/>
        </w:rPr>
        <w:t xml:space="preserve"> day of </w:t>
      </w:r>
      <w:r w:rsidR="00DA482D" w:rsidRPr="005A07AC">
        <w:rPr>
          <w:rFonts w:ascii="Arial" w:hAnsi="Arial" w:cs="Arial"/>
          <w:sz w:val="22"/>
          <w:szCs w:val="22"/>
          <w:lang w:val="en-ZA"/>
        </w:rPr>
        <w:t>xyxy</w:t>
      </w:r>
      <w:r w:rsidR="00160C5A" w:rsidRPr="005A07AC">
        <w:rPr>
          <w:rFonts w:ascii="Arial" w:hAnsi="Arial" w:cs="Arial"/>
          <w:sz w:val="22"/>
          <w:szCs w:val="22"/>
          <w:lang w:val="en-ZA"/>
        </w:rPr>
        <w:t xml:space="preserve"> </w:t>
      </w:r>
      <w:r w:rsidR="001371ED" w:rsidRPr="005A07AC">
        <w:rPr>
          <w:rFonts w:ascii="Arial" w:hAnsi="Arial" w:cs="Arial"/>
          <w:sz w:val="22"/>
          <w:szCs w:val="22"/>
          <w:lang w:val="en-ZA"/>
        </w:rPr>
        <w:t>2016</w:t>
      </w:r>
    </w:p>
    <w:p w14:paraId="09D58E04" w14:textId="77777777" w:rsidR="001625F6" w:rsidRPr="005A07AC" w:rsidRDefault="001625F6" w:rsidP="00BB6FE2">
      <w:pPr>
        <w:keepNext/>
        <w:suppressLineNumbers/>
        <w:spacing w:line="360" w:lineRule="auto"/>
        <w:jc w:val="center"/>
        <w:rPr>
          <w:rFonts w:ascii="Arial" w:hAnsi="Arial" w:cs="Arial"/>
          <w:sz w:val="22"/>
          <w:szCs w:val="22"/>
          <w:lang w:val="en-ZA"/>
        </w:rPr>
      </w:pPr>
    </w:p>
    <w:p w14:paraId="60B5E3C0" w14:textId="77777777" w:rsidR="001625F6" w:rsidRPr="005A07AC" w:rsidRDefault="001625F6" w:rsidP="00BB6FE2">
      <w:pPr>
        <w:keepNext/>
        <w:suppressLineNumbers/>
        <w:spacing w:line="360" w:lineRule="auto"/>
        <w:jc w:val="center"/>
        <w:rPr>
          <w:rFonts w:ascii="Arial" w:hAnsi="Arial" w:cs="Arial"/>
          <w:sz w:val="22"/>
          <w:szCs w:val="22"/>
          <w:lang w:val="en-ZA"/>
        </w:rPr>
      </w:pPr>
    </w:p>
    <w:p w14:paraId="3CEF34B6" w14:textId="77777777" w:rsidR="001625F6" w:rsidRPr="005A07AC" w:rsidRDefault="001625F6" w:rsidP="00BB6FE2">
      <w:pPr>
        <w:keepNext/>
        <w:suppressLineNumbers/>
        <w:spacing w:line="360" w:lineRule="auto"/>
        <w:ind w:left="720" w:hanging="720"/>
        <w:jc w:val="center"/>
        <w:rPr>
          <w:rFonts w:ascii="Arial" w:hAnsi="Arial" w:cs="Arial"/>
          <w:sz w:val="22"/>
          <w:szCs w:val="22"/>
          <w:lang w:val="en-ZA"/>
        </w:rPr>
      </w:pPr>
      <w:r w:rsidRPr="005A07AC">
        <w:rPr>
          <w:rFonts w:ascii="Arial" w:hAnsi="Arial" w:cs="Arial"/>
          <w:sz w:val="22"/>
          <w:szCs w:val="22"/>
          <w:lang w:val="en-ZA"/>
        </w:rPr>
        <w:t>…………………………………………..</w:t>
      </w:r>
    </w:p>
    <w:p w14:paraId="3FC5FC8A" w14:textId="77777777" w:rsidR="001625F6" w:rsidRPr="005A07AC" w:rsidRDefault="001625F6" w:rsidP="00BB6FE2">
      <w:pPr>
        <w:keepNext/>
        <w:suppressLineNumbers/>
        <w:spacing w:line="360" w:lineRule="auto"/>
        <w:ind w:left="720" w:hanging="720"/>
        <w:jc w:val="center"/>
        <w:rPr>
          <w:rFonts w:ascii="Arial" w:hAnsi="Arial" w:cs="Arial"/>
          <w:sz w:val="22"/>
          <w:szCs w:val="22"/>
          <w:lang w:val="en-ZA"/>
        </w:rPr>
      </w:pPr>
      <w:r w:rsidRPr="005A07AC">
        <w:rPr>
          <w:rFonts w:ascii="Arial" w:hAnsi="Arial" w:cs="Arial"/>
          <w:sz w:val="22"/>
          <w:szCs w:val="22"/>
          <w:lang w:val="en-ZA"/>
        </w:rPr>
        <w:t>VON SEIDELS Intellectual Property Attorneys</w:t>
      </w:r>
    </w:p>
    <w:p w14:paraId="29760C7B" w14:textId="77777777" w:rsidR="001625F6" w:rsidRPr="005A07AC" w:rsidRDefault="001625F6" w:rsidP="00BB6FE2">
      <w:pPr>
        <w:suppressLineNumbers/>
        <w:spacing w:line="360" w:lineRule="auto"/>
        <w:ind w:left="720" w:hanging="720"/>
        <w:jc w:val="center"/>
        <w:rPr>
          <w:rFonts w:ascii="Arial" w:hAnsi="Arial" w:cs="Arial"/>
          <w:sz w:val="22"/>
          <w:szCs w:val="22"/>
          <w:lang w:val="en-ZA"/>
        </w:rPr>
      </w:pPr>
      <w:r w:rsidRPr="005A07AC">
        <w:rPr>
          <w:rFonts w:ascii="Arial" w:hAnsi="Arial" w:cs="Arial"/>
          <w:sz w:val="22"/>
          <w:szCs w:val="22"/>
          <w:lang w:val="en-ZA"/>
        </w:rPr>
        <w:t>for the applicant</w:t>
      </w:r>
    </w:p>
    <w:p w14:paraId="30C99610" w14:textId="77777777" w:rsidR="001625F6" w:rsidRPr="005A07AC" w:rsidRDefault="001625F6" w:rsidP="00BB6FE2">
      <w:pPr>
        <w:suppressLineNumbers/>
        <w:autoSpaceDE w:val="0"/>
        <w:autoSpaceDN w:val="0"/>
        <w:adjustRightInd w:val="0"/>
        <w:spacing w:line="360" w:lineRule="auto"/>
        <w:ind w:left="3600" w:firstLine="720"/>
        <w:rPr>
          <w:rFonts w:ascii="Arial" w:hAnsi="Arial" w:cs="Arial"/>
          <w:sz w:val="22"/>
          <w:szCs w:val="22"/>
          <w:lang w:val="en-ZA"/>
        </w:rPr>
      </w:pPr>
    </w:p>
    <w:p w14:paraId="408EB350" w14:textId="77777777" w:rsidR="001625F6" w:rsidRPr="005A07AC" w:rsidRDefault="001625F6" w:rsidP="00BB6FE2">
      <w:pPr>
        <w:autoSpaceDE w:val="0"/>
        <w:autoSpaceDN w:val="0"/>
        <w:adjustRightInd w:val="0"/>
        <w:spacing w:line="360" w:lineRule="auto"/>
        <w:jc w:val="center"/>
        <w:rPr>
          <w:rFonts w:ascii="Arial" w:hAnsi="Arial" w:cs="Arial"/>
          <w:b/>
          <w:sz w:val="22"/>
          <w:szCs w:val="22"/>
          <w:lang w:val="en-ZA"/>
        </w:rPr>
      </w:pPr>
      <w:r w:rsidRPr="005A07AC">
        <w:rPr>
          <w:rFonts w:ascii="Arial" w:hAnsi="Arial" w:cs="Arial"/>
          <w:b/>
          <w:sz w:val="22"/>
          <w:szCs w:val="22"/>
          <w:lang w:val="en-ZA"/>
        </w:rPr>
        <w:br w:type="page"/>
      </w:r>
      <w:r w:rsidRPr="005A07AC">
        <w:rPr>
          <w:rFonts w:ascii="Arial" w:hAnsi="Arial" w:cs="Arial"/>
          <w:b/>
          <w:sz w:val="22"/>
          <w:szCs w:val="22"/>
          <w:lang w:val="en-ZA"/>
        </w:rPr>
        <w:lastRenderedPageBreak/>
        <w:t>ABSTRACT</w:t>
      </w:r>
    </w:p>
    <w:p w14:paraId="3D81D330" w14:textId="77777777" w:rsidR="001625F6" w:rsidRPr="005A07AC" w:rsidRDefault="001625F6" w:rsidP="00BB6FE2">
      <w:pPr>
        <w:autoSpaceDE w:val="0"/>
        <w:autoSpaceDN w:val="0"/>
        <w:adjustRightInd w:val="0"/>
        <w:spacing w:line="360" w:lineRule="auto"/>
        <w:jc w:val="both"/>
        <w:rPr>
          <w:rFonts w:ascii="Arial" w:hAnsi="Arial" w:cs="Arial"/>
          <w:b/>
          <w:sz w:val="22"/>
          <w:szCs w:val="22"/>
          <w:lang w:val="en-ZA"/>
        </w:rPr>
      </w:pPr>
    </w:p>
    <w:p w14:paraId="3F2C3585" w14:textId="77777777" w:rsidR="00EB1389" w:rsidRPr="005A07AC" w:rsidRDefault="00EB1389" w:rsidP="00EB1389">
      <w:pPr>
        <w:spacing w:line="360" w:lineRule="auto"/>
        <w:jc w:val="both"/>
        <w:rPr>
          <w:rFonts w:ascii="Arial" w:hAnsi="Arial" w:cs="Arial"/>
          <w:sz w:val="22"/>
          <w:szCs w:val="22"/>
          <w:lang w:val="en-ZA"/>
        </w:rPr>
      </w:pPr>
    </w:p>
    <w:p w14:paraId="1AA26D7A" w14:textId="04067ED2" w:rsidR="00EB1389" w:rsidRPr="005A07AC" w:rsidRDefault="00EB1389" w:rsidP="00EB1389">
      <w:pPr>
        <w:spacing w:line="360" w:lineRule="auto"/>
        <w:jc w:val="both"/>
        <w:rPr>
          <w:rFonts w:ascii="Arial" w:hAnsi="Arial" w:cs="Arial"/>
          <w:sz w:val="22"/>
          <w:szCs w:val="22"/>
          <w:lang w:val="en-ZA"/>
        </w:rPr>
      </w:pPr>
      <w:r w:rsidRPr="005A07AC">
        <w:rPr>
          <w:rFonts w:ascii="Arial" w:hAnsi="Arial" w:cs="Arial"/>
          <w:sz w:val="22"/>
          <w:szCs w:val="22"/>
          <w:lang w:val="en-ZA"/>
        </w:rPr>
        <w:t xml:space="preserve">A method and system are provided for generating radiometrically corrected surface images.  The method may include: providing multiple surface images of a first resolution of a surface area in the form of digital images having a surface image sensor measurement (DN) in a given wavelength band reflected from the surface for each pixel of the images; and providing a reference image of a second resolution of a corresponding surface area, wherein the reference image has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xml:space="preserve">) for each pixel of the reference image </w:t>
      </w:r>
      <w:del w:id="74" w:author="Anna Tomlinson" w:date="2016-09-22T16:04:00Z">
        <w:r w:rsidRPr="005A07AC" w:rsidDel="009B2C0C">
          <w:rPr>
            <w:rFonts w:ascii="Arial" w:hAnsi="Arial" w:cs="Arial"/>
            <w:sz w:val="22"/>
            <w:szCs w:val="22"/>
            <w:lang w:val="en-ZA"/>
          </w:rPr>
          <w:delText xml:space="preserve">corrected for atmospheric and bidirectional reflectance distribution function effects </w:delText>
        </w:r>
      </w:del>
      <w:r w:rsidRPr="005A07AC">
        <w:rPr>
          <w:rFonts w:ascii="Arial" w:hAnsi="Arial" w:cs="Arial"/>
          <w:sz w:val="22"/>
          <w:szCs w:val="22"/>
          <w:lang w:val="en-ZA"/>
        </w:rPr>
        <w:t xml:space="preserve">for equivalent wavelength bands.  The method may model a relationship that relates the surface image sensor measurement for pixels of a surface image to the surface reflectance </w:t>
      </w:r>
      <m:oMath>
        <m:sSub>
          <m:sSubPr>
            <m:ctrlPr>
              <w:rPr>
                <w:rFonts w:ascii="Cambria Math" w:hAnsi="Cambria Math" w:cs="Arial"/>
                <w:i/>
                <w:sz w:val="22"/>
                <w:szCs w:val="22"/>
              </w:rPr>
            </m:ctrlPr>
          </m:sSubPr>
          <m:e>
            <m:r>
              <w:rPr>
                <w:rFonts w:ascii="Cambria Math" w:hAnsi="Cambria Math" w:cs="Arial"/>
                <w:sz w:val="22"/>
                <w:szCs w:val="22"/>
              </w:rPr>
              <m:t>(ρ</m:t>
            </m:r>
          </m:e>
          <m:sub>
            <m:r>
              <w:rPr>
                <w:rFonts w:ascii="Cambria Math" w:hAnsi="Cambria Math" w:cs="Arial"/>
                <w:sz w:val="22"/>
                <w:szCs w:val="22"/>
              </w:rPr>
              <m:t>t</m:t>
            </m:r>
          </m:sub>
        </m:sSub>
      </m:oMath>
      <w:r w:rsidRPr="005A07AC">
        <w:rPr>
          <w:rFonts w:ascii="Arial" w:hAnsi="Arial" w:cs="Arial"/>
          <w:sz w:val="22"/>
          <w:szCs w:val="22"/>
          <w:lang w:val="en-ZA"/>
        </w:rPr>
        <w:t>) for pixels of the reference image to provide an estimated surface reflectance for each pixel of the surface images.</w:t>
      </w:r>
    </w:p>
    <w:p w14:paraId="7AA32BE0" w14:textId="77777777" w:rsidR="001625F6" w:rsidRPr="005A07AC" w:rsidRDefault="001625F6" w:rsidP="00BB6FE2">
      <w:pPr>
        <w:autoSpaceDE w:val="0"/>
        <w:autoSpaceDN w:val="0"/>
        <w:adjustRightInd w:val="0"/>
        <w:spacing w:line="360" w:lineRule="auto"/>
        <w:jc w:val="both"/>
        <w:rPr>
          <w:rFonts w:ascii="Arial" w:hAnsi="Arial" w:cs="Arial"/>
          <w:b/>
          <w:sz w:val="22"/>
          <w:szCs w:val="22"/>
          <w:lang w:val="en-ZA"/>
        </w:rPr>
      </w:pPr>
    </w:p>
    <w:p w14:paraId="60D73C1D" w14:textId="77777777" w:rsidR="001625F6" w:rsidRPr="005A07AC" w:rsidRDefault="001625F6" w:rsidP="00BB6FE2">
      <w:pPr>
        <w:autoSpaceDE w:val="0"/>
        <w:autoSpaceDN w:val="0"/>
        <w:adjustRightInd w:val="0"/>
        <w:spacing w:line="360" w:lineRule="auto"/>
        <w:jc w:val="both"/>
        <w:rPr>
          <w:rFonts w:ascii="Arial" w:hAnsi="Arial" w:cs="Arial"/>
          <w:b/>
          <w:sz w:val="22"/>
          <w:szCs w:val="22"/>
          <w:lang w:val="en-ZA"/>
        </w:rPr>
      </w:pPr>
    </w:p>
    <w:p w14:paraId="3C2A1B99" w14:textId="77777777" w:rsidR="001625F6" w:rsidRPr="005A07AC" w:rsidRDefault="001625F6" w:rsidP="00BB6FE2">
      <w:pPr>
        <w:autoSpaceDE w:val="0"/>
        <w:autoSpaceDN w:val="0"/>
        <w:adjustRightInd w:val="0"/>
        <w:spacing w:line="360" w:lineRule="auto"/>
        <w:jc w:val="center"/>
        <w:rPr>
          <w:rFonts w:ascii="Arial" w:hAnsi="Arial" w:cs="Arial"/>
          <w:sz w:val="22"/>
          <w:szCs w:val="22"/>
          <w:lang w:val="en-ZA"/>
        </w:rPr>
      </w:pPr>
    </w:p>
    <w:p w14:paraId="011C628F" w14:textId="77777777" w:rsidR="001464E7" w:rsidRPr="005A07AC" w:rsidRDefault="001464E7" w:rsidP="00BB6FE2">
      <w:pPr>
        <w:suppressLineNumbers/>
        <w:spacing w:line="360" w:lineRule="auto"/>
        <w:contextualSpacing/>
        <w:jc w:val="center"/>
        <w:rPr>
          <w:rFonts w:ascii="Arial" w:hAnsi="Arial" w:cs="Arial"/>
          <w:sz w:val="22"/>
          <w:szCs w:val="22"/>
          <w:lang w:val="en-ZA"/>
        </w:rPr>
      </w:pPr>
    </w:p>
    <w:sectPr w:rsidR="001464E7" w:rsidRPr="005A07AC" w:rsidSect="006E2D2E">
      <w:headerReference w:type="default" r:id="rId12"/>
      <w:footerReference w:type="default" r:id="rId13"/>
      <w:headerReference w:type="first" r:id="rId14"/>
      <w:footerReference w:type="first" r:id="rId15"/>
      <w:footnotePr>
        <w:pos w:val="beneathText"/>
      </w:footnotePr>
      <w:pgSz w:w="11905" w:h="16837"/>
      <w:pgMar w:top="1134" w:right="1134" w:bottom="1134" w:left="1418" w:header="1469" w:footer="777" w:gutter="0"/>
      <w:lnNumType w:countBy="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27568" w14:textId="77777777" w:rsidR="00D104C2" w:rsidRDefault="00D104C2" w:rsidP="008A59C9">
      <w:r>
        <w:separator/>
      </w:r>
    </w:p>
  </w:endnote>
  <w:endnote w:type="continuationSeparator" w:id="0">
    <w:p w14:paraId="36ECFDE6" w14:textId="77777777" w:rsidR="00D104C2" w:rsidRDefault="00D104C2" w:rsidP="008A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C294A" w14:textId="77777777" w:rsidR="001F1B04" w:rsidRDefault="001F1B04">
    <w:pPr>
      <w:pStyle w:val="Footer"/>
    </w:pPr>
    <w:r w:rsidRPr="001126FB">
      <w:rPr>
        <w:noProof/>
        <w:lang w:val="en-GB" w:eastAsia="en-GB"/>
      </w:rPr>
      <w:drawing>
        <wp:anchor distT="0" distB="0" distL="114300" distR="114300" simplePos="0" relativeHeight="251660800" behindDoc="0" locked="0" layoutInCell="1" allowOverlap="1" wp14:anchorId="0503FBE3" wp14:editId="04E2EE96">
          <wp:simplePos x="0" y="0"/>
          <wp:positionH relativeFrom="column">
            <wp:posOffset>-701040</wp:posOffset>
          </wp:positionH>
          <wp:positionV relativeFrom="paragraph">
            <wp:posOffset>-829310</wp:posOffset>
          </wp:positionV>
          <wp:extent cx="7541895" cy="1428750"/>
          <wp:effectExtent l="19050" t="0" r="1905" b="0"/>
          <wp:wrapTight wrapText="bothSides">
            <wp:wrapPolygon edited="0">
              <wp:start x="-55" y="0"/>
              <wp:lineTo x="-55" y="21369"/>
              <wp:lineTo x="21605" y="21369"/>
              <wp:lineTo x="21605" y="0"/>
              <wp:lineTo x="-5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Footer.jpg"/>
                  <pic:cNvPicPr/>
                </pic:nvPicPr>
                <pic:blipFill>
                  <a:blip r:embed="rId1">
                    <a:extLst>
                      <a:ext uri="{28A0092B-C50C-407E-A947-70E740481C1C}">
                        <a14:useLocalDpi xmlns:a14="http://schemas.microsoft.com/office/drawing/2010/main" val="0"/>
                      </a:ext>
                    </a:extLst>
                  </a:blip>
                  <a:stretch>
                    <a:fillRect/>
                  </a:stretch>
                </pic:blipFill>
                <pic:spPr>
                  <a:xfrm>
                    <a:off x="0" y="0"/>
                    <a:ext cx="7541895" cy="142494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D61F7" w14:textId="77777777" w:rsidR="001F1B04" w:rsidRDefault="001F1B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A7919" w14:textId="78B85D17" w:rsidR="001F1B04" w:rsidRPr="00D82B61" w:rsidRDefault="001F1B04" w:rsidP="00177982">
    <w:pPr>
      <w:pStyle w:val="Footer"/>
      <w:rPr>
        <w:sz w:val="16"/>
        <w:szCs w:val="16"/>
      </w:rPr>
    </w:pPr>
    <w:r>
      <w:rPr>
        <w:sz w:val="16"/>
        <w:szCs w:val="16"/>
      </w:rPr>
      <w:t xml:space="preserve">P1414xZA00/COMPL </w:t>
    </w:r>
    <w:r w:rsidRPr="00F232F6">
      <w:rPr>
        <w:i/>
        <w:sz w:val="16"/>
        <w:szCs w:val="16"/>
      </w:rPr>
      <w:t>(Short Title)</w:t>
    </w:r>
  </w:p>
  <w:p w14:paraId="7DD45486" w14:textId="77777777" w:rsidR="001F1B04" w:rsidRDefault="001F1B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D8E58" w14:textId="77777777" w:rsidR="00D104C2" w:rsidRDefault="00D104C2" w:rsidP="008A59C9">
      <w:r>
        <w:separator/>
      </w:r>
    </w:p>
  </w:footnote>
  <w:footnote w:type="continuationSeparator" w:id="0">
    <w:p w14:paraId="3B8D80EE" w14:textId="77777777" w:rsidR="00D104C2" w:rsidRDefault="00D104C2" w:rsidP="008A5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B9FE8" w14:textId="77777777" w:rsidR="001F1B04" w:rsidRPr="0036764F" w:rsidRDefault="001F1B04" w:rsidP="0024445D">
    <w:pPr>
      <w:pStyle w:val="Header"/>
      <w:tabs>
        <w:tab w:val="left" w:pos="222"/>
        <w:tab w:val="center" w:pos="4109"/>
      </w:tabs>
      <w:rPr>
        <w:rFonts w:ascii="Arial" w:hAnsi="Arial" w:cs="Arial"/>
        <w:color w:val="17365D"/>
      </w:rPr>
    </w:pPr>
    <w:r>
      <w:rPr>
        <w:noProof/>
        <w:lang w:val="en-GB" w:eastAsia="en-GB"/>
      </w:rPr>
      <w:drawing>
        <wp:anchor distT="0" distB="0" distL="114300" distR="114300" simplePos="0" relativeHeight="251657728" behindDoc="0" locked="0" layoutInCell="1" allowOverlap="1" wp14:anchorId="360A6102" wp14:editId="47385A20">
          <wp:simplePos x="0" y="0"/>
          <wp:positionH relativeFrom="column">
            <wp:posOffset>-987425</wp:posOffset>
          </wp:positionH>
          <wp:positionV relativeFrom="paragraph">
            <wp:posOffset>-894715</wp:posOffset>
          </wp:positionV>
          <wp:extent cx="7096125" cy="800100"/>
          <wp:effectExtent l="19050" t="0" r="9525" b="0"/>
          <wp:wrapTight wrapText="bothSides">
            <wp:wrapPolygon edited="0">
              <wp:start x="-58" y="0"/>
              <wp:lineTo x="-58" y="21086"/>
              <wp:lineTo x="21629" y="21086"/>
              <wp:lineTo x="21629" y="0"/>
              <wp:lineTo x="-58"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Header.jpg"/>
                  <pic:cNvPicPr/>
                </pic:nvPicPr>
                <pic:blipFill>
                  <a:blip r:embed="rId1">
                    <a:extLst>
                      <a:ext uri="{28A0092B-C50C-407E-A947-70E740481C1C}">
                        <a14:useLocalDpi xmlns:a14="http://schemas.microsoft.com/office/drawing/2010/main" val="0"/>
                      </a:ext>
                    </a:extLst>
                  </a:blip>
                  <a:stretch>
                    <a:fillRect/>
                  </a:stretch>
                </pic:blipFill>
                <pic:spPr>
                  <a:xfrm>
                    <a:off x="0" y="0"/>
                    <a:ext cx="7096125" cy="800100"/>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tab/>
    </w:r>
    <w:r>
      <w:tab/>
    </w:r>
    <w:r w:rsidRPr="0036764F">
      <w:rPr>
        <w:rFonts w:ascii="Arial" w:hAnsi="Arial" w:cs="Arial"/>
        <w:color w:val="17365D"/>
      </w:rPr>
      <w:fldChar w:fldCharType="begin"/>
    </w:r>
    <w:r w:rsidRPr="0036764F">
      <w:rPr>
        <w:rFonts w:ascii="Arial" w:hAnsi="Arial" w:cs="Arial"/>
        <w:color w:val="17365D"/>
      </w:rPr>
      <w:instrText xml:space="preserve"> PAGE   \* MERGEFORMAT </w:instrText>
    </w:r>
    <w:r w:rsidRPr="0036764F">
      <w:rPr>
        <w:rFonts w:ascii="Arial" w:hAnsi="Arial" w:cs="Arial"/>
        <w:color w:val="17365D"/>
      </w:rPr>
      <w:fldChar w:fldCharType="separate"/>
    </w:r>
    <w:r>
      <w:rPr>
        <w:rFonts w:ascii="Arial" w:hAnsi="Arial" w:cs="Arial"/>
        <w:noProof/>
        <w:color w:val="17365D"/>
      </w:rPr>
      <w:t>3</w:t>
    </w:r>
    <w:r w:rsidRPr="0036764F">
      <w:rPr>
        <w:rFonts w:ascii="Arial" w:hAnsi="Arial" w:cs="Arial"/>
        <w:color w:val="17365D"/>
      </w:rPr>
      <w:fldChar w:fldCharType="end"/>
    </w:r>
  </w:p>
  <w:p w14:paraId="20324D7E" w14:textId="77777777" w:rsidR="001F1B04" w:rsidRDefault="001F1B04" w:rsidP="0024445D">
    <w:pPr>
      <w:pStyle w:val="Header"/>
    </w:pPr>
  </w:p>
  <w:p w14:paraId="44D395D1" w14:textId="77777777" w:rsidR="001F1B04" w:rsidRDefault="001F1B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C4414" w14:textId="77777777" w:rsidR="001F1B04" w:rsidRDefault="001F1B04">
    <w:pPr>
      <w:pStyle w:val="Header"/>
    </w:pPr>
    <w:r w:rsidRPr="00981724">
      <w:rPr>
        <w:noProof/>
        <w:lang w:val="en-GB" w:eastAsia="en-GB"/>
      </w:rPr>
      <w:drawing>
        <wp:anchor distT="0" distB="0" distL="114300" distR="114300" simplePos="0" relativeHeight="251654656" behindDoc="0" locked="0" layoutInCell="1" allowOverlap="1" wp14:anchorId="57E653A4" wp14:editId="3A23A880">
          <wp:simplePos x="0" y="0"/>
          <wp:positionH relativeFrom="column">
            <wp:posOffset>-262890</wp:posOffset>
          </wp:positionH>
          <wp:positionV relativeFrom="paragraph">
            <wp:posOffset>-430823</wp:posOffset>
          </wp:positionV>
          <wp:extent cx="7095392" cy="800100"/>
          <wp:effectExtent l="0" t="0" r="0" b="0"/>
          <wp:wrapTight wrapText="bothSides">
            <wp:wrapPolygon edited="0">
              <wp:start x="0" y="0"/>
              <wp:lineTo x="0" y="20604"/>
              <wp:lineTo x="21486" y="20604"/>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Header.jpg"/>
                  <pic:cNvPicPr/>
                </pic:nvPicPr>
                <pic:blipFill>
                  <a:blip r:embed="rId1">
                    <a:extLst>
                      <a:ext uri="{28A0092B-C50C-407E-A947-70E740481C1C}">
                        <a14:useLocalDpi xmlns:a14="http://schemas.microsoft.com/office/drawing/2010/main" val="0"/>
                      </a:ext>
                    </a:extLst>
                  </a:blip>
                  <a:stretch>
                    <a:fillRect/>
                  </a:stretch>
                </pic:blipFill>
                <pic:spPr>
                  <a:xfrm>
                    <a:off x="0" y="0"/>
                    <a:ext cx="7098665" cy="798830"/>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3187" w14:textId="77777777" w:rsidR="001F1B04" w:rsidRPr="00EA6235" w:rsidRDefault="001F1B04">
    <w:pPr>
      <w:pStyle w:val="Header"/>
      <w:jc w:val="center"/>
      <w:rPr>
        <w:rFonts w:ascii="Arial" w:hAnsi="Arial" w:cs="Arial"/>
        <w:sz w:val="22"/>
        <w:szCs w:val="22"/>
      </w:rPr>
    </w:pPr>
    <w:r w:rsidRPr="00EA6235">
      <w:rPr>
        <w:rFonts w:ascii="Arial" w:hAnsi="Arial" w:cs="Arial"/>
        <w:sz w:val="22"/>
        <w:szCs w:val="22"/>
      </w:rPr>
      <w:fldChar w:fldCharType="begin"/>
    </w:r>
    <w:r w:rsidRPr="00EA6235">
      <w:rPr>
        <w:rFonts w:ascii="Arial" w:hAnsi="Arial" w:cs="Arial"/>
        <w:sz w:val="22"/>
        <w:szCs w:val="22"/>
      </w:rPr>
      <w:instrText xml:space="preserve"> PAGE   \* MERGEFORMAT </w:instrText>
    </w:r>
    <w:r w:rsidRPr="00EA6235">
      <w:rPr>
        <w:rFonts w:ascii="Arial" w:hAnsi="Arial" w:cs="Arial"/>
        <w:sz w:val="22"/>
        <w:szCs w:val="22"/>
      </w:rPr>
      <w:fldChar w:fldCharType="separate"/>
    </w:r>
    <w:r w:rsidR="009B2C0C">
      <w:rPr>
        <w:rFonts w:ascii="Arial" w:hAnsi="Arial" w:cs="Arial"/>
        <w:noProof/>
        <w:sz w:val="22"/>
        <w:szCs w:val="22"/>
      </w:rPr>
      <w:t>27</w:t>
    </w:r>
    <w:r w:rsidRPr="00EA6235">
      <w:rPr>
        <w:rFonts w:ascii="Arial" w:hAnsi="Arial" w:cs="Arial"/>
        <w:sz w:val="22"/>
        <w:szCs w:val="22"/>
      </w:rPr>
      <w:fldChar w:fldCharType="end"/>
    </w:r>
  </w:p>
  <w:p w14:paraId="4A66CE40" w14:textId="77777777" w:rsidR="001F1B04" w:rsidRDefault="001F1B04" w:rsidP="00177982">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83B87" w14:textId="77777777" w:rsidR="001F1B04" w:rsidRDefault="001F1B04">
    <w:pPr>
      <w:pStyle w:val="Header"/>
      <w:jc w:val="center"/>
    </w:pPr>
    <w:r>
      <w:fldChar w:fldCharType="begin"/>
    </w:r>
    <w:r>
      <w:instrText xml:space="preserve"> PAGE   \* MERGEFORMAT </w:instrText>
    </w:r>
    <w:r>
      <w:fldChar w:fldCharType="separate"/>
    </w:r>
    <w:r>
      <w:rPr>
        <w:noProof/>
      </w:rPr>
      <w:t>2</w:t>
    </w:r>
    <w:r>
      <w:fldChar w:fldCharType="end"/>
    </w:r>
  </w:p>
  <w:p w14:paraId="1D7091BF" w14:textId="77777777" w:rsidR="001F1B04" w:rsidRDefault="001F1B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26BAB"/>
    <w:multiLevelType w:val="hybridMultilevel"/>
    <w:tmpl w:val="B0621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7F32B9F"/>
    <w:multiLevelType w:val="multilevel"/>
    <w:tmpl w:val="EA02079E"/>
    <w:lvl w:ilvl="0">
      <w:start w:val="1"/>
      <w:numFmt w:val="decimal"/>
      <w:pStyle w:val="Heading1"/>
      <w:lvlText w:val="CHAPTER %1: "/>
      <w:lvlJc w:val="left"/>
      <w:pPr>
        <w:tabs>
          <w:tab w:val="num" w:pos="5110"/>
        </w:tabs>
        <w:ind w:left="5110"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3" w15:restartNumberingAfterBreak="0">
    <w:nsid w:val="697F6AEE"/>
    <w:multiLevelType w:val="hybridMultilevel"/>
    <w:tmpl w:val="4134FE0E"/>
    <w:lvl w:ilvl="0" w:tplc="FCD88AD2">
      <w:start w:val="1"/>
      <mc:AlternateContent>
        <mc:Choice Requires="w14">
          <w:numFmt w:val="custom" w:format="0001, 0002, 0003, ..."/>
        </mc:Choice>
        <mc:Fallback>
          <w:numFmt w:val="decimal"/>
        </mc:Fallback>
      </mc:AlternateContent>
      <w:lvlText w:val="[%1] "/>
      <w:lvlJc w:val="left"/>
      <w:pPr>
        <w:ind w:left="720" w:hanging="360"/>
      </w:pPr>
      <w:rPr>
        <w:rFonts w:hint="default"/>
        <w:b/>
        <w:i w:val="0"/>
        <w:color w:val="auto"/>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Tomlinson">
    <w15:presenceInfo w15:providerId="AD" w15:userId="S-1-5-21-885264717-753366509-4041421889-2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AD"/>
    <w:rsid w:val="000018FD"/>
    <w:rsid w:val="0006066B"/>
    <w:rsid w:val="000850A7"/>
    <w:rsid w:val="000913C9"/>
    <w:rsid w:val="000A2D37"/>
    <w:rsid w:val="000A34E6"/>
    <w:rsid w:val="000E775B"/>
    <w:rsid w:val="000F0685"/>
    <w:rsid w:val="000F516C"/>
    <w:rsid w:val="001126FB"/>
    <w:rsid w:val="00124106"/>
    <w:rsid w:val="00124982"/>
    <w:rsid w:val="0013508F"/>
    <w:rsid w:val="001371ED"/>
    <w:rsid w:val="0013736C"/>
    <w:rsid w:val="00142297"/>
    <w:rsid w:val="001464E7"/>
    <w:rsid w:val="00151F93"/>
    <w:rsid w:val="00152C01"/>
    <w:rsid w:val="0015677A"/>
    <w:rsid w:val="00160C5A"/>
    <w:rsid w:val="001625F6"/>
    <w:rsid w:val="00170410"/>
    <w:rsid w:val="00177982"/>
    <w:rsid w:val="00185338"/>
    <w:rsid w:val="001A1859"/>
    <w:rsid w:val="001B739E"/>
    <w:rsid w:val="001C2BBD"/>
    <w:rsid w:val="001F1B04"/>
    <w:rsid w:val="001F2B49"/>
    <w:rsid w:val="002048E2"/>
    <w:rsid w:val="00210D73"/>
    <w:rsid w:val="00215238"/>
    <w:rsid w:val="00242B59"/>
    <w:rsid w:val="0024445D"/>
    <w:rsid w:val="002506D9"/>
    <w:rsid w:val="002509E4"/>
    <w:rsid w:val="00274DC9"/>
    <w:rsid w:val="00276BB5"/>
    <w:rsid w:val="002A13F5"/>
    <w:rsid w:val="002B2BDE"/>
    <w:rsid w:val="002B2DCC"/>
    <w:rsid w:val="002B70A6"/>
    <w:rsid w:val="002D6A66"/>
    <w:rsid w:val="003037C7"/>
    <w:rsid w:val="00330A3D"/>
    <w:rsid w:val="00335655"/>
    <w:rsid w:val="00337DE0"/>
    <w:rsid w:val="00360B4F"/>
    <w:rsid w:val="003670A4"/>
    <w:rsid w:val="0036764F"/>
    <w:rsid w:val="00370E88"/>
    <w:rsid w:val="00377289"/>
    <w:rsid w:val="003A1CDF"/>
    <w:rsid w:val="003B6232"/>
    <w:rsid w:val="003C6282"/>
    <w:rsid w:val="003C78FE"/>
    <w:rsid w:val="003D0B30"/>
    <w:rsid w:val="003E0ECC"/>
    <w:rsid w:val="00410AB0"/>
    <w:rsid w:val="00411F17"/>
    <w:rsid w:val="00421A69"/>
    <w:rsid w:val="00452372"/>
    <w:rsid w:val="004527B1"/>
    <w:rsid w:val="00455695"/>
    <w:rsid w:val="00467E10"/>
    <w:rsid w:val="00474964"/>
    <w:rsid w:val="004839F3"/>
    <w:rsid w:val="00483F14"/>
    <w:rsid w:val="004843B9"/>
    <w:rsid w:val="0048554B"/>
    <w:rsid w:val="004A1AEB"/>
    <w:rsid w:val="004C1047"/>
    <w:rsid w:val="004C4387"/>
    <w:rsid w:val="004C6A37"/>
    <w:rsid w:val="004D1245"/>
    <w:rsid w:val="004E45C8"/>
    <w:rsid w:val="004F1400"/>
    <w:rsid w:val="004F66A3"/>
    <w:rsid w:val="004F7F01"/>
    <w:rsid w:val="00510246"/>
    <w:rsid w:val="00511709"/>
    <w:rsid w:val="005118BF"/>
    <w:rsid w:val="005174A2"/>
    <w:rsid w:val="00534210"/>
    <w:rsid w:val="0054387B"/>
    <w:rsid w:val="00547FEC"/>
    <w:rsid w:val="00552050"/>
    <w:rsid w:val="0055661E"/>
    <w:rsid w:val="005709A4"/>
    <w:rsid w:val="0059159F"/>
    <w:rsid w:val="005A07AC"/>
    <w:rsid w:val="005A48FE"/>
    <w:rsid w:val="005C6380"/>
    <w:rsid w:val="005C70C4"/>
    <w:rsid w:val="005C7F14"/>
    <w:rsid w:val="005D7CB4"/>
    <w:rsid w:val="005E0462"/>
    <w:rsid w:val="005E296B"/>
    <w:rsid w:val="005E2F8E"/>
    <w:rsid w:val="00624473"/>
    <w:rsid w:val="00624849"/>
    <w:rsid w:val="00634B4C"/>
    <w:rsid w:val="00654429"/>
    <w:rsid w:val="00654EB4"/>
    <w:rsid w:val="006667FF"/>
    <w:rsid w:val="0069320F"/>
    <w:rsid w:val="006B6498"/>
    <w:rsid w:val="006C74AD"/>
    <w:rsid w:val="006D557A"/>
    <w:rsid w:val="006D767B"/>
    <w:rsid w:val="006E2D2E"/>
    <w:rsid w:val="006E45C2"/>
    <w:rsid w:val="006E47DD"/>
    <w:rsid w:val="006F6F83"/>
    <w:rsid w:val="00704681"/>
    <w:rsid w:val="007106FF"/>
    <w:rsid w:val="00721114"/>
    <w:rsid w:val="00730EBB"/>
    <w:rsid w:val="007317AA"/>
    <w:rsid w:val="0074352F"/>
    <w:rsid w:val="007530B7"/>
    <w:rsid w:val="00760182"/>
    <w:rsid w:val="007C308B"/>
    <w:rsid w:val="007C4AB7"/>
    <w:rsid w:val="007E7310"/>
    <w:rsid w:val="007F0B08"/>
    <w:rsid w:val="007F2544"/>
    <w:rsid w:val="007F7BBF"/>
    <w:rsid w:val="0080208F"/>
    <w:rsid w:val="00815274"/>
    <w:rsid w:val="00822D47"/>
    <w:rsid w:val="00832FB0"/>
    <w:rsid w:val="008473E8"/>
    <w:rsid w:val="008572B1"/>
    <w:rsid w:val="00874E4A"/>
    <w:rsid w:val="0089138D"/>
    <w:rsid w:val="00897EC2"/>
    <w:rsid w:val="008A59C9"/>
    <w:rsid w:val="008B0175"/>
    <w:rsid w:val="008B6406"/>
    <w:rsid w:val="008D3FA2"/>
    <w:rsid w:val="008D7DF2"/>
    <w:rsid w:val="008F07E6"/>
    <w:rsid w:val="008F0C31"/>
    <w:rsid w:val="008F2165"/>
    <w:rsid w:val="008F2AD8"/>
    <w:rsid w:val="00907F7D"/>
    <w:rsid w:val="00910ED3"/>
    <w:rsid w:val="00920E41"/>
    <w:rsid w:val="009474B8"/>
    <w:rsid w:val="00950C6B"/>
    <w:rsid w:val="00952A14"/>
    <w:rsid w:val="00957803"/>
    <w:rsid w:val="009658BB"/>
    <w:rsid w:val="00966310"/>
    <w:rsid w:val="00981724"/>
    <w:rsid w:val="009B1D2B"/>
    <w:rsid w:val="009B2C0C"/>
    <w:rsid w:val="009B4FE7"/>
    <w:rsid w:val="009B726C"/>
    <w:rsid w:val="009C2EA8"/>
    <w:rsid w:val="00A00A4D"/>
    <w:rsid w:val="00A01565"/>
    <w:rsid w:val="00A15E5D"/>
    <w:rsid w:val="00A24D4D"/>
    <w:rsid w:val="00A250AC"/>
    <w:rsid w:val="00A40D57"/>
    <w:rsid w:val="00A5730E"/>
    <w:rsid w:val="00A73B17"/>
    <w:rsid w:val="00AD0E8E"/>
    <w:rsid w:val="00AE032D"/>
    <w:rsid w:val="00AF1B70"/>
    <w:rsid w:val="00B20818"/>
    <w:rsid w:val="00B54B39"/>
    <w:rsid w:val="00B94FA5"/>
    <w:rsid w:val="00B97927"/>
    <w:rsid w:val="00BA703A"/>
    <w:rsid w:val="00BA76E2"/>
    <w:rsid w:val="00BB6E23"/>
    <w:rsid w:val="00BB6FE2"/>
    <w:rsid w:val="00BC5B73"/>
    <w:rsid w:val="00BC7014"/>
    <w:rsid w:val="00BD125A"/>
    <w:rsid w:val="00BD676E"/>
    <w:rsid w:val="00BE195E"/>
    <w:rsid w:val="00C12207"/>
    <w:rsid w:val="00C1271F"/>
    <w:rsid w:val="00C31336"/>
    <w:rsid w:val="00C53C68"/>
    <w:rsid w:val="00C57D18"/>
    <w:rsid w:val="00C77687"/>
    <w:rsid w:val="00C82EF6"/>
    <w:rsid w:val="00C84FCE"/>
    <w:rsid w:val="00CB7710"/>
    <w:rsid w:val="00CD2031"/>
    <w:rsid w:val="00CE4565"/>
    <w:rsid w:val="00CF5C32"/>
    <w:rsid w:val="00D104C2"/>
    <w:rsid w:val="00D10F66"/>
    <w:rsid w:val="00D178C5"/>
    <w:rsid w:val="00D27A1D"/>
    <w:rsid w:val="00D33593"/>
    <w:rsid w:val="00D353C7"/>
    <w:rsid w:val="00D4786C"/>
    <w:rsid w:val="00D5545B"/>
    <w:rsid w:val="00D61B82"/>
    <w:rsid w:val="00D655ED"/>
    <w:rsid w:val="00D93232"/>
    <w:rsid w:val="00DA2E33"/>
    <w:rsid w:val="00DA482D"/>
    <w:rsid w:val="00DD2DB7"/>
    <w:rsid w:val="00DE3F2E"/>
    <w:rsid w:val="00DF1948"/>
    <w:rsid w:val="00DF3CB2"/>
    <w:rsid w:val="00DF5A1A"/>
    <w:rsid w:val="00E13E5D"/>
    <w:rsid w:val="00E17E5C"/>
    <w:rsid w:val="00E35D6F"/>
    <w:rsid w:val="00E408D7"/>
    <w:rsid w:val="00E40DAD"/>
    <w:rsid w:val="00E504E1"/>
    <w:rsid w:val="00E51359"/>
    <w:rsid w:val="00E70901"/>
    <w:rsid w:val="00E86939"/>
    <w:rsid w:val="00E92178"/>
    <w:rsid w:val="00EA6235"/>
    <w:rsid w:val="00EB1389"/>
    <w:rsid w:val="00EB2406"/>
    <w:rsid w:val="00EB6E53"/>
    <w:rsid w:val="00ED0E46"/>
    <w:rsid w:val="00EE0217"/>
    <w:rsid w:val="00EE2FDB"/>
    <w:rsid w:val="00F1617B"/>
    <w:rsid w:val="00F26497"/>
    <w:rsid w:val="00F272CD"/>
    <w:rsid w:val="00F27776"/>
    <w:rsid w:val="00F32EBE"/>
    <w:rsid w:val="00F40CDD"/>
    <w:rsid w:val="00F60D5C"/>
    <w:rsid w:val="00F770F3"/>
    <w:rsid w:val="00F85F62"/>
    <w:rsid w:val="00FA1245"/>
    <w:rsid w:val="00FA2C1C"/>
    <w:rsid w:val="00FB09D5"/>
    <w:rsid w:val="00FC7023"/>
    <w:rsid w:val="00FE04F7"/>
    <w:rsid w:val="00FE5252"/>
    <w:rsid w:val="00FF14AB"/>
    <w:rsid w:val="00FF1A39"/>
    <w:rsid w:val="00FF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FDF2"/>
  <w15:docId w15:val="{525D4882-6E2A-446C-9AA1-04CD0D47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E5D"/>
    <w:pPr>
      <w:widowControl w:val="0"/>
      <w:suppressAutoHyphens/>
    </w:pPr>
    <w:rPr>
      <w:rFonts w:eastAsia="Arial Unicode MS"/>
      <w:sz w:val="24"/>
      <w:szCs w:val="24"/>
      <w:lang w:val="en-US"/>
    </w:rPr>
  </w:style>
  <w:style w:type="paragraph" w:styleId="Heading1">
    <w:name w:val="heading 1"/>
    <w:basedOn w:val="Normal"/>
    <w:next w:val="Normal"/>
    <w:link w:val="Heading1Char"/>
    <w:qFormat/>
    <w:rsid w:val="00DA2E33"/>
    <w:pPr>
      <w:widowControl/>
      <w:numPr>
        <w:numId w:val="2"/>
      </w:numPr>
      <w:tabs>
        <w:tab w:val="clear" w:pos="5110"/>
        <w:tab w:val="num" w:pos="432"/>
      </w:tabs>
      <w:suppressAutoHyphens w:val="0"/>
      <w:spacing w:after="480"/>
      <w:ind w:left="432"/>
      <w:outlineLvl w:val="0"/>
    </w:pPr>
    <w:rPr>
      <w:rFonts w:eastAsia="Times New Roman"/>
      <w:b/>
      <w:caps/>
      <w:sz w:val="28"/>
      <w:szCs w:val="28"/>
      <w:lang w:val="en-GB" w:eastAsia="en-US"/>
    </w:rPr>
  </w:style>
  <w:style w:type="paragraph" w:styleId="Heading2">
    <w:name w:val="heading 2"/>
    <w:basedOn w:val="Normal"/>
    <w:link w:val="Heading2Char"/>
    <w:qFormat/>
    <w:rsid w:val="00DA2E33"/>
    <w:pPr>
      <w:widowControl/>
      <w:numPr>
        <w:ilvl w:val="1"/>
        <w:numId w:val="2"/>
      </w:numPr>
      <w:suppressAutoHyphens w:val="0"/>
      <w:spacing w:before="240" w:after="120" w:line="360" w:lineRule="auto"/>
      <w:outlineLvl w:val="1"/>
    </w:pPr>
    <w:rPr>
      <w:rFonts w:eastAsia="Times New Roman"/>
      <w:b/>
      <w:lang w:val="en-GB" w:eastAsia="en-US"/>
    </w:rPr>
  </w:style>
  <w:style w:type="paragraph" w:styleId="Heading3">
    <w:name w:val="heading 3"/>
    <w:basedOn w:val="Normal"/>
    <w:link w:val="Heading3Char"/>
    <w:qFormat/>
    <w:rsid w:val="00DA2E33"/>
    <w:pPr>
      <w:widowControl/>
      <w:numPr>
        <w:ilvl w:val="2"/>
        <w:numId w:val="2"/>
      </w:numPr>
      <w:suppressAutoHyphens w:val="0"/>
      <w:spacing w:before="240" w:line="360" w:lineRule="auto"/>
      <w:outlineLvl w:val="2"/>
    </w:pPr>
    <w:rPr>
      <w:rFonts w:eastAsia="Times New Roman"/>
      <w:b/>
      <w:lang w:val="en-GB" w:eastAsia="en-US"/>
    </w:rPr>
  </w:style>
  <w:style w:type="paragraph" w:styleId="Heading4">
    <w:name w:val="heading 4"/>
    <w:basedOn w:val="Normal"/>
    <w:next w:val="Normal"/>
    <w:link w:val="Heading4Char"/>
    <w:qFormat/>
    <w:rsid w:val="00DA2E33"/>
    <w:pPr>
      <w:widowControl/>
      <w:numPr>
        <w:ilvl w:val="3"/>
        <w:numId w:val="2"/>
      </w:numPr>
      <w:suppressAutoHyphens w:val="0"/>
      <w:spacing w:before="240" w:line="360" w:lineRule="auto"/>
      <w:outlineLvl w:val="3"/>
    </w:pPr>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E13E5D"/>
    <w:pPr>
      <w:keepNext/>
      <w:spacing w:before="240" w:after="120"/>
    </w:pPr>
    <w:rPr>
      <w:rFonts w:ascii="Arial" w:hAnsi="Arial" w:cs="Tahoma"/>
      <w:sz w:val="28"/>
      <w:szCs w:val="28"/>
    </w:rPr>
  </w:style>
  <w:style w:type="paragraph" w:styleId="BodyText">
    <w:name w:val="Body Text"/>
    <w:basedOn w:val="Normal"/>
    <w:rsid w:val="00E13E5D"/>
    <w:pPr>
      <w:spacing w:after="120"/>
    </w:pPr>
  </w:style>
  <w:style w:type="paragraph" w:styleId="List">
    <w:name w:val="List"/>
    <w:basedOn w:val="BodyText"/>
    <w:rsid w:val="00E13E5D"/>
    <w:rPr>
      <w:rFonts w:cs="Tahoma"/>
    </w:rPr>
  </w:style>
  <w:style w:type="paragraph" w:styleId="Caption">
    <w:name w:val="caption"/>
    <w:basedOn w:val="Normal"/>
    <w:qFormat/>
    <w:rsid w:val="00E13E5D"/>
    <w:pPr>
      <w:suppressLineNumbers/>
      <w:spacing w:before="120" w:after="120"/>
    </w:pPr>
    <w:rPr>
      <w:rFonts w:cs="Tahoma"/>
      <w:i/>
      <w:iCs/>
    </w:rPr>
  </w:style>
  <w:style w:type="paragraph" w:customStyle="1" w:styleId="Index">
    <w:name w:val="Index"/>
    <w:basedOn w:val="Normal"/>
    <w:rsid w:val="00E13E5D"/>
    <w:pPr>
      <w:suppressLineNumbers/>
    </w:pPr>
    <w:rPr>
      <w:rFonts w:cs="Tahoma"/>
    </w:rPr>
  </w:style>
  <w:style w:type="paragraph" w:styleId="Header">
    <w:name w:val="header"/>
    <w:basedOn w:val="Normal"/>
    <w:link w:val="HeaderChar"/>
    <w:rsid w:val="008A59C9"/>
    <w:pPr>
      <w:tabs>
        <w:tab w:val="center" w:pos="4513"/>
        <w:tab w:val="right" w:pos="9026"/>
      </w:tabs>
    </w:pPr>
  </w:style>
  <w:style w:type="character" w:customStyle="1" w:styleId="HeaderChar">
    <w:name w:val="Header Char"/>
    <w:link w:val="Header"/>
    <w:rsid w:val="008A59C9"/>
    <w:rPr>
      <w:rFonts w:eastAsia="Arial Unicode MS"/>
      <w:sz w:val="24"/>
      <w:szCs w:val="24"/>
      <w:lang w:val="en-US"/>
    </w:rPr>
  </w:style>
  <w:style w:type="paragraph" w:styleId="Footer">
    <w:name w:val="footer"/>
    <w:basedOn w:val="Normal"/>
    <w:link w:val="FooterChar"/>
    <w:rsid w:val="008A59C9"/>
    <w:pPr>
      <w:tabs>
        <w:tab w:val="center" w:pos="4513"/>
        <w:tab w:val="right" w:pos="9026"/>
      </w:tabs>
    </w:pPr>
  </w:style>
  <w:style w:type="character" w:customStyle="1" w:styleId="FooterChar">
    <w:name w:val="Footer Char"/>
    <w:link w:val="Footer"/>
    <w:rsid w:val="008A59C9"/>
    <w:rPr>
      <w:rFonts w:eastAsia="Arial Unicode MS"/>
      <w:sz w:val="24"/>
      <w:szCs w:val="24"/>
      <w:lang w:val="en-US"/>
    </w:rPr>
  </w:style>
  <w:style w:type="character" w:styleId="LineNumber">
    <w:name w:val="line number"/>
    <w:basedOn w:val="DefaultParagraphFont"/>
    <w:rsid w:val="000F0685"/>
    <w:rPr>
      <w:rFonts w:ascii="Arial" w:hAnsi="Arial"/>
      <w:sz w:val="20"/>
    </w:rPr>
  </w:style>
  <w:style w:type="paragraph" w:styleId="ListParagraph">
    <w:name w:val="List Paragraph"/>
    <w:basedOn w:val="Normal"/>
    <w:uiPriority w:val="34"/>
    <w:qFormat/>
    <w:rsid w:val="00160C5A"/>
    <w:pPr>
      <w:widowControl/>
      <w:suppressAutoHyphens w:val="0"/>
      <w:ind w:left="720"/>
      <w:contextualSpacing/>
    </w:pPr>
    <w:rPr>
      <w:rFonts w:eastAsia="Times New Roman"/>
      <w:szCs w:val="20"/>
      <w:lang w:eastAsia="en-US"/>
    </w:rPr>
  </w:style>
  <w:style w:type="character" w:styleId="CommentReference">
    <w:name w:val="annotation reference"/>
    <w:basedOn w:val="DefaultParagraphFont"/>
    <w:semiHidden/>
    <w:unhideWhenUsed/>
    <w:rsid w:val="00A15E5D"/>
    <w:rPr>
      <w:sz w:val="16"/>
      <w:szCs w:val="16"/>
    </w:rPr>
  </w:style>
  <w:style w:type="paragraph" w:styleId="CommentText">
    <w:name w:val="annotation text"/>
    <w:basedOn w:val="Normal"/>
    <w:link w:val="CommentTextChar"/>
    <w:unhideWhenUsed/>
    <w:rsid w:val="00A15E5D"/>
    <w:rPr>
      <w:sz w:val="20"/>
      <w:szCs w:val="20"/>
    </w:rPr>
  </w:style>
  <w:style w:type="character" w:customStyle="1" w:styleId="CommentTextChar">
    <w:name w:val="Comment Text Char"/>
    <w:basedOn w:val="DefaultParagraphFont"/>
    <w:link w:val="CommentText"/>
    <w:rsid w:val="00A15E5D"/>
    <w:rPr>
      <w:rFonts w:eastAsia="Arial Unicode MS"/>
      <w:lang w:val="en-US"/>
    </w:rPr>
  </w:style>
  <w:style w:type="paragraph" w:styleId="CommentSubject">
    <w:name w:val="annotation subject"/>
    <w:basedOn w:val="CommentText"/>
    <w:next w:val="CommentText"/>
    <w:link w:val="CommentSubjectChar"/>
    <w:semiHidden/>
    <w:unhideWhenUsed/>
    <w:rsid w:val="00A15E5D"/>
    <w:rPr>
      <w:b/>
      <w:bCs/>
    </w:rPr>
  </w:style>
  <w:style w:type="character" w:customStyle="1" w:styleId="CommentSubjectChar">
    <w:name w:val="Comment Subject Char"/>
    <w:basedOn w:val="CommentTextChar"/>
    <w:link w:val="CommentSubject"/>
    <w:semiHidden/>
    <w:rsid w:val="00A15E5D"/>
    <w:rPr>
      <w:rFonts w:eastAsia="Arial Unicode MS"/>
      <w:b/>
      <w:bCs/>
      <w:lang w:val="en-US"/>
    </w:rPr>
  </w:style>
  <w:style w:type="paragraph" w:styleId="BalloonText">
    <w:name w:val="Balloon Text"/>
    <w:basedOn w:val="Normal"/>
    <w:link w:val="BalloonTextChar"/>
    <w:semiHidden/>
    <w:unhideWhenUsed/>
    <w:rsid w:val="00A15E5D"/>
    <w:rPr>
      <w:rFonts w:ascii="Segoe UI" w:hAnsi="Segoe UI" w:cs="Segoe UI"/>
      <w:sz w:val="18"/>
      <w:szCs w:val="18"/>
    </w:rPr>
  </w:style>
  <w:style w:type="character" w:customStyle="1" w:styleId="BalloonTextChar">
    <w:name w:val="Balloon Text Char"/>
    <w:basedOn w:val="DefaultParagraphFont"/>
    <w:link w:val="BalloonText"/>
    <w:semiHidden/>
    <w:rsid w:val="00A15E5D"/>
    <w:rPr>
      <w:rFonts w:ascii="Segoe UI" w:eastAsia="Arial Unicode MS" w:hAnsi="Segoe UI" w:cs="Segoe UI"/>
      <w:sz w:val="18"/>
      <w:szCs w:val="18"/>
      <w:lang w:val="en-US"/>
    </w:rPr>
  </w:style>
  <w:style w:type="paragraph" w:customStyle="1" w:styleId="1TeksCharChar">
    <w:name w:val="1_Teks Char Char"/>
    <w:basedOn w:val="Normal"/>
    <w:link w:val="1TeksCharCharChar"/>
    <w:rsid w:val="00DA2E33"/>
    <w:pPr>
      <w:widowControl/>
      <w:suppressAutoHyphens w:val="0"/>
      <w:spacing w:before="120" w:after="120" w:line="360" w:lineRule="auto"/>
      <w:jc w:val="both"/>
    </w:pPr>
    <w:rPr>
      <w:rFonts w:eastAsia="Times New Roman"/>
      <w:lang w:val="en-GB" w:eastAsia="en-US"/>
    </w:rPr>
  </w:style>
  <w:style w:type="character" w:customStyle="1" w:styleId="1TeksCharCharChar">
    <w:name w:val="1_Teks Char Char Char"/>
    <w:link w:val="1TeksCharChar"/>
    <w:rsid w:val="00DA2E33"/>
    <w:rPr>
      <w:sz w:val="24"/>
      <w:szCs w:val="24"/>
      <w:lang w:val="en-GB" w:eastAsia="en-US"/>
    </w:rPr>
  </w:style>
  <w:style w:type="character" w:customStyle="1" w:styleId="Heading1Char">
    <w:name w:val="Heading 1 Char"/>
    <w:basedOn w:val="DefaultParagraphFont"/>
    <w:link w:val="Heading1"/>
    <w:rsid w:val="00DA2E33"/>
    <w:rPr>
      <w:b/>
      <w:caps/>
      <w:sz w:val="28"/>
      <w:szCs w:val="28"/>
      <w:lang w:val="en-GB" w:eastAsia="en-US"/>
    </w:rPr>
  </w:style>
  <w:style w:type="character" w:customStyle="1" w:styleId="Heading2Char">
    <w:name w:val="Heading 2 Char"/>
    <w:basedOn w:val="DefaultParagraphFont"/>
    <w:link w:val="Heading2"/>
    <w:rsid w:val="00DA2E33"/>
    <w:rPr>
      <w:b/>
      <w:sz w:val="24"/>
      <w:szCs w:val="24"/>
      <w:lang w:val="en-GB" w:eastAsia="en-US"/>
    </w:rPr>
  </w:style>
  <w:style w:type="character" w:customStyle="1" w:styleId="Heading3Char">
    <w:name w:val="Heading 3 Char"/>
    <w:basedOn w:val="DefaultParagraphFont"/>
    <w:link w:val="Heading3"/>
    <w:rsid w:val="00DA2E33"/>
    <w:rPr>
      <w:b/>
      <w:sz w:val="24"/>
      <w:szCs w:val="24"/>
      <w:lang w:val="en-GB" w:eastAsia="en-US"/>
    </w:rPr>
  </w:style>
  <w:style w:type="character" w:customStyle="1" w:styleId="Heading4Char">
    <w:name w:val="Heading 4 Char"/>
    <w:basedOn w:val="DefaultParagraphFont"/>
    <w:link w:val="Heading4"/>
    <w:rsid w:val="00DA2E33"/>
    <w:rPr>
      <w:sz w:val="24"/>
      <w:szCs w:val="24"/>
      <w:lang w:val="en-GB" w:eastAsia="en-US"/>
    </w:rPr>
  </w:style>
  <w:style w:type="table" w:styleId="TableGrid">
    <w:name w:val="Table Grid"/>
    <w:basedOn w:val="TableNormal"/>
    <w:rsid w:val="00DA2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Equation">
    <w:name w:val="MyEquation"/>
    <w:basedOn w:val="Caption"/>
    <w:link w:val="MyEquationChar"/>
    <w:qFormat/>
    <w:rsid w:val="00DA2E33"/>
    <w:pPr>
      <w:widowControl/>
      <w:suppressLineNumbers w:val="0"/>
      <w:suppressAutoHyphens w:val="0"/>
      <w:spacing w:before="60" w:after="60"/>
      <w:jc w:val="right"/>
    </w:pPr>
    <w:rPr>
      <w:rFonts w:eastAsia="Times New Roman" w:cs="Times New Roman"/>
      <w:bCs/>
      <w:i w:val="0"/>
      <w:iCs w:val="0"/>
      <w:lang w:val="en-GB" w:eastAsia="en-US"/>
    </w:rPr>
  </w:style>
  <w:style w:type="paragraph" w:customStyle="1" w:styleId="ThesisBody">
    <w:name w:val="ThesisBody"/>
    <w:basedOn w:val="1TeksCharChar"/>
    <w:link w:val="ThesisBodyChar"/>
    <w:qFormat/>
    <w:rsid w:val="00DA2E33"/>
  </w:style>
  <w:style w:type="character" w:customStyle="1" w:styleId="MyEquationChar">
    <w:name w:val="MyEquation Char"/>
    <w:basedOn w:val="1TeksCharCharChar"/>
    <w:link w:val="MyEquation"/>
    <w:rsid w:val="00DA2E33"/>
    <w:rPr>
      <w:bCs/>
      <w:sz w:val="24"/>
      <w:szCs w:val="24"/>
      <w:lang w:val="en-GB" w:eastAsia="en-US"/>
    </w:rPr>
  </w:style>
  <w:style w:type="character" w:customStyle="1" w:styleId="ThesisBodyChar">
    <w:name w:val="ThesisBody Char"/>
    <w:basedOn w:val="1TeksCharCharChar"/>
    <w:link w:val="ThesisBody"/>
    <w:rsid w:val="00DA2E33"/>
    <w:rPr>
      <w:sz w:val="24"/>
      <w:szCs w:val="24"/>
      <w:lang w:val="en-GB" w:eastAsia="en-US"/>
    </w:rPr>
  </w:style>
  <w:style w:type="paragraph" w:customStyle="1" w:styleId="1TableText">
    <w:name w:val="1_Table Text"/>
    <w:basedOn w:val="1TeksCharChar"/>
    <w:link w:val="1TableTextChar"/>
    <w:rsid w:val="00C53C68"/>
    <w:pPr>
      <w:spacing w:line="240" w:lineRule="auto"/>
      <w:jc w:val="left"/>
    </w:pPr>
    <w:rPr>
      <w:rFonts w:ascii="Arial" w:hAnsi="Arial"/>
      <w:sz w:val="16"/>
      <w:szCs w:val="16"/>
    </w:rPr>
  </w:style>
  <w:style w:type="character" w:customStyle="1" w:styleId="1TableTextChar">
    <w:name w:val="1_Table Text Char"/>
    <w:link w:val="1TableText"/>
    <w:rsid w:val="00C53C68"/>
    <w:rPr>
      <w:rFonts w:ascii="Arial" w:hAnsi="Arial"/>
      <w:sz w:val="16"/>
      <w:szCs w:val="16"/>
      <w:lang w:val="en-GB" w:eastAsia="en-US"/>
    </w:rPr>
  </w:style>
  <w:style w:type="paragraph" w:customStyle="1" w:styleId="1Tablecaption">
    <w:name w:val="1_Table caption"/>
    <w:basedOn w:val="Normal"/>
    <w:link w:val="1TablecaptionChar"/>
    <w:autoRedefine/>
    <w:rsid w:val="00C53C68"/>
    <w:pPr>
      <w:keepNext/>
      <w:keepLines/>
      <w:widowControl/>
      <w:tabs>
        <w:tab w:val="num" w:pos="993"/>
      </w:tabs>
      <w:suppressAutoHyphens w:val="0"/>
      <w:spacing w:before="60" w:after="20" w:line="360" w:lineRule="auto"/>
      <w:ind w:left="1009" w:hanging="1009"/>
    </w:pPr>
    <w:rPr>
      <w:rFonts w:eastAsia="Times New Roman"/>
      <w:sz w:val="20"/>
      <w:lang w:val="en-GB" w:eastAsia="en-US"/>
    </w:rPr>
  </w:style>
  <w:style w:type="character" w:customStyle="1" w:styleId="1TablecaptionChar">
    <w:name w:val="1_Table caption Char"/>
    <w:basedOn w:val="DefaultParagraphFont"/>
    <w:link w:val="1Tablecaption"/>
    <w:rsid w:val="00C53C68"/>
    <w:rPr>
      <w:szCs w:val="24"/>
      <w:lang w:val="en-GB" w:eastAsia="en-US"/>
    </w:rPr>
  </w:style>
  <w:style w:type="table" w:customStyle="1" w:styleId="MyThesisTable">
    <w:name w:val="MyThesis Table"/>
    <w:basedOn w:val="TableNormal"/>
    <w:uiPriority w:val="99"/>
    <w:rsid w:val="00C53C68"/>
    <w:pPr>
      <w:keepNext/>
      <w:keepLines/>
    </w:pPr>
    <w:rPr>
      <w:rFonts w:ascii="Arial" w:hAnsi="Arial"/>
      <w:sz w:val="16"/>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NormalWeb">
    <w:name w:val="Normal (Web)"/>
    <w:basedOn w:val="Normal"/>
    <w:uiPriority w:val="99"/>
    <w:semiHidden/>
    <w:unhideWhenUsed/>
    <w:rsid w:val="0013508F"/>
    <w:pPr>
      <w:widowControl/>
      <w:suppressAutoHyphens w:val="0"/>
      <w:spacing w:before="100" w:beforeAutospacing="1" w:after="100" w:afterAutospacing="1"/>
    </w:pPr>
    <w:rPr>
      <w:rFonts w:eastAsia="Times New Roman"/>
      <w:lang w:val="en-GB" w:eastAsia="en-GB"/>
    </w:rPr>
  </w:style>
  <w:style w:type="character" w:customStyle="1" w:styleId="apple-converted-space">
    <w:name w:val="apple-converted-space"/>
    <w:basedOn w:val="DefaultParagraphFont"/>
    <w:rsid w:val="0013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53786">
      <w:bodyDiv w:val="1"/>
      <w:marLeft w:val="0"/>
      <w:marRight w:val="0"/>
      <w:marTop w:val="0"/>
      <w:marBottom w:val="0"/>
      <w:divBdr>
        <w:top w:val="none" w:sz="0" w:space="0" w:color="auto"/>
        <w:left w:val="none" w:sz="0" w:space="0" w:color="auto"/>
        <w:bottom w:val="none" w:sz="0" w:space="0" w:color="auto"/>
        <w:right w:val="none" w:sz="0" w:space="0" w:color="auto"/>
      </w:divBdr>
    </w:div>
    <w:div w:id="62457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E84C-8243-4AE3-8FD7-1F9AC94A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30232</Words>
  <Characters>172325</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Von Seidels</Company>
  <LinksUpToDate>false</LinksUpToDate>
  <CharactersWithSpaces>202153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Middleton</dc:creator>
  <cp:lastModifiedBy>Anna Tomlinson</cp:lastModifiedBy>
  <cp:revision>2</cp:revision>
  <cp:lastPrinted>2016-09-06T15:06:00Z</cp:lastPrinted>
  <dcterms:created xsi:type="dcterms:W3CDTF">2016-09-22T14:09:00Z</dcterms:created>
  <dcterms:modified xsi:type="dcterms:W3CDTF">2016-09-22T14:09:00Z</dcterms:modified>
</cp:coreProperties>
</file>